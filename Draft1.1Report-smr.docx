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84A96" w14:textId="4CA32ED0" w:rsidR="00D84BCD" w:rsidRDefault="00D84BCD" w:rsidP="00F77958">
      <w:pPr>
        <w:pStyle w:val="Title"/>
      </w:pPr>
      <w:r>
        <w:t>Loop3D GeoScience Ontology</w:t>
      </w:r>
    </w:p>
    <w:p w14:paraId="2B47B70F" w14:textId="45B57E79" w:rsidR="000B276D" w:rsidRDefault="000B276D" w:rsidP="000B276D">
      <w:r>
        <w:t xml:space="preserve">Version 1, Draft  </w:t>
      </w:r>
      <w:r>
        <w:fldChar w:fldCharType="begin"/>
      </w:r>
      <w:r>
        <w:instrText xml:space="preserve"> DATE \@ "yyyy-MM-dd" </w:instrText>
      </w:r>
      <w:r>
        <w:fldChar w:fldCharType="separate"/>
      </w:r>
      <w:ins w:id="0" w:author="Stephen Richard" w:date="2020-06-18T09:55:00Z">
        <w:r w:rsidR="00211DD2">
          <w:rPr>
            <w:noProof/>
          </w:rPr>
          <w:t>2020-06-18</w:t>
        </w:r>
      </w:ins>
      <w:del w:id="1" w:author="Stephen Richard" w:date="2020-06-16T07:17:00Z">
        <w:r w:rsidR="004D3A05" w:rsidDel="00F168A7">
          <w:rPr>
            <w:noProof/>
          </w:rPr>
          <w:delText>2020-06-15</w:delText>
        </w:r>
      </w:del>
      <w:r>
        <w:fldChar w:fldCharType="end"/>
      </w:r>
      <w:r>
        <w:t xml:space="preserve">  </w:t>
      </w:r>
      <w:r>
        <w:fldChar w:fldCharType="begin"/>
      </w:r>
      <w:r>
        <w:instrText xml:space="preserve"> DATE \@ "h:mm am/pm" </w:instrText>
      </w:r>
      <w:r>
        <w:fldChar w:fldCharType="separate"/>
      </w:r>
      <w:ins w:id="2" w:author="Stephen Richard" w:date="2020-06-18T09:55:00Z">
        <w:r w:rsidR="00211DD2">
          <w:rPr>
            <w:noProof/>
          </w:rPr>
          <w:t>9:55 AM</w:t>
        </w:r>
      </w:ins>
      <w:del w:id="3" w:author="Stephen Richard" w:date="2020-06-16T07:17:00Z">
        <w:r w:rsidR="004D3A05" w:rsidDel="00F168A7">
          <w:rPr>
            <w:noProof/>
          </w:rPr>
          <w:delText>5:21 PM</w:delText>
        </w:r>
      </w:del>
      <w:r>
        <w:fldChar w:fldCharType="end"/>
      </w:r>
    </w:p>
    <w:p w14:paraId="364D2C2A" w14:textId="61E8F752" w:rsidR="000B276D" w:rsidRDefault="000B276D" w:rsidP="00293ED9">
      <w:pPr>
        <w:pStyle w:val="NoSpacing"/>
      </w:pPr>
      <w:r>
        <w:t xml:space="preserve">Stephen M. </w:t>
      </w:r>
      <w:r w:rsidRPr="00293ED9">
        <w:rPr>
          <w:rStyle w:val="NoSpacingChar"/>
        </w:rPr>
        <w:t>Ric</w:t>
      </w:r>
      <w:r>
        <w:t xml:space="preserve">hard, US Geoscience Information Network </w:t>
      </w:r>
      <w:hyperlink r:id="rId8" w:history="1">
        <w:r w:rsidR="00FA44CA" w:rsidRPr="001D6C41">
          <w:rPr>
            <w:rStyle w:val="Hyperlink"/>
          </w:rPr>
          <w:t>smrTucson@gmail.com</w:t>
        </w:r>
      </w:hyperlink>
      <w:r w:rsidR="00FA44CA">
        <w:t xml:space="preserve"> </w:t>
      </w:r>
    </w:p>
    <w:p w14:paraId="0CD5FE30" w14:textId="5DED629A" w:rsidR="000B276D" w:rsidRDefault="000B276D" w:rsidP="000B276D">
      <w:r>
        <w:t xml:space="preserve">Boyan Brodaric, Geological Survey of Canada </w:t>
      </w:r>
      <w:hyperlink r:id="rId9" w:history="1">
        <w:r w:rsidR="00BB59E7" w:rsidRPr="00922FAD">
          <w:rPr>
            <w:rStyle w:val="Hyperlink"/>
          </w:rPr>
          <w:t>boyan.brodaric@canada.ca</w:t>
        </w:r>
      </w:hyperlink>
    </w:p>
    <w:sdt>
      <w:sdtPr>
        <w:rPr>
          <w:rFonts w:asciiTheme="minorHAnsi" w:eastAsiaTheme="minorHAnsi" w:hAnsiTheme="minorHAnsi" w:cstheme="minorBidi"/>
          <w:color w:val="auto"/>
          <w:sz w:val="22"/>
          <w:szCs w:val="22"/>
        </w:rPr>
        <w:id w:val="-1038270828"/>
        <w:docPartObj>
          <w:docPartGallery w:val="Table of Contents"/>
          <w:docPartUnique/>
        </w:docPartObj>
      </w:sdtPr>
      <w:sdtEndPr>
        <w:rPr>
          <w:b/>
          <w:bCs/>
          <w:noProof/>
        </w:rPr>
      </w:sdtEndPr>
      <w:sdtContent>
        <w:p w14:paraId="149AFD34" w14:textId="7BB4C5A5" w:rsidR="00BB59E7" w:rsidRDefault="00BB59E7">
          <w:pPr>
            <w:pStyle w:val="TOCHeading"/>
          </w:pPr>
          <w:r>
            <w:t>Table of Contents</w:t>
          </w:r>
        </w:p>
        <w:p w14:paraId="35E038E9" w14:textId="6F45BDB0" w:rsidR="001D6038" w:rsidRDefault="00DF40BF">
          <w:pPr>
            <w:pStyle w:val="TOC1"/>
            <w:tabs>
              <w:tab w:val="right" w:leader="dot" w:pos="9350"/>
            </w:tabs>
            <w:rPr>
              <w:rFonts w:eastAsiaTheme="minorEastAsia"/>
              <w:noProof/>
              <w:lang w:val="en-CA" w:eastAsia="en-CA"/>
            </w:rPr>
          </w:pPr>
          <w:r>
            <w:fldChar w:fldCharType="begin"/>
          </w:r>
          <w:r>
            <w:instrText xml:space="preserve"> TOC \o "1-1" \h \z \u </w:instrText>
          </w:r>
          <w:r>
            <w:fldChar w:fldCharType="separate"/>
          </w:r>
          <w:hyperlink w:anchor="_Toc42610798" w:history="1">
            <w:r w:rsidR="001D6038" w:rsidRPr="00907838">
              <w:rPr>
                <w:rStyle w:val="Hyperlink"/>
                <w:noProof/>
              </w:rPr>
              <w:t>Introduction</w:t>
            </w:r>
            <w:r w:rsidR="001D6038">
              <w:rPr>
                <w:noProof/>
                <w:webHidden/>
              </w:rPr>
              <w:tab/>
            </w:r>
            <w:r w:rsidR="001D6038">
              <w:rPr>
                <w:noProof/>
                <w:webHidden/>
              </w:rPr>
              <w:fldChar w:fldCharType="begin"/>
            </w:r>
            <w:r w:rsidR="001D6038">
              <w:rPr>
                <w:noProof/>
                <w:webHidden/>
              </w:rPr>
              <w:instrText xml:space="preserve"> PAGEREF _Toc42610798 \h </w:instrText>
            </w:r>
            <w:r w:rsidR="001D6038">
              <w:rPr>
                <w:noProof/>
                <w:webHidden/>
              </w:rPr>
            </w:r>
            <w:r w:rsidR="001D6038">
              <w:rPr>
                <w:noProof/>
                <w:webHidden/>
              </w:rPr>
              <w:fldChar w:fldCharType="separate"/>
            </w:r>
            <w:r w:rsidR="001D6038">
              <w:rPr>
                <w:noProof/>
                <w:webHidden/>
              </w:rPr>
              <w:t>1</w:t>
            </w:r>
            <w:r w:rsidR="001D6038">
              <w:rPr>
                <w:noProof/>
                <w:webHidden/>
              </w:rPr>
              <w:fldChar w:fldCharType="end"/>
            </w:r>
          </w:hyperlink>
        </w:p>
        <w:p w14:paraId="75F40BEC" w14:textId="6CBF778E" w:rsidR="001D6038" w:rsidRDefault="009A4B1C">
          <w:pPr>
            <w:pStyle w:val="TOC1"/>
            <w:tabs>
              <w:tab w:val="right" w:leader="dot" w:pos="9350"/>
            </w:tabs>
            <w:rPr>
              <w:rFonts w:eastAsiaTheme="minorEastAsia"/>
              <w:noProof/>
              <w:lang w:val="en-CA" w:eastAsia="en-CA"/>
            </w:rPr>
          </w:pPr>
          <w:hyperlink r:id="rId10" w:anchor="_Toc42610799" w:history="1">
            <w:r w:rsidR="001D6038" w:rsidRPr="00907838">
              <w:rPr>
                <w:rStyle w:val="Hyperlink"/>
                <w:noProof/>
              </w:rPr>
              <w:t>GitHub Repository</w:t>
            </w:r>
            <w:r w:rsidR="001D6038">
              <w:rPr>
                <w:noProof/>
                <w:webHidden/>
              </w:rPr>
              <w:tab/>
            </w:r>
            <w:r w:rsidR="001D6038">
              <w:rPr>
                <w:noProof/>
                <w:webHidden/>
              </w:rPr>
              <w:fldChar w:fldCharType="begin"/>
            </w:r>
            <w:r w:rsidR="001D6038">
              <w:rPr>
                <w:noProof/>
                <w:webHidden/>
              </w:rPr>
              <w:instrText xml:space="preserve"> PAGEREF _Toc42610799 \h </w:instrText>
            </w:r>
            <w:r w:rsidR="001D6038">
              <w:rPr>
                <w:noProof/>
                <w:webHidden/>
              </w:rPr>
            </w:r>
            <w:r w:rsidR="001D6038">
              <w:rPr>
                <w:noProof/>
                <w:webHidden/>
              </w:rPr>
              <w:fldChar w:fldCharType="separate"/>
            </w:r>
            <w:r w:rsidR="001D6038">
              <w:rPr>
                <w:noProof/>
                <w:webHidden/>
              </w:rPr>
              <w:t>2</w:t>
            </w:r>
            <w:r w:rsidR="001D6038">
              <w:rPr>
                <w:noProof/>
                <w:webHidden/>
              </w:rPr>
              <w:fldChar w:fldCharType="end"/>
            </w:r>
          </w:hyperlink>
        </w:p>
        <w:p w14:paraId="2E7A4F4D" w14:textId="163C3794" w:rsidR="001D6038" w:rsidRDefault="009A4B1C">
          <w:pPr>
            <w:pStyle w:val="TOC1"/>
            <w:tabs>
              <w:tab w:val="right" w:leader="dot" w:pos="9350"/>
            </w:tabs>
            <w:rPr>
              <w:rFonts w:eastAsiaTheme="minorEastAsia"/>
              <w:noProof/>
              <w:lang w:val="en-CA" w:eastAsia="en-CA"/>
            </w:rPr>
          </w:pPr>
          <w:hyperlink r:id="rId11" w:anchor="_Toc42610800" w:history="1">
            <w:r w:rsidR="001D6038" w:rsidRPr="00907838">
              <w:rPr>
                <w:rStyle w:val="Hyperlink"/>
                <w:noProof/>
              </w:rPr>
              <w:t>Terminology</w:t>
            </w:r>
            <w:r w:rsidR="001D6038">
              <w:rPr>
                <w:noProof/>
                <w:webHidden/>
              </w:rPr>
              <w:tab/>
            </w:r>
            <w:r w:rsidR="001D6038">
              <w:rPr>
                <w:noProof/>
                <w:webHidden/>
              </w:rPr>
              <w:fldChar w:fldCharType="begin"/>
            </w:r>
            <w:r w:rsidR="001D6038">
              <w:rPr>
                <w:noProof/>
                <w:webHidden/>
              </w:rPr>
              <w:instrText xml:space="preserve"> PAGEREF _Toc42610800 \h </w:instrText>
            </w:r>
            <w:r w:rsidR="001D6038">
              <w:rPr>
                <w:noProof/>
                <w:webHidden/>
              </w:rPr>
            </w:r>
            <w:r w:rsidR="001D6038">
              <w:rPr>
                <w:noProof/>
                <w:webHidden/>
              </w:rPr>
              <w:fldChar w:fldCharType="separate"/>
            </w:r>
            <w:r w:rsidR="001D6038">
              <w:rPr>
                <w:noProof/>
                <w:webHidden/>
              </w:rPr>
              <w:t>2</w:t>
            </w:r>
            <w:r w:rsidR="001D6038">
              <w:rPr>
                <w:noProof/>
                <w:webHidden/>
              </w:rPr>
              <w:fldChar w:fldCharType="end"/>
            </w:r>
          </w:hyperlink>
        </w:p>
        <w:p w14:paraId="25410C79" w14:textId="58B7E233" w:rsidR="001D6038" w:rsidRDefault="009A4B1C">
          <w:pPr>
            <w:pStyle w:val="TOC1"/>
            <w:tabs>
              <w:tab w:val="right" w:leader="dot" w:pos="9350"/>
            </w:tabs>
            <w:rPr>
              <w:rFonts w:eastAsiaTheme="minorEastAsia"/>
              <w:noProof/>
              <w:lang w:val="en-CA" w:eastAsia="en-CA"/>
            </w:rPr>
          </w:pPr>
          <w:hyperlink w:anchor="_Toc42610801" w:history="1">
            <w:r w:rsidR="001D6038" w:rsidRPr="00907838">
              <w:rPr>
                <w:rStyle w:val="Hyperlink"/>
                <w:noProof/>
              </w:rPr>
              <w:t>GSO Common</w:t>
            </w:r>
            <w:r w:rsidR="001D6038">
              <w:rPr>
                <w:noProof/>
                <w:webHidden/>
              </w:rPr>
              <w:tab/>
            </w:r>
            <w:r w:rsidR="001D6038">
              <w:rPr>
                <w:noProof/>
                <w:webHidden/>
              </w:rPr>
              <w:fldChar w:fldCharType="begin"/>
            </w:r>
            <w:r w:rsidR="001D6038">
              <w:rPr>
                <w:noProof/>
                <w:webHidden/>
              </w:rPr>
              <w:instrText xml:space="preserve"> PAGEREF _Toc42610801 \h </w:instrText>
            </w:r>
            <w:r w:rsidR="001D6038">
              <w:rPr>
                <w:noProof/>
                <w:webHidden/>
              </w:rPr>
            </w:r>
            <w:r w:rsidR="001D6038">
              <w:rPr>
                <w:noProof/>
                <w:webHidden/>
              </w:rPr>
              <w:fldChar w:fldCharType="separate"/>
            </w:r>
            <w:r w:rsidR="001D6038">
              <w:rPr>
                <w:noProof/>
                <w:webHidden/>
              </w:rPr>
              <w:t>3</w:t>
            </w:r>
            <w:r w:rsidR="001D6038">
              <w:rPr>
                <w:noProof/>
                <w:webHidden/>
              </w:rPr>
              <w:fldChar w:fldCharType="end"/>
            </w:r>
          </w:hyperlink>
        </w:p>
        <w:p w14:paraId="4B884D15" w14:textId="23F2048F" w:rsidR="001D6038" w:rsidRDefault="009A4B1C">
          <w:pPr>
            <w:pStyle w:val="TOC1"/>
            <w:tabs>
              <w:tab w:val="right" w:leader="dot" w:pos="9350"/>
            </w:tabs>
            <w:rPr>
              <w:rFonts w:eastAsiaTheme="minorEastAsia"/>
              <w:noProof/>
              <w:lang w:val="en-CA" w:eastAsia="en-CA"/>
            </w:rPr>
          </w:pPr>
          <w:hyperlink w:anchor="_Toc42610802" w:history="1">
            <w:r w:rsidR="001D6038" w:rsidRPr="00907838">
              <w:rPr>
                <w:rStyle w:val="Hyperlink"/>
                <w:noProof/>
              </w:rPr>
              <w:t>GSO Geology and Geology Modules</w:t>
            </w:r>
            <w:r w:rsidR="001D6038">
              <w:rPr>
                <w:noProof/>
                <w:webHidden/>
              </w:rPr>
              <w:tab/>
            </w:r>
            <w:r w:rsidR="001D6038">
              <w:rPr>
                <w:noProof/>
                <w:webHidden/>
              </w:rPr>
              <w:fldChar w:fldCharType="begin"/>
            </w:r>
            <w:r w:rsidR="001D6038">
              <w:rPr>
                <w:noProof/>
                <w:webHidden/>
              </w:rPr>
              <w:instrText xml:space="preserve"> PAGEREF _Toc42610802 \h </w:instrText>
            </w:r>
            <w:r w:rsidR="001D6038">
              <w:rPr>
                <w:noProof/>
                <w:webHidden/>
              </w:rPr>
            </w:r>
            <w:r w:rsidR="001D6038">
              <w:rPr>
                <w:noProof/>
                <w:webHidden/>
              </w:rPr>
              <w:fldChar w:fldCharType="separate"/>
            </w:r>
            <w:r w:rsidR="001D6038">
              <w:rPr>
                <w:noProof/>
                <w:webHidden/>
              </w:rPr>
              <w:t>6</w:t>
            </w:r>
            <w:r w:rsidR="001D6038">
              <w:rPr>
                <w:noProof/>
                <w:webHidden/>
              </w:rPr>
              <w:fldChar w:fldCharType="end"/>
            </w:r>
          </w:hyperlink>
        </w:p>
        <w:p w14:paraId="4701F146" w14:textId="5E3771BD" w:rsidR="001D6038" w:rsidRDefault="009A4B1C">
          <w:pPr>
            <w:pStyle w:val="TOC1"/>
            <w:tabs>
              <w:tab w:val="right" w:leader="dot" w:pos="9350"/>
            </w:tabs>
            <w:rPr>
              <w:rFonts w:eastAsiaTheme="minorEastAsia"/>
              <w:noProof/>
              <w:lang w:val="en-CA" w:eastAsia="en-CA"/>
            </w:rPr>
          </w:pPr>
          <w:hyperlink w:anchor="_Toc42610803" w:history="1">
            <w:r w:rsidR="001D6038" w:rsidRPr="00907838">
              <w:rPr>
                <w:rStyle w:val="Hyperlink"/>
                <w:noProof/>
              </w:rPr>
              <w:t>Namespaces</w:t>
            </w:r>
            <w:r w:rsidR="001D6038">
              <w:rPr>
                <w:noProof/>
                <w:webHidden/>
              </w:rPr>
              <w:tab/>
            </w:r>
            <w:r w:rsidR="001D6038">
              <w:rPr>
                <w:noProof/>
                <w:webHidden/>
              </w:rPr>
              <w:fldChar w:fldCharType="begin"/>
            </w:r>
            <w:r w:rsidR="001D6038">
              <w:rPr>
                <w:noProof/>
                <w:webHidden/>
              </w:rPr>
              <w:instrText xml:space="preserve"> PAGEREF _Toc42610803 \h </w:instrText>
            </w:r>
            <w:r w:rsidR="001D6038">
              <w:rPr>
                <w:noProof/>
                <w:webHidden/>
              </w:rPr>
            </w:r>
            <w:r w:rsidR="001D6038">
              <w:rPr>
                <w:noProof/>
                <w:webHidden/>
              </w:rPr>
              <w:fldChar w:fldCharType="separate"/>
            </w:r>
            <w:r w:rsidR="001D6038">
              <w:rPr>
                <w:noProof/>
                <w:webHidden/>
              </w:rPr>
              <w:t>12</w:t>
            </w:r>
            <w:r w:rsidR="001D6038">
              <w:rPr>
                <w:noProof/>
                <w:webHidden/>
              </w:rPr>
              <w:fldChar w:fldCharType="end"/>
            </w:r>
          </w:hyperlink>
        </w:p>
        <w:p w14:paraId="3091F1AF" w14:textId="57F963B5" w:rsidR="001D6038" w:rsidRDefault="009A4B1C">
          <w:pPr>
            <w:pStyle w:val="TOC1"/>
            <w:tabs>
              <w:tab w:val="right" w:leader="dot" w:pos="9350"/>
            </w:tabs>
            <w:rPr>
              <w:rFonts w:eastAsiaTheme="minorEastAsia"/>
              <w:noProof/>
              <w:lang w:val="en-CA" w:eastAsia="en-CA"/>
            </w:rPr>
          </w:pPr>
          <w:hyperlink w:anchor="_Toc42610804" w:history="1">
            <w:r w:rsidR="001D6038" w:rsidRPr="00907838">
              <w:rPr>
                <w:rStyle w:val="Hyperlink"/>
                <w:noProof/>
              </w:rPr>
              <w:t>CGI Vocabularies</w:t>
            </w:r>
            <w:r w:rsidR="001D6038">
              <w:rPr>
                <w:noProof/>
                <w:webHidden/>
              </w:rPr>
              <w:tab/>
            </w:r>
            <w:r w:rsidR="001D6038">
              <w:rPr>
                <w:noProof/>
                <w:webHidden/>
              </w:rPr>
              <w:fldChar w:fldCharType="begin"/>
            </w:r>
            <w:r w:rsidR="001D6038">
              <w:rPr>
                <w:noProof/>
                <w:webHidden/>
              </w:rPr>
              <w:instrText xml:space="preserve"> PAGEREF _Toc42610804 \h </w:instrText>
            </w:r>
            <w:r w:rsidR="001D6038">
              <w:rPr>
                <w:noProof/>
                <w:webHidden/>
              </w:rPr>
            </w:r>
            <w:r w:rsidR="001D6038">
              <w:rPr>
                <w:noProof/>
                <w:webHidden/>
              </w:rPr>
              <w:fldChar w:fldCharType="separate"/>
            </w:r>
            <w:r w:rsidR="001D6038">
              <w:rPr>
                <w:noProof/>
                <w:webHidden/>
              </w:rPr>
              <w:t>13</w:t>
            </w:r>
            <w:r w:rsidR="001D6038">
              <w:rPr>
                <w:noProof/>
                <w:webHidden/>
              </w:rPr>
              <w:fldChar w:fldCharType="end"/>
            </w:r>
          </w:hyperlink>
        </w:p>
        <w:p w14:paraId="69F18596" w14:textId="47137E14" w:rsidR="001D6038" w:rsidRDefault="009A4B1C">
          <w:pPr>
            <w:pStyle w:val="TOC1"/>
            <w:tabs>
              <w:tab w:val="right" w:leader="dot" w:pos="9350"/>
            </w:tabs>
            <w:rPr>
              <w:rFonts w:eastAsiaTheme="minorEastAsia"/>
              <w:noProof/>
              <w:lang w:val="en-CA" w:eastAsia="en-CA"/>
            </w:rPr>
          </w:pPr>
          <w:hyperlink w:anchor="_Toc42610805" w:history="1">
            <w:r w:rsidR="001D6038" w:rsidRPr="00907838">
              <w:rPr>
                <w:rStyle w:val="Hyperlink"/>
                <w:noProof/>
              </w:rPr>
              <w:t>Quality Pattern</w:t>
            </w:r>
            <w:r w:rsidR="001D6038">
              <w:rPr>
                <w:noProof/>
                <w:webHidden/>
              </w:rPr>
              <w:tab/>
            </w:r>
            <w:r w:rsidR="001D6038">
              <w:rPr>
                <w:noProof/>
                <w:webHidden/>
              </w:rPr>
              <w:fldChar w:fldCharType="begin"/>
            </w:r>
            <w:r w:rsidR="001D6038">
              <w:rPr>
                <w:noProof/>
                <w:webHidden/>
              </w:rPr>
              <w:instrText xml:space="preserve"> PAGEREF _Toc42610805 \h </w:instrText>
            </w:r>
            <w:r w:rsidR="001D6038">
              <w:rPr>
                <w:noProof/>
                <w:webHidden/>
              </w:rPr>
            </w:r>
            <w:r w:rsidR="001D6038">
              <w:rPr>
                <w:noProof/>
                <w:webHidden/>
              </w:rPr>
              <w:fldChar w:fldCharType="separate"/>
            </w:r>
            <w:r w:rsidR="001D6038">
              <w:rPr>
                <w:noProof/>
                <w:webHidden/>
              </w:rPr>
              <w:t>13</w:t>
            </w:r>
            <w:r w:rsidR="001D6038">
              <w:rPr>
                <w:noProof/>
                <w:webHidden/>
              </w:rPr>
              <w:fldChar w:fldCharType="end"/>
            </w:r>
          </w:hyperlink>
        </w:p>
        <w:p w14:paraId="719EC27A" w14:textId="431A0CC8" w:rsidR="001D6038" w:rsidRDefault="009A4B1C">
          <w:pPr>
            <w:pStyle w:val="TOC1"/>
            <w:tabs>
              <w:tab w:val="right" w:leader="dot" w:pos="9350"/>
            </w:tabs>
            <w:rPr>
              <w:rFonts w:eastAsiaTheme="minorEastAsia"/>
              <w:noProof/>
              <w:lang w:val="en-CA" w:eastAsia="en-CA"/>
            </w:rPr>
          </w:pPr>
          <w:hyperlink w:anchor="_Toc42610806" w:history="1">
            <w:r w:rsidR="001D6038" w:rsidRPr="00907838">
              <w:rPr>
                <w:rStyle w:val="Hyperlink"/>
                <w:noProof/>
              </w:rPr>
              <w:t>URI Pattern</w:t>
            </w:r>
            <w:r w:rsidR="001D6038">
              <w:rPr>
                <w:noProof/>
                <w:webHidden/>
              </w:rPr>
              <w:tab/>
            </w:r>
            <w:r w:rsidR="001D6038">
              <w:rPr>
                <w:noProof/>
                <w:webHidden/>
              </w:rPr>
              <w:fldChar w:fldCharType="begin"/>
            </w:r>
            <w:r w:rsidR="001D6038">
              <w:rPr>
                <w:noProof/>
                <w:webHidden/>
              </w:rPr>
              <w:instrText xml:space="preserve"> PAGEREF _Toc42610806 \h </w:instrText>
            </w:r>
            <w:r w:rsidR="001D6038">
              <w:rPr>
                <w:noProof/>
                <w:webHidden/>
              </w:rPr>
            </w:r>
            <w:r w:rsidR="001D6038">
              <w:rPr>
                <w:noProof/>
                <w:webHidden/>
              </w:rPr>
              <w:fldChar w:fldCharType="separate"/>
            </w:r>
            <w:r w:rsidR="001D6038">
              <w:rPr>
                <w:noProof/>
                <w:webHidden/>
              </w:rPr>
              <w:t>14</w:t>
            </w:r>
            <w:r w:rsidR="001D6038">
              <w:rPr>
                <w:noProof/>
                <w:webHidden/>
              </w:rPr>
              <w:fldChar w:fldCharType="end"/>
            </w:r>
          </w:hyperlink>
        </w:p>
        <w:p w14:paraId="7297AD3D" w14:textId="1DBFE3BD" w:rsidR="001D6038" w:rsidRDefault="009A4B1C">
          <w:pPr>
            <w:pStyle w:val="TOC1"/>
            <w:tabs>
              <w:tab w:val="right" w:leader="dot" w:pos="9350"/>
            </w:tabs>
            <w:rPr>
              <w:rFonts w:eastAsiaTheme="minorEastAsia"/>
              <w:noProof/>
              <w:lang w:val="en-CA" w:eastAsia="en-CA"/>
            </w:rPr>
          </w:pPr>
          <w:hyperlink w:anchor="_Toc42610807" w:history="1">
            <w:r w:rsidR="001D6038" w:rsidRPr="00907838">
              <w:rPr>
                <w:rStyle w:val="Hyperlink"/>
                <w:noProof/>
              </w:rPr>
              <w:t>Test Instances</w:t>
            </w:r>
            <w:r w:rsidR="001D6038">
              <w:rPr>
                <w:noProof/>
                <w:webHidden/>
              </w:rPr>
              <w:tab/>
            </w:r>
            <w:r w:rsidR="001D6038">
              <w:rPr>
                <w:noProof/>
                <w:webHidden/>
              </w:rPr>
              <w:fldChar w:fldCharType="begin"/>
            </w:r>
            <w:r w:rsidR="001D6038">
              <w:rPr>
                <w:noProof/>
                <w:webHidden/>
              </w:rPr>
              <w:instrText xml:space="preserve"> PAGEREF _Toc42610807 \h </w:instrText>
            </w:r>
            <w:r w:rsidR="001D6038">
              <w:rPr>
                <w:noProof/>
                <w:webHidden/>
              </w:rPr>
            </w:r>
            <w:r w:rsidR="001D6038">
              <w:rPr>
                <w:noProof/>
                <w:webHidden/>
              </w:rPr>
              <w:fldChar w:fldCharType="separate"/>
            </w:r>
            <w:r w:rsidR="001D6038">
              <w:rPr>
                <w:noProof/>
                <w:webHidden/>
              </w:rPr>
              <w:t>14</w:t>
            </w:r>
            <w:r w:rsidR="001D6038">
              <w:rPr>
                <w:noProof/>
                <w:webHidden/>
              </w:rPr>
              <w:fldChar w:fldCharType="end"/>
            </w:r>
          </w:hyperlink>
        </w:p>
        <w:p w14:paraId="3FDE0528" w14:textId="2E7AE7CF" w:rsidR="001D6038" w:rsidRDefault="009A4B1C">
          <w:pPr>
            <w:pStyle w:val="TOC1"/>
            <w:tabs>
              <w:tab w:val="right" w:leader="dot" w:pos="9350"/>
            </w:tabs>
            <w:rPr>
              <w:rFonts w:eastAsiaTheme="minorEastAsia"/>
              <w:noProof/>
              <w:lang w:val="en-CA" w:eastAsia="en-CA"/>
            </w:rPr>
          </w:pPr>
          <w:hyperlink w:anchor="_Toc42610808" w:history="1">
            <w:r w:rsidR="001D6038" w:rsidRPr="00907838">
              <w:rPr>
                <w:rStyle w:val="Hyperlink"/>
                <w:noProof/>
              </w:rPr>
              <w:t>References</w:t>
            </w:r>
            <w:r w:rsidR="001D6038">
              <w:rPr>
                <w:noProof/>
                <w:webHidden/>
              </w:rPr>
              <w:tab/>
            </w:r>
            <w:r w:rsidR="001D6038">
              <w:rPr>
                <w:noProof/>
                <w:webHidden/>
              </w:rPr>
              <w:fldChar w:fldCharType="begin"/>
            </w:r>
            <w:r w:rsidR="001D6038">
              <w:rPr>
                <w:noProof/>
                <w:webHidden/>
              </w:rPr>
              <w:instrText xml:space="preserve"> PAGEREF _Toc42610808 \h </w:instrText>
            </w:r>
            <w:r w:rsidR="001D6038">
              <w:rPr>
                <w:noProof/>
                <w:webHidden/>
              </w:rPr>
            </w:r>
            <w:r w:rsidR="001D6038">
              <w:rPr>
                <w:noProof/>
                <w:webHidden/>
              </w:rPr>
              <w:fldChar w:fldCharType="separate"/>
            </w:r>
            <w:r w:rsidR="001D6038">
              <w:rPr>
                <w:noProof/>
                <w:webHidden/>
              </w:rPr>
              <w:t>14</w:t>
            </w:r>
            <w:r w:rsidR="001D6038">
              <w:rPr>
                <w:noProof/>
                <w:webHidden/>
              </w:rPr>
              <w:fldChar w:fldCharType="end"/>
            </w:r>
          </w:hyperlink>
        </w:p>
        <w:p w14:paraId="43789D15" w14:textId="222B3157" w:rsidR="001D6038" w:rsidRDefault="009A4B1C">
          <w:pPr>
            <w:pStyle w:val="TOC1"/>
            <w:tabs>
              <w:tab w:val="right" w:leader="dot" w:pos="9350"/>
            </w:tabs>
            <w:rPr>
              <w:rFonts w:eastAsiaTheme="minorEastAsia"/>
              <w:noProof/>
              <w:lang w:val="en-CA" w:eastAsia="en-CA"/>
            </w:rPr>
          </w:pPr>
          <w:hyperlink w:anchor="_Toc42610809" w:history="1">
            <w:r w:rsidR="001D6038" w:rsidRPr="00907838">
              <w:rPr>
                <w:rStyle w:val="Hyperlink"/>
                <w:noProof/>
              </w:rPr>
              <w:t>Appendix 1. SPARQL Queries</w:t>
            </w:r>
            <w:r w:rsidR="001D6038">
              <w:rPr>
                <w:noProof/>
                <w:webHidden/>
              </w:rPr>
              <w:tab/>
            </w:r>
            <w:r w:rsidR="001D6038">
              <w:rPr>
                <w:noProof/>
                <w:webHidden/>
              </w:rPr>
              <w:fldChar w:fldCharType="begin"/>
            </w:r>
            <w:r w:rsidR="001D6038">
              <w:rPr>
                <w:noProof/>
                <w:webHidden/>
              </w:rPr>
              <w:instrText xml:space="preserve"> PAGEREF _Toc42610809 \h </w:instrText>
            </w:r>
            <w:r w:rsidR="001D6038">
              <w:rPr>
                <w:noProof/>
                <w:webHidden/>
              </w:rPr>
            </w:r>
            <w:r w:rsidR="001D6038">
              <w:rPr>
                <w:noProof/>
                <w:webHidden/>
              </w:rPr>
              <w:fldChar w:fldCharType="separate"/>
            </w:r>
            <w:r w:rsidR="001D6038">
              <w:rPr>
                <w:noProof/>
                <w:webHidden/>
              </w:rPr>
              <w:t>16</w:t>
            </w:r>
            <w:r w:rsidR="001D6038">
              <w:rPr>
                <w:noProof/>
                <w:webHidden/>
              </w:rPr>
              <w:fldChar w:fldCharType="end"/>
            </w:r>
          </w:hyperlink>
        </w:p>
        <w:p w14:paraId="18F07EE6" w14:textId="27D51DAD" w:rsidR="00BB59E7" w:rsidRDefault="00DF40BF">
          <w:r>
            <w:fldChar w:fldCharType="end"/>
          </w:r>
        </w:p>
      </w:sdtContent>
    </w:sdt>
    <w:p w14:paraId="7CE26588" w14:textId="33117DB4" w:rsidR="00D84BCD" w:rsidRDefault="00561FAC" w:rsidP="00F77958">
      <w:pPr>
        <w:pStyle w:val="Heading1"/>
      </w:pPr>
      <w:bookmarkStart w:id="4" w:name="_Toc42610798"/>
      <w:r>
        <w:t>Introduction</w:t>
      </w:r>
      <w:bookmarkEnd w:id="4"/>
    </w:p>
    <w:p w14:paraId="0B8A18A8" w14:textId="61C758EA" w:rsidR="00515DBF" w:rsidRDefault="00515DBF" w:rsidP="00F77958">
      <w:pPr>
        <w:rPr>
          <w:lang w:val="en-AU"/>
        </w:rPr>
      </w:pPr>
      <w:r>
        <w:rPr>
          <w:lang w:val="en-AU"/>
        </w:rPr>
        <w:t>The GeoS</w:t>
      </w:r>
      <w:r w:rsidR="00A2079D">
        <w:rPr>
          <w:lang w:val="en-AU"/>
        </w:rPr>
        <w:t>cience Ontology</w:t>
      </w:r>
      <w:r>
        <w:rPr>
          <w:lang w:val="en-AU"/>
        </w:rPr>
        <w:t xml:space="preserve"> (GSO) </w:t>
      </w:r>
      <w:r w:rsidR="00FE03C7">
        <w:rPr>
          <w:lang w:val="en-AU"/>
        </w:rPr>
        <w:t xml:space="preserve">is </w:t>
      </w:r>
      <w:r w:rsidR="006A1070">
        <w:rPr>
          <w:lang w:val="en-AU"/>
        </w:rPr>
        <w:t xml:space="preserve">a </w:t>
      </w:r>
      <w:r w:rsidR="00FE03C7">
        <w:rPr>
          <w:lang w:val="en-AU"/>
        </w:rPr>
        <w:t xml:space="preserve">systemized representation of core </w:t>
      </w:r>
      <w:r>
        <w:rPr>
          <w:lang w:val="en-AU"/>
        </w:rPr>
        <w:t>geological knowledge</w:t>
      </w:r>
      <w:r w:rsidR="00FE03C7">
        <w:rPr>
          <w:lang w:val="en-AU"/>
        </w:rPr>
        <w:t xml:space="preserve">. It </w:t>
      </w:r>
      <w:r>
        <w:rPr>
          <w:lang w:val="en-AU"/>
        </w:rPr>
        <w:t xml:space="preserve">consists of a </w:t>
      </w:r>
      <w:r w:rsidR="00362A55">
        <w:rPr>
          <w:lang w:val="en-AU"/>
        </w:rPr>
        <w:t>three-layer</w:t>
      </w:r>
      <w:r>
        <w:rPr>
          <w:lang w:val="en-AU"/>
        </w:rPr>
        <w:t xml:space="preserve"> framework </w:t>
      </w:r>
      <w:r w:rsidR="006A1070">
        <w:rPr>
          <w:lang w:val="en-AU"/>
        </w:rPr>
        <w:t>including</w:t>
      </w:r>
      <w:r w:rsidR="00362A55">
        <w:rPr>
          <w:lang w:val="en-AU"/>
        </w:rPr>
        <w:t>:</w:t>
      </w:r>
      <w:r w:rsidR="00C01069">
        <w:rPr>
          <w:lang w:val="en-AU"/>
        </w:rPr>
        <w:t xml:space="preserve"> (1) a foundational layer applicable to any discipline, (2) a geological layer forming the root for any aspect of geology</w:t>
      </w:r>
      <w:r w:rsidR="00FE03C7">
        <w:rPr>
          <w:lang w:val="en-AU"/>
        </w:rPr>
        <w:t xml:space="preserve">, as well as </w:t>
      </w:r>
      <w:r w:rsidR="00C01069">
        <w:rPr>
          <w:lang w:val="en-AU"/>
        </w:rPr>
        <w:t xml:space="preserve">(3) </w:t>
      </w:r>
      <w:r w:rsidR="00FE03C7">
        <w:rPr>
          <w:lang w:val="en-AU"/>
        </w:rPr>
        <w:t>detailed modules that can be refined or supplemented as required</w:t>
      </w:r>
      <w:r w:rsidR="00C01069">
        <w:rPr>
          <w:lang w:val="en-AU"/>
        </w:rPr>
        <w:t xml:space="preserve"> for specific geological </w:t>
      </w:r>
      <w:r w:rsidR="00362A55">
        <w:rPr>
          <w:lang w:val="en-AU"/>
        </w:rPr>
        <w:t>purposes</w:t>
      </w:r>
      <w:r>
        <w:rPr>
          <w:lang w:val="en-AU"/>
        </w:rPr>
        <w:t xml:space="preserve">. </w:t>
      </w:r>
      <w:r w:rsidR="00362A55">
        <w:rPr>
          <w:lang w:val="en-AU"/>
        </w:rPr>
        <w:t>I</w:t>
      </w:r>
      <w:r>
        <w:rPr>
          <w:lang w:val="en-AU"/>
        </w:rPr>
        <w:t xml:space="preserve">t borrows from foundational ontologies for its topmost </w:t>
      </w:r>
      <w:r w:rsidR="00C01069">
        <w:rPr>
          <w:lang w:val="en-AU"/>
        </w:rPr>
        <w:t xml:space="preserve">foundational </w:t>
      </w:r>
      <w:r w:rsidR="00362A55">
        <w:rPr>
          <w:lang w:val="en-AU"/>
        </w:rPr>
        <w:t>layer</w:t>
      </w:r>
      <w:r>
        <w:rPr>
          <w:lang w:val="en-AU"/>
        </w:rPr>
        <w:t xml:space="preserve">, primarily </w:t>
      </w:r>
      <w:r w:rsidR="00362A55">
        <w:rPr>
          <w:lang w:val="en-AU"/>
        </w:rPr>
        <w:t xml:space="preserve">from </w:t>
      </w:r>
      <w:r>
        <w:t>DOLCE (Masolo et al., 2003, Borgo and Masolo, 2010) and Basic Formal Ontology (BFO, Arp et al., 2015)</w:t>
      </w:r>
      <w:r w:rsidR="00FD7DF7">
        <w:t>, but also adds to them and integrates them in a novel way</w:t>
      </w:r>
      <w:r w:rsidR="00C01069">
        <w:t xml:space="preserve">. The root geological layer builds on the NADM </w:t>
      </w:r>
      <w:r w:rsidR="00C01069">
        <w:rPr>
          <w:lang w:val="en-AU"/>
        </w:rPr>
        <w:t xml:space="preserve">(NADM 2004) </w:t>
      </w:r>
      <w:r w:rsidR="00C01069">
        <w:t xml:space="preserve">and GeoSciML </w:t>
      </w:r>
      <w:r w:rsidR="00C01069">
        <w:rPr>
          <w:lang w:val="en-AU"/>
        </w:rPr>
        <w:t>(</w:t>
      </w:r>
      <w:r w:rsidR="00C01069">
        <w:t>Raymond et al., 2012, CGI Data Model Working Group, 2012</w:t>
      </w:r>
      <w:r w:rsidR="00C01069">
        <w:rPr>
          <w:lang w:val="en-AU"/>
        </w:rPr>
        <w:t xml:space="preserve">) </w:t>
      </w:r>
      <w:r w:rsidR="00C01069">
        <w:t>initiatives, extending them conceptually</w:t>
      </w:r>
      <w:r w:rsidR="0088494F">
        <w:t xml:space="preserve"> to</w:t>
      </w:r>
      <w:r>
        <w:rPr>
          <w:lang w:val="en-AU"/>
        </w:rPr>
        <w:t xml:space="preserve"> </w:t>
      </w:r>
      <w:r w:rsidR="0088494F">
        <w:rPr>
          <w:lang w:val="en-AU"/>
        </w:rPr>
        <w:t>form</w:t>
      </w:r>
      <w:r w:rsidR="00C01069">
        <w:rPr>
          <w:lang w:val="en-AU"/>
        </w:rPr>
        <w:t xml:space="preserve"> a geological superstructure </w:t>
      </w:r>
      <w:r w:rsidR="00D86376">
        <w:rPr>
          <w:lang w:val="en-AU"/>
        </w:rPr>
        <w:t>consisting of geological objects, materials, structures, settings, qualities, roles, processes, events, geologic time</w:t>
      </w:r>
      <w:r w:rsidR="0088494F">
        <w:rPr>
          <w:lang w:val="en-AU"/>
        </w:rPr>
        <w:t>, and geologic relations</w:t>
      </w:r>
      <w:r w:rsidR="00C01069">
        <w:rPr>
          <w:lang w:val="en-AU"/>
        </w:rPr>
        <w:t xml:space="preserve">. </w:t>
      </w:r>
      <w:r w:rsidR="0088494F">
        <w:rPr>
          <w:lang w:val="en-AU"/>
        </w:rPr>
        <w:t xml:space="preserve">Notably, this superstructure </w:t>
      </w:r>
      <w:r w:rsidR="00362A55">
        <w:rPr>
          <w:lang w:val="en-AU"/>
        </w:rPr>
        <w:t>aims</w:t>
      </w:r>
      <w:r w:rsidR="00F37D09">
        <w:rPr>
          <w:lang w:val="en-AU"/>
        </w:rPr>
        <w:t xml:space="preserve"> to be</w:t>
      </w:r>
      <w:r w:rsidR="00FD7DF7">
        <w:rPr>
          <w:lang w:val="en-AU"/>
        </w:rPr>
        <w:t xml:space="preserve"> </w:t>
      </w:r>
      <w:r w:rsidR="00362A55">
        <w:rPr>
          <w:lang w:val="en-AU"/>
        </w:rPr>
        <w:t xml:space="preserve">a </w:t>
      </w:r>
      <w:r w:rsidR="00FD7DF7">
        <w:rPr>
          <w:lang w:val="en-AU"/>
        </w:rPr>
        <w:t>comprehensive</w:t>
      </w:r>
      <w:r w:rsidR="00F37D09">
        <w:rPr>
          <w:lang w:val="en-AU"/>
        </w:rPr>
        <w:t xml:space="preserve"> </w:t>
      </w:r>
      <w:r w:rsidR="0088494F">
        <w:rPr>
          <w:lang w:val="en-AU"/>
        </w:rPr>
        <w:t xml:space="preserve">foundation for representing any aspect of geology. </w:t>
      </w:r>
      <w:r w:rsidR="00A24505">
        <w:rPr>
          <w:lang w:val="en-AU"/>
        </w:rPr>
        <w:t>The final layer consists of modules containing s</w:t>
      </w:r>
      <w:r w:rsidR="00FD7DF7">
        <w:rPr>
          <w:lang w:val="en-AU"/>
        </w:rPr>
        <w:t xml:space="preserve">pecific items </w:t>
      </w:r>
      <w:r w:rsidR="00A24505">
        <w:rPr>
          <w:lang w:val="en-AU"/>
        </w:rPr>
        <w:t>building on</w:t>
      </w:r>
      <w:r w:rsidR="00FD7DF7">
        <w:rPr>
          <w:lang w:val="en-AU"/>
        </w:rPr>
        <w:t xml:space="preserve"> this superstructure, such as kinds of geological structures (e.g. various faults), time scales (e.g. ICS 2017), or r</w:t>
      </w:r>
      <w:r w:rsidR="00362A55">
        <w:rPr>
          <w:lang w:val="en-AU"/>
        </w:rPr>
        <w:t xml:space="preserve">ock materials </w:t>
      </w:r>
      <w:r w:rsidR="00FD7DF7">
        <w:rPr>
          <w:lang w:val="en-AU"/>
        </w:rPr>
        <w:t>(e.g. CGI Simple Lithology).</w:t>
      </w:r>
      <w:r w:rsidR="00F37D09">
        <w:rPr>
          <w:lang w:val="en-AU"/>
        </w:rPr>
        <w:t xml:space="preserve"> </w:t>
      </w:r>
      <w:r w:rsidR="00362A55">
        <w:rPr>
          <w:lang w:val="en-AU"/>
        </w:rPr>
        <w:t>This</w:t>
      </w:r>
      <w:r w:rsidR="00F37D09">
        <w:t xml:space="preserve"> modularized </w:t>
      </w:r>
      <w:r w:rsidR="00362A55">
        <w:t>approach</w:t>
      </w:r>
      <w:r w:rsidR="00F37D09">
        <w:t xml:space="preserve"> enables </w:t>
      </w:r>
      <w:r w:rsidR="00362A55">
        <w:t xml:space="preserve">the substitution or addition of </w:t>
      </w:r>
      <w:r w:rsidR="00F37D09">
        <w:t>modules for specific needs, allowing for local profiles of GSO.</w:t>
      </w:r>
    </w:p>
    <w:p w14:paraId="554BDEF4" w14:textId="61E36F95" w:rsidR="00D07F19" w:rsidRDefault="00515DBF" w:rsidP="00F77958">
      <w:pPr>
        <w:rPr>
          <w:lang w:val="en-AU"/>
        </w:rPr>
      </w:pPr>
      <w:r>
        <w:rPr>
          <w:lang w:val="en-AU"/>
        </w:rPr>
        <w:lastRenderedPageBreak/>
        <w:t xml:space="preserve">Although intended for general </w:t>
      </w:r>
      <w:r w:rsidR="00D07F19">
        <w:rPr>
          <w:lang w:val="en-AU"/>
        </w:rPr>
        <w:t>usage</w:t>
      </w:r>
      <w:r>
        <w:rPr>
          <w:lang w:val="en-AU"/>
        </w:rPr>
        <w:t>, a driving use-case for GSO is knowledge management for 3D geological modelling</w:t>
      </w:r>
      <w:r w:rsidR="00A2079D">
        <w:rPr>
          <w:lang w:val="en-AU"/>
        </w:rPr>
        <w:t xml:space="preserve">. </w:t>
      </w:r>
      <w:r w:rsidR="00D07F19">
        <w:rPr>
          <w:lang w:val="en-AU"/>
        </w:rPr>
        <w:t>This requires GSO to be easily deployable in internet-free environments, such as remote mining and field camps, and to be readily integrated with 3D modelling software</w:t>
      </w:r>
      <w:r w:rsidR="0088494F">
        <w:rPr>
          <w:lang w:val="en-AU"/>
        </w:rPr>
        <w:t xml:space="preserve">, </w:t>
      </w:r>
      <w:r w:rsidR="00362A55">
        <w:rPr>
          <w:lang w:val="en-AU"/>
        </w:rPr>
        <w:t>thus prioritizing</w:t>
      </w:r>
      <w:r w:rsidR="0088494F">
        <w:rPr>
          <w:lang w:val="en-AU"/>
        </w:rPr>
        <w:t xml:space="preserve"> </w:t>
      </w:r>
      <w:r w:rsidR="00D07F19">
        <w:rPr>
          <w:lang w:val="en-AU"/>
        </w:rPr>
        <w:t>compact</w:t>
      </w:r>
      <w:r w:rsidR="00362A55">
        <w:rPr>
          <w:lang w:val="en-AU"/>
        </w:rPr>
        <w:t>ness and efficiency</w:t>
      </w:r>
      <w:r w:rsidR="00D07F19">
        <w:rPr>
          <w:lang w:val="en-AU"/>
        </w:rPr>
        <w:t>. For these reasons</w:t>
      </w:r>
      <w:r w:rsidR="00D90B39">
        <w:rPr>
          <w:lang w:val="en-AU"/>
        </w:rPr>
        <w:t>,</w:t>
      </w:r>
      <w:r w:rsidR="00D07F19">
        <w:rPr>
          <w:lang w:val="en-AU"/>
        </w:rPr>
        <w:t xml:space="preserve"> </w:t>
      </w:r>
      <w:r w:rsidR="00A24505">
        <w:rPr>
          <w:lang w:val="en-AU"/>
        </w:rPr>
        <w:t>GSO</w:t>
      </w:r>
      <w:r w:rsidR="00D90B39">
        <w:rPr>
          <w:lang w:val="en-AU"/>
        </w:rPr>
        <w:t xml:space="preserve"> is</w:t>
      </w:r>
      <w:r w:rsidR="00D07F19">
        <w:rPr>
          <w:lang w:val="en-AU"/>
        </w:rPr>
        <w:t xml:space="preserve"> </w:t>
      </w:r>
      <w:r w:rsidR="00F96DD2">
        <w:rPr>
          <w:lang w:val="en-AU"/>
        </w:rPr>
        <w:t>a stand-alone product ind</w:t>
      </w:r>
      <w:r w:rsidR="00D07F19">
        <w:rPr>
          <w:lang w:val="en-AU"/>
        </w:rPr>
        <w:t xml:space="preserve">ependent </w:t>
      </w:r>
      <w:r w:rsidR="00F96DD2">
        <w:rPr>
          <w:lang w:val="en-AU"/>
        </w:rPr>
        <w:t>of</w:t>
      </w:r>
      <w:r w:rsidR="00D07F19">
        <w:rPr>
          <w:lang w:val="en-AU"/>
        </w:rPr>
        <w:t xml:space="preserve"> other ontologies, i.e. it has no </w:t>
      </w:r>
      <w:r w:rsidR="00D90B39">
        <w:rPr>
          <w:lang w:val="en-AU"/>
        </w:rPr>
        <w:t xml:space="preserve">external </w:t>
      </w:r>
      <w:r w:rsidR="00D07F19">
        <w:rPr>
          <w:lang w:val="en-AU"/>
        </w:rPr>
        <w:t xml:space="preserve">imports. </w:t>
      </w:r>
      <w:r w:rsidR="00C42942">
        <w:rPr>
          <w:lang w:val="en-AU"/>
        </w:rPr>
        <w:t>Many</w:t>
      </w:r>
      <w:r w:rsidR="00B57176">
        <w:rPr>
          <w:lang w:val="en-AU"/>
        </w:rPr>
        <w:t xml:space="preserve"> modules consist of contents copied from existing ontologies and exchange formats, with links to original sources added as annotations</w:t>
      </w:r>
      <w:r w:rsidR="00F37D09">
        <w:rPr>
          <w:lang w:val="en-AU"/>
        </w:rPr>
        <w:t xml:space="preserve">, e.g. copies of many GeoSciML vocabularies are included, albeit </w:t>
      </w:r>
      <w:r w:rsidR="00F37D09">
        <w:t>converted from SKOS to OWL.</w:t>
      </w:r>
      <w:r w:rsidR="00B57176">
        <w:rPr>
          <w:lang w:val="en-AU"/>
        </w:rPr>
        <w:t xml:space="preserve"> This co</w:t>
      </w:r>
      <w:r w:rsidR="0088494F">
        <w:rPr>
          <w:lang w:val="en-AU"/>
        </w:rPr>
        <w:t xml:space="preserve">py, versus import, approach </w:t>
      </w:r>
      <w:r w:rsidR="00B57176">
        <w:rPr>
          <w:lang w:val="en-AU"/>
        </w:rPr>
        <w:t xml:space="preserve">not </w:t>
      </w:r>
      <w:r w:rsidR="00ED6755">
        <w:rPr>
          <w:lang w:val="en-AU"/>
        </w:rPr>
        <w:t>only</w:t>
      </w:r>
      <w:r w:rsidR="00B57176">
        <w:rPr>
          <w:lang w:val="en-AU"/>
        </w:rPr>
        <w:t xml:space="preserve"> avoid</w:t>
      </w:r>
      <w:r w:rsidR="00ED6755">
        <w:rPr>
          <w:lang w:val="en-AU"/>
        </w:rPr>
        <w:t>s</w:t>
      </w:r>
      <w:r w:rsidR="00B57176">
        <w:rPr>
          <w:lang w:val="en-AU"/>
        </w:rPr>
        <w:t xml:space="preserve"> unnecessary bloat, but also </w:t>
      </w:r>
      <w:r w:rsidR="00F96DD2">
        <w:rPr>
          <w:lang w:val="en-AU"/>
        </w:rPr>
        <w:t xml:space="preserve">addresses </w:t>
      </w:r>
      <w:r w:rsidR="0088494F">
        <w:rPr>
          <w:lang w:val="en-AU"/>
        </w:rPr>
        <w:t>insurmountable challenges related to</w:t>
      </w:r>
      <w:r w:rsidR="00B57176">
        <w:rPr>
          <w:lang w:val="en-AU"/>
        </w:rPr>
        <w:t xml:space="preserve"> conceptual misalignme</w:t>
      </w:r>
      <w:r w:rsidR="0088494F">
        <w:rPr>
          <w:lang w:val="en-AU"/>
        </w:rPr>
        <w:t>nt</w:t>
      </w:r>
      <w:r w:rsidR="00A24505">
        <w:rPr>
          <w:lang w:val="en-AU"/>
        </w:rPr>
        <w:t>, insofar</w:t>
      </w:r>
      <w:r w:rsidR="0088494F">
        <w:rPr>
          <w:lang w:val="en-AU"/>
        </w:rPr>
        <w:t xml:space="preserve"> </w:t>
      </w:r>
      <w:r w:rsidR="008D1244">
        <w:rPr>
          <w:lang w:val="en-AU"/>
        </w:rPr>
        <w:t xml:space="preserve">as </w:t>
      </w:r>
      <w:r w:rsidR="00F96DD2">
        <w:rPr>
          <w:lang w:val="en-AU"/>
        </w:rPr>
        <w:t xml:space="preserve">the copied elements </w:t>
      </w:r>
      <w:r w:rsidR="008D1244">
        <w:rPr>
          <w:lang w:val="en-AU"/>
        </w:rPr>
        <w:t xml:space="preserve">are altered </w:t>
      </w:r>
      <w:r w:rsidR="00F96DD2">
        <w:rPr>
          <w:lang w:val="en-AU"/>
        </w:rPr>
        <w:t>to fit into the GSO framework</w:t>
      </w:r>
      <w:r w:rsidR="00B57176">
        <w:rPr>
          <w:lang w:val="en-AU"/>
        </w:rPr>
        <w:t>.</w:t>
      </w:r>
    </w:p>
    <w:p w14:paraId="1E8E507B" w14:textId="1DFD7DEB" w:rsidR="00185736" w:rsidRDefault="00185736" w:rsidP="00F77958">
      <w:pPr>
        <w:rPr>
          <w:lang w:val="en-AU"/>
        </w:rPr>
      </w:pPr>
      <w:r>
        <w:rPr>
          <w:lang w:val="en-AU"/>
        </w:rPr>
        <w:t>GSO</w:t>
      </w:r>
      <w:r w:rsidR="00A2079D">
        <w:rPr>
          <w:lang w:val="en-AU"/>
        </w:rPr>
        <w:t xml:space="preserve"> </w:t>
      </w:r>
      <w:r w:rsidR="00FD7DF7">
        <w:rPr>
          <w:lang w:val="en-AU"/>
        </w:rPr>
        <w:t>is represented</w:t>
      </w:r>
      <w:r w:rsidR="00A2079D">
        <w:rPr>
          <w:lang w:val="en-AU"/>
        </w:rPr>
        <w:t xml:space="preserve"> in UML</w:t>
      </w:r>
      <w:r w:rsidR="00FD7DF7">
        <w:rPr>
          <w:lang w:val="en-AU"/>
        </w:rPr>
        <w:t>,</w:t>
      </w:r>
      <w:r w:rsidR="00A2079D">
        <w:rPr>
          <w:lang w:val="en-AU"/>
        </w:rPr>
        <w:t xml:space="preserve"> using the Sparx Enterprise Architect tool, and in OWL</w:t>
      </w:r>
      <w:r w:rsidR="00FD7DF7">
        <w:rPr>
          <w:lang w:val="en-AU"/>
        </w:rPr>
        <w:t>,</w:t>
      </w:r>
      <w:r w:rsidR="00A2079D">
        <w:rPr>
          <w:lang w:val="en-AU"/>
        </w:rPr>
        <w:t xml:space="preserve"> using a combination of </w:t>
      </w:r>
      <w:r>
        <w:rPr>
          <w:lang w:val="en-AU"/>
        </w:rPr>
        <w:t>direct</w:t>
      </w:r>
      <w:r w:rsidR="00A2079D">
        <w:rPr>
          <w:lang w:val="en-AU"/>
        </w:rPr>
        <w:t xml:space="preserve"> editing and the To</w:t>
      </w:r>
      <w:r>
        <w:rPr>
          <w:lang w:val="en-AU"/>
        </w:rPr>
        <w:t>pQuadrant TopBraid Composer</w:t>
      </w:r>
      <w:r w:rsidR="00A2079D">
        <w:rPr>
          <w:lang w:val="en-AU"/>
        </w:rPr>
        <w:t>.</w:t>
      </w:r>
      <w:r w:rsidR="00455F1B">
        <w:rPr>
          <w:lang w:val="en-AU"/>
        </w:rPr>
        <w:t xml:space="preserve"> </w:t>
      </w:r>
      <w:r w:rsidR="00A2079D">
        <w:rPr>
          <w:lang w:val="en-AU"/>
        </w:rPr>
        <w:t xml:space="preserve">The OWL </w:t>
      </w:r>
      <w:r w:rsidR="00FD7DF7">
        <w:rPr>
          <w:lang w:val="en-AU"/>
        </w:rPr>
        <w:t>r</w:t>
      </w:r>
      <w:r w:rsidR="008D1244">
        <w:rPr>
          <w:lang w:val="en-AU"/>
        </w:rPr>
        <w:t>e</w:t>
      </w:r>
      <w:r w:rsidR="00FD7DF7">
        <w:rPr>
          <w:lang w:val="en-AU"/>
        </w:rPr>
        <w:t>presentation</w:t>
      </w:r>
      <w:r w:rsidR="00A2079D">
        <w:rPr>
          <w:lang w:val="en-AU"/>
        </w:rPr>
        <w:t xml:space="preserve"> is serialized using Turtle notation. </w:t>
      </w:r>
      <w:r w:rsidR="00455F1B">
        <w:rPr>
          <w:lang w:val="en-AU"/>
        </w:rPr>
        <w:t xml:space="preserve">The Turtle files </w:t>
      </w:r>
      <w:r w:rsidR="008D1244">
        <w:rPr>
          <w:lang w:val="en-AU"/>
        </w:rPr>
        <w:t xml:space="preserve">(.ttl) </w:t>
      </w:r>
      <w:r w:rsidR="00455F1B">
        <w:rPr>
          <w:lang w:val="en-AU"/>
        </w:rPr>
        <w:t xml:space="preserve">have been tested </w:t>
      </w:r>
      <w:r w:rsidR="00D90B39">
        <w:rPr>
          <w:lang w:val="en-AU"/>
        </w:rPr>
        <w:t xml:space="preserve">to open </w:t>
      </w:r>
      <w:r w:rsidR="00455F1B">
        <w:rPr>
          <w:lang w:val="en-AU"/>
        </w:rPr>
        <w:t>in TopBraid Composer</w:t>
      </w:r>
      <w:r w:rsidR="00C51E8A">
        <w:rPr>
          <w:lang w:val="en-AU"/>
        </w:rPr>
        <w:t xml:space="preserve"> Free Edition</w:t>
      </w:r>
      <w:r w:rsidR="00D90B39">
        <w:rPr>
          <w:lang w:val="en-AU"/>
        </w:rPr>
        <w:t xml:space="preserve"> and Protégé v.5.5, and verified for internal consistency using reasoners within those systems.</w:t>
      </w:r>
    </w:p>
    <w:p w14:paraId="51305CC4" w14:textId="0AA041C6" w:rsidR="00535BA3" w:rsidRDefault="00ED6755">
      <w:r>
        <w:t xml:space="preserve">The top </w:t>
      </w:r>
      <w:r w:rsidR="00A24505">
        <w:t xml:space="preserve">two GSO </w:t>
      </w:r>
      <w:r>
        <w:t xml:space="preserve">layers are serialized as distinct ttl files: </w:t>
      </w:r>
      <w:r w:rsidR="00F77958">
        <w:t>‘Common</w:t>
      </w:r>
      <w:r>
        <w:t>.ttl</w:t>
      </w:r>
      <w:r w:rsidR="00F77958">
        <w:t>’ for</w:t>
      </w:r>
      <w:r w:rsidR="00D90B39">
        <w:t xml:space="preserve"> the non-geological</w:t>
      </w:r>
      <w:r w:rsidR="00F77958">
        <w:t xml:space="preserve"> </w:t>
      </w:r>
      <w:r w:rsidR="00D90B39">
        <w:t xml:space="preserve">foundational </w:t>
      </w:r>
      <w:r>
        <w:t>layer</w:t>
      </w:r>
      <w:r w:rsidR="00D90B39">
        <w:t xml:space="preserve">, </w:t>
      </w:r>
      <w:r w:rsidR="00F77958">
        <w:t>and ‘Geology</w:t>
      </w:r>
      <w:r>
        <w:t>.ttl</w:t>
      </w:r>
      <w:r w:rsidR="00F77958">
        <w:t>’</w:t>
      </w:r>
      <w:r w:rsidR="00D90B39">
        <w:t xml:space="preserve"> for </w:t>
      </w:r>
      <w:r w:rsidR="00F77958">
        <w:t xml:space="preserve">the </w:t>
      </w:r>
      <w:r>
        <w:t>core</w:t>
      </w:r>
      <w:r w:rsidR="00F77958">
        <w:t xml:space="preserve"> </w:t>
      </w:r>
      <w:r>
        <w:t>geological layer</w:t>
      </w:r>
      <w:r w:rsidR="00F77958">
        <w:t>.</w:t>
      </w:r>
      <w:r w:rsidR="008C365F">
        <w:t xml:space="preserve"> </w:t>
      </w:r>
      <w:r>
        <w:t xml:space="preserve">The modules </w:t>
      </w:r>
      <w:r w:rsidR="00A24505">
        <w:t xml:space="preserve">comprising the third GSO layer </w:t>
      </w:r>
      <w:r>
        <w:t xml:space="preserve">are also expressed as distinct ttl files, one for </w:t>
      </w:r>
      <w:r w:rsidR="00A24505">
        <w:t xml:space="preserve">each </w:t>
      </w:r>
      <w:r>
        <w:t xml:space="preserve">particular </w:t>
      </w:r>
      <w:r w:rsidR="00A24505">
        <w:t xml:space="preserve">geological </w:t>
      </w:r>
      <w:r>
        <w:t xml:space="preserve">aspect. The modules </w:t>
      </w:r>
      <w:r w:rsidR="00A24505">
        <w:t>can be seen as</w:t>
      </w:r>
      <w:r>
        <w:t xml:space="preserve"> </w:t>
      </w:r>
      <w:r w:rsidR="00A74803">
        <w:t>analogous to ‘vocabularies’ in non-ontological systems</w:t>
      </w:r>
      <w:r w:rsidR="00A24505">
        <w:t>. Such systems</w:t>
      </w:r>
      <w:r w:rsidR="00A74803">
        <w:t xml:space="preserve"> differentiate schema</w:t>
      </w:r>
      <w:r w:rsidR="00F96DD2">
        <w:t>s</w:t>
      </w:r>
      <w:r w:rsidR="00A74803">
        <w:t xml:space="preserve"> from </w:t>
      </w:r>
      <w:r w:rsidR="00F96DD2">
        <w:t xml:space="preserve">their </w:t>
      </w:r>
      <w:r w:rsidR="00A74803">
        <w:t xml:space="preserve">content, </w:t>
      </w:r>
      <w:r w:rsidR="00F2132E">
        <w:t>with</w:t>
      </w:r>
      <w:r w:rsidR="00A74803">
        <w:t xml:space="preserve"> vocabularies deno</w:t>
      </w:r>
      <w:r w:rsidR="00F2132E">
        <w:t xml:space="preserve">ting </w:t>
      </w:r>
      <w:r w:rsidR="00F96DD2">
        <w:t xml:space="preserve">the </w:t>
      </w:r>
      <w:r w:rsidR="00A74803">
        <w:t xml:space="preserve">content, </w:t>
      </w:r>
      <w:r w:rsidR="00F2132E">
        <w:t>e.g.</w:t>
      </w:r>
      <w:r w:rsidR="00A74803">
        <w:t xml:space="preserve"> database schemas or XML-based data exchange schemas. However</w:t>
      </w:r>
      <w:r w:rsidR="00F2132E">
        <w:t>,</w:t>
      </w:r>
      <w:r w:rsidR="00A74803">
        <w:t xml:space="preserve"> this </w:t>
      </w:r>
      <w:r w:rsidR="00A24505">
        <w:t>differentiation</w:t>
      </w:r>
      <w:r w:rsidR="00A74803">
        <w:t xml:space="preserve"> is unnecessary in </w:t>
      </w:r>
      <w:r w:rsidR="00F96DD2">
        <w:t>ontological</w:t>
      </w:r>
      <w:r w:rsidR="00A74803">
        <w:t xml:space="preserve"> systems</w:t>
      </w:r>
      <w:r w:rsidR="00F2132E">
        <w:t xml:space="preserve">, </w:t>
      </w:r>
      <w:r w:rsidR="00F96DD2">
        <w:t xml:space="preserve">as the entities in schemas and vocabularies are </w:t>
      </w:r>
      <w:r w:rsidR="008D1244">
        <w:t>just</w:t>
      </w:r>
      <w:r w:rsidR="00F96DD2">
        <w:t xml:space="preserve"> parts of </w:t>
      </w:r>
      <w:r w:rsidR="00A24505">
        <w:t>an</w:t>
      </w:r>
      <w:r w:rsidR="00F96DD2">
        <w:t xml:space="preserve"> ontology</w:t>
      </w:r>
      <w:r w:rsidR="00A74803">
        <w:t xml:space="preserve">. </w:t>
      </w:r>
      <w:r w:rsidR="00F2132E">
        <w:t xml:space="preserve">GSO </w:t>
      </w:r>
      <w:r w:rsidR="00A24505">
        <w:t>therefore</w:t>
      </w:r>
      <w:r w:rsidR="00F96DD2">
        <w:t xml:space="preserve"> </w:t>
      </w:r>
      <w:r w:rsidR="00F2132E">
        <w:t>has no vocabularies</w:t>
      </w:r>
      <w:r w:rsidR="00F37D09">
        <w:t xml:space="preserve"> as such</w:t>
      </w:r>
      <w:r w:rsidR="00F2132E">
        <w:t>,</w:t>
      </w:r>
      <w:r w:rsidR="00F37D09">
        <w:t xml:space="preserve"> though its modules are </w:t>
      </w:r>
      <w:r w:rsidR="00951FB4">
        <w:t xml:space="preserve">ontological </w:t>
      </w:r>
      <w:r w:rsidR="00F37D09">
        <w:t>analogs</w:t>
      </w:r>
      <w:r w:rsidR="00F2132E">
        <w:t xml:space="preserve">. </w:t>
      </w:r>
      <w:r w:rsidR="00951FB4">
        <w:t xml:space="preserve">The number of modules is currently growing as various aspects are added, initially by GSO creators and eventually by other users. </w:t>
      </w:r>
      <w:r w:rsidR="00561FAC">
        <w:t xml:space="preserve">The </w:t>
      </w:r>
      <w:r w:rsidR="005A7489">
        <w:t xml:space="preserve">package of owl files in </w:t>
      </w:r>
      <w:r w:rsidR="00F2132E">
        <w:t>GSO v</w:t>
      </w:r>
      <w:r w:rsidR="005A7489">
        <w:t xml:space="preserve">1 </w:t>
      </w:r>
      <w:r w:rsidR="00F37D09">
        <w:t xml:space="preserve">also </w:t>
      </w:r>
      <w:r w:rsidR="00561FAC">
        <w:t xml:space="preserve">includes a ‘Master’ </w:t>
      </w:r>
      <w:r w:rsidR="00F2132E">
        <w:t>ttl file</w:t>
      </w:r>
      <w:r w:rsidR="00561FAC">
        <w:t xml:space="preserve"> that imports all </w:t>
      </w:r>
      <w:r w:rsidR="00F2132E">
        <w:t xml:space="preserve">original </w:t>
      </w:r>
      <w:r w:rsidR="00561FAC">
        <w:t>modules</w:t>
      </w:r>
      <w:r w:rsidR="00830F72">
        <w:t xml:space="preserve">, and </w:t>
      </w:r>
      <w:r w:rsidR="00F2132E">
        <w:t xml:space="preserve">it </w:t>
      </w:r>
      <w:r w:rsidR="00830F72">
        <w:t xml:space="preserve">this </w:t>
      </w:r>
      <w:r w:rsidR="00F37D09">
        <w:t>suite of files</w:t>
      </w:r>
      <w:r w:rsidR="00830F72">
        <w:t xml:space="preserve"> </w:t>
      </w:r>
      <w:r w:rsidR="00F2132E">
        <w:t xml:space="preserve">that is described herein and </w:t>
      </w:r>
      <w:r w:rsidR="00F37D09">
        <w:t xml:space="preserve">used </w:t>
      </w:r>
      <w:r w:rsidR="00F2132E">
        <w:t>to encode the</w:t>
      </w:r>
      <w:r w:rsidR="00830F72">
        <w:t xml:space="preserve"> example instances.</w:t>
      </w:r>
      <w:r w:rsidR="00561FAC">
        <w:t xml:space="preserve"> </w:t>
      </w:r>
    </w:p>
    <w:p w14:paraId="27C468C5" w14:textId="7C3216F5" w:rsidR="00177C8E" w:rsidRPr="00177C8E" w:rsidRDefault="005A0425" w:rsidP="00C237D2">
      <w:r>
        <w:rPr>
          <w:noProof/>
          <w:lang w:val="en-CA" w:eastAsia="en-CA"/>
        </w:rPr>
        <mc:AlternateContent>
          <mc:Choice Requires="wps">
            <w:drawing>
              <wp:anchor distT="45720" distB="45720" distL="114300" distR="114300" simplePos="0" relativeHeight="251694080" behindDoc="0" locked="0" layoutInCell="1" allowOverlap="1" wp14:anchorId="6989E762" wp14:editId="5600C31B">
                <wp:simplePos x="0" y="0"/>
                <wp:positionH relativeFrom="column">
                  <wp:posOffset>1895475</wp:posOffset>
                </wp:positionH>
                <wp:positionV relativeFrom="paragraph">
                  <wp:posOffset>12065</wp:posOffset>
                </wp:positionV>
                <wp:extent cx="3686175" cy="2524125"/>
                <wp:effectExtent l="0" t="0" r="2857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2524125"/>
                        </a:xfrm>
                        <a:prstGeom prst="rect">
                          <a:avLst/>
                        </a:prstGeom>
                        <a:solidFill>
                          <a:srgbClr val="FFFFFF"/>
                        </a:solidFill>
                        <a:ln w="9525">
                          <a:solidFill>
                            <a:srgbClr val="000000"/>
                          </a:solidFill>
                          <a:miter lim="800000"/>
                          <a:headEnd/>
                          <a:tailEnd/>
                        </a:ln>
                      </wps:spPr>
                      <wps:txbx>
                        <w:txbxContent>
                          <w:p w14:paraId="7C4ADE07" w14:textId="40AA1691" w:rsidR="00D8749F" w:rsidRPr="005A0425" w:rsidRDefault="00D8749F" w:rsidP="005A0425">
                            <w:pPr>
                              <w:pStyle w:val="Heading1"/>
                              <w:spacing w:before="40"/>
                              <w:rPr>
                                <w:sz w:val="26"/>
                                <w:szCs w:val="26"/>
                              </w:rPr>
                            </w:pPr>
                            <w:bookmarkStart w:id="5" w:name="_Toc42610799"/>
                            <w:r w:rsidRPr="005A0425">
                              <w:rPr>
                                <w:sz w:val="26"/>
                                <w:szCs w:val="26"/>
                              </w:rPr>
                              <w:t>GitHub Repository</w:t>
                            </w:r>
                            <w:bookmarkEnd w:id="5"/>
                          </w:p>
                          <w:p w14:paraId="034D10A4" w14:textId="2A100933" w:rsidR="00D8749F" w:rsidRDefault="00D8749F">
                            <w:r>
                              <w:t xml:space="preserve">GSO lives in a </w:t>
                            </w:r>
                            <w:hyperlink r:id="rId12" w:history="1">
                              <w:r w:rsidRPr="00177C8E">
                                <w:rPr>
                                  <w:rStyle w:val="Hyperlink"/>
                                </w:rPr>
                                <w:t>GitHub repository</w:t>
                              </w:r>
                            </w:hyperlink>
                            <w:r>
                              <w:t xml:space="preserve"> structured as per Figure 1. The ‘.ttl’ extension indicates the file is encoded using the Turtle serialization (Beckett and Berners-Lee, 2011). The Common  and Geology files are in the main directory, along with the Master import file that brings together all components. The Modules folder contains the thematic modules and has a subdirectory ‘</w:t>
                            </w:r>
                            <w:r w:rsidRPr="00060ABD">
                              <w:t>ComponentVocabs</w:t>
                            </w:r>
                            <w:r>
                              <w:t xml:space="preserve">’ that contains the source (vocabulary) files for the modules. Each main folder contains an OASIS catalog file (e.g. catalog-v001.xml), providing a mapping from GSO URIs to file locations in the repository, necessary because the URIs do not currently resolve on the Web, but must be accessed locally by OWL editors.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89E762" id="_x0000_t202" coordsize="21600,21600" o:spt="202" path="m,l,21600r21600,l21600,xe">
                <v:stroke joinstyle="miter"/>
                <v:path gradientshapeok="t" o:connecttype="rect"/>
              </v:shapetype>
              <v:shape id="Text Box 2" o:spid="_x0000_s1026" type="#_x0000_t202" style="position:absolute;margin-left:149.25pt;margin-top:.95pt;width:290.25pt;height:198.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">
                <v:textbox>
                  <w:txbxContent>
                    <w:p w14:paraId="7C4ADE07" w14:textId="40AA1691" w:rsidR="00D8749F" w:rsidRPr="005A0425" w:rsidRDefault="00D8749F" w:rsidP="005A0425">
                      <w:pPr>
                        <w:pStyle w:val="Heading1"/>
                        <w:spacing w:before="40"/>
                        <w:rPr>
                          <w:sz w:val="26"/>
                          <w:szCs w:val="26"/>
                        </w:rPr>
                      </w:pPr>
                      <w:bookmarkStart w:id="6" w:name="_Toc42610799"/>
                      <w:r w:rsidRPr="005A0425">
                        <w:rPr>
                          <w:sz w:val="26"/>
                          <w:szCs w:val="26"/>
                        </w:rPr>
                        <w:t>GitHub Repository</w:t>
                      </w:r>
                      <w:bookmarkEnd w:id="6"/>
                    </w:p>
                    <w:p w14:paraId="034D10A4" w14:textId="2A100933" w:rsidR="00D8749F" w:rsidRDefault="00D8749F">
                      <w:r>
                        <w:t xml:space="preserve">GSO lives in a </w:t>
                      </w:r>
                      <w:hyperlink r:id="rId13" w:history="1">
                        <w:r w:rsidRPr="00177C8E">
                          <w:rPr>
                            <w:rStyle w:val="Hyperlink"/>
                          </w:rPr>
                          <w:t>GitHub repository</w:t>
                        </w:r>
                      </w:hyperlink>
                      <w:r>
                        <w:t xml:space="preserve"> structured as per Figure 1. The ‘.ttl’ extension indicates the file is encoded using the Turtle serialization (Beckett and Berners-Lee, 2011). The Common  and Geology files are in the main directory, along with the Master import file that brings together all components. The Modules folder contains the thematic modules and has a subdirectory ‘</w:t>
                      </w:r>
                      <w:r w:rsidRPr="00060ABD">
                        <w:t>ComponentVocabs</w:t>
                      </w:r>
                      <w:r>
                        <w:t xml:space="preserve">’ that contains the source (vocabulary) files for the modules. Each main folder contains an OASIS catalog file (e.g. catalog-v001.xml), providing a mapping from GSO URIs to file locations in the repository, necessary because the URIs do not currently resolve on the Web, but must be accessed locally by OWL editors. </w:t>
                      </w:r>
                    </w:p>
                  </w:txbxContent>
                </v:textbox>
                <w10:wrap type="square"/>
              </v:shape>
            </w:pict>
          </mc:Fallback>
        </mc:AlternateContent>
      </w:r>
      <w:r w:rsidR="00FA70B0" w:rsidRPr="00EC5B7D">
        <w:rPr>
          <w:noProof/>
          <w:lang w:val="en-CA" w:eastAsia="en-CA"/>
        </w:rPr>
        <w:drawing>
          <wp:anchor distT="0" distB="0" distL="114300" distR="114300" simplePos="0" relativeHeight="251659264" behindDoc="0" locked="0" layoutInCell="1" allowOverlap="1" wp14:anchorId="1629BB29" wp14:editId="34EDED71">
            <wp:simplePos x="0" y="0"/>
            <wp:positionH relativeFrom="margin">
              <wp:posOffset>28575</wp:posOffset>
            </wp:positionH>
            <wp:positionV relativeFrom="paragraph">
              <wp:posOffset>57150</wp:posOffset>
            </wp:positionV>
            <wp:extent cx="1400370" cy="1247949"/>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00370" cy="1247949"/>
                    </a:xfrm>
                    <a:prstGeom prst="rect">
                      <a:avLst/>
                    </a:prstGeom>
                  </pic:spPr>
                </pic:pic>
              </a:graphicData>
            </a:graphic>
          </wp:anchor>
        </w:drawing>
      </w:r>
      <w:r w:rsidR="00455F1B">
        <w:t xml:space="preserve"> </w:t>
      </w:r>
    </w:p>
    <w:p w14:paraId="6028BAEA" w14:textId="77777777" w:rsidR="005A0425" w:rsidRDefault="005A0425" w:rsidP="00C237D2">
      <w:pPr>
        <w:rPr>
          <w:noProof/>
        </w:rPr>
      </w:pPr>
    </w:p>
    <w:p w14:paraId="004E29A6" w14:textId="77777777" w:rsidR="005A0425" w:rsidRDefault="005A0425" w:rsidP="00C237D2">
      <w:pPr>
        <w:rPr>
          <w:noProof/>
        </w:rPr>
      </w:pPr>
    </w:p>
    <w:p w14:paraId="523165AC" w14:textId="28A7A0AD" w:rsidR="005A0425" w:rsidRDefault="005A0425" w:rsidP="00C237D2">
      <w:pPr>
        <w:rPr>
          <w:noProof/>
        </w:rPr>
      </w:pPr>
      <w:r>
        <w:rPr>
          <w:noProof/>
          <w:lang w:val="en-CA" w:eastAsia="en-CA"/>
        </w:rPr>
        <mc:AlternateContent>
          <mc:Choice Requires="wps">
            <w:drawing>
              <wp:anchor distT="0" distB="0" distL="114300" distR="114300" simplePos="0" relativeHeight="251661312" behindDoc="0" locked="0" layoutInCell="1" allowOverlap="1" wp14:anchorId="5F69DD2F" wp14:editId="6D64424A">
                <wp:simplePos x="0" y="0"/>
                <wp:positionH relativeFrom="column">
                  <wp:posOffset>134630</wp:posOffset>
                </wp:positionH>
                <wp:positionV relativeFrom="paragraph">
                  <wp:posOffset>469976</wp:posOffset>
                </wp:positionV>
                <wp:extent cx="140017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wps:spPr>
                      <wps:txbx>
                        <w:txbxContent>
                          <w:p w14:paraId="064C2DC7" w14:textId="1A7D14A2" w:rsidR="00D8749F" w:rsidRDefault="00D8749F" w:rsidP="00177C8E">
                            <w:pPr>
                              <w:pStyle w:val="Caption"/>
                            </w:pPr>
                            <w:r>
                              <w:t xml:space="preserve">Figure </w:t>
                            </w:r>
                            <w:fldSimple w:instr=" SEQ Figure \* ARABIC ">
                              <w:r>
                                <w:rPr>
                                  <w:noProof/>
                                </w:rPr>
                                <w:t>1</w:t>
                              </w:r>
                            </w:fldSimple>
                            <w:r>
                              <w:t>. GSO Github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69DD2F" id="Text Box 11" o:spid="_x0000_s1027" type="#_x0000_t202" style="position:absolute;margin-left:10.6pt;margin-top:37pt;width:110.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" stroked="f">
                <v:textbox style="mso-fit-shape-to-text:t" inset="0,0,0,0">
                  <w:txbxContent>
                    <w:p w14:paraId="064C2DC7" w14:textId="1A7D14A2" w:rsidR="00D8749F" w:rsidRDefault="00D8749F" w:rsidP="00177C8E">
                      <w:pPr>
                        <w:pStyle w:val="Caption"/>
                      </w:pPr>
                      <w:r>
                        <w:t xml:space="preserve">Figure </w:t>
                      </w:r>
                      <w:fldSimple w:instr=" SEQ Figure \* ARABIC ">
                        <w:r>
                          <w:rPr>
                            <w:noProof/>
                          </w:rPr>
                          <w:t>1</w:t>
                        </w:r>
                      </w:fldSimple>
                      <w:r>
                        <w:t>. GSO Github</w:t>
                      </w:r>
                    </w:p>
                  </w:txbxContent>
                </v:textbox>
                <w10:wrap type="square"/>
              </v:shape>
            </w:pict>
          </mc:Fallback>
        </mc:AlternateContent>
      </w:r>
    </w:p>
    <w:p w14:paraId="4B9236FC" w14:textId="77777777" w:rsidR="005A0425" w:rsidRDefault="005A0425" w:rsidP="00C237D2">
      <w:pPr>
        <w:rPr>
          <w:noProof/>
        </w:rPr>
      </w:pPr>
    </w:p>
    <w:p w14:paraId="46DA3693" w14:textId="77777777" w:rsidR="005A0425" w:rsidRDefault="005A0425" w:rsidP="00C237D2">
      <w:pPr>
        <w:rPr>
          <w:noProof/>
        </w:rPr>
      </w:pPr>
    </w:p>
    <w:p w14:paraId="0A546A15" w14:textId="44141CE2" w:rsidR="005A0425" w:rsidRDefault="005A0425" w:rsidP="00C237D2">
      <w:pPr>
        <w:rPr>
          <w:noProof/>
        </w:rPr>
      </w:pPr>
    </w:p>
    <w:p w14:paraId="00BF497A" w14:textId="7EF48FE6" w:rsidR="005A0425" w:rsidRDefault="00DF40BF" w:rsidP="00C237D2">
      <w:pPr>
        <w:rPr>
          <w:noProof/>
        </w:rPr>
      </w:pPr>
      <w:r w:rsidRPr="00E11D96">
        <w:rPr>
          <w:noProof/>
          <w:lang w:val="en-CA" w:eastAsia="en-CA"/>
        </w:rPr>
        <mc:AlternateContent>
          <mc:Choice Requires="wps">
            <w:drawing>
              <wp:anchor distT="45720" distB="45720" distL="114300" distR="114300" simplePos="0" relativeHeight="251696128" behindDoc="0" locked="0" layoutInCell="1" allowOverlap="1" wp14:anchorId="13008B75" wp14:editId="30867D6F">
                <wp:simplePos x="0" y="0"/>
                <wp:positionH relativeFrom="margin">
                  <wp:align>left</wp:align>
                </wp:positionH>
                <wp:positionV relativeFrom="paragraph">
                  <wp:posOffset>368935</wp:posOffset>
                </wp:positionV>
                <wp:extent cx="5591175" cy="8858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885825"/>
                        </a:xfrm>
                        <a:prstGeom prst="rect">
                          <a:avLst/>
                        </a:prstGeom>
                        <a:solidFill>
                          <a:srgbClr val="FFFFFF"/>
                        </a:solidFill>
                        <a:ln w="9525">
                          <a:solidFill>
                            <a:srgbClr val="000000"/>
                          </a:solidFill>
                          <a:miter lim="800000"/>
                          <a:headEnd/>
                          <a:tailEnd/>
                        </a:ln>
                      </wps:spPr>
                      <wps:txbx>
                        <w:txbxContent>
                          <w:p w14:paraId="1542D75B" w14:textId="635A45C1" w:rsidR="00D8749F" w:rsidRPr="005A0425" w:rsidRDefault="00D8749F" w:rsidP="00E11D96">
                            <w:pPr>
                              <w:pStyle w:val="Heading1"/>
                              <w:spacing w:before="40"/>
                              <w:rPr>
                                <w:sz w:val="26"/>
                                <w:szCs w:val="26"/>
                              </w:rPr>
                            </w:pPr>
                            <w:bookmarkStart w:id="7" w:name="_Toc42610800"/>
                            <w:r>
                              <w:rPr>
                                <w:sz w:val="26"/>
                                <w:szCs w:val="26"/>
                              </w:rPr>
                              <w:t>Terminology</w:t>
                            </w:r>
                            <w:bookmarkEnd w:id="7"/>
                          </w:p>
                          <w:p w14:paraId="40F96E25" w14:textId="7AAF1046" w:rsidR="00D8749F" w:rsidRDefault="00D8749F" w:rsidP="00E11D96">
                            <w:r>
                              <w:t>Types are generalizations that broadly include things like classes, kinds and categories, e.g. rock or event. Instances are instantiations of types, e.g. this rock, that event. Individuals cannot be instantiated (this rock has no instances), and entity and thing are used synonymously.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08B75" id="_x0000_s1028" type="#_x0000_t202" style="position:absolute;margin-left:0;margin-top:29.05pt;width:440.25pt;height:69.75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">
                <v:textbox>
                  <w:txbxContent>
                    <w:p w14:paraId="1542D75B" w14:textId="635A45C1" w:rsidR="00D8749F" w:rsidRPr="005A0425" w:rsidRDefault="00D8749F" w:rsidP="00E11D96">
                      <w:pPr>
                        <w:pStyle w:val="Heading1"/>
                        <w:spacing w:before="40"/>
                        <w:rPr>
                          <w:sz w:val="26"/>
                          <w:szCs w:val="26"/>
                        </w:rPr>
                      </w:pPr>
                      <w:bookmarkStart w:id="8" w:name="_Toc42610800"/>
                      <w:r>
                        <w:rPr>
                          <w:sz w:val="26"/>
                          <w:szCs w:val="26"/>
                        </w:rPr>
                        <w:t>Terminology</w:t>
                      </w:r>
                      <w:bookmarkEnd w:id="8"/>
                    </w:p>
                    <w:p w14:paraId="40F96E25" w14:textId="7AAF1046" w:rsidR="00D8749F" w:rsidRDefault="00D8749F" w:rsidP="00E11D96">
                      <w:r>
                        <w:t>Types are generalizations that broadly include things like classes, kinds and categories, e.g. rock or event. Instances are instantiations of types, e.g. this rock, that event. Individuals cannot be instantiated (this rock has no instances), and entity and thing are used synonymously.</w:t>
                      </w:r>
                    </w:p>
                  </w:txbxContent>
                </v:textbox>
                <w10:wrap type="square" anchorx="margin"/>
              </v:shape>
            </w:pict>
          </mc:Fallback>
        </mc:AlternateContent>
      </w:r>
    </w:p>
    <w:p w14:paraId="4257695B" w14:textId="64C84B9D" w:rsidR="00455F1B" w:rsidRDefault="006C0485" w:rsidP="00455F1B">
      <w:pPr>
        <w:pStyle w:val="Heading1"/>
        <w:rPr>
          <w:noProof/>
        </w:rPr>
      </w:pPr>
      <w:bookmarkStart w:id="9" w:name="_Toc42610801"/>
      <w:r>
        <w:rPr>
          <w:noProof/>
        </w:rPr>
        <w:t xml:space="preserve">GSO </w:t>
      </w:r>
      <w:r w:rsidR="00DF40BF">
        <w:rPr>
          <w:noProof/>
        </w:rPr>
        <w:t>Common</w:t>
      </w:r>
      <w:bookmarkEnd w:id="9"/>
    </w:p>
    <w:p w14:paraId="4DE784C2" w14:textId="73F9F80B" w:rsidR="00455F1B" w:rsidRPr="00455F1B" w:rsidRDefault="00455F1B" w:rsidP="00C237D2">
      <w:r>
        <w:t xml:space="preserve">The following sections present the </w:t>
      </w:r>
      <w:r w:rsidR="006C0485">
        <w:t>top entities</w:t>
      </w:r>
      <w:r>
        <w:t xml:space="preserve"> in the </w:t>
      </w:r>
      <w:r w:rsidR="006C0485">
        <w:t xml:space="preserve">GSO </w:t>
      </w:r>
      <w:r>
        <w:t>ontology</w:t>
      </w:r>
      <w:r w:rsidR="00DF40BF">
        <w:t>, mainly found in Common.ttl</w:t>
      </w:r>
      <w:r>
        <w:t xml:space="preserve">. </w:t>
      </w:r>
    </w:p>
    <w:p w14:paraId="24D0D095" w14:textId="1AE08ECF" w:rsidR="00060ABD" w:rsidRDefault="0081382E" w:rsidP="00177C8E">
      <w:r>
        <w:rPr>
          <w:noProof/>
          <w:lang w:val="en-CA" w:eastAsia="en-CA"/>
        </w:rPr>
        <mc:AlternateContent>
          <mc:Choice Requires="wps">
            <w:drawing>
              <wp:anchor distT="45720" distB="45720" distL="114300" distR="114300" simplePos="0" relativeHeight="251669504" behindDoc="0" locked="0" layoutInCell="1" allowOverlap="1" wp14:anchorId="36877FCF" wp14:editId="04143411">
                <wp:simplePos x="0" y="0"/>
                <wp:positionH relativeFrom="margin">
                  <wp:posOffset>1885950</wp:posOffset>
                </wp:positionH>
                <wp:positionV relativeFrom="paragraph">
                  <wp:posOffset>37465</wp:posOffset>
                </wp:positionV>
                <wp:extent cx="3657600" cy="333375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333750"/>
                        </a:xfrm>
                        <a:prstGeom prst="rect">
                          <a:avLst/>
                        </a:prstGeom>
                        <a:solidFill>
                          <a:srgbClr val="FFFFFF"/>
                        </a:solidFill>
                        <a:ln w="9525">
                          <a:solidFill>
                            <a:srgbClr val="000000"/>
                          </a:solidFill>
                          <a:miter lim="800000"/>
                          <a:headEnd/>
                          <a:tailEnd/>
                        </a:ln>
                      </wps:spPr>
                      <wps:txbx>
                        <w:txbxContent>
                          <w:p w14:paraId="15B5B33B" w14:textId="51AA66F8" w:rsidR="00D8749F" w:rsidRPr="005A7489" w:rsidRDefault="00D8749F" w:rsidP="005A0425">
                            <w:pPr>
                              <w:pStyle w:val="Heading2"/>
                            </w:pPr>
                            <w:r>
                              <w:t>Top Types</w:t>
                            </w:r>
                          </w:p>
                          <w:p w14:paraId="23B40864" w14:textId="6080902C" w:rsidR="00D8749F" w:rsidRPr="004679F8" w:rsidRDefault="00D8749F">
                            <w:pPr>
                              <w:rPr>
                                <w:rFonts w:cstheme="minorHAnsi"/>
                                <w:sz w:val="20"/>
                                <w:szCs w:val="20"/>
                              </w:rPr>
                            </w:pPr>
                            <w:r w:rsidRPr="00322B89">
                              <w:rPr>
                                <w:rFonts w:cstheme="minorHAnsi"/>
                                <w:b/>
                                <w:sz w:val="20"/>
                                <w:szCs w:val="20"/>
                              </w:rPr>
                              <w:t>Particular</w:t>
                            </w:r>
                            <w:r>
                              <w:rPr>
                                <w:rFonts w:cstheme="minorHAnsi"/>
                                <w:sz w:val="20"/>
                                <w:szCs w:val="20"/>
                              </w:rPr>
                              <w:t xml:space="preserve"> is the</w:t>
                            </w:r>
                            <w:r w:rsidRPr="004679F8">
                              <w:rPr>
                                <w:rFonts w:cstheme="minorHAnsi"/>
                                <w:sz w:val="20"/>
                                <w:szCs w:val="20"/>
                              </w:rPr>
                              <w:t xml:space="preserve"> </w:t>
                            </w:r>
                            <w:r>
                              <w:rPr>
                                <w:rFonts w:cstheme="minorHAnsi"/>
                                <w:sz w:val="20"/>
                                <w:szCs w:val="20"/>
                              </w:rPr>
                              <w:t xml:space="preserve">top type and has individuals as instances, e.g. this rock or that event are instances. </w:t>
                            </w:r>
                            <w:r w:rsidRPr="00322B89">
                              <w:rPr>
                                <w:rFonts w:cstheme="minorHAnsi"/>
                                <w:b/>
                                <w:sz w:val="20"/>
                                <w:szCs w:val="20"/>
                              </w:rPr>
                              <w:t>Endurant</w:t>
                            </w:r>
                            <w:r w:rsidRPr="004679F8">
                              <w:rPr>
                                <w:rFonts w:cstheme="minorHAnsi"/>
                                <w:sz w:val="20"/>
                                <w:szCs w:val="20"/>
                              </w:rPr>
                              <w:t xml:space="preserve"> is </w:t>
                            </w:r>
                            <w:r>
                              <w:rPr>
                                <w:rFonts w:cstheme="minorHAnsi"/>
                                <w:sz w:val="20"/>
                                <w:szCs w:val="20"/>
                              </w:rPr>
                              <w:t xml:space="preserve">a particular that is </w:t>
                            </w:r>
                            <w:r w:rsidRPr="004679F8">
                              <w:rPr>
                                <w:rFonts w:cstheme="minorHAnsi"/>
                                <w:sz w:val="20"/>
                                <w:szCs w:val="20"/>
                              </w:rPr>
                              <w:t xml:space="preserve">wholly present at </w:t>
                            </w:r>
                            <w:r>
                              <w:rPr>
                                <w:rFonts w:cstheme="minorHAnsi"/>
                                <w:sz w:val="20"/>
                                <w:szCs w:val="20"/>
                              </w:rPr>
                              <w:t>any time</w:t>
                            </w:r>
                            <w:r w:rsidRPr="004679F8">
                              <w:rPr>
                                <w:rFonts w:cstheme="minorHAnsi"/>
                                <w:sz w:val="20"/>
                                <w:szCs w:val="20"/>
                              </w:rPr>
                              <w:t xml:space="preserve"> </w:t>
                            </w:r>
                            <w:r>
                              <w:rPr>
                                <w:rFonts w:cstheme="minorHAnsi"/>
                                <w:sz w:val="20"/>
                                <w:szCs w:val="20"/>
                              </w:rPr>
                              <w:t>it</w:t>
                            </w:r>
                            <w:r w:rsidRPr="004679F8">
                              <w:rPr>
                                <w:rFonts w:cstheme="minorHAnsi"/>
                                <w:sz w:val="20"/>
                                <w:szCs w:val="20"/>
                              </w:rPr>
                              <w:t xml:space="preserve"> exist</w:t>
                            </w:r>
                            <w:r>
                              <w:rPr>
                                <w:rFonts w:cstheme="minorHAnsi"/>
                                <w:sz w:val="20"/>
                                <w:szCs w:val="20"/>
                              </w:rPr>
                              <w:t xml:space="preserve">s – it endures. It </w:t>
                            </w:r>
                            <w:r w:rsidRPr="004679F8">
                              <w:rPr>
                                <w:rFonts w:cstheme="minorHAnsi"/>
                                <w:sz w:val="20"/>
                                <w:szCs w:val="20"/>
                              </w:rPr>
                              <w:t>can change in time</w:t>
                            </w:r>
                            <w:r>
                              <w:rPr>
                                <w:rFonts w:cstheme="minorHAnsi"/>
                                <w:sz w:val="20"/>
                                <w:szCs w:val="20"/>
                              </w:rPr>
                              <w:t xml:space="preserve">, may have endurant parts only, and some can survive the loss </w:t>
                            </w:r>
                            <w:r w:rsidRPr="004679F8">
                              <w:rPr>
                                <w:rFonts w:cstheme="minorHAnsi"/>
                                <w:sz w:val="20"/>
                                <w:szCs w:val="20"/>
                              </w:rPr>
                              <w:t>or replacement of parts</w:t>
                            </w:r>
                            <w:r>
                              <w:rPr>
                                <w:rFonts w:cstheme="minorHAnsi"/>
                                <w:sz w:val="20"/>
                                <w:szCs w:val="20"/>
                              </w:rPr>
                              <w:t>, e.g. a geological unit</w:t>
                            </w:r>
                            <w:r w:rsidRPr="004679F8">
                              <w:rPr>
                                <w:rFonts w:cstheme="minorHAnsi"/>
                                <w:sz w:val="20"/>
                                <w:szCs w:val="20"/>
                              </w:rPr>
                              <w:t>.</w:t>
                            </w:r>
                            <w:r>
                              <w:rPr>
                                <w:rFonts w:cstheme="minorHAnsi"/>
                                <w:sz w:val="20"/>
                                <w:szCs w:val="20"/>
                              </w:rPr>
                              <w:t xml:space="preserve"> A </w:t>
                            </w:r>
                            <w:r w:rsidRPr="00322B89">
                              <w:rPr>
                                <w:rFonts w:cstheme="minorHAnsi"/>
                                <w:b/>
                                <w:sz w:val="20"/>
                                <w:szCs w:val="20"/>
                              </w:rPr>
                              <w:t>Feature</w:t>
                            </w:r>
                            <w:r>
                              <w:rPr>
                                <w:rFonts w:cstheme="minorHAnsi"/>
                                <w:sz w:val="20"/>
                                <w:szCs w:val="20"/>
                              </w:rPr>
                              <w:t xml:space="preserve"> </w:t>
                            </w:r>
                            <w:r w:rsidRPr="001A431A">
                              <w:rPr>
                                <w:rFonts w:cstheme="minorHAnsi"/>
                                <w:sz w:val="20"/>
                                <w:szCs w:val="20"/>
                              </w:rPr>
                              <w:t xml:space="preserve">is an </w:t>
                            </w:r>
                            <w:r>
                              <w:rPr>
                                <w:rFonts w:cstheme="minorHAnsi"/>
                                <w:sz w:val="20"/>
                                <w:szCs w:val="20"/>
                              </w:rPr>
                              <w:t xml:space="preserve">endurant dependent </w:t>
                            </w:r>
                            <w:r w:rsidRPr="001A431A">
                              <w:rPr>
                                <w:rFonts w:cstheme="minorHAnsi"/>
                                <w:sz w:val="20"/>
                                <w:szCs w:val="20"/>
                              </w:rPr>
                              <w:t xml:space="preserve">on </w:t>
                            </w:r>
                            <w:r>
                              <w:rPr>
                                <w:rFonts w:cstheme="minorHAnsi"/>
                                <w:sz w:val="20"/>
                                <w:szCs w:val="20"/>
                              </w:rPr>
                              <w:t>two</w:t>
                            </w:r>
                            <w:r w:rsidRPr="001A431A">
                              <w:rPr>
                                <w:rFonts w:cstheme="minorHAnsi"/>
                                <w:sz w:val="20"/>
                                <w:szCs w:val="20"/>
                              </w:rPr>
                              <w:t xml:space="preserve"> </w:t>
                            </w:r>
                            <w:r>
                              <w:rPr>
                                <w:rFonts w:cstheme="minorHAnsi"/>
                                <w:sz w:val="20"/>
                                <w:szCs w:val="20"/>
                              </w:rPr>
                              <w:t xml:space="preserve">or more particulars, e.g. a fault depends on at least two host rock bodies to exist. In contrast, an </w:t>
                            </w:r>
                            <w:r w:rsidRPr="00322B89">
                              <w:rPr>
                                <w:rFonts w:cstheme="minorHAnsi"/>
                                <w:b/>
                                <w:sz w:val="20"/>
                                <w:szCs w:val="20"/>
                              </w:rPr>
                              <w:t>Inherent</w:t>
                            </w:r>
                            <w:r>
                              <w:rPr>
                                <w:rFonts w:cstheme="minorHAnsi"/>
                                <w:sz w:val="20"/>
                                <w:szCs w:val="20"/>
                              </w:rPr>
                              <w:t xml:space="preserve"> depends on a single endurant, </w:t>
                            </w:r>
                            <w:r w:rsidRPr="004679F8">
                              <w:rPr>
                                <w:rFonts w:cstheme="minorHAnsi"/>
                                <w:sz w:val="20"/>
                                <w:szCs w:val="20"/>
                              </w:rPr>
                              <w:t xml:space="preserve">inheres in </w:t>
                            </w:r>
                            <w:r>
                              <w:rPr>
                                <w:rFonts w:cstheme="minorHAnsi"/>
                                <w:sz w:val="20"/>
                                <w:szCs w:val="20"/>
                              </w:rPr>
                              <w:t xml:space="preserve">any particular, and is either a </w:t>
                            </w:r>
                            <w:r w:rsidRPr="00A8746B">
                              <w:rPr>
                                <w:rFonts w:cstheme="minorHAnsi"/>
                                <w:b/>
                                <w:sz w:val="20"/>
                                <w:szCs w:val="20"/>
                              </w:rPr>
                              <w:t>Quality</w:t>
                            </w:r>
                            <w:r>
                              <w:rPr>
                                <w:rFonts w:cstheme="minorHAnsi"/>
                                <w:sz w:val="20"/>
                                <w:szCs w:val="20"/>
                              </w:rPr>
                              <w:t xml:space="preserve"> (</w:t>
                            </w:r>
                            <w:ins w:id="10" w:author="Stephen Richard" w:date="2020-06-15T17:29:00Z">
                              <w:r>
                                <w:rPr>
                                  <w:rFonts w:cstheme="minorHAnsi"/>
                                  <w:sz w:val="20"/>
                                  <w:szCs w:val="20"/>
                                </w:rPr>
                                <w:t xml:space="preserve">e.g. </w:t>
                              </w:r>
                            </w:ins>
                            <w:r>
                              <w:rPr>
                                <w:rFonts w:cstheme="minorHAnsi"/>
                                <w:sz w:val="20"/>
                                <w:szCs w:val="20"/>
                              </w:rPr>
                              <w:t xml:space="preserve">density) or </w:t>
                            </w:r>
                            <w:r w:rsidRPr="00A8746B">
                              <w:rPr>
                                <w:rFonts w:cstheme="minorHAnsi"/>
                                <w:b/>
                                <w:sz w:val="20"/>
                                <w:szCs w:val="20"/>
                              </w:rPr>
                              <w:t>Role</w:t>
                            </w:r>
                            <w:r>
                              <w:rPr>
                                <w:rFonts w:cstheme="minorHAnsi"/>
                                <w:sz w:val="20"/>
                                <w:szCs w:val="20"/>
                              </w:rPr>
                              <w:t xml:space="preserve"> (</w:t>
                            </w:r>
                            <w:ins w:id="11" w:author="Stephen Richard" w:date="2020-06-15T17:29:00Z">
                              <w:r>
                                <w:rPr>
                                  <w:rFonts w:cstheme="minorHAnsi"/>
                                  <w:sz w:val="20"/>
                                  <w:szCs w:val="20"/>
                                </w:rPr>
                                <w:t xml:space="preserve">e.g. </w:t>
                              </w:r>
                            </w:ins>
                            <w:r>
                              <w:rPr>
                                <w:rFonts w:cstheme="minorHAnsi"/>
                                <w:sz w:val="20"/>
                                <w:szCs w:val="20"/>
                              </w:rPr>
                              <w:t>rock sample)</w:t>
                            </w:r>
                            <w:r w:rsidRPr="004679F8">
                              <w:rPr>
                                <w:rFonts w:cstheme="minorHAnsi"/>
                                <w:sz w:val="20"/>
                                <w:szCs w:val="20"/>
                              </w:rPr>
                              <w:t>.</w:t>
                            </w:r>
                            <w:r>
                              <w:rPr>
                                <w:rFonts w:cstheme="minorHAnsi"/>
                                <w:sz w:val="20"/>
                                <w:szCs w:val="20"/>
                              </w:rPr>
                              <w:t xml:space="preserve"> </w:t>
                            </w:r>
                            <w:r w:rsidRPr="004679F8">
                              <w:rPr>
                                <w:rFonts w:cstheme="minorHAnsi"/>
                                <w:sz w:val="20"/>
                                <w:szCs w:val="20"/>
                              </w:rPr>
                              <w:t xml:space="preserve">A </w:t>
                            </w:r>
                            <w:r w:rsidRPr="00322B89">
                              <w:rPr>
                                <w:rFonts w:cstheme="minorHAnsi"/>
                                <w:b/>
                                <w:sz w:val="20"/>
                                <w:szCs w:val="20"/>
                              </w:rPr>
                              <w:t>Physical Endurant</w:t>
                            </w:r>
                            <w:r w:rsidRPr="004679F8">
                              <w:rPr>
                                <w:rFonts w:cstheme="minorHAnsi"/>
                                <w:sz w:val="20"/>
                                <w:szCs w:val="20"/>
                              </w:rPr>
                              <w:t xml:space="preserve"> is</w:t>
                            </w:r>
                            <w:r>
                              <w:rPr>
                                <w:rFonts w:cstheme="minorHAnsi"/>
                                <w:sz w:val="20"/>
                                <w:szCs w:val="20"/>
                              </w:rPr>
                              <w:t xml:space="preserve"> directly located in space, i.e. it occupies a </w:t>
                            </w:r>
                            <w:r w:rsidRPr="00322B89">
                              <w:rPr>
                                <w:rFonts w:cstheme="minorHAnsi"/>
                                <w:b/>
                                <w:sz w:val="20"/>
                                <w:szCs w:val="20"/>
                              </w:rPr>
                              <w:t>Spatial Region</w:t>
                            </w:r>
                            <w:r>
                              <w:rPr>
                                <w:rFonts w:cstheme="minorHAnsi"/>
                                <w:sz w:val="20"/>
                                <w:szCs w:val="20"/>
                              </w:rPr>
                              <w:t>, which is a chunk of space</w:t>
                            </w:r>
                            <w:r w:rsidRPr="004679F8">
                              <w:rPr>
                                <w:rFonts w:cstheme="minorHAnsi"/>
                                <w:sz w:val="20"/>
                                <w:szCs w:val="20"/>
                              </w:rPr>
                              <w:t xml:space="preserve">. A </w:t>
                            </w:r>
                            <w:r w:rsidRPr="00322B89">
                              <w:rPr>
                                <w:rFonts w:cstheme="minorHAnsi"/>
                                <w:b/>
                                <w:sz w:val="20"/>
                                <w:szCs w:val="20"/>
                              </w:rPr>
                              <w:t>Situation</w:t>
                            </w:r>
                            <w:r w:rsidRPr="004679F8">
                              <w:rPr>
                                <w:rFonts w:cstheme="minorHAnsi"/>
                                <w:sz w:val="20"/>
                                <w:szCs w:val="20"/>
                              </w:rPr>
                              <w:t xml:space="preserve"> is</w:t>
                            </w:r>
                            <w:r>
                              <w:rPr>
                                <w:rFonts w:cstheme="minorHAnsi"/>
                                <w:sz w:val="20"/>
                                <w:szCs w:val="20"/>
                              </w:rPr>
                              <w:t xml:space="preserve"> indirectly located in space, by virtue of the spatial location of its parts, and is</w:t>
                            </w:r>
                            <w:r w:rsidRPr="004679F8">
                              <w:rPr>
                                <w:rFonts w:cstheme="minorHAnsi"/>
                                <w:sz w:val="20"/>
                                <w:szCs w:val="20"/>
                              </w:rPr>
                              <w:t xml:space="preserve"> a </w:t>
                            </w:r>
                            <w:r>
                              <w:rPr>
                                <w:rFonts w:cstheme="minorHAnsi"/>
                                <w:sz w:val="20"/>
                                <w:szCs w:val="20"/>
                              </w:rPr>
                              <w:t xml:space="preserve">fragment of the world, e.g. a </w:t>
                            </w:r>
                            <w:r w:rsidRPr="00322B89">
                              <w:rPr>
                                <w:rFonts w:cstheme="minorHAnsi"/>
                                <w:b/>
                                <w:sz w:val="20"/>
                                <w:szCs w:val="20"/>
                              </w:rPr>
                              <w:t>Geological Setting</w:t>
                            </w:r>
                            <w:r>
                              <w:rPr>
                                <w:rFonts w:cstheme="minorHAnsi"/>
                                <w:sz w:val="20"/>
                                <w:szCs w:val="20"/>
                              </w:rPr>
                              <w:t xml:space="preserve">. A </w:t>
                            </w:r>
                            <w:r w:rsidRPr="00322B89">
                              <w:rPr>
                                <w:rFonts w:cstheme="minorHAnsi"/>
                                <w:b/>
                                <w:sz w:val="20"/>
                                <w:szCs w:val="20"/>
                              </w:rPr>
                              <w:t>Per</w:t>
                            </w:r>
                            <w:r>
                              <w:rPr>
                                <w:rFonts w:cstheme="minorHAnsi"/>
                                <w:b/>
                                <w:sz w:val="20"/>
                                <w:szCs w:val="20"/>
                              </w:rPr>
                              <w:t>durant</w:t>
                            </w:r>
                            <w:r>
                              <w:rPr>
                                <w:rFonts w:cstheme="minorHAnsi"/>
                                <w:sz w:val="20"/>
                                <w:szCs w:val="20"/>
                              </w:rPr>
                              <w:t xml:space="preserve"> is not wholly present at a timepoint, but unfolds in time – it persists, e.g. an earthquake; it may have perdurant parts only.  </w:t>
                            </w:r>
                            <w:r w:rsidRPr="00322B89">
                              <w:rPr>
                                <w:rFonts w:cstheme="minorHAnsi"/>
                                <w:b/>
                                <w:sz w:val="20"/>
                                <w:szCs w:val="20"/>
                              </w:rPr>
                              <w:t>Processes</w:t>
                            </w:r>
                            <w:r>
                              <w:rPr>
                                <w:rFonts w:cstheme="minorHAnsi"/>
                                <w:sz w:val="20"/>
                                <w:szCs w:val="20"/>
                              </w:rPr>
                              <w:t xml:space="preserve"> and </w:t>
                            </w:r>
                            <w:r w:rsidRPr="00322B89">
                              <w:rPr>
                                <w:rFonts w:cstheme="minorHAnsi"/>
                                <w:b/>
                                <w:sz w:val="20"/>
                                <w:szCs w:val="20"/>
                              </w:rPr>
                              <w:t>Events</w:t>
                            </w:r>
                            <w:r>
                              <w:rPr>
                                <w:rFonts w:cstheme="minorHAnsi"/>
                                <w:sz w:val="20"/>
                                <w:szCs w:val="20"/>
                              </w:rPr>
                              <w:t xml:space="preserve"> are perdurants directly located in time and indirectly in space, and processes </w:t>
                            </w:r>
                            <w:del w:id="12" w:author="Stephen Richard" w:date="2020-06-15T17:30:00Z">
                              <w:r w:rsidDel="004D3A05">
                                <w:rPr>
                                  <w:rFonts w:cstheme="minorHAnsi"/>
                                  <w:sz w:val="20"/>
                                  <w:szCs w:val="20"/>
                                </w:rPr>
                                <w:delText xml:space="preserve">constitute </w:delText>
                              </w:r>
                            </w:del>
                            <w:ins w:id="13" w:author="Stephen Richard" w:date="2020-06-15T17:30:00Z">
                              <w:r>
                                <w:rPr>
                                  <w:rFonts w:cstheme="minorHAnsi"/>
                                  <w:sz w:val="20"/>
                                  <w:szCs w:val="20"/>
                                </w:rPr>
                                <w:t xml:space="preserve">are the constituents of </w:t>
                              </w:r>
                            </w:ins>
                            <w:r>
                              <w:rPr>
                                <w:rFonts w:cstheme="minorHAnsi"/>
                                <w:sz w:val="20"/>
                                <w:szCs w:val="20"/>
                              </w:rPr>
                              <w:t xml:space="preserve">events. </w:t>
                            </w:r>
                            <w:r w:rsidRPr="00322B89">
                              <w:rPr>
                                <w:rFonts w:cstheme="minorHAnsi"/>
                                <w:b/>
                                <w:sz w:val="20"/>
                                <w:szCs w:val="20"/>
                              </w:rPr>
                              <w:t>Time Regions</w:t>
                            </w:r>
                            <w:r>
                              <w:rPr>
                                <w:rFonts w:cstheme="minorHAnsi"/>
                                <w:sz w:val="20"/>
                                <w:szCs w:val="20"/>
                              </w:rPr>
                              <w:t xml:space="preserve"> are chunks of time directly occupied by perdurants.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77FCF" id="_x0000_s1029" type="#_x0000_t202" style="position:absolute;margin-left:148.5pt;margin-top:2.95pt;width:4in;height:26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">
                <v:textbox>
                  <w:txbxContent>
                    <w:p w14:paraId="15B5B33B" w14:textId="51AA66F8" w:rsidR="00D8749F" w:rsidRPr="005A7489" w:rsidRDefault="00D8749F" w:rsidP="005A0425">
                      <w:pPr>
                        <w:pStyle w:val="Heading2"/>
                      </w:pPr>
                      <w:r>
                        <w:t>Top Types</w:t>
                      </w:r>
                    </w:p>
                    <w:p w14:paraId="23B40864" w14:textId="6080902C" w:rsidR="00D8749F" w:rsidRPr="004679F8" w:rsidRDefault="00D8749F">
                      <w:pPr>
                        <w:rPr>
                          <w:rFonts w:cstheme="minorHAnsi"/>
                          <w:sz w:val="20"/>
                          <w:szCs w:val="20"/>
                        </w:rPr>
                      </w:pPr>
                      <w:r w:rsidRPr="00322B89">
                        <w:rPr>
                          <w:rFonts w:cstheme="minorHAnsi"/>
                          <w:b/>
                          <w:sz w:val="20"/>
                          <w:szCs w:val="20"/>
                        </w:rPr>
                        <w:t>Particular</w:t>
                      </w:r>
                      <w:r>
                        <w:rPr>
                          <w:rFonts w:cstheme="minorHAnsi"/>
                          <w:sz w:val="20"/>
                          <w:szCs w:val="20"/>
                        </w:rPr>
                        <w:t xml:space="preserve"> is the</w:t>
                      </w:r>
                      <w:r w:rsidRPr="004679F8">
                        <w:rPr>
                          <w:rFonts w:cstheme="minorHAnsi"/>
                          <w:sz w:val="20"/>
                          <w:szCs w:val="20"/>
                        </w:rPr>
                        <w:t xml:space="preserve"> </w:t>
                      </w:r>
                      <w:r>
                        <w:rPr>
                          <w:rFonts w:cstheme="minorHAnsi"/>
                          <w:sz w:val="20"/>
                          <w:szCs w:val="20"/>
                        </w:rPr>
                        <w:t xml:space="preserve">top type and has individuals as instances, e.g. this rock or that event are instances. </w:t>
                      </w:r>
                      <w:r w:rsidRPr="00322B89">
                        <w:rPr>
                          <w:rFonts w:cstheme="minorHAnsi"/>
                          <w:b/>
                          <w:sz w:val="20"/>
                          <w:szCs w:val="20"/>
                        </w:rPr>
                        <w:t>Endurant</w:t>
                      </w:r>
                      <w:r w:rsidRPr="004679F8">
                        <w:rPr>
                          <w:rFonts w:cstheme="minorHAnsi"/>
                          <w:sz w:val="20"/>
                          <w:szCs w:val="20"/>
                        </w:rPr>
                        <w:t xml:space="preserve"> is </w:t>
                      </w:r>
                      <w:r>
                        <w:rPr>
                          <w:rFonts w:cstheme="minorHAnsi"/>
                          <w:sz w:val="20"/>
                          <w:szCs w:val="20"/>
                        </w:rPr>
                        <w:t xml:space="preserve">a particular that is </w:t>
                      </w:r>
                      <w:r w:rsidRPr="004679F8">
                        <w:rPr>
                          <w:rFonts w:cstheme="minorHAnsi"/>
                          <w:sz w:val="20"/>
                          <w:szCs w:val="20"/>
                        </w:rPr>
                        <w:t xml:space="preserve">wholly present at </w:t>
                      </w:r>
                      <w:r>
                        <w:rPr>
                          <w:rFonts w:cstheme="minorHAnsi"/>
                          <w:sz w:val="20"/>
                          <w:szCs w:val="20"/>
                        </w:rPr>
                        <w:t>any time</w:t>
                      </w:r>
                      <w:r w:rsidRPr="004679F8">
                        <w:rPr>
                          <w:rFonts w:cstheme="minorHAnsi"/>
                          <w:sz w:val="20"/>
                          <w:szCs w:val="20"/>
                        </w:rPr>
                        <w:t xml:space="preserve"> </w:t>
                      </w:r>
                      <w:r>
                        <w:rPr>
                          <w:rFonts w:cstheme="minorHAnsi"/>
                          <w:sz w:val="20"/>
                          <w:szCs w:val="20"/>
                        </w:rPr>
                        <w:t>it</w:t>
                      </w:r>
                      <w:r w:rsidRPr="004679F8">
                        <w:rPr>
                          <w:rFonts w:cstheme="minorHAnsi"/>
                          <w:sz w:val="20"/>
                          <w:szCs w:val="20"/>
                        </w:rPr>
                        <w:t xml:space="preserve"> exist</w:t>
                      </w:r>
                      <w:r>
                        <w:rPr>
                          <w:rFonts w:cstheme="minorHAnsi"/>
                          <w:sz w:val="20"/>
                          <w:szCs w:val="20"/>
                        </w:rPr>
                        <w:t xml:space="preserve">s – it endures. It </w:t>
                      </w:r>
                      <w:r w:rsidRPr="004679F8">
                        <w:rPr>
                          <w:rFonts w:cstheme="minorHAnsi"/>
                          <w:sz w:val="20"/>
                          <w:szCs w:val="20"/>
                        </w:rPr>
                        <w:t>can change in time</w:t>
                      </w:r>
                      <w:r>
                        <w:rPr>
                          <w:rFonts w:cstheme="minorHAnsi"/>
                          <w:sz w:val="20"/>
                          <w:szCs w:val="20"/>
                        </w:rPr>
                        <w:t xml:space="preserve">, may have endurant parts only, and some can survive the loss </w:t>
                      </w:r>
                      <w:r w:rsidRPr="004679F8">
                        <w:rPr>
                          <w:rFonts w:cstheme="minorHAnsi"/>
                          <w:sz w:val="20"/>
                          <w:szCs w:val="20"/>
                        </w:rPr>
                        <w:t>or replacement of parts</w:t>
                      </w:r>
                      <w:r>
                        <w:rPr>
                          <w:rFonts w:cstheme="minorHAnsi"/>
                          <w:sz w:val="20"/>
                          <w:szCs w:val="20"/>
                        </w:rPr>
                        <w:t>, e.g. a geological unit</w:t>
                      </w:r>
                      <w:r w:rsidRPr="004679F8">
                        <w:rPr>
                          <w:rFonts w:cstheme="minorHAnsi"/>
                          <w:sz w:val="20"/>
                          <w:szCs w:val="20"/>
                        </w:rPr>
                        <w:t>.</w:t>
                      </w:r>
                      <w:r>
                        <w:rPr>
                          <w:rFonts w:cstheme="minorHAnsi"/>
                          <w:sz w:val="20"/>
                          <w:szCs w:val="20"/>
                        </w:rPr>
                        <w:t xml:space="preserve"> A </w:t>
                      </w:r>
                      <w:r w:rsidRPr="00322B89">
                        <w:rPr>
                          <w:rFonts w:cstheme="minorHAnsi"/>
                          <w:b/>
                          <w:sz w:val="20"/>
                          <w:szCs w:val="20"/>
                        </w:rPr>
                        <w:t>Feature</w:t>
                      </w:r>
                      <w:r>
                        <w:rPr>
                          <w:rFonts w:cstheme="minorHAnsi"/>
                          <w:sz w:val="20"/>
                          <w:szCs w:val="20"/>
                        </w:rPr>
                        <w:t xml:space="preserve"> </w:t>
                      </w:r>
                      <w:r w:rsidRPr="001A431A">
                        <w:rPr>
                          <w:rFonts w:cstheme="minorHAnsi"/>
                          <w:sz w:val="20"/>
                          <w:szCs w:val="20"/>
                        </w:rPr>
                        <w:t xml:space="preserve">is an </w:t>
                      </w:r>
                      <w:r>
                        <w:rPr>
                          <w:rFonts w:cstheme="minorHAnsi"/>
                          <w:sz w:val="20"/>
                          <w:szCs w:val="20"/>
                        </w:rPr>
                        <w:t xml:space="preserve">endurant dependent </w:t>
                      </w:r>
                      <w:r w:rsidRPr="001A431A">
                        <w:rPr>
                          <w:rFonts w:cstheme="minorHAnsi"/>
                          <w:sz w:val="20"/>
                          <w:szCs w:val="20"/>
                        </w:rPr>
                        <w:t xml:space="preserve">on </w:t>
                      </w:r>
                      <w:r>
                        <w:rPr>
                          <w:rFonts w:cstheme="minorHAnsi"/>
                          <w:sz w:val="20"/>
                          <w:szCs w:val="20"/>
                        </w:rPr>
                        <w:t>two</w:t>
                      </w:r>
                      <w:r w:rsidRPr="001A431A">
                        <w:rPr>
                          <w:rFonts w:cstheme="minorHAnsi"/>
                          <w:sz w:val="20"/>
                          <w:szCs w:val="20"/>
                        </w:rPr>
                        <w:t xml:space="preserve"> </w:t>
                      </w:r>
                      <w:r>
                        <w:rPr>
                          <w:rFonts w:cstheme="minorHAnsi"/>
                          <w:sz w:val="20"/>
                          <w:szCs w:val="20"/>
                        </w:rPr>
                        <w:t xml:space="preserve">or more particulars, e.g. a fault depends on at least two host rock bodies to exist. In contrast, an </w:t>
                      </w:r>
                      <w:r w:rsidRPr="00322B89">
                        <w:rPr>
                          <w:rFonts w:cstheme="minorHAnsi"/>
                          <w:b/>
                          <w:sz w:val="20"/>
                          <w:szCs w:val="20"/>
                        </w:rPr>
                        <w:t>Inherent</w:t>
                      </w:r>
                      <w:r>
                        <w:rPr>
                          <w:rFonts w:cstheme="minorHAnsi"/>
                          <w:sz w:val="20"/>
                          <w:szCs w:val="20"/>
                        </w:rPr>
                        <w:t xml:space="preserve"> depends on a single endurant, </w:t>
                      </w:r>
                      <w:r w:rsidRPr="004679F8">
                        <w:rPr>
                          <w:rFonts w:cstheme="minorHAnsi"/>
                          <w:sz w:val="20"/>
                          <w:szCs w:val="20"/>
                        </w:rPr>
                        <w:t xml:space="preserve">inheres in </w:t>
                      </w:r>
                      <w:r>
                        <w:rPr>
                          <w:rFonts w:cstheme="minorHAnsi"/>
                          <w:sz w:val="20"/>
                          <w:szCs w:val="20"/>
                        </w:rPr>
                        <w:t xml:space="preserve">any particular, and is either a </w:t>
                      </w:r>
                      <w:r w:rsidRPr="00A8746B">
                        <w:rPr>
                          <w:rFonts w:cstheme="minorHAnsi"/>
                          <w:b/>
                          <w:sz w:val="20"/>
                          <w:szCs w:val="20"/>
                        </w:rPr>
                        <w:t>Quality</w:t>
                      </w:r>
                      <w:r>
                        <w:rPr>
                          <w:rFonts w:cstheme="minorHAnsi"/>
                          <w:sz w:val="20"/>
                          <w:szCs w:val="20"/>
                        </w:rPr>
                        <w:t xml:space="preserve"> (</w:t>
                      </w:r>
                      <w:ins w:id="14" w:author="Stephen Richard" w:date="2020-06-15T17:29:00Z">
                        <w:r>
                          <w:rPr>
                            <w:rFonts w:cstheme="minorHAnsi"/>
                            <w:sz w:val="20"/>
                            <w:szCs w:val="20"/>
                          </w:rPr>
                          <w:t xml:space="preserve">e.g. </w:t>
                        </w:r>
                      </w:ins>
                      <w:r>
                        <w:rPr>
                          <w:rFonts w:cstheme="minorHAnsi"/>
                          <w:sz w:val="20"/>
                          <w:szCs w:val="20"/>
                        </w:rPr>
                        <w:t xml:space="preserve">density) or </w:t>
                      </w:r>
                      <w:r w:rsidRPr="00A8746B">
                        <w:rPr>
                          <w:rFonts w:cstheme="minorHAnsi"/>
                          <w:b/>
                          <w:sz w:val="20"/>
                          <w:szCs w:val="20"/>
                        </w:rPr>
                        <w:t>Role</w:t>
                      </w:r>
                      <w:r>
                        <w:rPr>
                          <w:rFonts w:cstheme="minorHAnsi"/>
                          <w:sz w:val="20"/>
                          <w:szCs w:val="20"/>
                        </w:rPr>
                        <w:t xml:space="preserve"> (</w:t>
                      </w:r>
                      <w:ins w:id="15" w:author="Stephen Richard" w:date="2020-06-15T17:29:00Z">
                        <w:r>
                          <w:rPr>
                            <w:rFonts w:cstheme="minorHAnsi"/>
                            <w:sz w:val="20"/>
                            <w:szCs w:val="20"/>
                          </w:rPr>
                          <w:t xml:space="preserve">e.g. </w:t>
                        </w:r>
                      </w:ins>
                      <w:r>
                        <w:rPr>
                          <w:rFonts w:cstheme="minorHAnsi"/>
                          <w:sz w:val="20"/>
                          <w:szCs w:val="20"/>
                        </w:rPr>
                        <w:t>rock sample)</w:t>
                      </w:r>
                      <w:r w:rsidRPr="004679F8">
                        <w:rPr>
                          <w:rFonts w:cstheme="minorHAnsi"/>
                          <w:sz w:val="20"/>
                          <w:szCs w:val="20"/>
                        </w:rPr>
                        <w:t>.</w:t>
                      </w:r>
                      <w:r>
                        <w:rPr>
                          <w:rFonts w:cstheme="minorHAnsi"/>
                          <w:sz w:val="20"/>
                          <w:szCs w:val="20"/>
                        </w:rPr>
                        <w:t xml:space="preserve"> </w:t>
                      </w:r>
                      <w:r w:rsidRPr="004679F8">
                        <w:rPr>
                          <w:rFonts w:cstheme="minorHAnsi"/>
                          <w:sz w:val="20"/>
                          <w:szCs w:val="20"/>
                        </w:rPr>
                        <w:t xml:space="preserve">A </w:t>
                      </w:r>
                      <w:r w:rsidRPr="00322B89">
                        <w:rPr>
                          <w:rFonts w:cstheme="minorHAnsi"/>
                          <w:b/>
                          <w:sz w:val="20"/>
                          <w:szCs w:val="20"/>
                        </w:rPr>
                        <w:t>Physical Endurant</w:t>
                      </w:r>
                      <w:r w:rsidRPr="004679F8">
                        <w:rPr>
                          <w:rFonts w:cstheme="minorHAnsi"/>
                          <w:sz w:val="20"/>
                          <w:szCs w:val="20"/>
                        </w:rPr>
                        <w:t xml:space="preserve"> is</w:t>
                      </w:r>
                      <w:r>
                        <w:rPr>
                          <w:rFonts w:cstheme="minorHAnsi"/>
                          <w:sz w:val="20"/>
                          <w:szCs w:val="20"/>
                        </w:rPr>
                        <w:t xml:space="preserve"> directly located in space, i.e. it occupies a </w:t>
                      </w:r>
                      <w:r w:rsidRPr="00322B89">
                        <w:rPr>
                          <w:rFonts w:cstheme="minorHAnsi"/>
                          <w:b/>
                          <w:sz w:val="20"/>
                          <w:szCs w:val="20"/>
                        </w:rPr>
                        <w:t>Spatial Region</w:t>
                      </w:r>
                      <w:r>
                        <w:rPr>
                          <w:rFonts w:cstheme="minorHAnsi"/>
                          <w:sz w:val="20"/>
                          <w:szCs w:val="20"/>
                        </w:rPr>
                        <w:t>, which is a chunk of space</w:t>
                      </w:r>
                      <w:r w:rsidRPr="004679F8">
                        <w:rPr>
                          <w:rFonts w:cstheme="minorHAnsi"/>
                          <w:sz w:val="20"/>
                          <w:szCs w:val="20"/>
                        </w:rPr>
                        <w:t xml:space="preserve">. A </w:t>
                      </w:r>
                      <w:r w:rsidRPr="00322B89">
                        <w:rPr>
                          <w:rFonts w:cstheme="minorHAnsi"/>
                          <w:b/>
                          <w:sz w:val="20"/>
                          <w:szCs w:val="20"/>
                        </w:rPr>
                        <w:t>Situation</w:t>
                      </w:r>
                      <w:r w:rsidRPr="004679F8">
                        <w:rPr>
                          <w:rFonts w:cstheme="minorHAnsi"/>
                          <w:sz w:val="20"/>
                          <w:szCs w:val="20"/>
                        </w:rPr>
                        <w:t xml:space="preserve"> is</w:t>
                      </w:r>
                      <w:r>
                        <w:rPr>
                          <w:rFonts w:cstheme="minorHAnsi"/>
                          <w:sz w:val="20"/>
                          <w:szCs w:val="20"/>
                        </w:rPr>
                        <w:t xml:space="preserve"> indirectly located in space, by virtue of the spatial location of its parts, and is</w:t>
                      </w:r>
                      <w:r w:rsidRPr="004679F8">
                        <w:rPr>
                          <w:rFonts w:cstheme="minorHAnsi"/>
                          <w:sz w:val="20"/>
                          <w:szCs w:val="20"/>
                        </w:rPr>
                        <w:t xml:space="preserve"> a </w:t>
                      </w:r>
                      <w:r>
                        <w:rPr>
                          <w:rFonts w:cstheme="minorHAnsi"/>
                          <w:sz w:val="20"/>
                          <w:szCs w:val="20"/>
                        </w:rPr>
                        <w:t xml:space="preserve">fragment of the world, e.g. a </w:t>
                      </w:r>
                      <w:r w:rsidRPr="00322B89">
                        <w:rPr>
                          <w:rFonts w:cstheme="minorHAnsi"/>
                          <w:b/>
                          <w:sz w:val="20"/>
                          <w:szCs w:val="20"/>
                        </w:rPr>
                        <w:t>Geological Setting</w:t>
                      </w:r>
                      <w:r>
                        <w:rPr>
                          <w:rFonts w:cstheme="minorHAnsi"/>
                          <w:sz w:val="20"/>
                          <w:szCs w:val="20"/>
                        </w:rPr>
                        <w:t xml:space="preserve">. A </w:t>
                      </w:r>
                      <w:r w:rsidRPr="00322B89">
                        <w:rPr>
                          <w:rFonts w:cstheme="minorHAnsi"/>
                          <w:b/>
                          <w:sz w:val="20"/>
                          <w:szCs w:val="20"/>
                        </w:rPr>
                        <w:t>Per</w:t>
                      </w:r>
                      <w:r>
                        <w:rPr>
                          <w:rFonts w:cstheme="minorHAnsi"/>
                          <w:b/>
                          <w:sz w:val="20"/>
                          <w:szCs w:val="20"/>
                        </w:rPr>
                        <w:t>durant</w:t>
                      </w:r>
                      <w:r>
                        <w:rPr>
                          <w:rFonts w:cstheme="minorHAnsi"/>
                          <w:sz w:val="20"/>
                          <w:szCs w:val="20"/>
                        </w:rPr>
                        <w:t xml:space="preserve"> is not wholly present at a timepoint, but unfolds in time – it persists, e.g. an earthquake; it may have perdurant parts only.  </w:t>
                      </w:r>
                      <w:r w:rsidRPr="00322B89">
                        <w:rPr>
                          <w:rFonts w:cstheme="minorHAnsi"/>
                          <w:b/>
                          <w:sz w:val="20"/>
                          <w:szCs w:val="20"/>
                        </w:rPr>
                        <w:t>Processes</w:t>
                      </w:r>
                      <w:r>
                        <w:rPr>
                          <w:rFonts w:cstheme="minorHAnsi"/>
                          <w:sz w:val="20"/>
                          <w:szCs w:val="20"/>
                        </w:rPr>
                        <w:t xml:space="preserve"> and </w:t>
                      </w:r>
                      <w:r w:rsidRPr="00322B89">
                        <w:rPr>
                          <w:rFonts w:cstheme="minorHAnsi"/>
                          <w:b/>
                          <w:sz w:val="20"/>
                          <w:szCs w:val="20"/>
                        </w:rPr>
                        <w:t>Events</w:t>
                      </w:r>
                      <w:r>
                        <w:rPr>
                          <w:rFonts w:cstheme="minorHAnsi"/>
                          <w:sz w:val="20"/>
                          <w:szCs w:val="20"/>
                        </w:rPr>
                        <w:t xml:space="preserve"> are perdurants directly located in time and indirectly in space, and processes </w:t>
                      </w:r>
                      <w:del w:id="16" w:author="Stephen Richard" w:date="2020-06-15T17:30:00Z">
                        <w:r w:rsidDel="004D3A05">
                          <w:rPr>
                            <w:rFonts w:cstheme="minorHAnsi"/>
                            <w:sz w:val="20"/>
                            <w:szCs w:val="20"/>
                          </w:rPr>
                          <w:delText xml:space="preserve">constitute </w:delText>
                        </w:r>
                      </w:del>
                      <w:ins w:id="17" w:author="Stephen Richard" w:date="2020-06-15T17:30:00Z">
                        <w:r>
                          <w:rPr>
                            <w:rFonts w:cstheme="minorHAnsi"/>
                            <w:sz w:val="20"/>
                            <w:szCs w:val="20"/>
                          </w:rPr>
                          <w:t xml:space="preserve">are the constituents of </w:t>
                        </w:r>
                      </w:ins>
                      <w:r>
                        <w:rPr>
                          <w:rFonts w:cstheme="minorHAnsi"/>
                          <w:sz w:val="20"/>
                          <w:szCs w:val="20"/>
                        </w:rPr>
                        <w:t xml:space="preserve">events. </w:t>
                      </w:r>
                      <w:r w:rsidRPr="00322B89">
                        <w:rPr>
                          <w:rFonts w:cstheme="minorHAnsi"/>
                          <w:b/>
                          <w:sz w:val="20"/>
                          <w:szCs w:val="20"/>
                        </w:rPr>
                        <w:t>Time Regions</w:t>
                      </w:r>
                      <w:r>
                        <w:rPr>
                          <w:rFonts w:cstheme="minorHAnsi"/>
                          <w:sz w:val="20"/>
                          <w:szCs w:val="20"/>
                        </w:rPr>
                        <w:t xml:space="preserve"> are chunks of time directly occupied by perdurants.</w:t>
                      </w:r>
                    </w:p>
                  </w:txbxContent>
                </v:textbox>
                <w10:wrap type="square" anchorx="margin"/>
              </v:shape>
            </w:pict>
          </mc:Fallback>
        </mc:AlternateContent>
      </w:r>
      <w:commentRangeStart w:id="18"/>
      <w:r w:rsidR="001A431A">
        <w:rPr>
          <w:noProof/>
          <w:lang w:val="en-CA" w:eastAsia="en-CA"/>
        </w:rPr>
        <w:drawing>
          <wp:anchor distT="0" distB="0" distL="114300" distR="114300" simplePos="0" relativeHeight="251658240" behindDoc="0" locked="0" layoutInCell="1" allowOverlap="1" wp14:anchorId="09104C60" wp14:editId="5C6F2205">
            <wp:simplePos x="0" y="0"/>
            <wp:positionH relativeFrom="margin">
              <wp:posOffset>141605</wp:posOffset>
            </wp:positionH>
            <wp:positionV relativeFrom="paragraph">
              <wp:posOffset>6985</wp:posOffset>
            </wp:positionV>
            <wp:extent cx="1563370" cy="32118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63370" cy="3211830"/>
                    </a:xfrm>
                    <a:prstGeom prst="rect">
                      <a:avLst/>
                    </a:prstGeom>
                  </pic:spPr>
                </pic:pic>
              </a:graphicData>
            </a:graphic>
            <wp14:sizeRelH relativeFrom="margin">
              <wp14:pctWidth>0</wp14:pctWidth>
            </wp14:sizeRelH>
            <wp14:sizeRelV relativeFrom="margin">
              <wp14:pctHeight>0</wp14:pctHeight>
            </wp14:sizeRelV>
          </wp:anchor>
        </w:drawing>
      </w:r>
      <w:commentRangeEnd w:id="18"/>
      <w:r w:rsidR="004F1D3A">
        <w:rPr>
          <w:rStyle w:val="CommentReference"/>
        </w:rPr>
        <w:commentReference w:id="18"/>
      </w:r>
      <w:r w:rsidR="0032602C">
        <w:rPr>
          <w:noProof/>
          <w:lang w:val="en-CA" w:eastAsia="en-CA"/>
        </w:rPr>
        <mc:AlternateContent>
          <mc:Choice Requires="wps">
            <w:drawing>
              <wp:anchor distT="0" distB="0" distL="114300" distR="114300" simplePos="0" relativeHeight="251677696" behindDoc="0" locked="0" layoutInCell="1" allowOverlap="1" wp14:anchorId="47262723" wp14:editId="69840367">
                <wp:simplePos x="0" y="0"/>
                <wp:positionH relativeFrom="column">
                  <wp:posOffset>0</wp:posOffset>
                </wp:positionH>
                <wp:positionV relativeFrom="paragraph">
                  <wp:posOffset>3275330</wp:posOffset>
                </wp:positionV>
                <wp:extent cx="185229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852295" cy="635"/>
                        </a:xfrm>
                        <a:prstGeom prst="rect">
                          <a:avLst/>
                        </a:prstGeom>
                        <a:solidFill>
                          <a:prstClr val="white"/>
                        </a:solidFill>
                        <a:ln>
                          <a:noFill/>
                        </a:ln>
                      </wps:spPr>
                      <wps:txbx>
                        <w:txbxContent>
                          <w:p w14:paraId="5124BDE4" w14:textId="75BEDF2E" w:rsidR="00D8749F" w:rsidRPr="00D0528C" w:rsidRDefault="00D8749F" w:rsidP="0032602C">
                            <w:pPr>
                              <w:pStyle w:val="Caption"/>
                              <w:rPr>
                                <w:noProof/>
                              </w:rPr>
                            </w:pPr>
                            <w:r>
                              <w:t xml:space="preserve">Figure </w:t>
                            </w:r>
                            <w:fldSimple w:instr=" SEQ Figure \* ARABIC ">
                              <w:r>
                                <w:rPr>
                                  <w:noProof/>
                                </w:rPr>
                                <w:t>2</w:t>
                              </w:r>
                            </w:fldSimple>
                            <w:r>
                              <w:t>. Particular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62723" id="Text Box 17" o:spid="_x0000_s1030" type="#_x0000_t202" style="position:absolute;margin-left:0;margin-top:257.9pt;width:145.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" stroked="f">
                <v:textbox style="mso-fit-shape-to-text:t" inset="0,0,0,0">
                  <w:txbxContent>
                    <w:p w14:paraId="5124BDE4" w14:textId="75BEDF2E" w:rsidR="00D8749F" w:rsidRPr="00D0528C" w:rsidRDefault="00D8749F" w:rsidP="0032602C">
                      <w:pPr>
                        <w:pStyle w:val="Caption"/>
                        <w:rPr>
                          <w:noProof/>
                        </w:rPr>
                      </w:pPr>
                      <w:r>
                        <w:t xml:space="preserve">Figure </w:t>
                      </w:r>
                      <w:fldSimple w:instr=" SEQ Figure \* ARABIC ">
                        <w:r>
                          <w:rPr>
                            <w:noProof/>
                          </w:rPr>
                          <w:t>2</w:t>
                        </w:r>
                      </w:fldSimple>
                      <w:r>
                        <w:t>. Particular</w:t>
                      </w:r>
                    </w:p>
                  </w:txbxContent>
                </v:textbox>
                <w10:wrap type="square"/>
              </v:shape>
            </w:pict>
          </mc:Fallback>
        </mc:AlternateContent>
      </w:r>
      <w:r w:rsidR="00455F1B">
        <w:t xml:space="preserve"> </w:t>
      </w:r>
    </w:p>
    <w:p w14:paraId="3F4AEE5C" w14:textId="35ADD6DA" w:rsidR="00EC5B7D" w:rsidRDefault="00EC5B7D" w:rsidP="00EC5B7D"/>
    <w:p w14:paraId="08951B16" w14:textId="6B72CCE3" w:rsidR="00177C8E" w:rsidRDefault="00177C8E" w:rsidP="00EC5B7D"/>
    <w:p w14:paraId="2E2B0026" w14:textId="1DF2C614" w:rsidR="00A8746B" w:rsidRDefault="00A8746B" w:rsidP="00EC5B7D"/>
    <w:p w14:paraId="05A5ABE9" w14:textId="48BCC665" w:rsidR="00A8746B" w:rsidRDefault="00A8746B" w:rsidP="00EC5B7D"/>
    <w:p w14:paraId="0D13E464" w14:textId="294B6566" w:rsidR="00A8746B" w:rsidRDefault="00A8746B" w:rsidP="00EC5B7D"/>
    <w:p w14:paraId="4C7DC069" w14:textId="49588BF5" w:rsidR="00A8746B" w:rsidRDefault="00A8746B" w:rsidP="00EC5B7D"/>
    <w:p w14:paraId="64FE1ED4" w14:textId="33AC4405" w:rsidR="00A8746B" w:rsidRDefault="00A8746B" w:rsidP="00EC5B7D"/>
    <w:p w14:paraId="72BA3201" w14:textId="203CEF93" w:rsidR="00A8746B" w:rsidRDefault="00A8746B" w:rsidP="00EC5B7D"/>
    <w:p w14:paraId="5CBF95E5" w14:textId="0D045173" w:rsidR="00A8746B" w:rsidRDefault="00A8746B" w:rsidP="00EC5B7D"/>
    <w:p w14:paraId="79B554FB" w14:textId="35DFA872" w:rsidR="00A8746B" w:rsidRDefault="00A8746B" w:rsidP="00EC5B7D"/>
    <w:p w14:paraId="604DF9F3" w14:textId="1AD54BAB" w:rsidR="00A8746B" w:rsidRDefault="00A8746B" w:rsidP="00EC5B7D"/>
    <w:p w14:paraId="429EA2B9" w14:textId="1588DB78" w:rsidR="00FA70B0" w:rsidRPr="00EC5B7D" w:rsidRDefault="005A0425" w:rsidP="00EC5B7D">
      <w:r>
        <w:rPr>
          <w:noProof/>
          <w:lang w:val="en-CA" w:eastAsia="en-CA"/>
        </w:rPr>
        <mc:AlternateContent>
          <mc:Choice Requires="wps">
            <w:drawing>
              <wp:anchor distT="45720" distB="45720" distL="114300" distR="114300" simplePos="0" relativeHeight="251671552" behindDoc="0" locked="0" layoutInCell="1" allowOverlap="1" wp14:anchorId="3334C21D" wp14:editId="55E8F8AE">
                <wp:simplePos x="0" y="0"/>
                <wp:positionH relativeFrom="margin">
                  <wp:posOffset>2409190</wp:posOffset>
                </wp:positionH>
                <wp:positionV relativeFrom="paragraph">
                  <wp:posOffset>292100</wp:posOffset>
                </wp:positionV>
                <wp:extent cx="3133725" cy="217170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2171700"/>
                        </a:xfrm>
                        <a:prstGeom prst="rect">
                          <a:avLst/>
                        </a:prstGeom>
                        <a:solidFill>
                          <a:srgbClr val="FFFFFF"/>
                        </a:solidFill>
                        <a:ln w="9525">
                          <a:solidFill>
                            <a:srgbClr val="000000"/>
                          </a:solidFill>
                          <a:miter lim="800000"/>
                          <a:headEnd/>
                          <a:tailEnd/>
                        </a:ln>
                      </wps:spPr>
                      <wps:txbx>
                        <w:txbxContent>
                          <w:p w14:paraId="5BEA23E9" w14:textId="430BB69B" w:rsidR="00D8749F" w:rsidRDefault="00D8749F" w:rsidP="00D001EB">
                            <w:pPr>
                              <w:pStyle w:val="Heading2"/>
                            </w:pPr>
                            <w:r w:rsidRPr="00097965">
                              <w:t>Physical Endurant</w:t>
                            </w:r>
                          </w:p>
                          <w:p w14:paraId="6ABBAD18" w14:textId="72471C59" w:rsidR="00D8749F" w:rsidRDefault="00D8749F">
                            <w:pPr>
                              <w:rPr>
                                <w:rFonts w:ascii="Segoe UI" w:hAnsi="Segoe UI" w:cs="Segoe UI"/>
                                <w:sz w:val="18"/>
                                <w:szCs w:val="18"/>
                              </w:rPr>
                            </w:pPr>
                            <w:r w:rsidRPr="004679F8">
                              <w:rPr>
                                <w:rFonts w:cstheme="minorHAnsi"/>
                                <w:sz w:val="20"/>
                                <w:szCs w:val="20"/>
                              </w:rPr>
                              <w:t xml:space="preserve">A </w:t>
                            </w:r>
                            <w:r w:rsidRPr="00BC343F">
                              <w:rPr>
                                <w:rFonts w:cstheme="minorHAnsi"/>
                                <w:b/>
                                <w:sz w:val="20"/>
                                <w:szCs w:val="20"/>
                              </w:rPr>
                              <w:t>Physical Endurant</w:t>
                            </w:r>
                            <w:r w:rsidRPr="004679F8">
                              <w:rPr>
                                <w:rFonts w:cstheme="minorHAnsi"/>
                                <w:sz w:val="20"/>
                                <w:szCs w:val="20"/>
                              </w:rPr>
                              <w:t xml:space="preserve"> is</w:t>
                            </w:r>
                            <w:r>
                              <w:rPr>
                                <w:rFonts w:cstheme="minorHAnsi"/>
                                <w:sz w:val="20"/>
                                <w:szCs w:val="20"/>
                              </w:rPr>
                              <w:t xml:space="preserve"> directly located in space by occupying a spatial region</w:t>
                            </w:r>
                            <w:r w:rsidRPr="004679F8">
                              <w:rPr>
                                <w:rFonts w:cstheme="minorHAnsi"/>
                                <w:sz w:val="20"/>
                                <w:szCs w:val="20"/>
                              </w:rPr>
                              <w:t xml:space="preserve">. </w:t>
                            </w:r>
                            <w:r>
                              <w:rPr>
                                <w:rFonts w:cstheme="minorHAnsi"/>
                                <w:sz w:val="20"/>
                                <w:szCs w:val="20"/>
                              </w:rPr>
                              <w:t xml:space="preserve">An </w:t>
                            </w:r>
                            <w:r w:rsidRPr="00BC343F">
                              <w:rPr>
                                <w:b/>
                                <w:sz w:val="20"/>
                                <w:szCs w:val="20"/>
                              </w:rPr>
                              <w:t>Amount of Matter</w:t>
                            </w:r>
                            <w:r>
                              <w:rPr>
                                <w:sz w:val="20"/>
                                <w:szCs w:val="20"/>
                              </w:rPr>
                              <w:t xml:space="preserve"> constitutes a physical object, and may be constituted by other matter, such as grains, minerals or elements</w:t>
                            </w:r>
                            <w:r w:rsidRPr="00097965">
                              <w:rPr>
                                <w:sz w:val="20"/>
                                <w:szCs w:val="20"/>
                              </w:rPr>
                              <w:t xml:space="preserve">. </w:t>
                            </w:r>
                            <w:r>
                              <w:rPr>
                                <w:sz w:val="20"/>
                                <w:szCs w:val="20"/>
                              </w:rPr>
                              <w:t xml:space="preserve">A </w:t>
                            </w:r>
                            <w:r w:rsidRPr="00BC343F">
                              <w:rPr>
                                <w:b/>
                                <w:sz w:val="20"/>
                                <w:szCs w:val="20"/>
                              </w:rPr>
                              <w:t>Physical Object</w:t>
                            </w:r>
                            <w:r>
                              <w:rPr>
                                <w:rFonts w:ascii="Segoe UI" w:hAnsi="Segoe UI" w:cs="Segoe UI"/>
                                <w:sz w:val="18"/>
                                <w:szCs w:val="18"/>
                              </w:rPr>
                              <w:t xml:space="preserve"> is constituted by an amount of matter, but is itself never a constituent. A </w:t>
                            </w:r>
                            <w:r w:rsidRPr="00BC343F">
                              <w:rPr>
                                <w:rFonts w:ascii="Segoe UI" w:hAnsi="Segoe UI" w:cs="Segoe UI"/>
                                <w:b/>
                                <w:sz w:val="18"/>
                                <w:szCs w:val="18"/>
                              </w:rPr>
                              <w:t>Rock Object</w:t>
                            </w:r>
                            <w:r>
                              <w:rPr>
                                <w:rFonts w:ascii="Segoe UI" w:hAnsi="Segoe UI" w:cs="Segoe UI"/>
                                <w:sz w:val="18"/>
                                <w:szCs w:val="18"/>
                              </w:rPr>
                              <w:t xml:space="preserve"> is a physical object constituted by rock material and identified by some unique qualities or constituents. A </w:t>
                            </w:r>
                            <w:r w:rsidRPr="00322B89">
                              <w:rPr>
                                <w:rFonts w:ascii="Segoe UI" w:hAnsi="Segoe UI" w:cs="Segoe UI"/>
                                <w:b/>
                                <w:sz w:val="18"/>
                                <w:szCs w:val="18"/>
                              </w:rPr>
                              <w:t>Geologic Unit</w:t>
                            </w:r>
                            <w:r>
                              <w:rPr>
                                <w:rFonts w:ascii="Segoe UI" w:hAnsi="Segoe UI" w:cs="Segoe UI"/>
                                <w:sz w:val="18"/>
                                <w:szCs w:val="18"/>
                              </w:rPr>
                              <w:t xml:space="preserve"> is a rock object further identified by topological traits such relations to other units. A </w:t>
                            </w:r>
                            <w:r w:rsidRPr="00322B89">
                              <w:rPr>
                                <w:rFonts w:ascii="Segoe UI" w:hAnsi="Segoe UI" w:cs="Segoe UI"/>
                                <w:b/>
                                <w:sz w:val="18"/>
                                <w:szCs w:val="18"/>
                              </w:rPr>
                              <w:t>Rock Body</w:t>
                            </w:r>
                            <w:r>
                              <w:rPr>
                                <w:rFonts w:ascii="Segoe UI" w:hAnsi="Segoe UI" w:cs="Segoe UI"/>
                                <w:sz w:val="18"/>
                                <w:szCs w:val="18"/>
                              </w:rPr>
                              <w:t xml:space="preserve"> is either a rock object or a rock material, e.g. this rock or that chunk of gold. </w:t>
                            </w:r>
                          </w:p>
                          <w:p w14:paraId="518B77EA" w14:textId="77777777" w:rsidR="00D8749F" w:rsidRDefault="00D8749F">
                            <w:pPr>
                              <w:rPr>
                                <w:rFonts w:ascii="Segoe UI" w:hAnsi="Segoe UI" w:cs="Segoe UI"/>
                                <w:sz w:val="18"/>
                                <w:szCs w:val="18"/>
                              </w:rPr>
                            </w:pPr>
                          </w:p>
                          <w:p w14:paraId="49873903" w14:textId="69E6AD19" w:rsidR="00D8749F" w:rsidRPr="00BC343F" w:rsidRDefault="00D8749F">
                            <w:pPr>
                              <w:rPr>
                                <w:rFonts w:ascii="Segoe UI" w:hAnsi="Segoe UI" w:cs="Segoe UI"/>
                                <w:sz w:val="18"/>
                                <w:szCs w:val="18"/>
                              </w:rPr>
                            </w:pPr>
                            <w:r>
                              <w:rPr>
                                <w:rFonts w:ascii="Segoe UI" w:hAnsi="Segoe UI" w:cs="Segoe UI"/>
                                <w:sz w:val="18"/>
                                <w:szCs w:val="18"/>
                              </w:rPr>
                              <w:t xml:space="preserve">A Rock Body is physical endurant that is either a Rock Object or a chunk of Rock Material, e.g. this rock or this chunk of gold are rock bodies.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4C21D" id="_x0000_s1031" type="#_x0000_t202" style="position:absolute;margin-left:189.7pt;margin-top:23pt;width:246.75pt;height:17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">
                <v:textbox>
                  <w:txbxContent>
                    <w:p w14:paraId="5BEA23E9" w14:textId="430BB69B" w:rsidR="00D8749F" w:rsidRDefault="00D8749F" w:rsidP="00D001EB">
                      <w:pPr>
                        <w:pStyle w:val="Heading2"/>
                      </w:pPr>
                      <w:r w:rsidRPr="00097965">
                        <w:t>Physical Endurant</w:t>
                      </w:r>
                    </w:p>
                    <w:p w14:paraId="6ABBAD18" w14:textId="72471C59" w:rsidR="00D8749F" w:rsidRDefault="00D8749F">
                      <w:pPr>
                        <w:rPr>
                          <w:rFonts w:ascii="Segoe UI" w:hAnsi="Segoe UI" w:cs="Segoe UI"/>
                          <w:sz w:val="18"/>
                          <w:szCs w:val="18"/>
                        </w:rPr>
                      </w:pPr>
                      <w:r w:rsidRPr="004679F8">
                        <w:rPr>
                          <w:rFonts w:cstheme="minorHAnsi"/>
                          <w:sz w:val="20"/>
                          <w:szCs w:val="20"/>
                        </w:rPr>
                        <w:t xml:space="preserve">A </w:t>
                      </w:r>
                      <w:r w:rsidRPr="00BC343F">
                        <w:rPr>
                          <w:rFonts w:cstheme="minorHAnsi"/>
                          <w:b/>
                          <w:sz w:val="20"/>
                          <w:szCs w:val="20"/>
                        </w:rPr>
                        <w:t>Physical Endurant</w:t>
                      </w:r>
                      <w:r w:rsidRPr="004679F8">
                        <w:rPr>
                          <w:rFonts w:cstheme="minorHAnsi"/>
                          <w:sz w:val="20"/>
                          <w:szCs w:val="20"/>
                        </w:rPr>
                        <w:t xml:space="preserve"> is</w:t>
                      </w:r>
                      <w:r>
                        <w:rPr>
                          <w:rFonts w:cstheme="minorHAnsi"/>
                          <w:sz w:val="20"/>
                          <w:szCs w:val="20"/>
                        </w:rPr>
                        <w:t xml:space="preserve"> directly located in space by occupying a spatial region</w:t>
                      </w:r>
                      <w:r w:rsidRPr="004679F8">
                        <w:rPr>
                          <w:rFonts w:cstheme="minorHAnsi"/>
                          <w:sz w:val="20"/>
                          <w:szCs w:val="20"/>
                        </w:rPr>
                        <w:t xml:space="preserve">. </w:t>
                      </w:r>
                      <w:r>
                        <w:rPr>
                          <w:rFonts w:cstheme="minorHAnsi"/>
                          <w:sz w:val="20"/>
                          <w:szCs w:val="20"/>
                        </w:rPr>
                        <w:t xml:space="preserve">An </w:t>
                      </w:r>
                      <w:r w:rsidRPr="00BC343F">
                        <w:rPr>
                          <w:b/>
                          <w:sz w:val="20"/>
                          <w:szCs w:val="20"/>
                        </w:rPr>
                        <w:t>Amount of Matter</w:t>
                      </w:r>
                      <w:r>
                        <w:rPr>
                          <w:sz w:val="20"/>
                          <w:szCs w:val="20"/>
                        </w:rPr>
                        <w:t xml:space="preserve"> constitutes a physical object, and may be constituted by other matter, such as grains, minerals or elements</w:t>
                      </w:r>
                      <w:r w:rsidRPr="00097965">
                        <w:rPr>
                          <w:sz w:val="20"/>
                          <w:szCs w:val="20"/>
                        </w:rPr>
                        <w:t xml:space="preserve">. </w:t>
                      </w:r>
                      <w:r>
                        <w:rPr>
                          <w:sz w:val="20"/>
                          <w:szCs w:val="20"/>
                        </w:rPr>
                        <w:t xml:space="preserve">A </w:t>
                      </w:r>
                      <w:r w:rsidRPr="00BC343F">
                        <w:rPr>
                          <w:b/>
                          <w:sz w:val="20"/>
                          <w:szCs w:val="20"/>
                        </w:rPr>
                        <w:t>Physical Object</w:t>
                      </w:r>
                      <w:r>
                        <w:rPr>
                          <w:rFonts w:ascii="Segoe UI" w:hAnsi="Segoe UI" w:cs="Segoe UI"/>
                          <w:sz w:val="18"/>
                          <w:szCs w:val="18"/>
                        </w:rPr>
                        <w:t xml:space="preserve"> is constituted by an amount of matter, but is itself never a constituent. A </w:t>
                      </w:r>
                      <w:r w:rsidRPr="00BC343F">
                        <w:rPr>
                          <w:rFonts w:ascii="Segoe UI" w:hAnsi="Segoe UI" w:cs="Segoe UI"/>
                          <w:b/>
                          <w:sz w:val="18"/>
                          <w:szCs w:val="18"/>
                        </w:rPr>
                        <w:t>Rock Object</w:t>
                      </w:r>
                      <w:r>
                        <w:rPr>
                          <w:rFonts w:ascii="Segoe UI" w:hAnsi="Segoe UI" w:cs="Segoe UI"/>
                          <w:sz w:val="18"/>
                          <w:szCs w:val="18"/>
                        </w:rPr>
                        <w:t xml:space="preserve"> is a physical object constituted by rock material and identified by some unique qualities or constituents. A </w:t>
                      </w:r>
                      <w:r w:rsidRPr="00322B89">
                        <w:rPr>
                          <w:rFonts w:ascii="Segoe UI" w:hAnsi="Segoe UI" w:cs="Segoe UI"/>
                          <w:b/>
                          <w:sz w:val="18"/>
                          <w:szCs w:val="18"/>
                        </w:rPr>
                        <w:t>Geologic Unit</w:t>
                      </w:r>
                      <w:r>
                        <w:rPr>
                          <w:rFonts w:ascii="Segoe UI" w:hAnsi="Segoe UI" w:cs="Segoe UI"/>
                          <w:sz w:val="18"/>
                          <w:szCs w:val="18"/>
                        </w:rPr>
                        <w:t xml:space="preserve"> is a rock object further identified by topological traits such relations to other units. A </w:t>
                      </w:r>
                      <w:r w:rsidRPr="00322B89">
                        <w:rPr>
                          <w:rFonts w:ascii="Segoe UI" w:hAnsi="Segoe UI" w:cs="Segoe UI"/>
                          <w:b/>
                          <w:sz w:val="18"/>
                          <w:szCs w:val="18"/>
                        </w:rPr>
                        <w:t>Rock Body</w:t>
                      </w:r>
                      <w:r>
                        <w:rPr>
                          <w:rFonts w:ascii="Segoe UI" w:hAnsi="Segoe UI" w:cs="Segoe UI"/>
                          <w:sz w:val="18"/>
                          <w:szCs w:val="18"/>
                        </w:rPr>
                        <w:t xml:space="preserve"> is either a rock object or a rock material, e.g. this rock or that chunk of gold. </w:t>
                      </w:r>
                    </w:p>
                    <w:p w14:paraId="518B77EA" w14:textId="77777777" w:rsidR="00D8749F" w:rsidRDefault="00D8749F">
                      <w:pPr>
                        <w:rPr>
                          <w:rFonts w:ascii="Segoe UI" w:hAnsi="Segoe UI" w:cs="Segoe UI"/>
                          <w:sz w:val="18"/>
                          <w:szCs w:val="18"/>
                        </w:rPr>
                      </w:pPr>
                    </w:p>
                    <w:p w14:paraId="49873903" w14:textId="69E6AD19" w:rsidR="00D8749F" w:rsidRPr="00BC343F" w:rsidRDefault="00D8749F">
                      <w:pPr>
                        <w:rPr>
                          <w:rFonts w:ascii="Segoe UI" w:hAnsi="Segoe UI" w:cs="Segoe UI"/>
                          <w:sz w:val="18"/>
                          <w:szCs w:val="18"/>
                        </w:rPr>
                      </w:pPr>
                      <w:r>
                        <w:rPr>
                          <w:rFonts w:ascii="Segoe UI" w:hAnsi="Segoe UI" w:cs="Segoe UI"/>
                          <w:sz w:val="18"/>
                          <w:szCs w:val="18"/>
                        </w:rPr>
                        <w:t xml:space="preserve">A Rock Body is physical endurant that is either a Rock Object or a chunk of Rock Material, e.g. this rock or this chunk of gold are rock bodies. </w:t>
                      </w:r>
                    </w:p>
                  </w:txbxContent>
                </v:textbox>
                <w10:wrap type="square" anchorx="margin"/>
              </v:shape>
            </w:pict>
          </mc:Fallback>
        </mc:AlternateContent>
      </w:r>
    </w:p>
    <w:p w14:paraId="53B2C040" w14:textId="3554E959" w:rsidR="0032602C" w:rsidRDefault="004A464F" w:rsidP="00BB59E7">
      <w:commentRangeStart w:id="19"/>
      <w:r>
        <w:rPr>
          <w:noProof/>
          <w:lang w:val="en-CA" w:eastAsia="en-CA"/>
        </w:rPr>
        <w:drawing>
          <wp:inline distT="0" distB="0" distL="0" distR="0" wp14:anchorId="5C3256FB" wp14:editId="4007E0D9">
            <wp:extent cx="2290119" cy="321114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97975" cy="3222162"/>
                    </a:xfrm>
                    <a:prstGeom prst="rect">
                      <a:avLst/>
                    </a:prstGeom>
                  </pic:spPr>
                </pic:pic>
              </a:graphicData>
            </a:graphic>
          </wp:inline>
        </w:drawing>
      </w:r>
      <w:commentRangeEnd w:id="19"/>
      <w:r w:rsidR="004F1D3A">
        <w:rPr>
          <w:rStyle w:val="CommentReference"/>
        </w:rPr>
        <w:commentReference w:id="19"/>
      </w:r>
    </w:p>
    <w:p w14:paraId="1814A11F" w14:textId="3C5EB63B" w:rsidR="00FA70B0" w:rsidRDefault="0032602C" w:rsidP="00A16B58">
      <w:pPr>
        <w:pStyle w:val="Caption"/>
        <w:sectPr w:rsidR="00FA70B0" w:rsidSect="00FA70B0">
          <w:footerReference w:type="default" r:id="rId20"/>
          <w:type w:val="continuous"/>
          <w:pgSz w:w="12240" w:h="15840"/>
          <w:pgMar w:top="1440" w:right="1440" w:bottom="1440" w:left="1440" w:header="720" w:footer="720" w:gutter="0"/>
          <w:cols w:space="720"/>
          <w:docGrid w:linePitch="360"/>
        </w:sectPr>
      </w:pPr>
      <w:r>
        <w:t xml:space="preserve">Figure </w:t>
      </w:r>
      <w:fldSimple w:instr=" SEQ Figure \* ARABIC ">
        <w:r w:rsidR="00D569F1">
          <w:rPr>
            <w:noProof/>
          </w:rPr>
          <w:t>3</w:t>
        </w:r>
      </w:fldSimple>
      <w:r>
        <w:t xml:space="preserve">. </w:t>
      </w:r>
      <w:r w:rsidR="00DF40BF">
        <w:t>Physical Enduran</w:t>
      </w:r>
      <w:ins w:id="20" w:author="Stephen Richard" w:date="2020-06-18T10:32:00Z">
        <w:r w:rsidR="009A4B1C">
          <w:t>t</w:t>
        </w:r>
      </w:ins>
    </w:p>
    <w:p w14:paraId="613D9DEC" w14:textId="7D1C4677" w:rsidR="004A464F" w:rsidRDefault="005A0425">
      <w:r>
        <w:rPr>
          <w:noProof/>
          <w:lang w:val="en-CA" w:eastAsia="en-CA"/>
        </w:rPr>
        <mc:AlternateContent>
          <mc:Choice Requires="wps">
            <w:drawing>
              <wp:anchor distT="45720" distB="45720" distL="114300" distR="114300" simplePos="0" relativeHeight="251687936" behindDoc="0" locked="0" layoutInCell="1" allowOverlap="1" wp14:anchorId="3992AACE" wp14:editId="528617EE">
                <wp:simplePos x="0" y="0"/>
                <wp:positionH relativeFrom="margin">
                  <wp:posOffset>2418715</wp:posOffset>
                </wp:positionH>
                <wp:positionV relativeFrom="paragraph">
                  <wp:posOffset>476885</wp:posOffset>
                </wp:positionV>
                <wp:extent cx="3133725" cy="34004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3400425"/>
                        </a:xfrm>
                        <a:prstGeom prst="rect">
                          <a:avLst/>
                        </a:prstGeom>
                        <a:solidFill>
                          <a:srgbClr val="FFFFFF"/>
                        </a:solidFill>
                        <a:ln w="9525">
                          <a:solidFill>
                            <a:srgbClr val="000000"/>
                          </a:solidFill>
                          <a:miter lim="800000"/>
                          <a:headEnd/>
                          <a:tailEnd/>
                        </a:ln>
                      </wps:spPr>
                      <wps:txbx>
                        <w:txbxContent>
                          <w:p w14:paraId="62CA7EDF" w14:textId="77777777" w:rsidR="00D8749F" w:rsidRDefault="00D8749F" w:rsidP="00B84B2F">
                            <w:pPr>
                              <w:pStyle w:val="Heading2"/>
                            </w:pPr>
                            <w:r>
                              <w:t xml:space="preserve">Feature </w:t>
                            </w:r>
                          </w:p>
                          <w:p w14:paraId="43AE6093" w14:textId="586CBF99" w:rsidR="00D8749F" w:rsidRPr="00073EA6" w:rsidRDefault="00D8749F">
                            <w:pPr>
                              <w:rPr>
                                <w:rFonts w:ascii="Segoe UI" w:hAnsi="Segoe UI" w:cs="Segoe UI"/>
                                <w:sz w:val="16"/>
                                <w:szCs w:val="16"/>
                              </w:rPr>
                            </w:pPr>
                            <w:r w:rsidRPr="00073EA6">
                              <w:rPr>
                                <w:rFonts w:ascii="Segoe UI" w:hAnsi="Segoe UI" w:cs="Segoe UI"/>
                                <w:sz w:val="16"/>
                                <w:szCs w:val="16"/>
                              </w:rPr>
                              <w:t>A</w:t>
                            </w:r>
                            <w:r>
                              <w:rPr>
                                <w:rFonts w:ascii="Segoe UI" w:hAnsi="Segoe UI" w:cs="Segoe UI"/>
                                <w:sz w:val="16"/>
                                <w:szCs w:val="16"/>
                              </w:rPr>
                              <w:t xml:space="preserve"> </w:t>
                            </w:r>
                            <w:r w:rsidRPr="00231A9D">
                              <w:rPr>
                                <w:rFonts w:ascii="Segoe UI" w:hAnsi="Segoe UI" w:cs="Segoe UI"/>
                                <w:b/>
                                <w:sz w:val="16"/>
                                <w:szCs w:val="16"/>
                              </w:rPr>
                              <w:t>Feature</w:t>
                            </w:r>
                            <w:r>
                              <w:rPr>
                                <w:rFonts w:ascii="Segoe UI" w:hAnsi="Segoe UI" w:cs="Segoe UI"/>
                                <w:sz w:val="16"/>
                                <w:szCs w:val="16"/>
                              </w:rPr>
                              <w:t xml:space="preserve"> is an endurant </w:t>
                            </w:r>
                            <w:r w:rsidRPr="00073EA6">
                              <w:rPr>
                                <w:rFonts w:ascii="Segoe UI" w:hAnsi="Segoe UI" w:cs="Segoe UI"/>
                                <w:sz w:val="16"/>
                                <w:szCs w:val="16"/>
                              </w:rPr>
                              <w:t>dependent on</w:t>
                            </w:r>
                            <w:r>
                              <w:rPr>
                                <w:rFonts w:ascii="Segoe UI" w:hAnsi="Segoe UI" w:cs="Segoe UI"/>
                                <w:sz w:val="16"/>
                                <w:szCs w:val="16"/>
                              </w:rPr>
                              <w:t>, and emergent from,</w:t>
                            </w:r>
                            <w:r w:rsidRPr="00073EA6">
                              <w:rPr>
                                <w:rFonts w:ascii="Segoe UI" w:hAnsi="Segoe UI" w:cs="Segoe UI"/>
                                <w:sz w:val="16"/>
                                <w:szCs w:val="16"/>
                              </w:rPr>
                              <w:t xml:space="preserve"> </w:t>
                            </w:r>
                            <w:r>
                              <w:rPr>
                                <w:rFonts w:ascii="Segoe UI" w:hAnsi="Segoe UI" w:cs="Segoe UI"/>
                                <w:sz w:val="16"/>
                                <w:szCs w:val="16"/>
                              </w:rPr>
                              <w:t xml:space="preserve">(1) </w:t>
                            </w:r>
                            <w:r w:rsidRPr="00073EA6">
                              <w:rPr>
                                <w:rFonts w:ascii="Segoe UI" w:hAnsi="Segoe UI" w:cs="Segoe UI"/>
                                <w:sz w:val="16"/>
                                <w:szCs w:val="16"/>
                              </w:rPr>
                              <w:t>some host endurant</w:t>
                            </w:r>
                            <w:r>
                              <w:rPr>
                                <w:rFonts w:ascii="Segoe UI" w:hAnsi="Segoe UI" w:cs="Segoe UI"/>
                                <w:sz w:val="16"/>
                                <w:szCs w:val="16"/>
                              </w:rPr>
                              <w:t xml:space="preserve"> and (2) some other particular related to the host</w:t>
                            </w:r>
                            <w:r w:rsidRPr="00073EA6">
                              <w:rPr>
                                <w:rFonts w:ascii="Segoe UI" w:hAnsi="Segoe UI" w:cs="Segoe UI"/>
                                <w:sz w:val="16"/>
                                <w:szCs w:val="16"/>
                              </w:rPr>
                              <w:t xml:space="preserve">. </w:t>
                            </w:r>
                            <w:r>
                              <w:rPr>
                                <w:rFonts w:ascii="Segoe UI" w:hAnsi="Segoe UI" w:cs="Segoe UI"/>
                                <w:sz w:val="16"/>
                                <w:szCs w:val="16"/>
                              </w:rPr>
                              <w:t xml:space="preserve">Features are categorized according to the type of relation between host and particular. In </w:t>
                            </w:r>
                            <w:r w:rsidRPr="00231A9D">
                              <w:rPr>
                                <w:rFonts w:ascii="Segoe UI" w:hAnsi="Segoe UI" w:cs="Segoe UI"/>
                                <w:b/>
                                <w:sz w:val="16"/>
                                <w:szCs w:val="16"/>
                              </w:rPr>
                              <w:t>Dynamic Features</w:t>
                            </w:r>
                            <w:r>
                              <w:rPr>
                                <w:rFonts w:ascii="Segoe UI" w:hAnsi="Segoe UI" w:cs="Segoe UI"/>
                                <w:sz w:val="16"/>
                                <w:szCs w:val="16"/>
                              </w:rPr>
                              <w:t xml:space="preserve"> the host </w:t>
                            </w:r>
                            <w:r w:rsidRPr="00BD46B6">
                              <w:rPr>
                                <w:rFonts w:ascii="Segoe UI" w:hAnsi="Segoe UI" w:cs="Segoe UI"/>
                                <w:i/>
                                <w:sz w:val="16"/>
                                <w:szCs w:val="16"/>
                              </w:rPr>
                              <w:t>participates</w:t>
                            </w:r>
                            <w:r w:rsidRPr="00BD46B6">
                              <w:rPr>
                                <w:rFonts w:ascii="Segoe UI" w:hAnsi="Segoe UI" w:cs="Segoe UI"/>
                                <w:sz w:val="16"/>
                                <w:szCs w:val="16"/>
                              </w:rPr>
                              <w:t xml:space="preserve"> in</w:t>
                            </w:r>
                            <w:r>
                              <w:rPr>
                                <w:rFonts w:ascii="Segoe UI" w:hAnsi="Segoe UI" w:cs="Segoe UI"/>
                                <w:sz w:val="16"/>
                                <w:szCs w:val="16"/>
                              </w:rPr>
                              <w:t xml:space="preserve"> a perdurant, e.g. an earthquake wave emerges from some ground </w:t>
                            </w:r>
                            <w:r w:rsidRPr="0024778F">
                              <w:rPr>
                                <w:rFonts w:ascii="Segoe UI" w:hAnsi="Segoe UI" w:cs="Segoe UI"/>
                                <w:i/>
                                <w:sz w:val="16"/>
                                <w:szCs w:val="16"/>
                              </w:rPr>
                              <w:t>participating</w:t>
                            </w:r>
                            <w:r>
                              <w:rPr>
                                <w:rFonts w:ascii="Segoe UI" w:hAnsi="Segoe UI" w:cs="Segoe UI"/>
                                <w:sz w:val="16"/>
                                <w:szCs w:val="16"/>
                              </w:rPr>
                              <w:t xml:space="preserve"> in shaking. In </w:t>
                            </w:r>
                            <w:r w:rsidRPr="00231A9D">
                              <w:rPr>
                                <w:rFonts w:ascii="Segoe UI" w:hAnsi="Segoe UI" w:cs="Segoe UI"/>
                                <w:b/>
                                <w:sz w:val="16"/>
                                <w:szCs w:val="16"/>
                              </w:rPr>
                              <w:t>Inherent Features</w:t>
                            </w:r>
                            <w:r>
                              <w:rPr>
                                <w:rFonts w:ascii="Segoe UI" w:hAnsi="Segoe UI" w:cs="Segoe UI"/>
                                <w:sz w:val="16"/>
                                <w:szCs w:val="16"/>
                              </w:rPr>
                              <w:t xml:space="preserve"> a quality </w:t>
                            </w:r>
                            <w:r w:rsidRPr="00BD46B6">
                              <w:rPr>
                                <w:rFonts w:ascii="Segoe UI" w:hAnsi="Segoe UI" w:cs="Segoe UI"/>
                                <w:i/>
                                <w:sz w:val="16"/>
                                <w:szCs w:val="16"/>
                              </w:rPr>
                              <w:t>inheres</w:t>
                            </w:r>
                            <w:r>
                              <w:rPr>
                                <w:rFonts w:ascii="Segoe UI" w:hAnsi="Segoe UI" w:cs="Segoe UI"/>
                                <w:sz w:val="16"/>
                                <w:szCs w:val="16"/>
                              </w:rPr>
                              <w:t xml:space="preserve"> in a host, e.g. a fold emerges from a shape </w:t>
                            </w:r>
                            <w:r w:rsidRPr="0024778F">
                              <w:rPr>
                                <w:rFonts w:ascii="Segoe UI" w:hAnsi="Segoe UI" w:cs="Segoe UI"/>
                                <w:i/>
                                <w:sz w:val="16"/>
                                <w:szCs w:val="16"/>
                              </w:rPr>
                              <w:t>inhering</w:t>
                            </w:r>
                            <w:r>
                              <w:rPr>
                                <w:rFonts w:ascii="Segoe UI" w:hAnsi="Segoe UI" w:cs="Segoe UI"/>
                                <w:sz w:val="16"/>
                                <w:szCs w:val="16"/>
                              </w:rPr>
                              <w:t xml:space="preserve"> in a rock body. Folds are also </w:t>
                            </w:r>
                            <w:r w:rsidRPr="00411178">
                              <w:rPr>
                                <w:rFonts w:ascii="Segoe UI" w:hAnsi="Segoe UI" w:cs="Segoe UI"/>
                                <w:b/>
                                <w:sz w:val="16"/>
                                <w:szCs w:val="16"/>
                              </w:rPr>
                              <w:t>Morphological Features</w:t>
                            </w:r>
                            <w:r>
                              <w:rPr>
                                <w:rFonts w:ascii="Segoe UI" w:hAnsi="Segoe UI" w:cs="Segoe UI"/>
                                <w:sz w:val="16"/>
                                <w:szCs w:val="16"/>
                              </w:rPr>
                              <w:t xml:space="preserve">, as they emerge from the shape quality. In </w:t>
                            </w:r>
                            <w:r w:rsidRPr="00E4156A">
                              <w:rPr>
                                <w:rFonts w:ascii="Segoe UI" w:hAnsi="Segoe UI" w:cs="Segoe UI"/>
                                <w:b/>
                                <w:sz w:val="16"/>
                                <w:szCs w:val="16"/>
                              </w:rPr>
                              <w:t>Integral Features</w:t>
                            </w:r>
                            <w:r>
                              <w:rPr>
                                <w:rFonts w:ascii="Segoe UI" w:hAnsi="Segoe UI" w:cs="Segoe UI"/>
                                <w:sz w:val="16"/>
                                <w:szCs w:val="16"/>
                              </w:rPr>
                              <w:t xml:space="preserve"> some parts of a host are </w:t>
                            </w:r>
                            <w:r w:rsidRPr="0024778F">
                              <w:rPr>
                                <w:rFonts w:ascii="Segoe UI" w:hAnsi="Segoe UI" w:cs="Segoe UI"/>
                                <w:i/>
                                <w:sz w:val="16"/>
                                <w:szCs w:val="16"/>
                              </w:rPr>
                              <w:t>unified</w:t>
                            </w:r>
                            <w:r>
                              <w:rPr>
                                <w:rFonts w:ascii="Segoe UI" w:hAnsi="Segoe UI" w:cs="Segoe UI"/>
                                <w:sz w:val="16"/>
                                <w:szCs w:val="16"/>
                              </w:rPr>
                              <w:t xml:space="preserve"> into an integrated whole, e.g. fabric or bedding emerges from rock body parts </w:t>
                            </w:r>
                            <w:r w:rsidRPr="0024778F">
                              <w:rPr>
                                <w:rFonts w:ascii="Segoe UI" w:hAnsi="Segoe UI" w:cs="Segoe UI"/>
                                <w:i/>
                                <w:sz w:val="16"/>
                                <w:szCs w:val="16"/>
                              </w:rPr>
                              <w:t>unified</w:t>
                            </w:r>
                            <w:r>
                              <w:rPr>
                                <w:rFonts w:ascii="Segoe UI" w:hAnsi="Segoe UI" w:cs="Segoe UI"/>
                                <w:sz w:val="16"/>
                                <w:szCs w:val="16"/>
                              </w:rPr>
                              <w:t xml:space="preserve"> into a pattern. </w:t>
                            </w:r>
                            <w:r w:rsidRPr="00E4156A">
                              <w:rPr>
                                <w:rFonts w:ascii="Segoe UI" w:hAnsi="Segoe UI" w:cs="Segoe UI"/>
                                <w:b/>
                                <w:sz w:val="16"/>
                                <w:szCs w:val="16"/>
                              </w:rPr>
                              <w:t>Part Features</w:t>
                            </w:r>
                            <w:r>
                              <w:rPr>
                                <w:rFonts w:ascii="Segoe UI" w:hAnsi="Segoe UI" w:cs="Segoe UI"/>
                                <w:sz w:val="16"/>
                                <w:szCs w:val="16"/>
                              </w:rPr>
                              <w:t xml:space="preserve"> emerge from a </w:t>
                            </w:r>
                            <w:r w:rsidRPr="0024778F">
                              <w:rPr>
                                <w:rFonts w:ascii="Segoe UI" w:hAnsi="Segoe UI" w:cs="Segoe UI"/>
                                <w:i/>
                                <w:sz w:val="16"/>
                                <w:szCs w:val="16"/>
                              </w:rPr>
                              <w:t>part</w:t>
                            </w:r>
                            <w:r>
                              <w:rPr>
                                <w:rFonts w:ascii="Segoe UI" w:hAnsi="Segoe UI" w:cs="Segoe UI"/>
                                <w:sz w:val="16"/>
                                <w:szCs w:val="16"/>
                              </w:rPr>
                              <w:t xml:space="preserve"> of the host, e.g. the top or bottom </w:t>
                            </w:r>
                            <w:r w:rsidRPr="0024778F">
                              <w:rPr>
                                <w:rFonts w:ascii="Segoe UI" w:hAnsi="Segoe UI" w:cs="Segoe UI"/>
                                <w:i/>
                                <w:sz w:val="16"/>
                                <w:szCs w:val="16"/>
                              </w:rPr>
                              <w:t>part</w:t>
                            </w:r>
                            <w:r>
                              <w:rPr>
                                <w:rFonts w:ascii="Segoe UI" w:hAnsi="Segoe UI" w:cs="Segoe UI"/>
                                <w:sz w:val="16"/>
                                <w:szCs w:val="16"/>
                              </w:rPr>
                              <w:t xml:space="preserve"> of a rock body, which are also </w:t>
                            </w:r>
                            <w:r w:rsidRPr="00411178">
                              <w:rPr>
                                <w:rFonts w:ascii="Segoe UI" w:hAnsi="Segoe UI" w:cs="Segoe UI"/>
                                <w:b/>
                                <w:sz w:val="16"/>
                                <w:szCs w:val="16"/>
                              </w:rPr>
                              <w:t>Physical Boundaries. Complex Features</w:t>
                            </w:r>
                            <w:r>
                              <w:rPr>
                                <w:rFonts w:ascii="Segoe UI" w:hAnsi="Segoe UI" w:cs="Segoe UI"/>
                                <w:sz w:val="16"/>
                                <w:szCs w:val="16"/>
                              </w:rPr>
                              <w:t xml:space="preserve"> have some parts that are features. </w:t>
                            </w:r>
                            <w:r w:rsidRPr="00BD46B6">
                              <w:rPr>
                                <w:rFonts w:ascii="Segoe UI" w:hAnsi="Segoe UI" w:cs="Segoe UI"/>
                                <w:b/>
                                <w:sz w:val="16"/>
                                <w:szCs w:val="16"/>
                              </w:rPr>
                              <w:t>Spatial Features</w:t>
                            </w:r>
                            <w:r>
                              <w:rPr>
                                <w:rFonts w:ascii="Segoe UI" w:hAnsi="Segoe UI" w:cs="Segoe UI"/>
                                <w:sz w:val="16"/>
                                <w:szCs w:val="16"/>
                              </w:rPr>
                              <w:t xml:space="preserve"> emerge from a </w:t>
                            </w:r>
                            <w:r w:rsidRPr="0024778F">
                              <w:rPr>
                                <w:rFonts w:ascii="Segoe UI" w:hAnsi="Segoe UI" w:cs="Segoe UI"/>
                                <w:i/>
                                <w:sz w:val="16"/>
                                <w:szCs w:val="16"/>
                              </w:rPr>
                              <w:t>spatial relation</w:t>
                            </w:r>
                            <w:r>
                              <w:rPr>
                                <w:rFonts w:ascii="Segoe UI" w:hAnsi="Segoe UI" w:cs="Segoe UI"/>
                                <w:sz w:val="16"/>
                                <w:szCs w:val="16"/>
                              </w:rPr>
                              <w:t xml:space="preserve">, e.g. a hole from a rock surface </w:t>
                            </w:r>
                            <w:r w:rsidRPr="0024778F">
                              <w:rPr>
                                <w:rFonts w:ascii="Segoe UI" w:hAnsi="Segoe UI" w:cs="Segoe UI"/>
                                <w:i/>
                                <w:sz w:val="16"/>
                                <w:szCs w:val="16"/>
                              </w:rPr>
                              <w:t>beside</w:t>
                            </w:r>
                            <w:r>
                              <w:rPr>
                                <w:rFonts w:ascii="Segoe UI" w:hAnsi="Segoe UI" w:cs="Segoe UI"/>
                                <w:sz w:val="16"/>
                                <w:szCs w:val="16"/>
                              </w:rPr>
                              <w:t xml:space="preserve"> a chunk of space, a fault from the </w:t>
                            </w:r>
                            <w:r w:rsidRPr="0024778F">
                              <w:rPr>
                                <w:rFonts w:ascii="Segoe UI" w:hAnsi="Segoe UI" w:cs="Segoe UI"/>
                                <w:i/>
                                <w:sz w:val="16"/>
                                <w:szCs w:val="16"/>
                              </w:rPr>
                              <w:t>displacement</w:t>
                            </w:r>
                            <w:r>
                              <w:rPr>
                                <w:rFonts w:ascii="Segoe UI" w:hAnsi="Segoe UI" w:cs="Segoe UI"/>
                                <w:sz w:val="16"/>
                                <w:szCs w:val="16"/>
                              </w:rPr>
                              <w:t xml:space="preserve"> of rock bodies, or a contact from the </w:t>
                            </w:r>
                            <w:r w:rsidRPr="0024778F">
                              <w:rPr>
                                <w:rFonts w:ascii="Segoe UI" w:hAnsi="Segoe UI" w:cs="Segoe UI"/>
                                <w:i/>
                                <w:sz w:val="16"/>
                                <w:szCs w:val="16"/>
                              </w:rPr>
                              <w:t>meeting</w:t>
                            </w:r>
                            <w:r>
                              <w:rPr>
                                <w:rFonts w:ascii="Segoe UI" w:hAnsi="Segoe UI" w:cs="Segoe UI"/>
                                <w:sz w:val="16"/>
                                <w:szCs w:val="16"/>
                              </w:rPr>
                              <w:t xml:space="preserve"> of rock bodies. </w:t>
                            </w:r>
                            <w:r w:rsidRPr="0024778F">
                              <w:rPr>
                                <w:rFonts w:ascii="Segoe UI" w:hAnsi="Segoe UI" w:cs="Segoe UI"/>
                                <w:b/>
                                <w:sz w:val="16"/>
                                <w:szCs w:val="16"/>
                              </w:rPr>
                              <w:t>Material Spatial Features</w:t>
                            </w:r>
                            <w:r>
                              <w:rPr>
                                <w:rFonts w:ascii="Segoe UI" w:hAnsi="Segoe UI" w:cs="Segoe UI"/>
                                <w:sz w:val="16"/>
                                <w:szCs w:val="16"/>
                              </w:rPr>
                              <w:t xml:space="preserve"> are </w:t>
                            </w:r>
                            <w:r w:rsidRPr="0024778F">
                              <w:rPr>
                                <w:rFonts w:ascii="Segoe UI" w:hAnsi="Segoe UI" w:cs="Segoe UI"/>
                                <w:sz w:val="16"/>
                                <w:szCs w:val="16"/>
                              </w:rPr>
                              <w:t>constituted</w:t>
                            </w:r>
                            <w:r>
                              <w:rPr>
                                <w:rFonts w:ascii="Segoe UI" w:hAnsi="Segoe UI" w:cs="Segoe UI"/>
                                <w:sz w:val="16"/>
                                <w:szCs w:val="16"/>
                              </w:rPr>
                              <w:t xml:space="preserve"> by an amount of matter, e.g. a fault zone, and </w:t>
                            </w:r>
                            <w:r w:rsidRPr="0024778F">
                              <w:rPr>
                                <w:rFonts w:ascii="Segoe UI" w:hAnsi="Segoe UI" w:cs="Segoe UI"/>
                                <w:b/>
                                <w:sz w:val="16"/>
                                <w:szCs w:val="16"/>
                              </w:rPr>
                              <w:t>Immaterial Spatial Features</w:t>
                            </w:r>
                            <w:r>
                              <w:rPr>
                                <w:rFonts w:ascii="Segoe UI" w:hAnsi="Segoe UI" w:cs="Segoe UI"/>
                                <w:sz w:val="16"/>
                                <w:szCs w:val="16"/>
                              </w:rPr>
                              <w:t xml:space="preserve"> are not, e.g. rock pores, contacts, or faults. </w:t>
                            </w:r>
                            <w:r w:rsidRPr="00231A9D">
                              <w:rPr>
                                <w:rFonts w:ascii="Segoe UI" w:hAnsi="Segoe UI" w:cs="Segoe UI"/>
                                <w:b/>
                                <w:sz w:val="16"/>
                                <w:szCs w:val="16"/>
                              </w:rPr>
                              <w:t>Geological Structure</w:t>
                            </w:r>
                            <w:r>
                              <w:rPr>
                                <w:rFonts w:ascii="Segoe UI" w:hAnsi="Segoe UI" w:cs="Segoe UI"/>
                                <w:b/>
                                <w:sz w:val="16"/>
                                <w:szCs w:val="16"/>
                              </w:rPr>
                              <w:t>s</w:t>
                            </w:r>
                            <w:r>
                              <w:rPr>
                                <w:rFonts w:ascii="Segoe UI" w:hAnsi="Segoe UI" w:cs="Segoe UI"/>
                                <w:sz w:val="16"/>
                                <w:szCs w:val="16"/>
                              </w:rPr>
                              <w:t xml:space="preserve"> are certain features historically identified in geology.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2AACE" id="_x0000_s1032" type="#_x0000_t202" style="position:absolute;margin-left:190.45pt;margin-top:37.55pt;width:246.75pt;height:267.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">
                <v:textbox>
                  <w:txbxContent>
                    <w:p w14:paraId="62CA7EDF" w14:textId="77777777" w:rsidR="00D8749F" w:rsidRDefault="00D8749F" w:rsidP="00B84B2F">
                      <w:pPr>
                        <w:pStyle w:val="Heading2"/>
                      </w:pPr>
                      <w:r>
                        <w:t xml:space="preserve">Feature </w:t>
                      </w:r>
                    </w:p>
                    <w:p w14:paraId="43AE6093" w14:textId="586CBF99" w:rsidR="00D8749F" w:rsidRPr="00073EA6" w:rsidRDefault="00D8749F">
                      <w:pPr>
                        <w:rPr>
                          <w:rFonts w:ascii="Segoe UI" w:hAnsi="Segoe UI" w:cs="Segoe UI"/>
                          <w:sz w:val="16"/>
                          <w:szCs w:val="16"/>
                        </w:rPr>
                      </w:pPr>
                      <w:r w:rsidRPr="00073EA6">
                        <w:rPr>
                          <w:rFonts w:ascii="Segoe UI" w:hAnsi="Segoe UI" w:cs="Segoe UI"/>
                          <w:sz w:val="16"/>
                          <w:szCs w:val="16"/>
                        </w:rPr>
                        <w:t>A</w:t>
                      </w:r>
                      <w:r>
                        <w:rPr>
                          <w:rFonts w:ascii="Segoe UI" w:hAnsi="Segoe UI" w:cs="Segoe UI"/>
                          <w:sz w:val="16"/>
                          <w:szCs w:val="16"/>
                        </w:rPr>
                        <w:t xml:space="preserve"> </w:t>
                      </w:r>
                      <w:r w:rsidRPr="00231A9D">
                        <w:rPr>
                          <w:rFonts w:ascii="Segoe UI" w:hAnsi="Segoe UI" w:cs="Segoe UI"/>
                          <w:b/>
                          <w:sz w:val="16"/>
                          <w:szCs w:val="16"/>
                        </w:rPr>
                        <w:t>Feature</w:t>
                      </w:r>
                      <w:r>
                        <w:rPr>
                          <w:rFonts w:ascii="Segoe UI" w:hAnsi="Segoe UI" w:cs="Segoe UI"/>
                          <w:sz w:val="16"/>
                          <w:szCs w:val="16"/>
                        </w:rPr>
                        <w:t xml:space="preserve"> is an endurant </w:t>
                      </w:r>
                      <w:r w:rsidRPr="00073EA6">
                        <w:rPr>
                          <w:rFonts w:ascii="Segoe UI" w:hAnsi="Segoe UI" w:cs="Segoe UI"/>
                          <w:sz w:val="16"/>
                          <w:szCs w:val="16"/>
                        </w:rPr>
                        <w:t>dependent on</w:t>
                      </w:r>
                      <w:r>
                        <w:rPr>
                          <w:rFonts w:ascii="Segoe UI" w:hAnsi="Segoe UI" w:cs="Segoe UI"/>
                          <w:sz w:val="16"/>
                          <w:szCs w:val="16"/>
                        </w:rPr>
                        <w:t>, and emergent from,</w:t>
                      </w:r>
                      <w:r w:rsidRPr="00073EA6">
                        <w:rPr>
                          <w:rFonts w:ascii="Segoe UI" w:hAnsi="Segoe UI" w:cs="Segoe UI"/>
                          <w:sz w:val="16"/>
                          <w:szCs w:val="16"/>
                        </w:rPr>
                        <w:t xml:space="preserve"> </w:t>
                      </w:r>
                      <w:r>
                        <w:rPr>
                          <w:rFonts w:ascii="Segoe UI" w:hAnsi="Segoe UI" w:cs="Segoe UI"/>
                          <w:sz w:val="16"/>
                          <w:szCs w:val="16"/>
                        </w:rPr>
                        <w:t xml:space="preserve">(1) </w:t>
                      </w:r>
                      <w:r w:rsidRPr="00073EA6">
                        <w:rPr>
                          <w:rFonts w:ascii="Segoe UI" w:hAnsi="Segoe UI" w:cs="Segoe UI"/>
                          <w:sz w:val="16"/>
                          <w:szCs w:val="16"/>
                        </w:rPr>
                        <w:t>some host endurant</w:t>
                      </w:r>
                      <w:r>
                        <w:rPr>
                          <w:rFonts w:ascii="Segoe UI" w:hAnsi="Segoe UI" w:cs="Segoe UI"/>
                          <w:sz w:val="16"/>
                          <w:szCs w:val="16"/>
                        </w:rPr>
                        <w:t xml:space="preserve"> and (2) some other particular related to the host</w:t>
                      </w:r>
                      <w:r w:rsidRPr="00073EA6">
                        <w:rPr>
                          <w:rFonts w:ascii="Segoe UI" w:hAnsi="Segoe UI" w:cs="Segoe UI"/>
                          <w:sz w:val="16"/>
                          <w:szCs w:val="16"/>
                        </w:rPr>
                        <w:t xml:space="preserve">. </w:t>
                      </w:r>
                      <w:r>
                        <w:rPr>
                          <w:rFonts w:ascii="Segoe UI" w:hAnsi="Segoe UI" w:cs="Segoe UI"/>
                          <w:sz w:val="16"/>
                          <w:szCs w:val="16"/>
                        </w:rPr>
                        <w:t xml:space="preserve">Features are categorized according to the type of relation between host and particular. In </w:t>
                      </w:r>
                      <w:r w:rsidRPr="00231A9D">
                        <w:rPr>
                          <w:rFonts w:ascii="Segoe UI" w:hAnsi="Segoe UI" w:cs="Segoe UI"/>
                          <w:b/>
                          <w:sz w:val="16"/>
                          <w:szCs w:val="16"/>
                        </w:rPr>
                        <w:t>Dynamic Features</w:t>
                      </w:r>
                      <w:r>
                        <w:rPr>
                          <w:rFonts w:ascii="Segoe UI" w:hAnsi="Segoe UI" w:cs="Segoe UI"/>
                          <w:sz w:val="16"/>
                          <w:szCs w:val="16"/>
                        </w:rPr>
                        <w:t xml:space="preserve"> the host </w:t>
                      </w:r>
                      <w:r w:rsidRPr="00BD46B6">
                        <w:rPr>
                          <w:rFonts w:ascii="Segoe UI" w:hAnsi="Segoe UI" w:cs="Segoe UI"/>
                          <w:i/>
                          <w:sz w:val="16"/>
                          <w:szCs w:val="16"/>
                        </w:rPr>
                        <w:t>participates</w:t>
                      </w:r>
                      <w:r w:rsidRPr="00BD46B6">
                        <w:rPr>
                          <w:rFonts w:ascii="Segoe UI" w:hAnsi="Segoe UI" w:cs="Segoe UI"/>
                          <w:sz w:val="16"/>
                          <w:szCs w:val="16"/>
                        </w:rPr>
                        <w:t xml:space="preserve"> in</w:t>
                      </w:r>
                      <w:r>
                        <w:rPr>
                          <w:rFonts w:ascii="Segoe UI" w:hAnsi="Segoe UI" w:cs="Segoe UI"/>
                          <w:sz w:val="16"/>
                          <w:szCs w:val="16"/>
                        </w:rPr>
                        <w:t xml:space="preserve"> a perdurant, e.g. an earthquake wave emerges from some ground </w:t>
                      </w:r>
                      <w:r w:rsidRPr="0024778F">
                        <w:rPr>
                          <w:rFonts w:ascii="Segoe UI" w:hAnsi="Segoe UI" w:cs="Segoe UI"/>
                          <w:i/>
                          <w:sz w:val="16"/>
                          <w:szCs w:val="16"/>
                        </w:rPr>
                        <w:t>participating</w:t>
                      </w:r>
                      <w:r>
                        <w:rPr>
                          <w:rFonts w:ascii="Segoe UI" w:hAnsi="Segoe UI" w:cs="Segoe UI"/>
                          <w:sz w:val="16"/>
                          <w:szCs w:val="16"/>
                        </w:rPr>
                        <w:t xml:space="preserve"> in shaking. In </w:t>
                      </w:r>
                      <w:r w:rsidRPr="00231A9D">
                        <w:rPr>
                          <w:rFonts w:ascii="Segoe UI" w:hAnsi="Segoe UI" w:cs="Segoe UI"/>
                          <w:b/>
                          <w:sz w:val="16"/>
                          <w:szCs w:val="16"/>
                        </w:rPr>
                        <w:t>Inherent Features</w:t>
                      </w:r>
                      <w:r>
                        <w:rPr>
                          <w:rFonts w:ascii="Segoe UI" w:hAnsi="Segoe UI" w:cs="Segoe UI"/>
                          <w:sz w:val="16"/>
                          <w:szCs w:val="16"/>
                        </w:rPr>
                        <w:t xml:space="preserve"> a quality </w:t>
                      </w:r>
                      <w:r w:rsidRPr="00BD46B6">
                        <w:rPr>
                          <w:rFonts w:ascii="Segoe UI" w:hAnsi="Segoe UI" w:cs="Segoe UI"/>
                          <w:i/>
                          <w:sz w:val="16"/>
                          <w:szCs w:val="16"/>
                        </w:rPr>
                        <w:t>inheres</w:t>
                      </w:r>
                      <w:r>
                        <w:rPr>
                          <w:rFonts w:ascii="Segoe UI" w:hAnsi="Segoe UI" w:cs="Segoe UI"/>
                          <w:sz w:val="16"/>
                          <w:szCs w:val="16"/>
                        </w:rPr>
                        <w:t xml:space="preserve"> in a host, e.g. a fold emerges from a shape </w:t>
                      </w:r>
                      <w:r w:rsidRPr="0024778F">
                        <w:rPr>
                          <w:rFonts w:ascii="Segoe UI" w:hAnsi="Segoe UI" w:cs="Segoe UI"/>
                          <w:i/>
                          <w:sz w:val="16"/>
                          <w:szCs w:val="16"/>
                        </w:rPr>
                        <w:t>inhering</w:t>
                      </w:r>
                      <w:r>
                        <w:rPr>
                          <w:rFonts w:ascii="Segoe UI" w:hAnsi="Segoe UI" w:cs="Segoe UI"/>
                          <w:sz w:val="16"/>
                          <w:szCs w:val="16"/>
                        </w:rPr>
                        <w:t xml:space="preserve"> in a rock body. Folds are also </w:t>
                      </w:r>
                      <w:r w:rsidRPr="00411178">
                        <w:rPr>
                          <w:rFonts w:ascii="Segoe UI" w:hAnsi="Segoe UI" w:cs="Segoe UI"/>
                          <w:b/>
                          <w:sz w:val="16"/>
                          <w:szCs w:val="16"/>
                        </w:rPr>
                        <w:t>Morphological Features</w:t>
                      </w:r>
                      <w:r>
                        <w:rPr>
                          <w:rFonts w:ascii="Segoe UI" w:hAnsi="Segoe UI" w:cs="Segoe UI"/>
                          <w:sz w:val="16"/>
                          <w:szCs w:val="16"/>
                        </w:rPr>
                        <w:t xml:space="preserve">, as they emerge from the shape quality. In </w:t>
                      </w:r>
                      <w:r w:rsidRPr="00E4156A">
                        <w:rPr>
                          <w:rFonts w:ascii="Segoe UI" w:hAnsi="Segoe UI" w:cs="Segoe UI"/>
                          <w:b/>
                          <w:sz w:val="16"/>
                          <w:szCs w:val="16"/>
                        </w:rPr>
                        <w:t>Integral Features</w:t>
                      </w:r>
                      <w:r>
                        <w:rPr>
                          <w:rFonts w:ascii="Segoe UI" w:hAnsi="Segoe UI" w:cs="Segoe UI"/>
                          <w:sz w:val="16"/>
                          <w:szCs w:val="16"/>
                        </w:rPr>
                        <w:t xml:space="preserve"> some parts of a host are </w:t>
                      </w:r>
                      <w:r w:rsidRPr="0024778F">
                        <w:rPr>
                          <w:rFonts w:ascii="Segoe UI" w:hAnsi="Segoe UI" w:cs="Segoe UI"/>
                          <w:i/>
                          <w:sz w:val="16"/>
                          <w:szCs w:val="16"/>
                        </w:rPr>
                        <w:t>unified</w:t>
                      </w:r>
                      <w:r>
                        <w:rPr>
                          <w:rFonts w:ascii="Segoe UI" w:hAnsi="Segoe UI" w:cs="Segoe UI"/>
                          <w:sz w:val="16"/>
                          <w:szCs w:val="16"/>
                        </w:rPr>
                        <w:t xml:space="preserve"> into an integrated whole, e.g. fabric or bedding emerges from rock body parts </w:t>
                      </w:r>
                      <w:r w:rsidRPr="0024778F">
                        <w:rPr>
                          <w:rFonts w:ascii="Segoe UI" w:hAnsi="Segoe UI" w:cs="Segoe UI"/>
                          <w:i/>
                          <w:sz w:val="16"/>
                          <w:szCs w:val="16"/>
                        </w:rPr>
                        <w:t>unified</w:t>
                      </w:r>
                      <w:r>
                        <w:rPr>
                          <w:rFonts w:ascii="Segoe UI" w:hAnsi="Segoe UI" w:cs="Segoe UI"/>
                          <w:sz w:val="16"/>
                          <w:szCs w:val="16"/>
                        </w:rPr>
                        <w:t xml:space="preserve"> into a pattern. </w:t>
                      </w:r>
                      <w:r w:rsidRPr="00E4156A">
                        <w:rPr>
                          <w:rFonts w:ascii="Segoe UI" w:hAnsi="Segoe UI" w:cs="Segoe UI"/>
                          <w:b/>
                          <w:sz w:val="16"/>
                          <w:szCs w:val="16"/>
                        </w:rPr>
                        <w:t>Part Features</w:t>
                      </w:r>
                      <w:r>
                        <w:rPr>
                          <w:rFonts w:ascii="Segoe UI" w:hAnsi="Segoe UI" w:cs="Segoe UI"/>
                          <w:sz w:val="16"/>
                          <w:szCs w:val="16"/>
                        </w:rPr>
                        <w:t xml:space="preserve"> emerge from a </w:t>
                      </w:r>
                      <w:r w:rsidRPr="0024778F">
                        <w:rPr>
                          <w:rFonts w:ascii="Segoe UI" w:hAnsi="Segoe UI" w:cs="Segoe UI"/>
                          <w:i/>
                          <w:sz w:val="16"/>
                          <w:szCs w:val="16"/>
                        </w:rPr>
                        <w:t>part</w:t>
                      </w:r>
                      <w:r>
                        <w:rPr>
                          <w:rFonts w:ascii="Segoe UI" w:hAnsi="Segoe UI" w:cs="Segoe UI"/>
                          <w:sz w:val="16"/>
                          <w:szCs w:val="16"/>
                        </w:rPr>
                        <w:t xml:space="preserve"> of the host, e.g. the top or bottom </w:t>
                      </w:r>
                      <w:r w:rsidRPr="0024778F">
                        <w:rPr>
                          <w:rFonts w:ascii="Segoe UI" w:hAnsi="Segoe UI" w:cs="Segoe UI"/>
                          <w:i/>
                          <w:sz w:val="16"/>
                          <w:szCs w:val="16"/>
                        </w:rPr>
                        <w:t>part</w:t>
                      </w:r>
                      <w:r>
                        <w:rPr>
                          <w:rFonts w:ascii="Segoe UI" w:hAnsi="Segoe UI" w:cs="Segoe UI"/>
                          <w:sz w:val="16"/>
                          <w:szCs w:val="16"/>
                        </w:rPr>
                        <w:t xml:space="preserve"> of a rock body, which are also </w:t>
                      </w:r>
                      <w:r w:rsidRPr="00411178">
                        <w:rPr>
                          <w:rFonts w:ascii="Segoe UI" w:hAnsi="Segoe UI" w:cs="Segoe UI"/>
                          <w:b/>
                          <w:sz w:val="16"/>
                          <w:szCs w:val="16"/>
                        </w:rPr>
                        <w:t>Physical Boundaries. Complex Features</w:t>
                      </w:r>
                      <w:r>
                        <w:rPr>
                          <w:rFonts w:ascii="Segoe UI" w:hAnsi="Segoe UI" w:cs="Segoe UI"/>
                          <w:sz w:val="16"/>
                          <w:szCs w:val="16"/>
                        </w:rPr>
                        <w:t xml:space="preserve"> have some parts that are features. </w:t>
                      </w:r>
                      <w:r w:rsidRPr="00BD46B6">
                        <w:rPr>
                          <w:rFonts w:ascii="Segoe UI" w:hAnsi="Segoe UI" w:cs="Segoe UI"/>
                          <w:b/>
                          <w:sz w:val="16"/>
                          <w:szCs w:val="16"/>
                        </w:rPr>
                        <w:t>Spatial Features</w:t>
                      </w:r>
                      <w:r>
                        <w:rPr>
                          <w:rFonts w:ascii="Segoe UI" w:hAnsi="Segoe UI" w:cs="Segoe UI"/>
                          <w:sz w:val="16"/>
                          <w:szCs w:val="16"/>
                        </w:rPr>
                        <w:t xml:space="preserve"> emerge from a </w:t>
                      </w:r>
                      <w:r w:rsidRPr="0024778F">
                        <w:rPr>
                          <w:rFonts w:ascii="Segoe UI" w:hAnsi="Segoe UI" w:cs="Segoe UI"/>
                          <w:i/>
                          <w:sz w:val="16"/>
                          <w:szCs w:val="16"/>
                        </w:rPr>
                        <w:t>spatial relation</w:t>
                      </w:r>
                      <w:r>
                        <w:rPr>
                          <w:rFonts w:ascii="Segoe UI" w:hAnsi="Segoe UI" w:cs="Segoe UI"/>
                          <w:sz w:val="16"/>
                          <w:szCs w:val="16"/>
                        </w:rPr>
                        <w:t xml:space="preserve">, e.g. a hole from a rock surface </w:t>
                      </w:r>
                      <w:r w:rsidRPr="0024778F">
                        <w:rPr>
                          <w:rFonts w:ascii="Segoe UI" w:hAnsi="Segoe UI" w:cs="Segoe UI"/>
                          <w:i/>
                          <w:sz w:val="16"/>
                          <w:szCs w:val="16"/>
                        </w:rPr>
                        <w:t>beside</w:t>
                      </w:r>
                      <w:r>
                        <w:rPr>
                          <w:rFonts w:ascii="Segoe UI" w:hAnsi="Segoe UI" w:cs="Segoe UI"/>
                          <w:sz w:val="16"/>
                          <w:szCs w:val="16"/>
                        </w:rPr>
                        <w:t xml:space="preserve"> a chunk of space, a fault from the </w:t>
                      </w:r>
                      <w:r w:rsidRPr="0024778F">
                        <w:rPr>
                          <w:rFonts w:ascii="Segoe UI" w:hAnsi="Segoe UI" w:cs="Segoe UI"/>
                          <w:i/>
                          <w:sz w:val="16"/>
                          <w:szCs w:val="16"/>
                        </w:rPr>
                        <w:t>displacement</w:t>
                      </w:r>
                      <w:r>
                        <w:rPr>
                          <w:rFonts w:ascii="Segoe UI" w:hAnsi="Segoe UI" w:cs="Segoe UI"/>
                          <w:sz w:val="16"/>
                          <w:szCs w:val="16"/>
                        </w:rPr>
                        <w:t xml:space="preserve"> of rock bodies, or a contact from the </w:t>
                      </w:r>
                      <w:r w:rsidRPr="0024778F">
                        <w:rPr>
                          <w:rFonts w:ascii="Segoe UI" w:hAnsi="Segoe UI" w:cs="Segoe UI"/>
                          <w:i/>
                          <w:sz w:val="16"/>
                          <w:szCs w:val="16"/>
                        </w:rPr>
                        <w:t>meeting</w:t>
                      </w:r>
                      <w:r>
                        <w:rPr>
                          <w:rFonts w:ascii="Segoe UI" w:hAnsi="Segoe UI" w:cs="Segoe UI"/>
                          <w:sz w:val="16"/>
                          <w:szCs w:val="16"/>
                        </w:rPr>
                        <w:t xml:space="preserve"> of rock bodies. </w:t>
                      </w:r>
                      <w:r w:rsidRPr="0024778F">
                        <w:rPr>
                          <w:rFonts w:ascii="Segoe UI" w:hAnsi="Segoe UI" w:cs="Segoe UI"/>
                          <w:b/>
                          <w:sz w:val="16"/>
                          <w:szCs w:val="16"/>
                        </w:rPr>
                        <w:t>Material Spatial Features</w:t>
                      </w:r>
                      <w:r>
                        <w:rPr>
                          <w:rFonts w:ascii="Segoe UI" w:hAnsi="Segoe UI" w:cs="Segoe UI"/>
                          <w:sz w:val="16"/>
                          <w:szCs w:val="16"/>
                        </w:rPr>
                        <w:t xml:space="preserve"> are </w:t>
                      </w:r>
                      <w:r w:rsidRPr="0024778F">
                        <w:rPr>
                          <w:rFonts w:ascii="Segoe UI" w:hAnsi="Segoe UI" w:cs="Segoe UI"/>
                          <w:sz w:val="16"/>
                          <w:szCs w:val="16"/>
                        </w:rPr>
                        <w:t>constituted</w:t>
                      </w:r>
                      <w:r>
                        <w:rPr>
                          <w:rFonts w:ascii="Segoe UI" w:hAnsi="Segoe UI" w:cs="Segoe UI"/>
                          <w:sz w:val="16"/>
                          <w:szCs w:val="16"/>
                        </w:rPr>
                        <w:t xml:space="preserve"> by an amount of matter, e.g. a fault zone, and </w:t>
                      </w:r>
                      <w:r w:rsidRPr="0024778F">
                        <w:rPr>
                          <w:rFonts w:ascii="Segoe UI" w:hAnsi="Segoe UI" w:cs="Segoe UI"/>
                          <w:b/>
                          <w:sz w:val="16"/>
                          <w:szCs w:val="16"/>
                        </w:rPr>
                        <w:t>Immaterial Spatial Features</w:t>
                      </w:r>
                      <w:r>
                        <w:rPr>
                          <w:rFonts w:ascii="Segoe UI" w:hAnsi="Segoe UI" w:cs="Segoe UI"/>
                          <w:sz w:val="16"/>
                          <w:szCs w:val="16"/>
                        </w:rPr>
                        <w:t xml:space="preserve"> are not, e.g. rock pores, contacts, or faults. </w:t>
                      </w:r>
                      <w:r w:rsidRPr="00231A9D">
                        <w:rPr>
                          <w:rFonts w:ascii="Segoe UI" w:hAnsi="Segoe UI" w:cs="Segoe UI"/>
                          <w:b/>
                          <w:sz w:val="16"/>
                          <w:szCs w:val="16"/>
                        </w:rPr>
                        <w:t>Geological Structure</w:t>
                      </w:r>
                      <w:r>
                        <w:rPr>
                          <w:rFonts w:ascii="Segoe UI" w:hAnsi="Segoe UI" w:cs="Segoe UI"/>
                          <w:b/>
                          <w:sz w:val="16"/>
                          <w:szCs w:val="16"/>
                        </w:rPr>
                        <w:t>s</w:t>
                      </w:r>
                      <w:r>
                        <w:rPr>
                          <w:rFonts w:ascii="Segoe UI" w:hAnsi="Segoe UI" w:cs="Segoe UI"/>
                          <w:sz w:val="16"/>
                          <w:szCs w:val="16"/>
                        </w:rPr>
                        <w:t xml:space="preserve"> are certain features historically identified in geology. </w:t>
                      </w:r>
                    </w:p>
                  </w:txbxContent>
                </v:textbox>
                <w10:wrap type="square" anchorx="margin"/>
              </v:shape>
            </w:pict>
          </mc:Fallback>
        </mc:AlternateContent>
      </w:r>
    </w:p>
    <w:p w14:paraId="60FAC82D" w14:textId="40C83113" w:rsidR="005A0425" w:rsidRDefault="009A4B1C">
      <w:r>
        <w:rPr>
          <w:noProof/>
          <w:lang w:val="en-CA" w:eastAsia="en-CA"/>
        </w:rPr>
        <mc:AlternateContent>
          <mc:Choice Requires="wps">
            <w:drawing>
              <wp:anchor distT="45720" distB="45720" distL="114300" distR="114300" simplePos="0" relativeHeight="251689984" behindDoc="0" locked="0" layoutInCell="1" allowOverlap="1" wp14:anchorId="567C528F" wp14:editId="6907CA13">
                <wp:simplePos x="0" y="0"/>
                <wp:positionH relativeFrom="margin">
                  <wp:align>left</wp:align>
                </wp:positionH>
                <wp:positionV relativeFrom="paragraph">
                  <wp:posOffset>10297</wp:posOffset>
                </wp:positionV>
                <wp:extent cx="2286000" cy="3500755"/>
                <wp:effectExtent l="0" t="0" r="0" b="44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501081"/>
                        </a:xfrm>
                        <a:prstGeom prst="rect">
                          <a:avLst/>
                        </a:prstGeom>
                        <a:solidFill>
                          <a:srgbClr val="FFFFFF"/>
                        </a:solidFill>
                        <a:ln w="9525">
                          <a:noFill/>
                          <a:miter lim="800000"/>
                          <a:headEnd/>
                          <a:tailEnd/>
                        </a:ln>
                      </wps:spPr>
                      <wps:txbx>
                        <w:txbxContent>
                          <w:p w14:paraId="3D0F3E17" w14:textId="69F59EA3" w:rsidR="00D8749F" w:rsidRDefault="00D8749F" w:rsidP="00073EA6">
                            <w:pPr>
                              <w:keepNext/>
                            </w:pPr>
                            <w:r>
                              <w:rPr>
                                <w:noProof/>
                                <w:lang w:val="en-CA" w:eastAsia="en-CA"/>
                              </w:rPr>
                              <w:drawing>
                                <wp:inline distT="0" distB="0" distL="0" distR="0" wp14:anchorId="0E193351" wp14:editId="2D00DF4D">
                                  <wp:extent cx="2075935" cy="3138816"/>
                                  <wp:effectExtent l="0" t="0" r="63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00458" cy="3175895"/>
                                          </a:xfrm>
                                          <a:prstGeom prst="rect">
                                            <a:avLst/>
                                          </a:prstGeom>
                                        </pic:spPr>
                                      </pic:pic>
                                    </a:graphicData>
                                  </a:graphic>
                                </wp:inline>
                              </w:drawing>
                            </w:r>
                          </w:p>
                          <w:p w14:paraId="0CCDBCD8" w14:textId="7476D560" w:rsidR="00D8749F" w:rsidRDefault="00D8749F" w:rsidP="00073EA6">
                            <w:pPr>
                              <w:pStyle w:val="Caption"/>
                            </w:pPr>
                            <w:r>
                              <w:t xml:space="preserve">Figure </w:t>
                            </w:r>
                            <w:fldSimple w:instr=" SEQ Figure \* ARABIC ">
                              <w:r>
                                <w:rPr>
                                  <w:noProof/>
                                </w:rPr>
                                <w:t>5</w:t>
                              </w:r>
                            </w:fldSimple>
                            <w:r>
                              <w:t>. Feature</w:t>
                            </w:r>
                          </w:p>
                          <w:p w14:paraId="64FD6D8B" w14:textId="77777777" w:rsidR="00D8749F" w:rsidRPr="00FA70B0" w:rsidRDefault="00D8749F" w:rsidP="00FA70B0"/>
                          <w:p w14:paraId="0B03E8D7" w14:textId="4C3F8CF4" w:rsidR="00D8749F" w:rsidRDefault="00D874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C528F" id="_x0000_s1033" type="#_x0000_t202" style="position:absolute;margin-left:0;margin-top:.8pt;width:180pt;height:275.6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" stroked="f">
                <v:textbox>
                  <w:txbxContent>
                    <w:p w14:paraId="3D0F3E17" w14:textId="69F59EA3" w:rsidR="00D8749F" w:rsidRDefault="00D8749F" w:rsidP="00073EA6">
                      <w:pPr>
                        <w:keepNext/>
                      </w:pPr>
                      <w:r>
                        <w:rPr>
                          <w:noProof/>
                          <w:lang w:val="en-CA" w:eastAsia="en-CA"/>
                        </w:rPr>
                        <w:drawing>
                          <wp:inline distT="0" distB="0" distL="0" distR="0" wp14:anchorId="0E193351" wp14:editId="2D00DF4D">
                            <wp:extent cx="2075935" cy="3138816"/>
                            <wp:effectExtent l="0" t="0" r="63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00458" cy="3175895"/>
                                    </a:xfrm>
                                    <a:prstGeom prst="rect">
                                      <a:avLst/>
                                    </a:prstGeom>
                                  </pic:spPr>
                                </pic:pic>
                              </a:graphicData>
                            </a:graphic>
                          </wp:inline>
                        </w:drawing>
                      </w:r>
                    </w:p>
                    <w:p w14:paraId="0CCDBCD8" w14:textId="7476D560" w:rsidR="00D8749F" w:rsidRDefault="00D8749F" w:rsidP="00073EA6">
                      <w:pPr>
                        <w:pStyle w:val="Caption"/>
                      </w:pPr>
                      <w:r>
                        <w:t xml:space="preserve">Figure </w:t>
                      </w:r>
                      <w:fldSimple w:instr=" SEQ Figure \* ARABIC ">
                        <w:r>
                          <w:rPr>
                            <w:noProof/>
                          </w:rPr>
                          <w:t>5</w:t>
                        </w:r>
                      </w:fldSimple>
                      <w:r>
                        <w:t>. Feature</w:t>
                      </w:r>
                    </w:p>
                    <w:p w14:paraId="64FD6D8B" w14:textId="77777777" w:rsidR="00D8749F" w:rsidRPr="00FA70B0" w:rsidRDefault="00D8749F" w:rsidP="00FA70B0"/>
                    <w:p w14:paraId="0B03E8D7" w14:textId="4C3F8CF4" w:rsidR="00D8749F" w:rsidRDefault="00D8749F"/>
                  </w:txbxContent>
                </v:textbox>
                <w10:wrap type="square" anchorx="margin"/>
              </v:shape>
            </w:pict>
          </mc:Fallback>
        </mc:AlternateContent>
      </w:r>
    </w:p>
    <w:p w14:paraId="7342455B" w14:textId="26683468" w:rsidR="005A0425" w:rsidRDefault="00DF40BF">
      <w:r>
        <w:rPr>
          <w:noProof/>
          <w:lang w:val="en-CA" w:eastAsia="en-CA"/>
        </w:rPr>
        <mc:AlternateContent>
          <mc:Choice Requires="wps">
            <w:drawing>
              <wp:anchor distT="0" distB="0" distL="114300" distR="114300" simplePos="0" relativeHeight="251672576" behindDoc="0" locked="0" layoutInCell="1" allowOverlap="1" wp14:anchorId="6235962B" wp14:editId="35DF8A28">
                <wp:simplePos x="0" y="0"/>
                <wp:positionH relativeFrom="margin">
                  <wp:posOffset>2438400</wp:posOffset>
                </wp:positionH>
                <wp:positionV relativeFrom="paragraph">
                  <wp:posOffset>3437890</wp:posOffset>
                </wp:positionV>
                <wp:extent cx="3102610" cy="3695700"/>
                <wp:effectExtent l="0" t="0" r="21590" b="19050"/>
                <wp:wrapNone/>
                <wp:docPr id="14" name="Text Box 14"/>
                <wp:cNvGraphicFramePr/>
                <a:graphic xmlns:a="http://schemas.openxmlformats.org/drawingml/2006/main">
                  <a:graphicData uri="http://schemas.microsoft.com/office/word/2010/wordprocessingShape">
                    <wps:wsp>
                      <wps:cNvSpPr txBox="1"/>
                      <wps:spPr>
                        <a:xfrm>
                          <a:off x="0" y="0"/>
                          <a:ext cx="3102610" cy="3695700"/>
                        </a:xfrm>
                        <a:prstGeom prst="rect">
                          <a:avLst/>
                        </a:prstGeom>
                        <a:solidFill>
                          <a:schemeClr val="lt1"/>
                        </a:solidFill>
                        <a:ln w="6350">
                          <a:solidFill>
                            <a:prstClr val="black"/>
                          </a:solidFill>
                        </a:ln>
                      </wps:spPr>
                      <wps:txbx>
                        <w:txbxContent>
                          <w:p w14:paraId="293C61EC" w14:textId="33692AA8" w:rsidR="00D8749F" w:rsidRDefault="00D8749F" w:rsidP="00D001EB">
                            <w:pPr>
                              <w:pStyle w:val="Heading2"/>
                            </w:pPr>
                            <w:r>
                              <w:t>Perdurant</w:t>
                            </w:r>
                          </w:p>
                          <w:p w14:paraId="27B36AF5" w14:textId="7EA9AFC8" w:rsidR="00D8749F" w:rsidRPr="007F2C63" w:rsidRDefault="00D8749F">
                            <w:pPr>
                              <w:rPr>
                                <w:rFonts w:ascii="Segoe UI" w:hAnsi="Segoe UI" w:cs="Segoe UI"/>
                                <w:sz w:val="16"/>
                                <w:szCs w:val="16"/>
                              </w:rPr>
                            </w:pPr>
                            <w:r w:rsidRPr="0075113F">
                              <w:rPr>
                                <w:rFonts w:ascii="Segoe UI" w:hAnsi="Segoe UI" w:cs="Segoe UI"/>
                                <w:b/>
                                <w:sz w:val="16"/>
                                <w:szCs w:val="16"/>
                              </w:rPr>
                              <w:t>Perdurants</w:t>
                            </w:r>
                            <w:r>
                              <w:rPr>
                                <w:rFonts w:ascii="Segoe UI" w:hAnsi="Segoe UI" w:cs="Segoe UI"/>
                                <w:sz w:val="16"/>
                                <w:szCs w:val="16"/>
                              </w:rPr>
                              <w:t xml:space="preserve"> comprise </w:t>
                            </w:r>
                            <w:r w:rsidRPr="0075113F">
                              <w:rPr>
                                <w:rFonts w:ascii="Segoe UI" w:hAnsi="Segoe UI" w:cs="Segoe UI"/>
                                <w:b/>
                                <w:sz w:val="16"/>
                                <w:szCs w:val="16"/>
                              </w:rPr>
                              <w:t>Events</w:t>
                            </w:r>
                            <w:r>
                              <w:rPr>
                                <w:rFonts w:ascii="Segoe UI" w:hAnsi="Segoe UI" w:cs="Segoe UI"/>
                                <w:sz w:val="16"/>
                                <w:szCs w:val="16"/>
                              </w:rPr>
                              <w:t xml:space="preserve">, </w:t>
                            </w:r>
                            <w:r w:rsidRPr="0075113F">
                              <w:rPr>
                                <w:rFonts w:ascii="Segoe UI" w:hAnsi="Segoe UI" w:cs="Segoe UI"/>
                                <w:b/>
                                <w:sz w:val="16"/>
                                <w:szCs w:val="16"/>
                              </w:rPr>
                              <w:t>Processes</w:t>
                            </w:r>
                            <w:r w:rsidRPr="00495496">
                              <w:rPr>
                                <w:rFonts w:ascii="Segoe UI" w:hAnsi="Segoe UI" w:cs="Segoe UI"/>
                                <w:sz w:val="16"/>
                                <w:szCs w:val="16"/>
                              </w:rPr>
                              <w:t xml:space="preserve">, </w:t>
                            </w:r>
                            <w:r>
                              <w:rPr>
                                <w:rFonts w:ascii="Segoe UI" w:hAnsi="Segoe UI" w:cs="Segoe UI"/>
                                <w:sz w:val="16"/>
                                <w:szCs w:val="16"/>
                              </w:rPr>
                              <w:t xml:space="preserve">and </w:t>
                            </w:r>
                            <w:r w:rsidRPr="0075113F">
                              <w:rPr>
                                <w:rFonts w:ascii="Segoe UI" w:hAnsi="Segoe UI" w:cs="Segoe UI"/>
                                <w:b/>
                                <w:sz w:val="16"/>
                                <w:szCs w:val="16"/>
                              </w:rPr>
                              <w:t>Time Regions</w:t>
                            </w:r>
                            <w:r w:rsidRPr="00495496">
                              <w:rPr>
                                <w:rFonts w:ascii="Segoe UI" w:hAnsi="Segoe UI" w:cs="Segoe UI"/>
                                <w:sz w:val="16"/>
                                <w:szCs w:val="16"/>
                              </w:rPr>
                              <w:t xml:space="preserve">. </w:t>
                            </w:r>
                            <w:r w:rsidRPr="003965A1">
                              <w:rPr>
                                <w:rFonts w:ascii="Segoe UI" w:hAnsi="Segoe UI" w:cs="Segoe UI"/>
                                <w:sz w:val="16"/>
                                <w:szCs w:val="16"/>
                              </w:rPr>
                              <w:t>Events</w:t>
                            </w:r>
                            <w:r>
                              <w:rPr>
                                <w:rFonts w:ascii="Segoe UI" w:hAnsi="Segoe UI" w:cs="Segoe UI"/>
                                <w:sz w:val="16"/>
                                <w:szCs w:val="16"/>
                              </w:rPr>
                              <w:t xml:space="preserve"> and Processes</w:t>
                            </w:r>
                            <w:r w:rsidRPr="00495496">
                              <w:rPr>
                                <w:rFonts w:ascii="Segoe UI" w:hAnsi="Segoe UI" w:cs="Segoe UI"/>
                                <w:sz w:val="16"/>
                                <w:szCs w:val="16"/>
                              </w:rPr>
                              <w:t xml:space="preserve"> </w:t>
                            </w:r>
                            <w:r>
                              <w:rPr>
                                <w:rFonts w:ascii="Segoe UI" w:hAnsi="Segoe UI" w:cs="Segoe UI"/>
                                <w:sz w:val="16"/>
                                <w:szCs w:val="16"/>
                              </w:rPr>
                              <w:t>persist</w:t>
                            </w:r>
                            <w:r w:rsidRPr="00495496">
                              <w:rPr>
                                <w:rFonts w:ascii="Segoe UI" w:hAnsi="Segoe UI" w:cs="Segoe UI"/>
                                <w:sz w:val="16"/>
                                <w:szCs w:val="16"/>
                              </w:rPr>
                              <w:t xml:space="preserve"> in time by accumulating different temporal parts</w:t>
                            </w:r>
                            <w:r>
                              <w:rPr>
                                <w:rFonts w:ascii="Segoe UI" w:hAnsi="Segoe UI" w:cs="Segoe UI"/>
                                <w:sz w:val="16"/>
                                <w:szCs w:val="16"/>
                              </w:rPr>
                              <w:t xml:space="preserve"> (events or processes, respectively)</w:t>
                            </w:r>
                            <w:r w:rsidRPr="00495496">
                              <w:rPr>
                                <w:rFonts w:ascii="Segoe UI" w:hAnsi="Segoe UI" w:cs="Segoe UI"/>
                                <w:sz w:val="16"/>
                                <w:szCs w:val="16"/>
                              </w:rPr>
                              <w:t>, so that, at any time</w:t>
                            </w:r>
                            <w:r>
                              <w:rPr>
                                <w:rFonts w:ascii="Segoe UI" w:hAnsi="Segoe UI" w:cs="Segoe UI"/>
                                <w:sz w:val="16"/>
                                <w:szCs w:val="16"/>
                              </w:rPr>
                              <w:t>point</w:t>
                            </w:r>
                            <w:r w:rsidRPr="00495496">
                              <w:rPr>
                                <w:rFonts w:ascii="Segoe UI" w:hAnsi="Segoe UI" w:cs="Segoe UI"/>
                                <w:sz w:val="16"/>
                                <w:szCs w:val="16"/>
                              </w:rPr>
                              <w:t xml:space="preserve"> they are present, they are only partially present. </w:t>
                            </w:r>
                            <w:r>
                              <w:rPr>
                                <w:rFonts w:ascii="Segoe UI" w:hAnsi="Segoe UI" w:cs="Segoe UI"/>
                                <w:sz w:val="16"/>
                                <w:szCs w:val="16"/>
                              </w:rPr>
                              <w:t>Events and processes are things that happen (persist), while endurants  are</w:t>
                            </w:r>
                            <w:ins w:id="21" w:author="Stephen Richard" w:date="2020-06-15T17:33:00Z">
                              <w:r>
                                <w:rPr>
                                  <w:rFonts w:ascii="Segoe UI" w:hAnsi="Segoe UI" w:cs="Segoe UI"/>
                                  <w:sz w:val="16"/>
                                  <w:szCs w:val="16"/>
                                </w:rPr>
                                <w:t xml:space="preserve"> </w:t>
                              </w:r>
                            </w:ins>
                            <w:r>
                              <w:rPr>
                                <w:rFonts w:ascii="Segoe UI" w:hAnsi="Segoe UI" w:cs="Segoe UI"/>
                                <w:sz w:val="16"/>
                                <w:szCs w:val="16"/>
                              </w:rPr>
                              <w:t xml:space="preserve">things that are (endure).  Specifically, processes are </w:t>
                            </w:r>
                            <w:r w:rsidRPr="001B1D20">
                              <w:rPr>
                                <w:rFonts w:ascii="Segoe UI" w:hAnsi="Segoe UI" w:cs="Segoe UI"/>
                                <w:i/>
                                <w:sz w:val="16"/>
                                <w:szCs w:val="16"/>
                              </w:rPr>
                              <w:t>how</w:t>
                            </w:r>
                            <w:r>
                              <w:rPr>
                                <w:rFonts w:ascii="Segoe UI" w:hAnsi="Segoe UI" w:cs="Segoe UI"/>
                                <w:sz w:val="16"/>
                                <w:szCs w:val="16"/>
                              </w:rPr>
                              <w:t xml:space="preserve"> things happen (deposition process), while events are </w:t>
                            </w:r>
                            <w:r w:rsidRPr="00C14732">
                              <w:rPr>
                                <w:rFonts w:ascii="Segoe UI" w:hAnsi="Segoe UI" w:cs="Segoe UI"/>
                                <w:i/>
                                <w:sz w:val="16"/>
                                <w:szCs w:val="16"/>
                              </w:rPr>
                              <w:t>what</w:t>
                            </w:r>
                            <w:r>
                              <w:rPr>
                                <w:rFonts w:ascii="Segoe UI" w:hAnsi="Segoe UI" w:cs="Segoe UI"/>
                                <w:sz w:val="16"/>
                                <w:szCs w:val="16"/>
                              </w:rPr>
                              <w:t xml:space="preserve"> happens (deposition of a formation), analogous to walking (process) and a walk (event). Processes constitute events in a way similar to how amounts of matter constitute physical objects, e.g. the walk is constituted by the walking. Both processes and events must have at least some endurant participants – an event or process cannot happen unless it is happening to something. </w:t>
                            </w:r>
                            <w:r w:rsidRPr="007F2C63">
                              <w:rPr>
                                <w:rFonts w:ascii="Segoe UI" w:hAnsi="Segoe UI" w:cs="Segoe UI"/>
                                <w:b/>
                                <w:sz w:val="16"/>
                                <w:szCs w:val="16"/>
                              </w:rPr>
                              <w:t>Geologic Processes</w:t>
                            </w:r>
                            <w:r>
                              <w:rPr>
                                <w:rFonts w:ascii="Segoe UI" w:hAnsi="Segoe UI" w:cs="Segoe UI"/>
                                <w:sz w:val="16"/>
                                <w:szCs w:val="16"/>
                              </w:rPr>
                              <w:t xml:space="preserve"> are categorized by their material activity (after Perrin </w:t>
                            </w:r>
                            <w:r w:rsidRPr="00B06F5A">
                              <w:rPr>
                                <w:rFonts w:ascii="Segoe UI" w:hAnsi="Segoe UI" w:cs="Segoe UI"/>
                                <w:i/>
                                <w:sz w:val="16"/>
                                <w:szCs w:val="16"/>
                              </w:rPr>
                              <w:t>et al</w:t>
                            </w:r>
                            <w:r>
                              <w:rPr>
                                <w:rFonts w:ascii="Segoe UI" w:hAnsi="Segoe UI" w:cs="Segoe UI"/>
                                <w:sz w:val="16"/>
                                <w:szCs w:val="16"/>
                              </w:rPr>
                              <w:t>. 2003): whether material is added (</w:t>
                            </w:r>
                            <w:r w:rsidRPr="007F2C63">
                              <w:rPr>
                                <w:rFonts w:ascii="Segoe UI" w:hAnsi="Segoe UI" w:cs="Segoe UI"/>
                                <w:b/>
                                <w:sz w:val="16"/>
                                <w:szCs w:val="16"/>
                              </w:rPr>
                              <w:t>Additive</w:t>
                            </w:r>
                            <w:r>
                              <w:rPr>
                                <w:rFonts w:ascii="Segoe UI" w:hAnsi="Segoe UI" w:cs="Segoe UI"/>
                                <w:sz w:val="16"/>
                                <w:szCs w:val="16"/>
                              </w:rPr>
                              <w:t>; e.g. deposition), deformed (</w:t>
                            </w:r>
                            <w:r w:rsidRPr="007F2C63">
                              <w:rPr>
                                <w:rFonts w:ascii="Segoe UI" w:hAnsi="Segoe UI" w:cs="Segoe UI"/>
                                <w:b/>
                                <w:sz w:val="16"/>
                                <w:szCs w:val="16"/>
                              </w:rPr>
                              <w:t>Deformation</w:t>
                            </w:r>
                            <w:r>
                              <w:rPr>
                                <w:rFonts w:ascii="Segoe UI" w:hAnsi="Segoe UI" w:cs="Segoe UI"/>
                                <w:sz w:val="16"/>
                                <w:szCs w:val="16"/>
                              </w:rPr>
                              <w:t>, e.g. faulting), removed (</w:t>
                            </w:r>
                            <w:r w:rsidRPr="007F2C63">
                              <w:rPr>
                                <w:rFonts w:ascii="Segoe UI" w:hAnsi="Segoe UI" w:cs="Segoe UI"/>
                                <w:b/>
                                <w:sz w:val="16"/>
                                <w:szCs w:val="16"/>
                              </w:rPr>
                              <w:t>Subtractive</w:t>
                            </w:r>
                            <w:r>
                              <w:rPr>
                                <w:rFonts w:ascii="Segoe UI" w:hAnsi="Segoe UI" w:cs="Segoe UI"/>
                                <w:sz w:val="16"/>
                                <w:szCs w:val="16"/>
                              </w:rPr>
                              <w:t>, e.g. erosion), or transformed (</w:t>
                            </w:r>
                            <w:r w:rsidRPr="007F2C63">
                              <w:rPr>
                                <w:rFonts w:ascii="Segoe UI" w:hAnsi="Segoe UI" w:cs="Segoe UI"/>
                                <w:b/>
                                <w:sz w:val="16"/>
                                <w:szCs w:val="16"/>
                              </w:rPr>
                              <w:t>Transformation</w:t>
                            </w:r>
                            <w:r>
                              <w:rPr>
                                <w:rFonts w:ascii="Segoe UI" w:hAnsi="Segoe UI" w:cs="Segoe UI"/>
                                <w:sz w:val="16"/>
                                <w:szCs w:val="16"/>
                              </w:rPr>
                              <w:t xml:space="preserve">, e.g. metamorphism). </w:t>
                            </w:r>
                            <w:r w:rsidRPr="004B691C">
                              <w:rPr>
                                <w:rFonts w:ascii="Segoe UI" w:hAnsi="Segoe UI" w:cs="Segoe UI"/>
                                <w:b/>
                                <w:sz w:val="16"/>
                                <w:szCs w:val="16"/>
                              </w:rPr>
                              <w:t>Time Regions</w:t>
                            </w:r>
                            <w:r>
                              <w:rPr>
                                <w:rFonts w:ascii="Segoe UI" w:hAnsi="Segoe UI" w:cs="Segoe UI"/>
                                <w:sz w:val="16"/>
                                <w:szCs w:val="16"/>
                              </w:rPr>
                              <w:t xml:space="preserve"> are chunks of time, either </w:t>
                            </w:r>
                            <w:r w:rsidRPr="004B691C">
                              <w:rPr>
                                <w:rFonts w:ascii="Segoe UI" w:hAnsi="Segoe UI" w:cs="Segoe UI"/>
                                <w:b/>
                                <w:sz w:val="16"/>
                                <w:szCs w:val="16"/>
                              </w:rPr>
                              <w:t>Time Intervals</w:t>
                            </w:r>
                            <w:r>
                              <w:rPr>
                                <w:rFonts w:ascii="Segoe UI" w:hAnsi="Segoe UI" w:cs="Segoe UI"/>
                                <w:sz w:val="16"/>
                                <w:szCs w:val="16"/>
                              </w:rPr>
                              <w:t xml:space="preserve"> or </w:t>
                            </w:r>
                            <w:r w:rsidRPr="004B691C">
                              <w:rPr>
                                <w:rFonts w:ascii="Segoe UI" w:hAnsi="Segoe UI" w:cs="Segoe UI"/>
                                <w:b/>
                                <w:sz w:val="16"/>
                                <w:szCs w:val="16"/>
                              </w:rPr>
                              <w:t>Time Instants</w:t>
                            </w:r>
                            <w:r>
                              <w:rPr>
                                <w:rFonts w:ascii="Segoe UI" w:hAnsi="Segoe UI" w:cs="Segoe UI"/>
                                <w:sz w:val="16"/>
                                <w:szCs w:val="16"/>
                              </w:rPr>
                              <w:t xml:space="preserve">, directly occupied by processes and events, and indirectly occupied by their participant endurants, Time regions are the basis for geologic time scales. </w:t>
                            </w:r>
                            <w:r>
                              <w:rPr>
                                <w:rFonts w:ascii="Segoe UI" w:hAnsi="Segoe UI" w:cs="Segoe UI"/>
                                <w:b/>
                                <w:sz w:val="16"/>
                                <w:szCs w:val="16"/>
                              </w:rPr>
                              <w:t>Determining E</w:t>
                            </w:r>
                            <w:r w:rsidRPr="00A40DB1">
                              <w:rPr>
                                <w:rFonts w:ascii="Segoe UI" w:hAnsi="Segoe UI" w:cs="Segoe UI"/>
                                <w:b/>
                                <w:sz w:val="16"/>
                                <w:szCs w:val="16"/>
                              </w:rPr>
                              <w:t>vents</w:t>
                            </w:r>
                            <w:r>
                              <w:rPr>
                                <w:rFonts w:ascii="Segoe UI" w:hAnsi="Segoe UI" w:cs="Segoe UI"/>
                                <w:sz w:val="16"/>
                                <w:szCs w:val="16"/>
                              </w:rPr>
                              <w:t xml:space="preserve"> provide provenance for scientific validation: whether some particular is observed, calculated or inferred.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5962B" id="Text Box 14" o:spid="_x0000_s1034" type="#_x0000_t202" style="position:absolute;margin-left:192pt;margin-top:270.7pt;width:244.3pt;height:29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" fillcolor="white [3201]" strokeweight=".5pt">
                <v:textbox>
                  <w:txbxContent>
                    <w:p w14:paraId="293C61EC" w14:textId="33692AA8" w:rsidR="00D8749F" w:rsidRDefault="00D8749F" w:rsidP="00D001EB">
                      <w:pPr>
                        <w:pStyle w:val="Heading2"/>
                      </w:pPr>
                      <w:r>
                        <w:t>Perdurant</w:t>
                      </w:r>
                    </w:p>
                    <w:p w14:paraId="27B36AF5" w14:textId="7EA9AFC8" w:rsidR="00D8749F" w:rsidRPr="007F2C63" w:rsidRDefault="00D8749F">
                      <w:pPr>
                        <w:rPr>
                          <w:rFonts w:ascii="Segoe UI" w:hAnsi="Segoe UI" w:cs="Segoe UI"/>
                          <w:sz w:val="16"/>
                          <w:szCs w:val="16"/>
                        </w:rPr>
                      </w:pPr>
                      <w:r w:rsidRPr="0075113F">
                        <w:rPr>
                          <w:rFonts w:ascii="Segoe UI" w:hAnsi="Segoe UI" w:cs="Segoe UI"/>
                          <w:b/>
                          <w:sz w:val="16"/>
                          <w:szCs w:val="16"/>
                        </w:rPr>
                        <w:t>Perdurants</w:t>
                      </w:r>
                      <w:r>
                        <w:rPr>
                          <w:rFonts w:ascii="Segoe UI" w:hAnsi="Segoe UI" w:cs="Segoe UI"/>
                          <w:sz w:val="16"/>
                          <w:szCs w:val="16"/>
                        </w:rPr>
                        <w:t xml:space="preserve"> comprise </w:t>
                      </w:r>
                      <w:r w:rsidRPr="0075113F">
                        <w:rPr>
                          <w:rFonts w:ascii="Segoe UI" w:hAnsi="Segoe UI" w:cs="Segoe UI"/>
                          <w:b/>
                          <w:sz w:val="16"/>
                          <w:szCs w:val="16"/>
                        </w:rPr>
                        <w:t>Events</w:t>
                      </w:r>
                      <w:r>
                        <w:rPr>
                          <w:rFonts w:ascii="Segoe UI" w:hAnsi="Segoe UI" w:cs="Segoe UI"/>
                          <w:sz w:val="16"/>
                          <w:szCs w:val="16"/>
                        </w:rPr>
                        <w:t xml:space="preserve">, </w:t>
                      </w:r>
                      <w:r w:rsidRPr="0075113F">
                        <w:rPr>
                          <w:rFonts w:ascii="Segoe UI" w:hAnsi="Segoe UI" w:cs="Segoe UI"/>
                          <w:b/>
                          <w:sz w:val="16"/>
                          <w:szCs w:val="16"/>
                        </w:rPr>
                        <w:t>Processes</w:t>
                      </w:r>
                      <w:r w:rsidRPr="00495496">
                        <w:rPr>
                          <w:rFonts w:ascii="Segoe UI" w:hAnsi="Segoe UI" w:cs="Segoe UI"/>
                          <w:sz w:val="16"/>
                          <w:szCs w:val="16"/>
                        </w:rPr>
                        <w:t xml:space="preserve">, </w:t>
                      </w:r>
                      <w:r>
                        <w:rPr>
                          <w:rFonts w:ascii="Segoe UI" w:hAnsi="Segoe UI" w:cs="Segoe UI"/>
                          <w:sz w:val="16"/>
                          <w:szCs w:val="16"/>
                        </w:rPr>
                        <w:t xml:space="preserve">and </w:t>
                      </w:r>
                      <w:r w:rsidRPr="0075113F">
                        <w:rPr>
                          <w:rFonts w:ascii="Segoe UI" w:hAnsi="Segoe UI" w:cs="Segoe UI"/>
                          <w:b/>
                          <w:sz w:val="16"/>
                          <w:szCs w:val="16"/>
                        </w:rPr>
                        <w:t>Time Regions</w:t>
                      </w:r>
                      <w:r w:rsidRPr="00495496">
                        <w:rPr>
                          <w:rFonts w:ascii="Segoe UI" w:hAnsi="Segoe UI" w:cs="Segoe UI"/>
                          <w:sz w:val="16"/>
                          <w:szCs w:val="16"/>
                        </w:rPr>
                        <w:t xml:space="preserve">. </w:t>
                      </w:r>
                      <w:r w:rsidRPr="003965A1">
                        <w:rPr>
                          <w:rFonts w:ascii="Segoe UI" w:hAnsi="Segoe UI" w:cs="Segoe UI"/>
                          <w:sz w:val="16"/>
                          <w:szCs w:val="16"/>
                        </w:rPr>
                        <w:t>Events</w:t>
                      </w:r>
                      <w:r>
                        <w:rPr>
                          <w:rFonts w:ascii="Segoe UI" w:hAnsi="Segoe UI" w:cs="Segoe UI"/>
                          <w:sz w:val="16"/>
                          <w:szCs w:val="16"/>
                        </w:rPr>
                        <w:t xml:space="preserve"> and Processes</w:t>
                      </w:r>
                      <w:r w:rsidRPr="00495496">
                        <w:rPr>
                          <w:rFonts w:ascii="Segoe UI" w:hAnsi="Segoe UI" w:cs="Segoe UI"/>
                          <w:sz w:val="16"/>
                          <w:szCs w:val="16"/>
                        </w:rPr>
                        <w:t xml:space="preserve"> </w:t>
                      </w:r>
                      <w:r>
                        <w:rPr>
                          <w:rFonts w:ascii="Segoe UI" w:hAnsi="Segoe UI" w:cs="Segoe UI"/>
                          <w:sz w:val="16"/>
                          <w:szCs w:val="16"/>
                        </w:rPr>
                        <w:t>persist</w:t>
                      </w:r>
                      <w:r w:rsidRPr="00495496">
                        <w:rPr>
                          <w:rFonts w:ascii="Segoe UI" w:hAnsi="Segoe UI" w:cs="Segoe UI"/>
                          <w:sz w:val="16"/>
                          <w:szCs w:val="16"/>
                        </w:rPr>
                        <w:t xml:space="preserve"> in time by accumulating different temporal parts</w:t>
                      </w:r>
                      <w:r>
                        <w:rPr>
                          <w:rFonts w:ascii="Segoe UI" w:hAnsi="Segoe UI" w:cs="Segoe UI"/>
                          <w:sz w:val="16"/>
                          <w:szCs w:val="16"/>
                        </w:rPr>
                        <w:t xml:space="preserve"> (events or processes, respectively)</w:t>
                      </w:r>
                      <w:r w:rsidRPr="00495496">
                        <w:rPr>
                          <w:rFonts w:ascii="Segoe UI" w:hAnsi="Segoe UI" w:cs="Segoe UI"/>
                          <w:sz w:val="16"/>
                          <w:szCs w:val="16"/>
                        </w:rPr>
                        <w:t>, so that, at any time</w:t>
                      </w:r>
                      <w:r>
                        <w:rPr>
                          <w:rFonts w:ascii="Segoe UI" w:hAnsi="Segoe UI" w:cs="Segoe UI"/>
                          <w:sz w:val="16"/>
                          <w:szCs w:val="16"/>
                        </w:rPr>
                        <w:t>point</w:t>
                      </w:r>
                      <w:r w:rsidRPr="00495496">
                        <w:rPr>
                          <w:rFonts w:ascii="Segoe UI" w:hAnsi="Segoe UI" w:cs="Segoe UI"/>
                          <w:sz w:val="16"/>
                          <w:szCs w:val="16"/>
                        </w:rPr>
                        <w:t xml:space="preserve"> they are present, they are only partially present. </w:t>
                      </w:r>
                      <w:r>
                        <w:rPr>
                          <w:rFonts w:ascii="Segoe UI" w:hAnsi="Segoe UI" w:cs="Segoe UI"/>
                          <w:sz w:val="16"/>
                          <w:szCs w:val="16"/>
                        </w:rPr>
                        <w:t>Events and processes are things that happen (persist), while endurants  are</w:t>
                      </w:r>
                      <w:ins w:id="22" w:author="Stephen Richard" w:date="2020-06-15T17:33:00Z">
                        <w:r>
                          <w:rPr>
                            <w:rFonts w:ascii="Segoe UI" w:hAnsi="Segoe UI" w:cs="Segoe UI"/>
                            <w:sz w:val="16"/>
                            <w:szCs w:val="16"/>
                          </w:rPr>
                          <w:t xml:space="preserve"> </w:t>
                        </w:r>
                      </w:ins>
                      <w:r>
                        <w:rPr>
                          <w:rFonts w:ascii="Segoe UI" w:hAnsi="Segoe UI" w:cs="Segoe UI"/>
                          <w:sz w:val="16"/>
                          <w:szCs w:val="16"/>
                        </w:rPr>
                        <w:t xml:space="preserve">things that are (endure).  Specifically, processes are </w:t>
                      </w:r>
                      <w:r w:rsidRPr="001B1D20">
                        <w:rPr>
                          <w:rFonts w:ascii="Segoe UI" w:hAnsi="Segoe UI" w:cs="Segoe UI"/>
                          <w:i/>
                          <w:sz w:val="16"/>
                          <w:szCs w:val="16"/>
                        </w:rPr>
                        <w:t>how</w:t>
                      </w:r>
                      <w:r>
                        <w:rPr>
                          <w:rFonts w:ascii="Segoe UI" w:hAnsi="Segoe UI" w:cs="Segoe UI"/>
                          <w:sz w:val="16"/>
                          <w:szCs w:val="16"/>
                        </w:rPr>
                        <w:t xml:space="preserve"> things happen (deposition process), while events are </w:t>
                      </w:r>
                      <w:r w:rsidRPr="00C14732">
                        <w:rPr>
                          <w:rFonts w:ascii="Segoe UI" w:hAnsi="Segoe UI" w:cs="Segoe UI"/>
                          <w:i/>
                          <w:sz w:val="16"/>
                          <w:szCs w:val="16"/>
                        </w:rPr>
                        <w:t>what</w:t>
                      </w:r>
                      <w:r>
                        <w:rPr>
                          <w:rFonts w:ascii="Segoe UI" w:hAnsi="Segoe UI" w:cs="Segoe UI"/>
                          <w:sz w:val="16"/>
                          <w:szCs w:val="16"/>
                        </w:rPr>
                        <w:t xml:space="preserve"> happens (deposition of a formation), analogous to walking (process) and a walk (event). Processes constitute events in a way similar to how amounts of matter constitute physical objects, e.g. the walk is constituted by the walking. Both processes and events must have at least some endurant participants – an event or process cannot happen unless it is happening to something. </w:t>
                      </w:r>
                      <w:r w:rsidRPr="007F2C63">
                        <w:rPr>
                          <w:rFonts w:ascii="Segoe UI" w:hAnsi="Segoe UI" w:cs="Segoe UI"/>
                          <w:b/>
                          <w:sz w:val="16"/>
                          <w:szCs w:val="16"/>
                        </w:rPr>
                        <w:t>Geologic Processes</w:t>
                      </w:r>
                      <w:r>
                        <w:rPr>
                          <w:rFonts w:ascii="Segoe UI" w:hAnsi="Segoe UI" w:cs="Segoe UI"/>
                          <w:sz w:val="16"/>
                          <w:szCs w:val="16"/>
                        </w:rPr>
                        <w:t xml:space="preserve"> are categorized by their material activity (after Perrin </w:t>
                      </w:r>
                      <w:r w:rsidRPr="00B06F5A">
                        <w:rPr>
                          <w:rFonts w:ascii="Segoe UI" w:hAnsi="Segoe UI" w:cs="Segoe UI"/>
                          <w:i/>
                          <w:sz w:val="16"/>
                          <w:szCs w:val="16"/>
                        </w:rPr>
                        <w:t>et al</w:t>
                      </w:r>
                      <w:r>
                        <w:rPr>
                          <w:rFonts w:ascii="Segoe UI" w:hAnsi="Segoe UI" w:cs="Segoe UI"/>
                          <w:sz w:val="16"/>
                          <w:szCs w:val="16"/>
                        </w:rPr>
                        <w:t>. 2003): whether material is added (</w:t>
                      </w:r>
                      <w:r w:rsidRPr="007F2C63">
                        <w:rPr>
                          <w:rFonts w:ascii="Segoe UI" w:hAnsi="Segoe UI" w:cs="Segoe UI"/>
                          <w:b/>
                          <w:sz w:val="16"/>
                          <w:szCs w:val="16"/>
                        </w:rPr>
                        <w:t>Additive</w:t>
                      </w:r>
                      <w:r>
                        <w:rPr>
                          <w:rFonts w:ascii="Segoe UI" w:hAnsi="Segoe UI" w:cs="Segoe UI"/>
                          <w:sz w:val="16"/>
                          <w:szCs w:val="16"/>
                        </w:rPr>
                        <w:t>; e.g. deposition), deformed (</w:t>
                      </w:r>
                      <w:r w:rsidRPr="007F2C63">
                        <w:rPr>
                          <w:rFonts w:ascii="Segoe UI" w:hAnsi="Segoe UI" w:cs="Segoe UI"/>
                          <w:b/>
                          <w:sz w:val="16"/>
                          <w:szCs w:val="16"/>
                        </w:rPr>
                        <w:t>Deformation</w:t>
                      </w:r>
                      <w:r>
                        <w:rPr>
                          <w:rFonts w:ascii="Segoe UI" w:hAnsi="Segoe UI" w:cs="Segoe UI"/>
                          <w:sz w:val="16"/>
                          <w:szCs w:val="16"/>
                        </w:rPr>
                        <w:t>, e.g. faulting), removed (</w:t>
                      </w:r>
                      <w:r w:rsidRPr="007F2C63">
                        <w:rPr>
                          <w:rFonts w:ascii="Segoe UI" w:hAnsi="Segoe UI" w:cs="Segoe UI"/>
                          <w:b/>
                          <w:sz w:val="16"/>
                          <w:szCs w:val="16"/>
                        </w:rPr>
                        <w:t>Subtractive</w:t>
                      </w:r>
                      <w:r>
                        <w:rPr>
                          <w:rFonts w:ascii="Segoe UI" w:hAnsi="Segoe UI" w:cs="Segoe UI"/>
                          <w:sz w:val="16"/>
                          <w:szCs w:val="16"/>
                        </w:rPr>
                        <w:t>, e.g. erosion), or transformed (</w:t>
                      </w:r>
                      <w:r w:rsidRPr="007F2C63">
                        <w:rPr>
                          <w:rFonts w:ascii="Segoe UI" w:hAnsi="Segoe UI" w:cs="Segoe UI"/>
                          <w:b/>
                          <w:sz w:val="16"/>
                          <w:szCs w:val="16"/>
                        </w:rPr>
                        <w:t>Transformation</w:t>
                      </w:r>
                      <w:r>
                        <w:rPr>
                          <w:rFonts w:ascii="Segoe UI" w:hAnsi="Segoe UI" w:cs="Segoe UI"/>
                          <w:sz w:val="16"/>
                          <w:szCs w:val="16"/>
                        </w:rPr>
                        <w:t xml:space="preserve">, e.g. metamorphism). </w:t>
                      </w:r>
                      <w:r w:rsidRPr="004B691C">
                        <w:rPr>
                          <w:rFonts w:ascii="Segoe UI" w:hAnsi="Segoe UI" w:cs="Segoe UI"/>
                          <w:b/>
                          <w:sz w:val="16"/>
                          <w:szCs w:val="16"/>
                        </w:rPr>
                        <w:t>Time Regions</w:t>
                      </w:r>
                      <w:r>
                        <w:rPr>
                          <w:rFonts w:ascii="Segoe UI" w:hAnsi="Segoe UI" w:cs="Segoe UI"/>
                          <w:sz w:val="16"/>
                          <w:szCs w:val="16"/>
                        </w:rPr>
                        <w:t xml:space="preserve"> are chunks of time, either </w:t>
                      </w:r>
                      <w:r w:rsidRPr="004B691C">
                        <w:rPr>
                          <w:rFonts w:ascii="Segoe UI" w:hAnsi="Segoe UI" w:cs="Segoe UI"/>
                          <w:b/>
                          <w:sz w:val="16"/>
                          <w:szCs w:val="16"/>
                        </w:rPr>
                        <w:t>Time Intervals</w:t>
                      </w:r>
                      <w:r>
                        <w:rPr>
                          <w:rFonts w:ascii="Segoe UI" w:hAnsi="Segoe UI" w:cs="Segoe UI"/>
                          <w:sz w:val="16"/>
                          <w:szCs w:val="16"/>
                        </w:rPr>
                        <w:t xml:space="preserve"> or </w:t>
                      </w:r>
                      <w:r w:rsidRPr="004B691C">
                        <w:rPr>
                          <w:rFonts w:ascii="Segoe UI" w:hAnsi="Segoe UI" w:cs="Segoe UI"/>
                          <w:b/>
                          <w:sz w:val="16"/>
                          <w:szCs w:val="16"/>
                        </w:rPr>
                        <w:t>Time Instants</w:t>
                      </w:r>
                      <w:r>
                        <w:rPr>
                          <w:rFonts w:ascii="Segoe UI" w:hAnsi="Segoe UI" w:cs="Segoe UI"/>
                          <w:sz w:val="16"/>
                          <w:szCs w:val="16"/>
                        </w:rPr>
                        <w:t xml:space="preserve">, directly occupied by processes and events, and indirectly occupied by their participant endurants, Time regions are the basis for geologic time scales. </w:t>
                      </w:r>
                      <w:r>
                        <w:rPr>
                          <w:rFonts w:ascii="Segoe UI" w:hAnsi="Segoe UI" w:cs="Segoe UI"/>
                          <w:b/>
                          <w:sz w:val="16"/>
                          <w:szCs w:val="16"/>
                        </w:rPr>
                        <w:t>Determining E</w:t>
                      </w:r>
                      <w:r w:rsidRPr="00A40DB1">
                        <w:rPr>
                          <w:rFonts w:ascii="Segoe UI" w:hAnsi="Segoe UI" w:cs="Segoe UI"/>
                          <w:b/>
                          <w:sz w:val="16"/>
                          <w:szCs w:val="16"/>
                        </w:rPr>
                        <w:t>vents</w:t>
                      </w:r>
                      <w:r>
                        <w:rPr>
                          <w:rFonts w:ascii="Segoe UI" w:hAnsi="Segoe UI" w:cs="Segoe UI"/>
                          <w:sz w:val="16"/>
                          <w:szCs w:val="16"/>
                        </w:rPr>
                        <w:t xml:space="preserve"> provide provenance for scientific validation: whether some particular is observed, calculated or inferred.</w:t>
                      </w:r>
                    </w:p>
                  </w:txbxContent>
                </v:textbox>
                <w10:wrap anchorx="margin"/>
              </v:shape>
            </w:pict>
          </mc:Fallback>
        </mc:AlternateContent>
      </w:r>
    </w:p>
    <w:p w14:paraId="3027A765" w14:textId="741D5510" w:rsidR="005A0425" w:rsidRDefault="005A0425">
      <w:pPr>
        <w:rPr>
          <w:rFonts w:asciiTheme="majorHAnsi" w:eastAsiaTheme="majorEastAsia" w:hAnsiTheme="majorHAnsi" w:cstheme="majorBidi"/>
          <w:color w:val="2F5496" w:themeColor="accent1" w:themeShade="BF"/>
          <w:sz w:val="26"/>
          <w:szCs w:val="26"/>
        </w:rPr>
      </w:pPr>
    </w:p>
    <w:p w14:paraId="743A0172" w14:textId="5C65FF16" w:rsidR="00FA70B0" w:rsidRDefault="00FA70B0">
      <w:pPr>
        <w:rPr>
          <w:rFonts w:asciiTheme="majorHAnsi" w:eastAsiaTheme="majorEastAsia" w:hAnsiTheme="majorHAnsi" w:cstheme="majorBidi"/>
          <w:color w:val="2F5496" w:themeColor="accent1" w:themeShade="BF"/>
          <w:sz w:val="26"/>
          <w:szCs w:val="26"/>
        </w:rPr>
        <w:sectPr w:rsidR="00FA70B0" w:rsidSect="00FA70B0">
          <w:type w:val="continuous"/>
          <w:pgSz w:w="12240" w:h="15840"/>
          <w:pgMar w:top="1440" w:right="1440" w:bottom="1440" w:left="1440" w:header="720" w:footer="720" w:gutter="0"/>
          <w:cols w:space="720"/>
          <w:docGrid w:linePitch="360"/>
        </w:sectPr>
      </w:pPr>
    </w:p>
    <w:p w14:paraId="3B582AF7" w14:textId="51B76E28" w:rsidR="00FA70B0" w:rsidRDefault="00FA70B0">
      <w:pPr>
        <w:rPr>
          <w:rFonts w:asciiTheme="majorHAnsi" w:eastAsiaTheme="majorEastAsia" w:hAnsiTheme="majorHAnsi" w:cstheme="majorBidi"/>
          <w:color w:val="2F5496" w:themeColor="accent1" w:themeShade="BF"/>
          <w:sz w:val="26"/>
          <w:szCs w:val="26"/>
        </w:rPr>
      </w:pPr>
    </w:p>
    <w:p w14:paraId="0509CD07" w14:textId="099B24E9" w:rsidR="00DF40BF" w:rsidRDefault="00DF40BF">
      <w:pPr>
        <w:rPr>
          <w:rFonts w:asciiTheme="majorHAnsi" w:eastAsiaTheme="majorEastAsia" w:hAnsiTheme="majorHAnsi" w:cstheme="majorBidi"/>
          <w:color w:val="2F5496" w:themeColor="accent1" w:themeShade="BF"/>
          <w:sz w:val="26"/>
          <w:szCs w:val="26"/>
        </w:rPr>
      </w:pPr>
    </w:p>
    <w:p w14:paraId="1FE3C7A1" w14:textId="310EA4C9" w:rsidR="00DF40BF" w:rsidRDefault="00DF40BF">
      <w:pPr>
        <w:rPr>
          <w:rFonts w:asciiTheme="majorHAnsi" w:eastAsiaTheme="majorEastAsia" w:hAnsiTheme="majorHAnsi" w:cstheme="majorBidi"/>
          <w:color w:val="2F5496" w:themeColor="accent1" w:themeShade="BF"/>
          <w:sz w:val="26"/>
          <w:szCs w:val="26"/>
        </w:rPr>
      </w:pPr>
    </w:p>
    <w:p w14:paraId="19D48571" w14:textId="2B8A7CD1" w:rsidR="00DF40BF" w:rsidRDefault="00DF40BF">
      <w:pPr>
        <w:rPr>
          <w:rFonts w:asciiTheme="majorHAnsi" w:eastAsiaTheme="majorEastAsia" w:hAnsiTheme="majorHAnsi" w:cstheme="majorBidi"/>
          <w:color w:val="2F5496" w:themeColor="accent1" w:themeShade="BF"/>
          <w:sz w:val="26"/>
          <w:szCs w:val="26"/>
        </w:rPr>
      </w:pPr>
    </w:p>
    <w:p w14:paraId="7AE319DD" w14:textId="5729AAC4" w:rsidR="00DF40BF" w:rsidRDefault="00DF40BF">
      <w:pPr>
        <w:rPr>
          <w:rFonts w:asciiTheme="majorHAnsi" w:eastAsiaTheme="majorEastAsia" w:hAnsiTheme="majorHAnsi" w:cstheme="majorBidi"/>
          <w:color w:val="2F5496" w:themeColor="accent1" w:themeShade="BF"/>
          <w:sz w:val="26"/>
          <w:szCs w:val="26"/>
        </w:rPr>
      </w:pPr>
    </w:p>
    <w:p w14:paraId="74890F7F" w14:textId="61C4E927" w:rsidR="00DF40BF" w:rsidRDefault="00DF40BF">
      <w:pPr>
        <w:rPr>
          <w:rFonts w:asciiTheme="majorHAnsi" w:eastAsiaTheme="majorEastAsia" w:hAnsiTheme="majorHAnsi" w:cstheme="majorBidi"/>
          <w:color w:val="2F5496" w:themeColor="accent1" w:themeShade="BF"/>
          <w:sz w:val="26"/>
          <w:szCs w:val="26"/>
        </w:rPr>
      </w:pPr>
    </w:p>
    <w:p w14:paraId="5A31793F" w14:textId="5B73ACB4" w:rsidR="00DF40BF" w:rsidRDefault="00DF40BF">
      <w:pPr>
        <w:rPr>
          <w:rFonts w:asciiTheme="majorHAnsi" w:eastAsiaTheme="majorEastAsia" w:hAnsiTheme="majorHAnsi" w:cstheme="majorBidi"/>
          <w:color w:val="2F5496" w:themeColor="accent1" w:themeShade="BF"/>
          <w:sz w:val="26"/>
          <w:szCs w:val="26"/>
        </w:rPr>
      </w:pPr>
    </w:p>
    <w:p w14:paraId="7FB55452" w14:textId="77777777" w:rsidR="00DF40BF" w:rsidRDefault="00DF40BF">
      <w:pPr>
        <w:rPr>
          <w:rFonts w:asciiTheme="majorHAnsi" w:eastAsiaTheme="majorEastAsia" w:hAnsiTheme="majorHAnsi" w:cstheme="majorBidi"/>
          <w:color w:val="2F5496" w:themeColor="accent1" w:themeShade="BF"/>
          <w:sz w:val="26"/>
          <w:szCs w:val="26"/>
        </w:rPr>
      </w:pPr>
    </w:p>
    <w:p w14:paraId="40256950" w14:textId="09DF906E" w:rsidR="009E50A4" w:rsidRDefault="004B691C">
      <w:pPr>
        <w:rPr>
          <w:rFonts w:asciiTheme="majorHAnsi" w:eastAsiaTheme="majorEastAsia" w:hAnsiTheme="majorHAnsi" w:cstheme="majorBidi"/>
          <w:color w:val="2F5496" w:themeColor="accent1" w:themeShade="BF"/>
          <w:sz w:val="26"/>
          <w:szCs w:val="26"/>
        </w:rPr>
      </w:pPr>
      <w:commentRangeStart w:id="23"/>
      <w:commentRangeEnd w:id="23"/>
      <w:r>
        <w:rPr>
          <w:rStyle w:val="CommentReference"/>
        </w:rPr>
        <w:commentReference w:id="23"/>
      </w:r>
    </w:p>
    <w:p w14:paraId="375FF37B" w14:textId="1A305673" w:rsidR="00AC331A" w:rsidRDefault="00DF40BF" w:rsidP="00561FAC">
      <w:r>
        <w:rPr>
          <w:noProof/>
          <w:lang w:val="en-CA" w:eastAsia="en-CA"/>
        </w:rPr>
        <w:drawing>
          <wp:inline distT="0" distB="0" distL="0" distR="0" wp14:anchorId="4B713C8A" wp14:editId="446B333E">
            <wp:extent cx="2372497" cy="2487171"/>
            <wp:effectExtent l="0" t="0" r="8890" b="889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2399222" cy="2515188"/>
                    </a:xfrm>
                    <a:prstGeom prst="rect">
                      <a:avLst/>
                    </a:prstGeom>
                  </pic:spPr>
                </pic:pic>
              </a:graphicData>
            </a:graphic>
          </wp:inline>
        </w:drawing>
      </w:r>
    </w:p>
    <w:p w14:paraId="652CF7D9" w14:textId="2455381B" w:rsidR="00FA70B0" w:rsidRDefault="00DF40BF">
      <w:r>
        <w:rPr>
          <w:noProof/>
          <w:lang w:val="en-CA" w:eastAsia="en-CA"/>
        </w:rPr>
        <mc:AlternateContent>
          <mc:Choice Requires="wps">
            <w:drawing>
              <wp:anchor distT="45720" distB="45720" distL="114300" distR="114300" simplePos="0" relativeHeight="251692032" behindDoc="0" locked="0" layoutInCell="1" allowOverlap="1" wp14:anchorId="7724811A" wp14:editId="74DE4190">
                <wp:simplePos x="0" y="0"/>
                <wp:positionH relativeFrom="margin">
                  <wp:posOffset>333375</wp:posOffset>
                </wp:positionH>
                <wp:positionV relativeFrom="paragraph">
                  <wp:posOffset>4445</wp:posOffset>
                </wp:positionV>
                <wp:extent cx="1590675" cy="31432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14325"/>
                        </a:xfrm>
                        <a:prstGeom prst="rect">
                          <a:avLst/>
                        </a:prstGeom>
                        <a:solidFill>
                          <a:srgbClr val="FFFFFF"/>
                        </a:solidFill>
                        <a:ln w="9525">
                          <a:noFill/>
                          <a:miter lim="800000"/>
                          <a:headEnd/>
                          <a:tailEnd/>
                        </a:ln>
                      </wps:spPr>
                      <wps:txbx>
                        <w:txbxContent>
                          <w:p w14:paraId="740C6BEA" w14:textId="220BBED8" w:rsidR="00D8749F" w:rsidRDefault="00D8749F" w:rsidP="00495496">
                            <w:pPr>
                              <w:pStyle w:val="Caption"/>
                            </w:pPr>
                            <w:r>
                              <w:t xml:space="preserve">Figure </w:t>
                            </w:r>
                            <w:fldSimple w:instr=" SEQ Figure \* ARABIC ">
                              <w:r>
                                <w:rPr>
                                  <w:noProof/>
                                </w:rPr>
                                <w:t>4</w:t>
                              </w:r>
                            </w:fldSimple>
                            <w:r>
                              <w:t>. Perdurant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4811A" id="_x0000_s1035" type="#_x0000_t202" style="position:absolute;margin-left:26.25pt;margin-top:.35pt;width:125.25pt;height:24.7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" stroked="f">
                <v:textbox>
                  <w:txbxContent>
                    <w:p w14:paraId="740C6BEA" w14:textId="220BBED8" w:rsidR="00D8749F" w:rsidRDefault="00D8749F" w:rsidP="00495496">
                      <w:pPr>
                        <w:pStyle w:val="Caption"/>
                      </w:pPr>
                      <w:r>
                        <w:t xml:space="preserve">Figure </w:t>
                      </w:r>
                      <w:fldSimple w:instr=" SEQ Figure \* ARABIC ">
                        <w:r>
                          <w:rPr>
                            <w:noProof/>
                          </w:rPr>
                          <w:t>4</w:t>
                        </w:r>
                      </w:fldSimple>
                      <w:r>
                        <w:t>. Perdurant</w:t>
                      </w:r>
                    </w:p>
                  </w:txbxContent>
                </v:textbox>
                <w10:wrap type="square" anchorx="margin"/>
              </v:shape>
            </w:pict>
          </mc:Fallback>
        </mc:AlternateContent>
      </w:r>
    </w:p>
    <w:p w14:paraId="505C019D" w14:textId="77777777" w:rsidR="00030054" w:rsidRDefault="00030054"/>
    <w:p w14:paraId="0B1C0CAB" w14:textId="77777777" w:rsidR="00030054" w:rsidRDefault="00030054"/>
    <w:p w14:paraId="1C3A34AB" w14:textId="77777777" w:rsidR="00030054" w:rsidRDefault="00030054"/>
    <w:p w14:paraId="7E55D445" w14:textId="2EB46790" w:rsidR="00FA70B0" w:rsidRDefault="00767485">
      <w:r>
        <w:rPr>
          <w:noProof/>
          <w:lang w:val="en-CA" w:eastAsia="en-CA"/>
        </w:rPr>
        <mc:AlternateContent>
          <mc:Choice Requires="wps">
            <w:drawing>
              <wp:anchor distT="0" distB="0" distL="114300" distR="114300" simplePos="0" relativeHeight="251674624" behindDoc="0" locked="0" layoutInCell="1" allowOverlap="1" wp14:anchorId="59151B81" wp14:editId="4761E14C">
                <wp:simplePos x="0" y="0"/>
                <wp:positionH relativeFrom="margin">
                  <wp:posOffset>2466975</wp:posOffset>
                </wp:positionH>
                <wp:positionV relativeFrom="paragraph">
                  <wp:posOffset>328295</wp:posOffset>
                </wp:positionV>
                <wp:extent cx="3086100" cy="2419350"/>
                <wp:effectExtent l="0" t="0" r="19050" b="19050"/>
                <wp:wrapSquare wrapText="bothSides"/>
                <wp:docPr id="16" name="Text Box 16"/>
                <wp:cNvGraphicFramePr/>
                <a:graphic xmlns:a="http://schemas.openxmlformats.org/drawingml/2006/main">
                  <a:graphicData uri="http://schemas.microsoft.com/office/word/2010/wordprocessingShape">
                    <wps:wsp>
                      <wps:cNvSpPr txBox="1"/>
                      <wps:spPr>
                        <a:xfrm>
                          <a:off x="0" y="0"/>
                          <a:ext cx="3086100" cy="2419350"/>
                        </a:xfrm>
                        <a:prstGeom prst="rect">
                          <a:avLst/>
                        </a:prstGeom>
                        <a:solidFill>
                          <a:schemeClr val="lt1"/>
                        </a:solidFill>
                        <a:ln w="6350">
                          <a:solidFill>
                            <a:prstClr val="black"/>
                          </a:solidFill>
                        </a:ln>
                      </wps:spPr>
                      <wps:txbx>
                        <w:txbxContent>
                          <w:p w14:paraId="59EB9210" w14:textId="587CB371" w:rsidR="00D8749F" w:rsidRDefault="00D8749F" w:rsidP="00823888">
                            <w:pPr>
                              <w:pStyle w:val="Heading2"/>
                            </w:pPr>
                            <w:r>
                              <w:t>Inherant and Situation</w:t>
                            </w:r>
                          </w:p>
                          <w:p w14:paraId="53537113" w14:textId="39E652A9" w:rsidR="00D8749F" w:rsidRPr="005A0425" w:rsidRDefault="00D8749F">
                            <w:pPr>
                              <w:rPr>
                                <w:rFonts w:ascii="Segoe UI" w:hAnsi="Segoe UI" w:cs="Segoe UI"/>
                                <w:sz w:val="16"/>
                                <w:szCs w:val="16"/>
                              </w:rPr>
                            </w:pPr>
                            <w:r w:rsidRPr="005A0425">
                              <w:rPr>
                                <w:rFonts w:ascii="Segoe UI" w:hAnsi="Segoe UI" w:cs="Segoe UI"/>
                                <w:b/>
                                <w:sz w:val="16"/>
                                <w:szCs w:val="16"/>
                              </w:rPr>
                              <w:t>Qualities</w:t>
                            </w:r>
                            <w:r w:rsidRPr="005A0425">
                              <w:rPr>
                                <w:rFonts w:ascii="Segoe UI" w:hAnsi="Segoe UI" w:cs="Segoe UI"/>
                                <w:sz w:val="16"/>
                                <w:szCs w:val="16"/>
                              </w:rPr>
                              <w:t xml:space="preserve"> (properties) are inherent characteristics of things. Qualities inhere in those things, and depend on them, e.g. the colour, weight or density of something inheres in the thing and cannot exist without it. Qualities are found in a separate module as shown in Fig 7. Situations are fragments of the world, and Geologic Settings are geological fragments, e.g. sedimentary or tectonic environments as the context in which geologic processes operate. Expanded geological settings are found in the </w:t>
                            </w:r>
                            <w:r w:rsidRPr="005A0425">
                              <w:rPr>
                                <w:rFonts w:ascii="Segoe UI" w:hAnsi="Segoe UI" w:cs="Segoe UI"/>
                                <w:sz w:val="16"/>
                                <w:szCs w:val="16"/>
                                <w:highlight w:val="yellow"/>
                              </w:rPr>
                              <w:t>Geologic</w:t>
                            </w:r>
                            <w:r w:rsidRPr="005A0425">
                              <w:rPr>
                                <w:rFonts w:ascii="Segoe UI" w:hAnsi="Segoe UI" w:cs="Segoe UI"/>
                                <w:sz w:val="16"/>
                                <w:szCs w:val="16"/>
                              </w:rPr>
                              <w:t xml:space="preserve"> </w:t>
                            </w:r>
                            <w:r w:rsidRPr="005A0425">
                              <w:rPr>
                                <w:rFonts w:ascii="Segoe UI" w:hAnsi="Segoe UI" w:cs="Segoe UI"/>
                                <w:sz w:val="16"/>
                                <w:szCs w:val="16"/>
                                <w:highlight w:val="yellow"/>
                              </w:rPr>
                              <w:t>Setting</w:t>
                            </w:r>
                            <w:r w:rsidRPr="005A0425">
                              <w:rPr>
                                <w:rFonts w:ascii="Segoe UI" w:hAnsi="Segoe UI" w:cs="Segoe UI"/>
                                <w:sz w:val="16"/>
                                <w:szCs w:val="16"/>
                              </w:rPr>
                              <w:t xml:space="preserve"> module (GSO-</w:t>
                            </w:r>
                            <w:r w:rsidRPr="005A0425">
                              <w:rPr>
                                <w:rFonts w:ascii="Segoe UI" w:hAnsi="Segoe UI" w:cs="Segoe UI"/>
                                <w:sz w:val="16"/>
                                <w:szCs w:val="16"/>
                                <w:highlight w:val="yellow"/>
                              </w:rPr>
                              <w:t>Geologic_Setting</w:t>
                            </w:r>
                            <w:r w:rsidRPr="005A0425">
                              <w:rPr>
                                <w:rFonts w:ascii="Segoe UI" w:hAnsi="Segoe UI" w:cs="Segoe UI"/>
                                <w:sz w:val="16"/>
                                <w:szCs w:val="16"/>
                              </w:rPr>
                              <w:t xml:space="preserve">.ttl).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51B81" id="Text Box 16" o:spid="_x0000_s1036" type="#_x0000_t202" style="position:absolute;margin-left:194.25pt;margin-top:25.85pt;width:243pt;height:190.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" fillcolor="white [3201]" strokeweight=".5pt">
                <v:textbox>
                  <w:txbxContent>
                    <w:p w14:paraId="59EB9210" w14:textId="587CB371" w:rsidR="00D8749F" w:rsidRDefault="00D8749F" w:rsidP="00823888">
                      <w:pPr>
                        <w:pStyle w:val="Heading2"/>
                      </w:pPr>
                      <w:r>
                        <w:t>Inherant and Situation</w:t>
                      </w:r>
                    </w:p>
                    <w:p w14:paraId="53537113" w14:textId="39E652A9" w:rsidR="00D8749F" w:rsidRPr="005A0425" w:rsidRDefault="00D8749F">
                      <w:pPr>
                        <w:rPr>
                          <w:rFonts w:ascii="Segoe UI" w:hAnsi="Segoe UI" w:cs="Segoe UI"/>
                          <w:sz w:val="16"/>
                          <w:szCs w:val="16"/>
                        </w:rPr>
                      </w:pPr>
                      <w:r w:rsidRPr="005A0425">
                        <w:rPr>
                          <w:rFonts w:ascii="Segoe UI" w:hAnsi="Segoe UI" w:cs="Segoe UI"/>
                          <w:b/>
                          <w:sz w:val="16"/>
                          <w:szCs w:val="16"/>
                        </w:rPr>
                        <w:t>Qualities</w:t>
                      </w:r>
                      <w:r w:rsidRPr="005A0425">
                        <w:rPr>
                          <w:rFonts w:ascii="Segoe UI" w:hAnsi="Segoe UI" w:cs="Segoe UI"/>
                          <w:sz w:val="16"/>
                          <w:szCs w:val="16"/>
                        </w:rPr>
                        <w:t xml:space="preserve"> (properties) are inherent characteristics of things. Qualities inhere in those things, and depend on them, e.g. the colour, weight or density of something inheres in the thing and cannot exist without it. Qualities are found in a separate module as shown in Fig 7. Situations are fragments of the world, and Geologic Settings are geological fragments, e.g. sedimentary or tectonic environments as the context in which geologic processes operate. Expanded geological settings are found in the </w:t>
                      </w:r>
                      <w:r w:rsidRPr="005A0425">
                        <w:rPr>
                          <w:rFonts w:ascii="Segoe UI" w:hAnsi="Segoe UI" w:cs="Segoe UI"/>
                          <w:sz w:val="16"/>
                          <w:szCs w:val="16"/>
                          <w:highlight w:val="yellow"/>
                        </w:rPr>
                        <w:t>Geologic</w:t>
                      </w:r>
                      <w:r w:rsidRPr="005A0425">
                        <w:rPr>
                          <w:rFonts w:ascii="Segoe UI" w:hAnsi="Segoe UI" w:cs="Segoe UI"/>
                          <w:sz w:val="16"/>
                          <w:szCs w:val="16"/>
                        </w:rPr>
                        <w:t xml:space="preserve"> </w:t>
                      </w:r>
                      <w:r w:rsidRPr="005A0425">
                        <w:rPr>
                          <w:rFonts w:ascii="Segoe UI" w:hAnsi="Segoe UI" w:cs="Segoe UI"/>
                          <w:sz w:val="16"/>
                          <w:szCs w:val="16"/>
                          <w:highlight w:val="yellow"/>
                        </w:rPr>
                        <w:t>Setting</w:t>
                      </w:r>
                      <w:r w:rsidRPr="005A0425">
                        <w:rPr>
                          <w:rFonts w:ascii="Segoe UI" w:hAnsi="Segoe UI" w:cs="Segoe UI"/>
                          <w:sz w:val="16"/>
                          <w:szCs w:val="16"/>
                        </w:rPr>
                        <w:t xml:space="preserve"> module (GSO-</w:t>
                      </w:r>
                      <w:r w:rsidRPr="005A0425">
                        <w:rPr>
                          <w:rFonts w:ascii="Segoe UI" w:hAnsi="Segoe UI" w:cs="Segoe UI"/>
                          <w:sz w:val="16"/>
                          <w:szCs w:val="16"/>
                          <w:highlight w:val="yellow"/>
                        </w:rPr>
                        <w:t>Geologic_Setting</w:t>
                      </w:r>
                      <w:r w:rsidRPr="005A0425">
                        <w:rPr>
                          <w:rFonts w:ascii="Segoe UI" w:hAnsi="Segoe UI" w:cs="Segoe UI"/>
                          <w:sz w:val="16"/>
                          <w:szCs w:val="16"/>
                        </w:rPr>
                        <w:t xml:space="preserve">.ttl).  </w:t>
                      </w:r>
                    </w:p>
                  </w:txbxContent>
                </v:textbox>
                <w10:wrap type="square" anchorx="margin"/>
              </v:shape>
            </w:pict>
          </mc:Fallback>
        </mc:AlternateContent>
      </w:r>
      <w:r w:rsidR="005A0425">
        <w:rPr>
          <w:noProof/>
          <w:lang w:val="en-CA" w:eastAsia="en-CA"/>
        </w:rPr>
        <mc:AlternateContent>
          <mc:Choice Requires="wps">
            <w:drawing>
              <wp:anchor distT="0" distB="0" distL="114300" distR="114300" simplePos="0" relativeHeight="251683840" behindDoc="0" locked="0" layoutInCell="1" allowOverlap="1" wp14:anchorId="66058B36" wp14:editId="5B6ECAAC">
                <wp:simplePos x="0" y="0"/>
                <wp:positionH relativeFrom="column">
                  <wp:posOffset>361950</wp:posOffset>
                </wp:positionH>
                <wp:positionV relativeFrom="paragraph">
                  <wp:posOffset>2585720</wp:posOffset>
                </wp:positionV>
                <wp:extent cx="16764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14:paraId="759C5FC3" w14:textId="5AC13226" w:rsidR="00D8749F" w:rsidRPr="00E13816" w:rsidRDefault="00D8749F" w:rsidP="0079177B">
                            <w:pPr>
                              <w:pStyle w:val="Caption"/>
                              <w:rPr>
                                <w:noProof/>
                              </w:rPr>
                            </w:pPr>
                            <w:r>
                              <w:t xml:space="preserve">Figure </w:t>
                            </w:r>
                            <w:fldSimple w:instr=" SEQ Figure \* ARABIC ">
                              <w:r>
                                <w:rPr>
                                  <w:noProof/>
                                </w:rPr>
                                <w:t>6</w:t>
                              </w:r>
                            </w:fldSimple>
                            <w:r>
                              <w:t>. Inherants and Situation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6058B36" id="Text Box 20" o:spid="_x0000_s1037" type="#_x0000_t202" style="position:absolute;margin-left:28.5pt;margin-top:203.6pt;width:132pt;height:.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" stroked="f">
                <v:textbox style="mso-fit-shape-to-text:t" inset="0,0,0,0">
                  <w:txbxContent>
                    <w:p w14:paraId="759C5FC3" w14:textId="5AC13226" w:rsidR="00D8749F" w:rsidRPr="00E13816" w:rsidRDefault="00D8749F" w:rsidP="0079177B">
                      <w:pPr>
                        <w:pStyle w:val="Caption"/>
                        <w:rPr>
                          <w:noProof/>
                        </w:rPr>
                      </w:pPr>
                      <w:r>
                        <w:t xml:space="preserve">Figure </w:t>
                      </w:r>
                      <w:fldSimple w:instr=" SEQ Figure \* ARABIC ">
                        <w:r>
                          <w:rPr>
                            <w:noProof/>
                          </w:rPr>
                          <w:t>6</w:t>
                        </w:r>
                      </w:fldSimple>
                      <w:r>
                        <w:t>. Inherants and Situation</w:t>
                      </w:r>
                    </w:p>
                  </w:txbxContent>
                </v:textbox>
                <w10:wrap type="square"/>
              </v:shape>
            </w:pict>
          </mc:Fallback>
        </mc:AlternateContent>
      </w:r>
      <w:r w:rsidR="005A0425">
        <w:rPr>
          <w:noProof/>
          <w:lang w:val="en-CA" w:eastAsia="en-CA"/>
        </w:rPr>
        <w:drawing>
          <wp:anchor distT="0" distB="0" distL="114300" distR="114300" simplePos="0" relativeHeight="251664384" behindDoc="0" locked="0" layoutInCell="1" allowOverlap="1" wp14:anchorId="6EF8FAFE" wp14:editId="2D381EF3">
            <wp:simplePos x="0" y="0"/>
            <wp:positionH relativeFrom="page">
              <wp:posOffset>1235075</wp:posOffset>
            </wp:positionH>
            <wp:positionV relativeFrom="paragraph">
              <wp:posOffset>403860</wp:posOffset>
            </wp:positionV>
            <wp:extent cx="1760855" cy="20231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760855" cy="2023110"/>
                    </a:xfrm>
                    <a:prstGeom prst="rect">
                      <a:avLst/>
                    </a:prstGeom>
                  </pic:spPr>
                </pic:pic>
              </a:graphicData>
            </a:graphic>
            <wp14:sizeRelH relativeFrom="margin">
              <wp14:pctWidth>0</wp14:pctWidth>
            </wp14:sizeRelH>
            <wp14:sizeRelV relativeFrom="margin">
              <wp14:pctHeight>0</wp14:pctHeight>
            </wp14:sizeRelV>
          </wp:anchor>
        </w:drawing>
      </w:r>
    </w:p>
    <w:p w14:paraId="4B5912FE" w14:textId="59F5D7BA" w:rsidR="0079177B" w:rsidRDefault="009A4B1C">
      <w:pPr>
        <w:rPr>
          <w:rFonts w:asciiTheme="majorHAnsi" w:eastAsiaTheme="majorEastAsia" w:hAnsiTheme="majorHAnsi" w:cstheme="majorBidi"/>
          <w:color w:val="2F5496" w:themeColor="accent1" w:themeShade="BF"/>
          <w:sz w:val="26"/>
          <w:szCs w:val="26"/>
        </w:rPr>
      </w:pPr>
      <w:commentRangeStart w:id="24"/>
      <w:r w:rsidRPr="00AC331A">
        <w:rPr>
          <w:noProof/>
          <w:lang w:val="en-CA" w:eastAsia="en-CA"/>
        </w:rPr>
        <w:drawing>
          <wp:anchor distT="0" distB="0" distL="114300" distR="114300" simplePos="0" relativeHeight="251663360" behindDoc="0" locked="0" layoutInCell="1" allowOverlap="1" wp14:anchorId="5C1D06A1" wp14:editId="4A458C45">
            <wp:simplePos x="0" y="0"/>
            <wp:positionH relativeFrom="margin">
              <wp:posOffset>238125</wp:posOffset>
            </wp:positionH>
            <wp:positionV relativeFrom="paragraph">
              <wp:posOffset>2606675</wp:posOffset>
            </wp:positionV>
            <wp:extent cx="4671060" cy="49612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671060" cy="4961255"/>
                    </a:xfrm>
                    <a:prstGeom prst="rect">
                      <a:avLst/>
                    </a:prstGeom>
                  </pic:spPr>
                </pic:pic>
              </a:graphicData>
            </a:graphic>
            <wp14:sizeRelH relativeFrom="margin">
              <wp14:pctWidth>0</wp14:pctWidth>
            </wp14:sizeRelH>
            <wp14:sizeRelV relativeFrom="margin">
              <wp14:pctHeight>0</wp14:pctHeight>
            </wp14:sizeRelV>
          </wp:anchor>
        </w:drawing>
      </w:r>
      <w:commentRangeEnd w:id="24"/>
      <w:r w:rsidR="00030054">
        <w:rPr>
          <w:noProof/>
          <w:lang w:val="en-CA" w:eastAsia="en-CA"/>
        </w:rPr>
        <mc:AlternateContent>
          <mc:Choice Requires="wps">
            <w:drawing>
              <wp:anchor distT="45720" distB="45720" distL="114300" distR="114300" simplePos="0" relativeHeight="251698176" behindDoc="0" locked="0" layoutInCell="1" allowOverlap="1" wp14:anchorId="4654BEE2" wp14:editId="12419C45">
                <wp:simplePos x="0" y="0"/>
                <wp:positionH relativeFrom="margin">
                  <wp:posOffset>476250</wp:posOffset>
                </wp:positionH>
                <wp:positionV relativeFrom="paragraph">
                  <wp:posOffset>7607935</wp:posOffset>
                </wp:positionV>
                <wp:extent cx="1590675" cy="314325"/>
                <wp:effectExtent l="0" t="0" r="9525" b="952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14325"/>
                        </a:xfrm>
                        <a:prstGeom prst="rect">
                          <a:avLst/>
                        </a:prstGeom>
                        <a:solidFill>
                          <a:srgbClr val="FFFFFF"/>
                        </a:solidFill>
                        <a:ln w="9525">
                          <a:noFill/>
                          <a:miter lim="800000"/>
                          <a:headEnd/>
                          <a:tailEnd/>
                        </a:ln>
                      </wps:spPr>
                      <wps:txbx>
                        <w:txbxContent>
                          <w:p w14:paraId="7B2C34BE" w14:textId="0A5EF8B8" w:rsidR="00D8749F" w:rsidRDefault="00D8749F" w:rsidP="00030054">
                            <w:pPr>
                              <w:pStyle w:val="Caption"/>
                            </w:pPr>
                            <w:r>
                              <w:t>Figure 7. Quality examples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4BEE2" id="Text Box 22" o:spid="_x0000_s1038" type="#_x0000_t202" style="position:absolute;margin-left:37.5pt;margin-top:599.05pt;width:125.25pt;height:24.7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" stroked="f">
                <v:textbox>
                  <w:txbxContent>
                    <w:p w14:paraId="7B2C34BE" w14:textId="0A5EF8B8" w:rsidR="00D8749F" w:rsidRDefault="00D8749F" w:rsidP="00030054">
                      <w:pPr>
                        <w:pStyle w:val="Caption"/>
                      </w:pPr>
                      <w:r>
                        <w:t>Figure 7. Quality examples</w:t>
                      </w:r>
                    </w:p>
                  </w:txbxContent>
                </v:textbox>
                <w10:wrap type="square" anchorx="margin"/>
              </v:shape>
            </w:pict>
          </mc:Fallback>
        </mc:AlternateContent>
      </w:r>
      <w:r w:rsidR="003B4B43">
        <w:rPr>
          <w:rStyle w:val="CommentReference"/>
        </w:rPr>
        <w:commentReference w:id="24"/>
      </w:r>
      <w:r w:rsidR="0079177B">
        <w:br w:type="page"/>
      </w:r>
    </w:p>
    <w:p w14:paraId="6C01A44C" w14:textId="4B808B63" w:rsidR="00CF7969" w:rsidRDefault="00DF40BF" w:rsidP="004663A1">
      <w:pPr>
        <w:pStyle w:val="Heading1"/>
      </w:pPr>
      <w:bookmarkStart w:id="25" w:name="_Toc42610802"/>
      <w:r>
        <w:t xml:space="preserve">GSO </w:t>
      </w:r>
      <w:r w:rsidR="00555202">
        <w:t>Geology</w:t>
      </w:r>
      <w:r w:rsidR="0032602C">
        <w:t xml:space="preserve"> </w:t>
      </w:r>
      <w:r w:rsidR="009B6DED">
        <w:t>and Geology Modules</w:t>
      </w:r>
      <w:bookmarkEnd w:id="25"/>
    </w:p>
    <w:p w14:paraId="2ED31F4E" w14:textId="75640B5B" w:rsidR="0032602C" w:rsidRDefault="0032602C" w:rsidP="0079177B">
      <w:r w:rsidRPr="00CF7969">
        <w:t>Th</w:t>
      </w:r>
      <w:r w:rsidRPr="0079177B">
        <w:t>e</w:t>
      </w:r>
      <w:r w:rsidR="00CF7969">
        <w:t xml:space="preserve"> </w:t>
      </w:r>
      <w:r w:rsidR="009B6DED">
        <w:t>geology</w:t>
      </w:r>
      <w:r w:rsidR="00CF7969">
        <w:t xml:space="preserve"> modules </w:t>
      </w:r>
      <w:r w:rsidR="009B6DED">
        <w:t>are</w:t>
      </w:r>
      <w:r w:rsidR="00CF7969">
        <w:t xml:space="preserve"> </w:t>
      </w:r>
      <w:r w:rsidR="009B6DED">
        <w:t>dependent</w:t>
      </w:r>
      <w:r w:rsidR="00CF7969">
        <w:t xml:space="preserve"> only on the top level Common (</w:t>
      </w:r>
      <w:r w:rsidR="00CF7969" w:rsidRPr="00CF7969">
        <w:t>GSO-Common.ttl</w:t>
      </w:r>
      <w:r w:rsidR="00CF7969">
        <w:t>) and Geology (</w:t>
      </w:r>
      <w:bookmarkStart w:id="26" w:name="_Hlk32217728"/>
      <w:r w:rsidR="00CF7969" w:rsidRPr="00CF7969">
        <w:t>GSO-Geology.ttl</w:t>
      </w:r>
      <w:bookmarkEnd w:id="26"/>
      <w:r w:rsidR="00CF7969">
        <w:t>) ontologies</w:t>
      </w:r>
      <w:r w:rsidR="009B6DED">
        <w:t xml:space="preserve">. Select modules can then </w:t>
      </w:r>
      <w:r w:rsidR="00CF7969">
        <w:t xml:space="preserve">imported as </w:t>
      </w:r>
      <w:r w:rsidR="009B6DED">
        <w:t xml:space="preserve">needed for </w:t>
      </w:r>
      <w:r w:rsidR="00CF7969">
        <w:t xml:space="preserve">a particular application. </w:t>
      </w:r>
    </w:p>
    <w:p w14:paraId="0963557F" w14:textId="13EAF5FD" w:rsidR="004663A1" w:rsidRDefault="004663A1" w:rsidP="004663A1">
      <w:pPr>
        <w:pStyle w:val="Heading2"/>
      </w:pPr>
      <w:r>
        <w:t>Geology</w:t>
      </w:r>
      <w:r w:rsidR="009B6DED">
        <w:t xml:space="preserve"> </w:t>
      </w:r>
    </w:p>
    <w:p w14:paraId="5579681D" w14:textId="0004A1A8" w:rsidR="004663A1" w:rsidRDefault="004663A1" w:rsidP="0079177B">
      <w:r>
        <w:t xml:space="preserve">This is the core geology </w:t>
      </w:r>
      <w:r w:rsidR="005F7442">
        <w:t>layer</w:t>
      </w:r>
      <w:r>
        <w:t xml:space="preserve">, serialized in </w:t>
      </w:r>
      <w:r w:rsidRPr="00CF7969">
        <w:t>GSO-Geology.ttl</w:t>
      </w:r>
      <w:r>
        <w:t xml:space="preserve">. </w:t>
      </w:r>
    </w:p>
    <w:p w14:paraId="7FA41866" w14:textId="6C23CB39" w:rsidR="004663A1" w:rsidRDefault="004663A1" w:rsidP="004663A1">
      <w:pPr>
        <w:pStyle w:val="Caption"/>
        <w:keepNext/>
      </w:pPr>
      <w:r>
        <w:t xml:space="preserve">Table </w:t>
      </w:r>
      <w:fldSimple w:instr=" SEQ Table \* ARABIC ">
        <w:r w:rsidR="00D569F1">
          <w:rPr>
            <w:noProof/>
          </w:rPr>
          <w:t>1</w:t>
        </w:r>
      </w:fldSimple>
      <w:r>
        <w:t>.  Classes defined in GSO-Geology (gsog: namespace)</w:t>
      </w:r>
    </w:p>
    <w:tbl>
      <w:tblPr>
        <w:tblStyle w:val="TableGrid"/>
        <w:tblW w:w="5000" w:type="pct"/>
        <w:tblLayout w:type="fixed"/>
        <w:tblLook w:val="04A0" w:firstRow="1" w:lastRow="0" w:firstColumn="1" w:lastColumn="0" w:noHBand="0" w:noVBand="1"/>
        <w:tblPrChange w:id="27" w:author="Stephen Richard" w:date="2020-06-18T14:49:00Z">
          <w:tblPr>
            <w:tblStyle w:val="TableGrid"/>
            <w:tblW w:w="5000" w:type="pct"/>
            <w:tblLayout w:type="fixed"/>
            <w:tblLook w:val="04A0" w:firstRow="1" w:lastRow="0" w:firstColumn="1" w:lastColumn="0" w:noHBand="0" w:noVBand="1"/>
          </w:tblPr>
        </w:tblPrChange>
      </w:tblPr>
      <w:tblGrid>
        <w:gridCol w:w="2401"/>
        <w:gridCol w:w="6949"/>
        <w:tblGridChange w:id="28">
          <w:tblGrid>
            <w:gridCol w:w="1435"/>
            <w:gridCol w:w="5576"/>
          </w:tblGrid>
        </w:tblGridChange>
      </w:tblGrid>
      <w:tr w:rsidR="009F17DC" w:rsidRPr="004663A1" w14:paraId="076BF4BF" w14:textId="77777777" w:rsidTr="009C02A6">
        <w:trPr>
          <w:cantSplit/>
          <w:trHeight w:val="405"/>
          <w:tblHeader/>
          <w:ins w:id="29" w:author="Stephen Richard" w:date="2020-06-18T10:51:00Z"/>
          <w:trPrChange w:id="30" w:author="Stephen Richard" w:date="2020-06-18T14:49:00Z">
            <w:trPr>
              <w:cantSplit/>
              <w:trHeight w:val="405"/>
              <w:tblHeader/>
            </w:trPr>
          </w:trPrChange>
        </w:trPr>
        <w:tc>
          <w:tcPr>
            <w:tcW w:w="1284" w:type="pct"/>
            <w:hideMark/>
            <w:tcPrChange w:id="31" w:author="Stephen Richard" w:date="2020-06-18T14:49:00Z">
              <w:tcPr>
                <w:tcW w:w="767" w:type="pct"/>
                <w:hideMark/>
              </w:tcPr>
            </w:tcPrChange>
          </w:tcPr>
          <w:p w14:paraId="5C1C63E9" w14:textId="77777777" w:rsidR="009F17DC" w:rsidRPr="004663A1" w:rsidRDefault="009F17DC">
            <w:pPr>
              <w:rPr>
                <w:ins w:id="32" w:author="Stephen Richard" w:date="2020-06-18T10:51:00Z"/>
                <w:b/>
                <w:bCs/>
                <w:sz w:val="24"/>
                <w:szCs w:val="24"/>
              </w:rPr>
            </w:pPr>
            <w:ins w:id="33" w:author="Stephen Richard" w:date="2020-06-18T10:51:00Z">
              <w:r>
                <w:rPr>
                  <w:b/>
                  <w:bCs/>
                  <w:sz w:val="24"/>
                  <w:szCs w:val="24"/>
                </w:rPr>
                <w:t>Name</w:t>
              </w:r>
            </w:ins>
          </w:p>
        </w:tc>
        <w:tc>
          <w:tcPr>
            <w:tcW w:w="3716" w:type="pct"/>
            <w:hideMark/>
            <w:tcPrChange w:id="34" w:author="Stephen Richard" w:date="2020-06-18T14:49:00Z">
              <w:tcPr>
                <w:tcW w:w="2982" w:type="pct"/>
                <w:hideMark/>
              </w:tcPr>
            </w:tcPrChange>
          </w:tcPr>
          <w:p w14:paraId="397638C0" w14:textId="77777777" w:rsidR="009F17DC" w:rsidRPr="004663A1" w:rsidRDefault="009F17DC">
            <w:pPr>
              <w:rPr>
                <w:ins w:id="35" w:author="Stephen Richard" w:date="2020-06-18T10:51:00Z"/>
                <w:b/>
                <w:bCs/>
                <w:sz w:val="24"/>
                <w:szCs w:val="24"/>
              </w:rPr>
            </w:pPr>
            <w:ins w:id="36" w:author="Stephen Richard" w:date="2020-06-18T10:51:00Z">
              <w:r>
                <w:rPr>
                  <w:b/>
                  <w:bCs/>
                  <w:sz w:val="24"/>
                  <w:szCs w:val="24"/>
                </w:rPr>
                <w:t>Description</w:t>
              </w:r>
            </w:ins>
          </w:p>
        </w:tc>
      </w:tr>
      <w:tr w:rsidR="009F17DC" w:rsidRPr="00D8749F" w14:paraId="73DA1646" w14:textId="77777777" w:rsidTr="009C02A6">
        <w:trPr>
          <w:trHeight w:val="300"/>
          <w:ins w:id="37" w:author="Stephen Richard" w:date="2020-06-18T10:51:00Z"/>
          <w:trPrChange w:id="38" w:author="Stephen Richard" w:date="2020-06-18T14:49:00Z">
            <w:trPr>
              <w:trHeight w:val="300"/>
            </w:trPr>
          </w:trPrChange>
        </w:trPr>
        <w:tc>
          <w:tcPr>
            <w:tcW w:w="1284" w:type="pct"/>
            <w:noWrap/>
            <w:hideMark/>
            <w:tcPrChange w:id="39" w:author="Stephen Richard" w:date="2020-06-18T14:49:00Z">
              <w:tcPr>
                <w:tcW w:w="767" w:type="pct"/>
                <w:noWrap/>
                <w:hideMark/>
              </w:tcPr>
            </w:tcPrChange>
          </w:tcPr>
          <w:p w14:paraId="6697216D" w14:textId="77777777" w:rsidR="009F17DC" w:rsidRPr="00D8749F" w:rsidRDefault="009F17DC" w:rsidP="00D8749F">
            <w:pPr>
              <w:rPr>
                <w:ins w:id="40" w:author="Stephen Richard" w:date="2020-06-18T10:51:00Z"/>
              </w:rPr>
            </w:pPr>
            <w:ins w:id="41" w:author="Stephen Richard" w:date="2020-06-18T10:51:00Z">
              <w:r w:rsidRPr="00D8749F">
                <w:t>Additive Process</w:t>
              </w:r>
            </w:ins>
          </w:p>
        </w:tc>
        <w:tc>
          <w:tcPr>
            <w:tcW w:w="3716" w:type="pct"/>
            <w:hideMark/>
            <w:tcPrChange w:id="42" w:author="Stephen Richard" w:date="2020-06-18T14:49:00Z">
              <w:tcPr>
                <w:tcW w:w="2982" w:type="pct"/>
                <w:hideMark/>
              </w:tcPr>
            </w:tcPrChange>
          </w:tcPr>
          <w:p w14:paraId="0BA5D49C" w14:textId="77777777" w:rsidR="009F17DC" w:rsidRPr="00FD4B40" w:rsidRDefault="009F17DC" w:rsidP="00FD4B40">
            <w:pPr>
              <w:rPr>
                <w:ins w:id="43" w:author="Stephen Richard" w:date="2020-06-18T10:51:00Z"/>
              </w:rPr>
            </w:pPr>
            <w:ins w:id="44" w:author="Stephen Richard" w:date="2020-06-18T10:51:00Z">
              <w:r w:rsidRPr="00FD4B40">
                <w:t>process that introduces new matter into the model space</w:t>
              </w:r>
            </w:ins>
          </w:p>
        </w:tc>
      </w:tr>
      <w:tr w:rsidR="009F17DC" w:rsidRPr="004663A1" w14:paraId="656AB163" w14:textId="77777777" w:rsidTr="009C02A6">
        <w:trPr>
          <w:trHeight w:val="600"/>
          <w:ins w:id="45" w:author="Stephen Richard" w:date="2020-06-18T10:51:00Z"/>
          <w:trPrChange w:id="46" w:author="Stephen Richard" w:date="2020-06-18T14:49:00Z">
            <w:trPr>
              <w:trHeight w:val="600"/>
            </w:trPr>
          </w:trPrChange>
        </w:trPr>
        <w:tc>
          <w:tcPr>
            <w:tcW w:w="1284" w:type="pct"/>
            <w:hideMark/>
            <w:tcPrChange w:id="47" w:author="Stephen Richard" w:date="2020-06-18T14:49:00Z">
              <w:tcPr>
                <w:tcW w:w="767" w:type="pct"/>
                <w:hideMark/>
              </w:tcPr>
            </w:tcPrChange>
          </w:tcPr>
          <w:p w14:paraId="10955EB7" w14:textId="77777777" w:rsidR="009F17DC" w:rsidRPr="00D8749F" w:rsidRDefault="009F17DC" w:rsidP="00D8749F">
            <w:pPr>
              <w:rPr>
                <w:ins w:id="48" w:author="Stephen Richard" w:date="2020-06-18T10:51:00Z"/>
                <w:rPrChange w:id="49" w:author="Stephen Richard" w:date="2020-06-18T10:52:00Z">
                  <w:rPr>
                    <w:ins w:id="50" w:author="Stephen Richard" w:date="2020-06-18T10:51:00Z"/>
                    <w:sz w:val="20"/>
                    <w:szCs w:val="20"/>
                  </w:rPr>
                </w:rPrChange>
              </w:rPr>
            </w:pPr>
            <w:ins w:id="51" w:author="Stephen Richard" w:date="2020-06-18T10:51:00Z">
              <w:r w:rsidRPr="00D8749F">
                <w:rPr>
                  <w:rPrChange w:id="52" w:author="Stephen Richard" w:date="2020-06-18T10:52:00Z">
                    <w:rPr>
                      <w:sz w:val="20"/>
                      <w:szCs w:val="20"/>
                    </w:rPr>
                  </w:rPrChange>
                </w:rPr>
                <w:t>Age (time scale rank)</w:t>
              </w:r>
            </w:ins>
          </w:p>
        </w:tc>
        <w:tc>
          <w:tcPr>
            <w:tcW w:w="3716" w:type="pct"/>
            <w:hideMark/>
            <w:tcPrChange w:id="53" w:author="Stephen Richard" w:date="2020-06-18T14:49:00Z">
              <w:tcPr>
                <w:tcW w:w="2982" w:type="pct"/>
                <w:hideMark/>
              </w:tcPr>
            </w:tcPrChange>
          </w:tcPr>
          <w:p w14:paraId="592E6F25" w14:textId="77777777" w:rsidR="009F17DC" w:rsidRPr="00D8749F" w:rsidRDefault="009F17DC" w:rsidP="00FD4B40">
            <w:pPr>
              <w:rPr>
                <w:ins w:id="54" w:author="Stephen Richard" w:date="2020-06-18T10:51:00Z"/>
                <w:rPrChange w:id="55" w:author="Stephen Richard" w:date="2020-06-18T10:52:00Z">
                  <w:rPr>
                    <w:ins w:id="56" w:author="Stephen Richard" w:date="2020-06-18T10:51:00Z"/>
                    <w:sz w:val="20"/>
                    <w:szCs w:val="20"/>
                  </w:rPr>
                </w:rPrChange>
              </w:rPr>
            </w:pPr>
            <w:ins w:id="57" w:author="Stephen Richard" w:date="2020-06-18T10:51:00Z">
              <w:r w:rsidRPr="00D8749F">
                <w:rPr>
                  <w:rPrChange w:id="58" w:author="Stephen Richard" w:date="2020-06-18T10:52:00Z">
                    <w:rPr>
                      <w:sz w:val="20"/>
                      <w:szCs w:val="20"/>
                    </w:rPr>
                  </w:rPrChange>
                </w:rPr>
                <w:t>Most granular chronometric time interval; one or more Ages are grouped into an Epoch</w:t>
              </w:r>
            </w:ins>
          </w:p>
        </w:tc>
      </w:tr>
      <w:tr w:rsidR="009F17DC" w:rsidRPr="00D8749F" w14:paraId="494AD44E" w14:textId="77777777" w:rsidTr="009C02A6">
        <w:trPr>
          <w:trHeight w:val="600"/>
          <w:ins w:id="59" w:author="Stephen Richard" w:date="2020-06-18T10:51:00Z"/>
          <w:trPrChange w:id="60" w:author="Stephen Richard" w:date="2020-06-18T14:49:00Z">
            <w:trPr>
              <w:trHeight w:val="600"/>
            </w:trPr>
          </w:trPrChange>
        </w:trPr>
        <w:tc>
          <w:tcPr>
            <w:tcW w:w="1284" w:type="pct"/>
            <w:noWrap/>
            <w:hideMark/>
            <w:tcPrChange w:id="61" w:author="Stephen Richard" w:date="2020-06-18T14:49:00Z">
              <w:tcPr>
                <w:tcW w:w="767" w:type="pct"/>
                <w:noWrap/>
                <w:hideMark/>
              </w:tcPr>
            </w:tcPrChange>
          </w:tcPr>
          <w:p w14:paraId="24AD6445" w14:textId="77777777" w:rsidR="009F17DC" w:rsidRPr="00D8749F" w:rsidRDefault="009F17DC" w:rsidP="00D8749F">
            <w:pPr>
              <w:rPr>
                <w:ins w:id="62" w:author="Stephen Richard" w:date="2020-06-18T10:51:00Z"/>
              </w:rPr>
            </w:pPr>
            <w:ins w:id="63" w:author="Stephen Richard" w:date="2020-06-18T10:51:00Z">
              <w:r w:rsidRPr="00D8749F">
                <w:t>Aggregate non clastic particle</w:t>
              </w:r>
            </w:ins>
          </w:p>
        </w:tc>
        <w:tc>
          <w:tcPr>
            <w:tcW w:w="3716" w:type="pct"/>
            <w:hideMark/>
            <w:tcPrChange w:id="64" w:author="Stephen Richard" w:date="2020-06-18T14:49:00Z">
              <w:tcPr>
                <w:tcW w:w="2982" w:type="pct"/>
                <w:hideMark/>
              </w:tcPr>
            </w:tcPrChange>
          </w:tcPr>
          <w:p w14:paraId="4CED5E63" w14:textId="77777777" w:rsidR="009F17DC" w:rsidRPr="00D8749F" w:rsidRDefault="009F17DC" w:rsidP="00D8749F">
            <w:pPr>
              <w:rPr>
                <w:ins w:id="65" w:author="Stephen Richard" w:date="2020-06-18T10:51:00Z"/>
              </w:rPr>
            </w:pPr>
            <w:ins w:id="66" w:author="Stephen Richard" w:date="2020-06-18T10:51:00Z">
              <w:r w:rsidRPr="00D8749F">
                <w:t>Generic term for a non-clastic particle that is itself composed of an aggregation of particles.</w:t>
              </w:r>
            </w:ins>
          </w:p>
        </w:tc>
      </w:tr>
      <w:tr w:rsidR="009F17DC" w:rsidRPr="00D8749F" w14:paraId="6669EACD" w14:textId="77777777" w:rsidTr="009C02A6">
        <w:trPr>
          <w:trHeight w:val="600"/>
          <w:ins w:id="67" w:author="Stephen Richard" w:date="2020-06-18T10:51:00Z"/>
          <w:trPrChange w:id="68" w:author="Stephen Richard" w:date="2020-06-18T14:49:00Z">
            <w:trPr>
              <w:trHeight w:val="600"/>
            </w:trPr>
          </w:trPrChange>
        </w:trPr>
        <w:tc>
          <w:tcPr>
            <w:tcW w:w="1284" w:type="pct"/>
            <w:noWrap/>
            <w:hideMark/>
            <w:tcPrChange w:id="69" w:author="Stephen Richard" w:date="2020-06-18T14:49:00Z">
              <w:tcPr>
                <w:tcW w:w="767" w:type="pct"/>
                <w:noWrap/>
                <w:hideMark/>
              </w:tcPr>
            </w:tcPrChange>
          </w:tcPr>
          <w:p w14:paraId="24ADF297" w14:textId="77777777" w:rsidR="009F17DC" w:rsidRPr="00D8749F" w:rsidRDefault="009F17DC" w:rsidP="00D8749F">
            <w:pPr>
              <w:rPr>
                <w:ins w:id="70" w:author="Stephen Richard" w:date="2020-06-18T10:51:00Z"/>
              </w:rPr>
            </w:pPr>
            <w:ins w:id="71" w:author="Stephen Richard" w:date="2020-06-18T10:51:00Z">
              <w:r w:rsidRPr="00D8749F">
                <w:t>Alteration degree</w:t>
              </w:r>
            </w:ins>
          </w:p>
        </w:tc>
        <w:tc>
          <w:tcPr>
            <w:tcW w:w="3716" w:type="pct"/>
            <w:hideMark/>
            <w:tcPrChange w:id="72" w:author="Stephen Richard" w:date="2020-06-18T14:49:00Z">
              <w:tcPr>
                <w:tcW w:w="2982" w:type="pct"/>
                <w:hideMark/>
              </w:tcPr>
            </w:tcPrChange>
          </w:tcPr>
          <w:p w14:paraId="7CDA8695" w14:textId="77777777" w:rsidR="009F17DC" w:rsidRPr="00D8749F" w:rsidRDefault="009F17DC" w:rsidP="00FD4B40">
            <w:pPr>
              <w:rPr>
                <w:ins w:id="73" w:author="Stephen Richard" w:date="2020-06-18T10:51:00Z"/>
                <w:rPrChange w:id="74" w:author="Stephen Richard" w:date="2020-06-18T10:52:00Z">
                  <w:rPr>
                    <w:ins w:id="75" w:author="Stephen Richard" w:date="2020-06-18T10:51:00Z"/>
                  </w:rPr>
                </w:rPrChange>
              </w:rPr>
            </w:pPr>
            <w:ins w:id="76" w:author="Stephen Richard" w:date="2020-06-18T10:51:00Z">
              <w:r w:rsidRPr="00FD4B40">
                <w:t>Specification of the strength of observed alteration. Can be used on Geologic_Unit or Rock_Material</w:t>
              </w:r>
            </w:ins>
          </w:p>
        </w:tc>
      </w:tr>
      <w:tr w:rsidR="009F17DC" w:rsidRPr="00D8749F" w14:paraId="32F48F6E" w14:textId="77777777" w:rsidTr="009C02A6">
        <w:trPr>
          <w:trHeight w:val="600"/>
          <w:ins w:id="77" w:author="Stephen Richard" w:date="2020-06-18T10:51:00Z"/>
          <w:trPrChange w:id="78" w:author="Stephen Richard" w:date="2020-06-18T14:49:00Z">
            <w:trPr>
              <w:trHeight w:val="600"/>
            </w:trPr>
          </w:trPrChange>
        </w:trPr>
        <w:tc>
          <w:tcPr>
            <w:tcW w:w="1284" w:type="pct"/>
            <w:noWrap/>
            <w:hideMark/>
            <w:tcPrChange w:id="79" w:author="Stephen Richard" w:date="2020-06-18T14:49:00Z">
              <w:tcPr>
                <w:tcW w:w="767" w:type="pct"/>
                <w:noWrap/>
                <w:hideMark/>
              </w:tcPr>
            </w:tcPrChange>
          </w:tcPr>
          <w:p w14:paraId="0861B13D" w14:textId="77777777" w:rsidR="009F17DC" w:rsidRPr="00D8749F" w:rsidRDefault="009F17DC" w:rsidP="00D8749F">
            <w:pPr>
              <w:rPr>
                <w:ins w:id="80" w:author="Stephen Richard" w:date="2020-06-18T10:51:00Z"/>
              </w:rPr>
            </w:pPr>
            <w:ins w:id="81" w:author="Stephen Richard" w:date="2020-06-18T10:51:00Z">
              <w:r w:rsidRPr="00D8749F">
                <w:t>Alteration distribution</w:t>
              </w:r>
            </w:ins>
          </w:p>
        </w:tc>
        <w:tc>
          <w:tcPr>
            <w:tcW w:w="3716" w:type="pct"/>
            <w:hideMark/>
            <w:tcPrChange w:id="82" w:author="Stephen Richard" w:date="2020-06-18T14:49:00Z">
              <w:tcPr>
                <w:tcW w:w="2982" w:type="pct"/>
                <w:hideMark/>
              </w:tcPr>
            </w:tcPrChange>
          </w:tcPr>
          <w:p w14:paraId="72CCB97B" w14:textId="77777777" w:rsidR="009F17DC" w:rsidRPr="00D8749F" w:rsidRDefault="009F17DC" w:rsidP="00FD4B40">
            <w:pPr>
              <w:rPr>
                <w:ins w:id="83" w:author="Stephen Richard" w:date="2020-06-18T10:51:00Z"/>
                <w:rPrChange w:id="84" w:author="Stephen Richard" w:date="2020-06-18T10:52:00Z">
                  <w:rPr>
                    <w:ins w:id="85" w:author="Stephen Richard" w:date="2020-06-18T10:51:00Z"/>
                  </w:rPr>
                </w:rPrChange>
              </w:rPr>
            </w:pPr>
            <w:ins w:id="86" w:author="Stephen Richard" w:date="2020-06-18T10:51:00Z">
              <w:r w:rsidRPr="00FD4B40">
                <w:t>AlterationDistribution describes the spatial distribution or geometry of alteration zones</w:t>
              </w:r>
              <w:r w:rsidRPr="00D8749F">
                <w:rPr>
                  <w:rPrChange w:id="87" w:author="Stephen Richard" w:date="2020-06-18T10:52:00Z">
                    <w:rPr/>
                  </w:rPrChange>
                </w:rPr>
                <w:t>. eg: patchy, spotted, banded, viens, vein breccia, pervasive, disseminated, etc</w:t>
              </w:r>
            </w:ins>
          </w:p>
        </w:tc>
      </w:tr>
      <w:tr w:rsidR="009F17DC" w:rsidRPr="00D8749F" w14:paraId="52F7246F" w14:textId="77777777" w:rsidTr="009C02A6">
        <w:trPr>
          <w:trHeight w:val="300"/>
          <w:ins w:id="88" w:author="Stephen Richard" w:date="2020-06-18T10:51:00Z"/>
          <w:trPrChange w:id="89" w:author="Stephen Richard" w:date="2020-06-18T14:49:00Z">
            <w:trPr>
              <w:trHeight w:val="300"/>
            </w:trPr>
          </w:trPrChange>
        </w:trPr>
        <w:tc>
          <w:tcPr>
            <w:tcW w:w="1284" w:type="pct"/>
            <w:noWrap/>
            <w:hideMark/>
            <w:tcPrChange w:id="90" w:author="Stephen Richard" w:date="2020-06-18T14:49:00Z">
              <w:tcPr>
                <w:tcW w:w="767" w:type="pct"/>
                <w:noWrap/>
                <w:hideMark/>
              </w:tcPr>
            </w:tcPrChange>
          </w:tcPr>
          <w:p w14:paraId="6B2F5097" w14:textId="77777777" w:rsidR="009F17DC" w:rsidRPr="00D8749F" w:rsidRDefault="009F17DC" w:rsidP="00D8749F">
            <w:pPr>
              <w:rPr>
                <w:ins w:id="91" w:author="Stephen Richard" w:date="2020-06-18T10:51:00Z"/>
              </w:rPr>
            </w:pPr>
            <w:ins w:id="92" w:author="Stephen Richard" w:date="2020-06-18T10:51:00Z">
              <w:r w:rsidRPr="00D8749F">
                <w:t>Alteration type</w:t>
              </w:r>
            </w:ins>
          </w:p>
        </w:tc>
        <w:tc>
          <w:tcPr>
            <w:tcW w:w="3716" w:type="pct"/>
            <w:hideMark/>
            <w:tcPrChange w:id="93" w:author="Stephen Richard" w:date="2020-06-18T14:49:00Z">
              <w:tcPr>
                <w:tcW w:w="2982" w:type="pct"/>
                <w:hideMark/>
              </w:tcPr>
            </w:tcPrChange>
          </w:tcPr>
          <w:p w14:paraId="0542139D" w14:textId="77777777" w:rsidR="009F17DC" w:rsidRPr="00D8749F" w:rsidRDefault="009F17DC" w:rsidP="00D8749F">
            <w:pPr>
              <w:rPr>
                <w:ins w:id="94" w:author="Stephen Richard" w:date="2020-06-18T10:51:00Z"/>
              </w:rPr>
            </w:pPr>
            <w:ins w:id="95" w:author="Stephen Richard" w:date="2020-06-18T10:51:00Z">
              <w:r w:rsidRPr="00D8749F">
                <w:t>Specification of alteration types (eg; potassic, argillic, advanced argillic)</w:t>
              </w:r>
            </w:ins>
          </w:p>
        </w:tc>
      </w:tr>
      <w:tr w:rsidR="009F17DC" w:rsidRPr="00D8749F" w14:paraId="06F32F0B" w14:textId="77777777" w:rsidTr="009C02A6">
        <w:trPr>
          <w:trHeight w:val="300"/>
          <w:ins w:id="96" w:author="Stephen Richard" w:date="2020-06-18T10:51:00Z"/>
          <w:trPrChange w:id="97" w:author="Stephen Richard" w:date="2020-06-18T14:49:00Z">
            <w:trPr>
              <w:trHeight w:val="300"/>
            </w:trPr>
          </w:trPrChange>
        </w:trPr>
        <w:tc>
          <w:tcPr>
            <w:tcW w:w="1284" w:type="pct"/>
            <w:noWrap/>
            <w:hideMark/>
            <w:tcPrChange w:id="98" w:author="Stephen Richard" w:date="2020-06-18T14:49:00Z">
              <w:tcPr>
                <w:tcW w:w="767" w:type="pct"/>
                <w:noWrap/>
                <w:hideMark/>
              </w:tcPr>
            </w:tcPrChange>
          </w:tcPr>
          <w:p w14:paraId="6E3D8B37" w14:textId="77777777" w:rsidR="009F17DC" w:rsidRPr="00D8749F" w:rsidRDefault="009F17DC" w:rsidP="00D8749F">
            <w:pPr>
              <w:rPr>
                <w:ins w:id="99" w:author="Stephen Richard" w:date="2020-06-18T10:51:00Z"/>
              </w:rPr>
            </w:pPr>
            <w:ins w:id="100" w:author="Stephen Richard" w:date="2020-06-18T10:51:00Z">
              <w:r w:rsidRPr="00D8749F">
                <w:t xml:space="preserve">Amount of Matter Role  </w:t>
              </w:r>
            </w:ins>
          </w:p>
        </w:tc>
        <w:tc>
          <w:tcPr>
            <w:tcW w:w="3716" w:type="pct"/>
            <w:hideMark/>
            <w:tcPrChange w:id="101" w:author="Stephen Richard" w:date="2020-06-18T14:49:00Z">
              <w:tcPr>
                <w:tcW w:w="2982" w:type="pct"/>
                <w:hideMark/>
              </w:tcPr>
            </w:tcPrChange>
          </w:tcPr>
          <w:p w14:paraId="4AC87311" w14:textId="77777777" w:rsidR="009F17DC" w:rsidRPr="00D8749F" w:rsidRDefault="009F17DC" w:rsidP="00D8749F">
            <w:pPr>
              <w:rPr>
                <w:ins w:id="102" w:author="Stephen Richard" w:date="2020-06-18T10:51:00Z"/>
              </w:rPr>
            </w:pPr>
          </w:p>
        </w:tc>
      </w:tr>
      <w:tr w:rsidR="009F17DC" w:rsidRPr="00D8749F" w14:paraId="596F61ED" w14:textId="77777777" w:rsidTr="009C02A6">
        <w:trPr>
          <w:trHeight w:val="600"/>
          <w:ins w:id="103" w:author="Stephen Richard" w:date="2020-06-18T10:51:00Z"/>
          <w:trPrChange w:id="104" w:author="Stephen Richard" w:date="2020-06-18T14:49:00Z">
            <w:trPr>
              <w:trHeight w:val="600"/>
            </w:trPr>
          </w:trPrChange>
        </w:trPr>
        <w:tc>
          <w:tcPr>
            <w:tcW w:w="1284" w:type="pct"/>
            <w:noWrap/>
            <w:hideMark/>
            <w:tcPrChange w:id="105" w:author="Stephen Richard" w:date="2020-06-18T14:49:00Z">
              <w:tcPr>
                <w:tcW w:w="767" w:type="pct"/>
                <w:noWrap/>
                <w:hideMark/>
              </w:tcPr>
            </w:tcPrChange>
          </w:tcPr>
          <w:p w14:paraId="3A6060A2" w14:textId="77777777" w:rsidR="009F17DC" w:rsidRPr="00D8749F" w:rsidRDefault="009F17DC" w:rsidP="00D8749F">
            <w:pPr>
              <w:rPr>
                <w:ins w:id="106" w:author="Stephen Richard" w:date="2020-06-18T10:51:00Z"/>
              </w:rPr>
            </w:pPr>
            <w:ins w:id="107" w:author="Stephen Richard" w:date="2020-06-18T10:51:00Z">
              <w:r w:rsidRPr="00D8749F">
                <w:t>amygdule</w:t>
              </w:r>
            </w:ins>
          </w:p>
        </w:tc>
        <w:tc>
          <w:tcPr>
            <w:tcW w:w="3716" w:type="pct"/>
            <w:hideMark/>
            <w:tcPrChange w:id="108" w:author="Stephen Richard" w:date="2020-06-18T14:49:00Z">
              <w:tcPr>
                <w:tcW w:w="2982" w:type="pct"/>
                <w:hideMark/>
              </w:tcPr>
            </w:tcPrChange>
          </w:tcPr>
          <w:p w14:paraId="1770B228" w14:textId="77777777" w:rsidR="009F17DC" w:rsidRPr="00FD4B40" w:rsidRDefault="009F17DC" w:rsidP="00D8749F">
            <w:pPr>
              <w:rPr>
                <w:ins w:id="109" w:author="Stephen Richard" w:date="2020-06-18T10:51:00Z"/>
              </w:rPr>
            </w:pPr>
            <w:ins w:id="110" w:author="Stephen Richard" w:date="2020-06-18T10:51:00Z">
              <w:r w:rsidRPr="00D8749F">
                <w:t>Cavity filled with secondary minerals, denotes that cavities are filled vesicles, thus restricted to volcanic rock. Have to model as a cavity/with material.  Rock hosts cavity</w:t>
              </w:r>
            </w:ins>
          </w:p>
        </w:tc>
      </w:tr>
      <w:tr w:rsidR="009F17DC" w:rsidRPr="00D8749F" w14:paraId="68B31314" w14:textId="77777777" w:rsidTr="009C02A6">
        <w:trPr>
          <w:trHeight w:val="900"/>
          <w:ins w:id="111" w:author="Stephen Richard" w:date="2020-06-18T10:51:00Z"/>
          <w:trPrChange w:id="112" w:author="Stephen Richard" w:date="2020-06-18T14:49:00Z">
            <w:trPr>
              <w:trHeight w:val="900"/>
            </w:trPr>
          </w:trPrChange>
        </w:trPr>
        <w:tc>
          <w:tcPr>
            <w:tcW w:w="1284" w:type="pct"/>
            <w:noWrap/>
            <w:hideMark/>
            <w:tcPrChange w:id="113" w:author="Stephen Richard" w:date="2020-06-18T14:49:00Z">
              <w:tcPr>
                <w:tcW w:w="767" w:type="pct"/>
                <w:noWrap/>
                <w:hideMark/>
              </w:tcPr>
            </w:tcPrChange>
          </w:tcPr>
          <w:p w14:paraId="53F32056" w14:textId="77777777" w:rsidR="009F17DC" w:rsidRPr="00D8749F" w:rsidRDefault="009F17DC" w:rsidP="00D8749F">
            <w:pPr>
              <w:rPr>
                <w:ins w:id="114" w:author="Stephen Richard" w:date="2020-06-18T10:51:00Z"/>
              </w:rPr>
            </w:pPr>
            <w:ins w:id="115" w:author="Stephen Richard" w:date="2020-06-18T10:51:00Z">
              <w:r w:rsidRPr="00D8749F">
                <w:t xml:space="preserve">Bedding  </w:t>
              </w:r>
            </w:ins>
          </w:p>
        </w:tc>
        <w:tc>
          <w:tcPr>
            <w:tcW w:w="3716" w:type="pct"/>
            <w:hideMark/>
            <w:tcPrChange w:id="116" w:author="Stephen Richard" w:date="2020-06-18T14:49:00Z">
              <w:tcPr>
                <w:tcW w:w="2982" w:type="pct"/>
                <w:hideMark/>
              </w:tcPr>
            </w:tcPrChange>
          </w:tcPr>
          <w:p w14:paraId="0D9A04B4" w14:textId="77777777" w:rsidR="009F17DC" w:rsidRPr="00D8749F" w:rsidRDefault="009F17DC" w:rsidP="00D8749F">
            <w:pPr>
              <w:rPr>
                <w:ins w:id="117" w:author="Stephen Richard" w:date="2020-06-18T10:51:00Z"/>
              </w:rPr>
            </w:pPr>
            <w:ins w:id="118" w:author="Stephen Richard" w:date="2020-06-18T10:51:00Z">
              <w:r w:rsidRPr="00D8749F">
                <w:t>Bedding as a fabric representing the average orientation of paleodepositional surface should be encoded through the foliationType; might apply to bedding that is layering or a foliation without layering (e.g. clast alignment in amalgamated beds).</w:t>
              </w:r>
            </w:ins>
          </w:p>
        </w:tc>
      </w:tr>
      <w:tr w:rsidR="009F17DC" w:rsidRPr="004663A1" w14:paraId="43F0AA0B" w14:textId="77777777" w:rsidTr="009C02A6">
        <w:trPr>
          <w:trHeight w:val="600"/>
          <w:ins w:id="119" w:author="Stephen Richard" w:date="2020-06-18T10:51:00Z"/>
          <w:trPrChange w:id="120" w:author="Stephen Richard" w:date="2020-06-18T14:49:00Z">
            <w:trPr>
              <w:trHeight w:val="600"/>
            </w:trPr>
          </w:trPrChange>
        </w:trPr>
        <w:tc>
          <w:tcPr>
            <w:tcW w:w="1284" w:type="pct"/>
            <w:hideMark/>
            <w:tcPrChange w:id="121" w:author="Stephen Richard" w:date="2020-06-18T14:49:00Z">
              <w:tcPr>
                <w:tcW w:w="767" w:type="pct"/>
                <w:hideMark/>
              </w:tcPr>
            </w:tcPrChange>
          </w:tcPr>
          <w:p w14:paraId="38EFCE1E" w14:textId="77777777" w:rsidR="009F17DC" w:rsidRPr="00D8749F" w:rsidRDefault="009F17DC" w:rsidP="00D8749F">
            <w:pPr>
              <w:rPr>
                <w:ins w:id="122" w:author="Stephen Richard" w:date="2020-06-18T10:51:00Z"/>
                <w:rPrChange w:id="123" w:author="Stephen Richard" w:date="2020-06-18T10:52:00Z">
                  <w:rPr>
                    <w:ins w:id="124" w:author="Stephen Richard" w:date="2020-06-18T10:51:00Z"/>
                    <w:sz w:val="20"/>
                    <w:szCs w:val="20"/>
                  </w:rPr>
                </w:rPrChange>
              </w:rPr>
            </w:pPr>
            <w:ins w:id="125" w:author="Stephen Richard" w:date="2020-06-18T10:51:00Z">
              <w:r w:rsidRPr="00D8749F">
                <w:rPr>
                  <w:rPrChange w:id="126" w:author="Stephen Richard" w:date="2020-06-18T10:52:00Z">
                    <w:rPr>
                      <w:sz w:val="20"/>
                      <w:szCs w:val="20"/>
                    </w:rPr>
                  </w:rPrChange>
                </w:rPr>
                <w:t xml:space="preserve">Bedding Package </w:t>
              </w:r>
            </w:ins>
          </w:p>
        </w:tc>
        <w:tc>
          <w:tcPr>
            <w:tcW w:w="3716" w:type="pct"/>
            <w:hideMark/>
            <w:tcPrChange w:id="127" w:author="Stephen Richard" w:date="2020-06-18T14:49:00Z">
              <w:tcPr>
                <w:tcW w:w="2982" w:type="pct"/>
                <w:hideMark/>
              </w:tcPr>
            </w:tcPrChange>
          </w:tcPr>
          <w:p w14:paraId="737AAAA0" w14:textId="77777777" w:rsidR="009F17DC" w:rsidRPr="00D8749F" w:rsidRDefault="009F17DC" w:rsidP="00D8749F">
            <w:pPr>
              <w:rPr>
                <w:ins w:id="128" w:author="Stephen Richard" w:date="2020-06-18T10:51:00Z"/>
                <w:rPrChange w:id="129" w:author="Stephen Richard" w:date="2020-06-18T10:52:00Z">
                  <w:rPr>
                    <w:ins w:id="130" w:author="Stephen Richard" w:date="2020-06-18T10:51:00Z"/>
                    <w:sz w:val="20"/>
                    <w:szCs w:val="20"/>
                  </w:rPr>
                </w:rPrChange>
              </w:rPr>
              <w:pPrChange w:id="131" w:author="Stephen Richard" w:date="2020-06-18T10:52:00Z">
                <w:pPr/>
              </w:pPrChange>
            </w:pPr>
            <w:ins w:id="132" w:author="Stephen Richard" w:date="2020-06-18T10:51:00Z">
              <w:r w:rsidRPr="00D8749F">
                <w:rPr>
                  <w:rPrChange w:id="133" w:author="Stephen Richard" w:date="2020-06-18T10:52:00Z">
                    <w:rPr>
                      <w:sz w:val="20"/>
                      <w:szCs w:val="20"/>
                    </w:rPr>
                  </w:rPrChange>
                </w:rPr>
                <w:t>A sub-map scale sequence of strata, e.g. bouma sequence, fining-upward sequence, interbedded sandstone and mudstone.</w:t>
              </w:r>
            </w:ins>
          </w:p>
        </w:tc>
      </w:tr>
      <w:tr w:rsidR="009F17DC" w:rsidRPr="00D8749F" w14:paraId="71F5E1A8" w14:textId="77777777" w:rsidTr="009C02A6">
        <w:trPr>
          <w:trHeight w:val="300"/>
          <w:ins w:id="134" w:author="Stephen Richard" w:date="2020-06-18T10:51:00Z"/>
          <w:trPrChange w:id="135" w:author="Stephen Richard" w:date="2020-06-18T14:49:00Z">
            <w:trPr>
              <w:trHeight w:val="300"/>
            </w:trPr>
          </w:trPrChange>
        </w:trPr>
        <w:tc>
          <w:tcPr>
            <w:tcW w:w="1284" w:type="pct"/>
            <w:noWrap/>
            <w:hideMark/>
            <w:tcPrChange w:id="136" w:author="Stephen Richard" w:date="2020-06-18T14:49:00Z">
              <w:tcPr>
                <w:tcW w:w="767" w:type="pct"/>
                <w:noWrap/>
                <w:hideMark/>
              </w:tcPr>
            </w:tcPrChange>
          </w:tcPr>
          <w:p w14:paraId="6B3B8943" w14:textId="77777777" w:rsidR="009F17DC" w:rsidRPr="00D8749F" w:rsidRDefault="009F17DC" w:rsidP="00D8749F">
            <w:pPr>
              <w:rPr>
                <w:ins w:id="137" w:author="Stephen Richard" w:date="2020-06-18T10:51:00Z"/>
              </w:rPr>
            </w:pPr>
            <w:ins w:id="138" w:author="Stephen Richard" w:date="2020-06-18T10:51:00Z">
              <w:r w:rsidRPr="00D8749F">
                <w:t>bolide impact</w:t>
              </w:r>
            </w:ins>
          </w:p>
        </w:tc>
        <w:tc>
          <w:tcPr>
            <w:tcW w:w="3716" w:type="pct"/>
            <w:hideMark/>
            <w:tcPrChange w:id="139" w:author="Stephen Richard" w:date="2020-06-18T14:49:00Z">
              <w:tcPr>
                <w:tcW w:w="2982" w:type="pct"/>
                <w:hideMark/>
              </w:tcPr>
            </w:tcPrChange>
          </w:tcPr>
          <w:p w14:paraId="3975A98A" w14:textId="77777777" w:rsidR="009F17DC" w:rsidRPr="00D8749F" w:rsidRDefault="009F17DC" w:rsidP="00FD4B40">
            <w:pPr>
              <w:rPr>
                <w:ins w:id="140" w:author="Stephen Richard" w:date="2020-06-18T10:51:00Z"/>
                <w:rPrChange w:id="141" w:author="Stephen Richard" w:date="2020-06-18T10:52:00Z">
                  <w:rPr>
                    <w:ins w:id="142" w:author="Stephen Richard" w:date="2020-06-18T10:51:00Z"/>
                  </w:rPr>
                </w:rPrChange>
              </w:rPr>
            </w:pPr>
            <w:ins w:id="143" w:author="Stephen Richard" w:date="2020-06-18T10:51:00Z">
              <w:r w:rsidRPr="00FD4B40">
                <w:t>The impact of an extraterrestrial body on the surface of the earth</w:t>
              </w:r>
            </w:ins>
          </w:p>
        </w:tc>
      </w:tr>
      <w:tr w:rsidR="009F17DC" w:rsidRPr="00D8749F" w14:paraId="3C42A888" w14:textId="77777777" w:rsidTr="009C02A6">
        <w:trPr>
          <w:trHeight w:val="900"/>
          <w:ins w:id="144" w:author="Stephen Richard" w:date="2020-06-18T10:51:00Z"/>
          <w:trPrChange w:id="145" w:author="Stephen Richard" w:date="2020-06-18T14:49:00Z">
            <w:trPr>
              <w:trHeight w:val="900"/>
            </w:trPr>
          </w:trPrChange>
        </w:trPr>
        <w:tc>
          <w:tcPr>
            <w:tcW w:w="1284" w:type="pct"/>
            <w:noWrap/>
            <w:hideMark/>
            <w:tcPrChange w:id="146" w:author="Stephen Richard" w:date="2020-06-18T14:49:00Z">
              <w:tcPr>
                <w:tcW w:w="767" w:type="pct"/>
                <w:noWrap/>
                <w:hideMark/>
              </w:tcPr>
            </w:tcPrChange>
          </w:tcPr>
          <w:p w14:paraId="1302B8F1" w14:textId="77777777" w:rsidR="009F17DC" w:rsidRPr="00D8749F" w:rsidRDefault="009F17DC" w:rsidP="00D8749F">
            <w:pPr>
              <w:rPr>
                <w:ins w:id="147" w:author="Stephen Richard" w:date="2020-06-18T10:51:00Z"/>
              </w:rPr>
            </w:pPr>
            <w:ins w:id="148" w:author="Stephen Richard" w:date="2020-06-18T10:51:00Z">
              <w:r w:rsidRPr="00D8749F">
                <w:t>Boundary Stratotype</w:t>
              </w:r>
            </w:ins>
          </w:p>
        </w:tc>
        <w:tc>
          <w:tcPr>
            <w:tcW w:w="3716" w:type="pct"/>
            <w:hideMark/>
            <w:tcPrChange w:id="149" w:author="Stephen Richard" w:date="2020-06-18T14:49:00Z">
              <w:tcPr>
                <w:tcW w:w="2982" w:type="pct"/>
                <w:hideMark/>
              </w:tcPr>
            </w:tcPrChange>
          </w:tcPr>
          <w:p w14:paraId="72CCF793" w14:textId="77777777" w:rsidR="009F17DC" w:rsidRPr="00D8749F" w:rsidRDefault="009F17DC" w:rsidP="00FD4B40">
            <w:pPr>
              <w:rPr>
                <w:ins w:id="150" w:author="Stephen Richard" w:date="2020-06-18T10:51:00Z"/>
                <w:rPrChange w:id="151" w:author="Stephen Richard" w:date="2020-06-18T10:52:00Z">
                  <w:rPr>
                    <w:ins w:id="152" w:author="Stephen Richard" w:date="2020-06-18T10:51:00Z"/>
                  </w:rPr>
                </w:rPrChange>
              </w:rPr>
            </w:pPr>
            <w:ins w:id="153" w:author="Stephen Richard" w:date="2020-06-18T10:51:00Z">
              <w:r w:rsidRPr="00FD4B40">
                <w:t>A stratigraphic section that contains a designated point in a stratigraphic sequence of essentially continuous deposition, preferably marine, chosen for its c</w:t>
              </w:r>
              <w:r w:rsidRPr="00D8749F">
                <w:rPr>
                  <w:rPrChange w:id="154" w:author="Stephen Richard" w:date="2020-06-18T10:52:00Z">
                    <w:rPr/>
                  </w:rPrChange>
                </w:rPr>
                <w:t>orrelation potential. http://www.stratigraphy.org/upload/bak/chron.htm</w:t>
              </w:r>
            </w:ins>
          </w:p>
        </w:tc>
      </w:tr>
      <w:tr w:rsidR="009F17DC" w:rsidRPr="004663A1" w14:paraId="58A91808" w14:textId="77777777" w:rsidTr="009C02A6">
        <w:trPr>
          <w:trHeight w:val="2100"/>
          <w:ins w:id="155" w:author="Stephen Richard" w:date="2020-06-18T10:51:00Z"/>
          <w:trPrChange w:id="156" w:author="Stephen Richard" w:date="2020-06-18T14:49:00Z">
            <w:trPr>
              <w:trHeight w:val="2100"/>
            </w:trPr>
          </w:trPrChange>
        </w:trPr>
        <w:tc>
          <w:tcPr>
            <w:tcW w:w="1284" w:type="pct"/>
            <w:hideMark/>
            <w:tcPrChange w:id="157" w:author="Stephen Richard" w:date="2020-06-18T14:49:00Z">
              <w:tcPr>
                <w:tcW w:w="767" w:type="pct"/>
                <w:hideMark/>
              </w:tcPr>
            </w:tcPrChange>
          </w:tcPr>
          <w:p w14:paraId="6448330F" w14:textId="77777777" w:rsidR="009F17DC" w:rsidRPr="00D8749F" w:rsidRDefault="009F17DC" w:rsidP="00D8749F">
            <w:pPr>
              <w:rPr>
                <w:ins w:id="158" w:author="Stephen Richard" w:date="2020-06-18T10:51:00Z"/>
                <w:rPrChange w:id="159" w:author="Stephen Richard" w:date="2020-06-18T10:52:00Z">
                  <w:rPr>
                    <w:ins w:id="160" w:author="Stephen Richard" w:date="2020-06-18T10:51:00Z"/>
                    <w:sz w:val="20"/>
                    <w:szCs w:val="20"/>
                  </w:rPr>
                </w:rPrChange>
              </w:rPr>
            </w:pPr>
            <w:ins w:id="161" w:author="Stephen Richard" w:date="2020-06-18T10:51:00Z">
              <w:r w:rsidRPr="00D8749F">
                <w:rPr>
                  <w:rPrChange w:id="162" w:author="Stephen Richard" w:date="2020-06-18T10:52:00Z">
                    <w:rPr>
                      <w:sz w:val="20"/>
                      <w:szCs w:val="20"/>
                    </w:rPr>
                  </w:rPrChange>
                </w:rPr>
                <w:t>Chronostratigraphic Unit</w:t>
              </w:r>
            </w:ins>
          </w:p>
        </w:tc>
        <w:tc>
          <w:tcPr>
            <w:tcW w:w="3716" w:type="pct"/>
            <w:hideMark/>
            <w:tcPrChange w:id="163" w:author="Stephen Richard" w:date="2020-06-18T14:49:00Z">
              <w:tcPr>
                <w:tcW w:w="2982" w:type="pct"/>
                <w:hideMark/>
              </w:tcPr>
            </w:tcPrChange>
          </w:tcPr>
          <w:p w14:paraId="47CE83F5" w14:textId="77777777" w:rsidR="009F17DC" w:rsidRPr="00D8749F" w:rsidRDefault="009F17DC" w:rsidP="00D8749F">
            <w:pPr>
              <w:rPr>
                <w:ins w:id="164" w:author="Stephen Richard" w:date="2020-06-18T10:51:00Z"/>
                <w:rPrChange w:id="165" w:author="Stephen Richard" w:date="2020-06-18T10:52:00Z">
                  <w:rPr>
                    <w:ins w:id="166" w:author="Stephen Richard" w:date="2020-06-18T10:51:00Z"/>
                    <w:sz w:val="20"/>
                    <w:szCs w:val="20"/>
                  </w:rPr>
                </w:rPrChange>
              </w:rPr>
              <w:pPrChange w:id="167" w:author="Stephen Richard" w:date="2020-06-18T10:52:00Z">
                <w:pPr/>
              </w:pPrChange>
            </w:pPr>
            <w:ins w:id="168" w:author="Stephen Richard" w:date="2020-06-18T10:51:00Z">
              <w:r w:rsidRPr="00D8749F">
                <w:rPr>
                  <w:rPrChange w:id="169" w:author="Stephen Richard" w:date="2020-06-18T10:52:00Z">
                    <w:rPr>
                      <w:sz w:val="20"/>
                      <w:szCs w:val="20"/>
                    </w:rPr>
                  </w:rPrChange>
                </w:rPr>
                <w:t>A body of rock that includes all rock, layered or unlayered, formed during a specific interval of geologic time, and only during that time. Chronostratigraphic units are bounded by synchronous horizons. The rank and relative magnitude of the units in the chronostratigraphic hierarchy are a function of the length of the time interval that their rocks subtend, rather than of their physical thickness. (</w:t>
              </w:r>
              <w:r w:rsidRPr="00D8749F">
                <w:fldChar w:fldCharType="begin"/>
              </w:r>
              <w:r w:rsidRPr="00D8749F">
                <w:rPr>
                  <w:rPrChange w:id="170" w:author="Stephen Richard" w:date="2020-06-18T10:52:00Z">
                    <w:rPr/>
                  </w:rPrChange>
                </w:rPr>
                <w:instrText xml:space="preserve"> HYPERLINK "http://www.stratigraphy.org/upload/bak/chron.htm" </w:instrText>
              </w:r>
              <w:r w:rsidRPr="00D8749F">
                <w:rPr>
                  <w:rPrChange w:id="171" w:author="Stephen Richard" w:date="2020-06-18T10:52:00Z">
                    <w:rPr/>
                  </w:rPrChange>
                </w:rPr>
                <w:fldChar w:fldCharType="separate"/>
              </w:r>
              <w:r w:rsidRPr="00D8749F">
                <w:rPr>
                  <w:rStyle w:val="Hyperlink"/>
                  <w:rPrChange w:id="172" w:author="Stephen Richard" w:date="2020-06-18T10:52:00Z">
                    <w:rPr>
                      <w:rStyle w:val="Hyperlink"/>
                      <w:sz w:val="20"/>
                      <w:szCs w:val="20"/>
                    </w:rPr>
                  </w:rPrChange>
                </w:rPr>
                <w:t>http://www.stratigraphy.org/upload/bak/chron.htm</w:t>
              </w:r>
              <w:r w:rsidRPr="00D8749F">
                <w:rPr>
                  <w:rPrChange w:id="173" w:author="Stephen Richard" w:date="2020-06-18T10:52:00Z">
                    <w:rPr>
                      <w:rStyle w:val="Hyperlink"/>
                      <w:sz w:val="20"/>
                      <w:szCs w:val="20"/>
                    </w:rPr>
                  </w:rPrChange>
                </w:rPr>
                <w:fldChar w:fldCharType="end"/>
              </w:r>
              <w:r w:rsidRPr="00D8749F">
                <w:rPr>
                  <w:rPrChange w:id="174" w:author="Stephen Richard" w:date="2020-06-18T10:52:00Z">
                    <w:rPr>
                      <w:sz w:val="20"/>
                      <w:szCs w:val="20"/>
                    </w:rPr>
                  </w:rPrChange>
                </w:rPr>
                <w:t>).</w:t>
              </w:r>
            </w:ins>
          </w:p>
        </w:tc>
      </w:tr>
      <w:tr w:rsidR="009F17DC" w:rsidRPr="00D8749F" w14:paraId="10F19D0E" w14:textId="77777777" w:rsidTr="009C02A6">
        <w:trPr>
          <w:trHeight w:val="600"/>
          <w:ins w:id="175" w:author="Stephen Richard" w:date="2020-06-18T10:51:00Z"/>
          <w:trPrChange w:id="176" w:author="Stephen Richard" w:date="2020-06-18T14:49:00Z">
            <w:trPr>
              <w:trHeight w:val="600"/>
            </w:trPr>
          </w:trPrChange>
        </w:trPr>
        <w:tc>
          <w:tcPr>
            <w:tcW w:w="1284" w:type="pct"/>
            <w:noWrap/>
            <w:hideMark/>
            <w:tcPrChange w:id="177" w:author="Stephen Richard" w:date="2020-06-18T14:49:00Z">
              <w:tcPr>
                <w:tcW w:w="767" w:type="pct"/>
                <w:noWrap/>
                <w:hideMark/>
              </w:tcPr>
            </w:tcPrChange>
          </w:tcPr>
          <w:p w14:paraId="670A54C3" w14:textId="77777777" w:rsidR="009F17DC" w:rsidRPr="00D8749F" w:rsidRDefault="009F17DC" w:rsidP="00D8749F">
            <w:pPr>
              <w:rPr>
                <w:ins w:id="178" w:author="Stephen Richard" w:date="2020-06-18T10:51:00Z"/>
              </w:rPr>
            </w:pPr>
            <w:ins w:id="179" w:author="Stephen Richard" w:date="2020-06-18T10:51:00Z">
              <w:r w:rsidRPr="00D8749F">
                <w:t>Clast</w:t>
              </w:r>
            </w:ins>
          </w:p>
        </w:tc>
        <w:tc>
          <w:tcPr>
            <w:tcW w:w="3716" w:type="pct"/>
            <w:hideMark/>
            <w:tcPrChange w:id="180" w:author="Stephen Richard" w:date="2020-06-18T14:49:00Z">
              <w:tcPr>
                <w:tcW w:w="2982" w:type="pct"/>
                <w:hideMark/>
              </w:tcPr>
            </w:tcPrChange>
          </w:tcPr>
          <w:p w14:paraId="6EC4DA25" w14:textId="77777777" w:rsidR="009F17DC" w:rsidRPr="00D8749F" w:rsidRDefault="009F17DC" w:rsidP="00D8749F">
            <w:pPr>
              <w:rPr>
                <w:ins w:id="181" w:author="Stephen Richard" w:date="2020-06-18T10:51:00Z"/>
              </w:rPr>
            </w:pPr>
            <w:ins w:id="182" w:author="Stephen Richard" w:date="2020-06-18T10:51:00Z">
              <w:r w:rsidRPr="00D8749F">
                <w:t>A role for any fragment of material that is a constituent in a rock material that formed by the accumulation of such fragments before lithification.</w:t>
              </w:r>
            </w:ins>
          </w:p>
        </w:tc>
      </w:tr>
      <w:tr w:rsidR="009F17DC" w:rsidRPr="00D8749F" w14:paraId="74CF8FF7" w14:textId="77777777" w:rsidTr="009C02A6">
        <w:trPr>
          <w:trHeight w:val="300"/>
          <w:ins w:id="183" w:author="Stephen Richard" w:date="2020-06-18T10:51:00Z"/>
          <w:trPrChange w:id="184" w:author="Stephen Richard" w:date="2020-06-18T14:49:00Z">
            <w:trPr>
              <w:trHeight w:val="300"/>
            </w:trPr>
          </w:trPrChange>
        </w:trPr>
        <w:tc>
          <w:tcPr>
            <w:tcW w:w="1284" w:type="pct"/>
            <w:noWrap/>
            <w:hideMark/>
            <w:tcPrChange w:id="185" w:author="Stephen Richard" w:date="2020-06-18T14:49:00Z">
              <w:tcPr>
                <w:tcW w:w="767" w:type="pct"/>
                <w:noWrap/>
                <w:hideMark/>
              </w:tcPr>
            </w:tcPrChange>
          </w:tcPr>
          <w:p w14:paraId="2022CCDF" w14:textId="77777777" w:rsidR="009F17DC" w:rsidRPr="00D8749F" w:rsidRDefault="009F17DC" w:rsidP="00D8749F">
            <w:pPr>
              <w:rPr>
                <w:ins w:id="186" w:author="Stephen Richard" w:date="2020-06-18T10:51:00Z"/>
              </w:rPr>
            </w:pPr>
            <w:ins w:id="187" w:author="Stephen Richard" w:date="2020-06-18T10:51:00Z">
              <w:r w:rsidRPr="00D8749F">
                <w:t xml:space="preserve">Clast imbrication </w:t>
              </w:r>
            </w:ins>
          </w:p>
        </w:tc>
        <w:tc>
          <w:tcPr>
            <w:tcW w:w="3716" w:type="pct"/>
            <w:hideMark/>
            <w:tcPrChange w:id="188" w:author="Stephen Richard" w:date="2020-06-18T14:49:00Z">
              <w:tcPr>
                <w:tcW w:w="2982" w:type="pct"/>
                <w:hideMark/>
              </w:tcPr>
            </w:tcPrChange>
          </w:tcPr>
          <w:p w14:paraId="77618F9E" w14:textId="77777777" w:rsidR="009F17DC" w:rsidRPr="00D8749F" w:rsidRDefault="009F17DC" w:rsidP="00D8749F">
            <w:pPr>
              <w:rPr>
                <w:ins w:id="189" w:author="Stephen Richard" w:date="2020-06-18T10:51:00Z"/>
              </w:rPr>
            </w:pPr>
          </w:p>
        </w:tc>
      </w:tr>
      <w:tr w:rsidR="009F17DC" w:rsidRPr="00D8749F" w14:paraId="09CC589B" w14:textId="77777777" w:rsidTr="009C02A6">
        <w:trPr>
          <w:trHeight w:val="300"/>
          <w:ins w:id="190" w:author="Stephen Richard" w:date="2020-06-18T10:51:00Z"/>
          <w:trPrChange w:id="191" w:author="Stephen Richard" w:date="2020-06-18T14:49:00Z">
            <w:trPr>
              <w:trHeight w:val="300"/>
            </w:trPr>
          </w:trPrChange>
        </w:trPr>
        <w:tc>
          <w:tcPr>
            <w:tcW w:w="1284" w:type="pct"/>
            <w:noWrap/>
            <w:hideMark/>
            <w:tcPrChange w:id="192" w:author="Stephen Richard" w:date="2020-06-18T14:49:00Z">
              <w:tcPr>
                <w:tcW w:w="767" w:type="pct"/>
                <w:noWrap/>
                <w:hideMark/>
              </w:tcPr>
            </w:tcPrChange>
          </w:tcPr>
          <w:p w14:paraId="59D2E267" w14:textId="77777777" w:rsidR="009F17DC" w:rsidRPr="00D8749F" w:rsidRDefault="009F17DC" w:rsidP="00D8749F">
            <w:pPr>
              <w:rPr>
                <w:ins w:id="193" w:author="Stephen Richard" w:date="2020-06-18T10:51:00Z"/>
              </w:rPr>
            </w:pPr>
            <w:ins w:id="194" w:author="Stephen Richard" w:date="2020-06-18T10:51:00Z">
              <w:r w:rsidRPr="00D8749F">
                <w:t xml:space="preserve">Clast supported </w:t>
              </w:r>
            </w:ins>
          </w:p>
        </w:tc>
        <w:tc>
          <w:tcPr>
            <w:tcW w:w="3716" w:type="pct"/>
            <w:hideMark/>
            <w:tcPrChange w:id="195" w:author="Stephen Richard" w:date="2020-06-18T14:49:00Z">
              <w:tcPr>
                <w:tcW w:w="2982" w:type="pct"/>
                <w:hideMark/>
              </w:tcPr>
            </w:tcPrChange>
          </w:tcPr>
          <w:p w14:paraId="7CBD6B5A" w14:textId="77777777" w:rsidR="009F17DC" w:rsidRPr="00D8749F" w:rsidRDefault="009F17DC" w:rsidP="00D8749F">
            <w:pPr>
              <w:rPr>
                <w:ins w:id="196" w:author="Stephen Richard" w:date="2020-06-18T10:51:00Z"/>
              </w:rPr>
            </w:pPr>
          </w:p>
        </w:tc>
      </w:tr>
      <w:tr w:rsidR="009F17DC" w:rsidRPr="00D8749F" w14:paraId="3891EB2E" w14:textId="77777777" w:rsidTr="009C02A6">
        <w:trPr>
          <w:trHeight w:val="300"/>
          <w:ins w:id="197" w:author="Stephen Richard" w:date="2020-06-18T10:51:00Z"/>
          <w:trPrChange w:id="198" w:author="Stephen Richard" w:date="2020-06-18T14:49:00Z">
            <w:trPr>
              <w:trHeight w:val="300"/>
            </w:trPr>
          </w:trPrChange>
        </w:trPr>
        <w:tc>
          <w:tcPr>
            <w:tcW w:w="1284" w:type="pct"/>
            <w:noWrap/>
            <w:hideMark/>
            <w:tcPrChange w:id="199" w:author="Stephen Richard" w:date="2020-06-18T14:49:00Z">
              <w:tcPr>
                <w:tcW w:w="767" w:type="pct"/>
                <w:noWrap/>
                <w:hideMark/>
              </w:tcPr>
            </w:tcPrChange>
          </w:tcPr>
          <w:p w14:paraId="7F6FDDFD" w14:textId="77777777" w:rsidR="009F17DC" w:rsidRPr="00D8749F" w:rsidRDefault="009F17DC" w:rsidP="00D8749F">
            <w:pPr>
              <w:rPr>
                <w:ins w:id="200" w:author="Stephen Richard" w:date="2020-06-18T10:51:00Z"/>
              </w:rPr>
            </w:pPr>
            <w:ins w:id="201" w:author="Stephen Richard" w:date="2020-06-18T10:51:00Z">
              <w:r w:rsidRPr="00D8749F">
                <w:t>cometary impact</w:t>
              </w:r>
            </w:ins>
          </w:p>
        </w:tc>
        <w:tc>
          <w:tcPr>
            <w:tcW w:w="3716" w:type="pct"/>
            <w:hideMark/>
            <w:tcPrChange w:id="202" w:author="Stephen Richard" w:date="2020-06-18T14:49:00Z">
              <w:tcPr>
                <w:tcW w:w="2982" w:type="pct"/>
                <w:hideMark/>
              </w:tcPr>
            </w:tcPrChange>
          </w:tcPr>
          <w:p w14:paraId="12B15837" w14:textId="77777777" w:rsidR="009F17DC" w:rsidRPr="00D8749F" w:rsidRDefault="009F17DC" w:rsidP="00D8749F">
            <w:pPr>
              <w:rPr>
                <w:ins w:id="203" w:author="Stephen Richard" w:date="2020-06-18T10:51:00Z"/>
              </w:rPr>
            </w:pPr>
            <w:ins w:id="204" w:author="Stephen Richard" w:date="2020-06-18T10:51:00Z">
              <w:r w:rsidRPr="00D8749F">
                <w:t>The impact of a comet on the surface of the earth</w:t>
              </w:r>
            </w:ins>
          </w:p>
        </w:tc>
      </w:tr>
      <w:tr w:rsidR="009F17DC" w:rsidRPr="004663A1" w14:paraId="11860507" w14:textId="77777777" w:rsidTr="009C02A6">
        <w:trPr>
          <w:trHeight w:val="300"/>
          <w:ins w:id="205" w:author="Stephen Richard" w:date="2020-06-18T10:51:00Z"/>
          <w:trPrChange w:id="206" w:author="Stephen Richard" w:date="2020-06-18T14:49:00Z">
            <w:trPr>
              <w:trHeight w:val="300"/>
            </w:trPr>
          </w:trPrChange>
        </w:trPr>
        <w:tc>
          <w:tcPr>
            <w:tcW w:w="1284" w:type="pct"/>
            <w:hideMark/>
            <w:tcPrChange w:id="207" w:author="Stephen Richard" w:date="2020-06-18T14:49:00Z">
              <w:tcPr>
                <w:tcW w:w="767" w:type="pct"/>
                <w:hideMark/>
              </w:tcPr>
            </w:tcPrChange>
          </w:tcPr>
          <w:p w14:paraId="02B0506A" w14:textId="77777777" w:rsidR="009F17DC" w:rsidRPr="00D8749F" w:rsidRDefault="009F17DC" w:rsidP="00D8749F">
            <w:pPr>
              <w:rPr>
                <w:ins w:id="208" w:author="Stephen Richard" w:date="2020-06-18T10:51:00Z"/>
                <w:rPrChange w:id="209" w:author="Stephen Richard" w:date="2020-06-18T10:52:00Z">
                  <w:rPr>
                    <w:ins w:id="210" w:author="Stephen Richard" w:date="2020-06-18T10:51:00Z"/>
                    <w:sz w:val="20"/>
                    <w:szCs w:val="20"/>
                  </w:rPr>
                </w:rPrChange>
              </w:rPr>
            </w:pPr>
            <w:ins w:id="211" w:author="Stephen Richard" w:date="2020-06-18T10:51:00Z">
              <w:r w:rsidRPr="00D8749F">
                <w:rPr>
                  <w:rPrChange w:id="212" w:author="Stephen Richard" w:date="2020-06-18T10:52:00Z">
                    <w:rPr>
                      <w:sz w:val="20"/>
                      <w:szCs w:val="20"/>
                    </w:rPr>
                  </w:rPrChange>
                </w:rPr>
                <w:t>Complex</w:t>
              </w:r>
            </w:ins>
          </w:p>
        </w:tc>
        <w:tc>
          <w:tcPr>
            <w:tcW w:w="3716" w:type="pct"/>
            <w:hideMark/>
            <w:tcPrChange w:id="213" w:author="Stephen Richard" w:date="2020-06-18T14:49:00Z">
              <w:tcPr>
                <w:tcW w:w="2982" w:type="pct"/>
                <w:hideMark/>
              </w:tcPr>
            </w:tcPrChange>
          </w:tcPr>
          <w:p w14:paraId="2C033146" w14:textId="77777777" w:rsidR="009F17DC" w:rsidRPr="00D8749F" w:rsidRDefault="009F17DC" w:rsidP="00FD4B40">
            <w:pPr>
              <w:rPr>
                <w:ins w:id="214" w:author="Stephen Richard" w:date="2020-06-18T10:51:00Z"/>
                <w:rPrChange w:id="215" w:author="Stephen Richard" w:date="2020-06-18T10:52:00Z">
                  <w:rPr>
                    <w:ins w:id="216" w:author="Stephen Richard" w:date="2020-06-18T10:51:00Z"/>
                    <w:sz w:val="20"/>
                    <w:szCs w:val="20"/>
                  </w:rPr>
                </w:rPrChange>
              </w:rPr>
            </w:pPr>
            <w:ins w:id="217" w:author="Stephen Richard" w:date="2020-06-18T10:51:00Z">
              <w:r w:rsidRPr="00D8749F">
                <w:rPr>
                  <w:rPrChange w:id="218" w:author="Stephen Richard" w:date="2020-06-18T10:52:00Z">
                    <w:rPr>
                      <w:sz w:val="20"/>
                      <w:szCs w:val="20"/>
                    </w:rPr>
                  </w:rPrChange>
                </w:rPr>
                <w:t xml:space="preserve">A lithostratigraphic unit composed of diverse types </w:t>
              </w:r>
              <w:r w:rsidRPr="00D8749F" w:rsidDel="00A33229">
                <w:rPr>
                  <w:rPrChange w:id="219" w:author="Stephen Richard" w:date="2020-06-18T10:52:00Z">
                    <w:rPr>
                      <w:sz w:val="20"/>
                      <w:szCs w:val="20"/>
                    </w:rPr>
                  </w:rPrChange>
                </w:rPr>
                <w:t xml:space="preserve">of types </w:t>
              </w:r>
              <w:r w:rsidRPr="00D8749F">
                <w:rPr>
                  <w:rPrChange w:id="220" w:author="Stephen Richard" w:date="2020-06-18T10:52:00Z">
                    <w:rPr>
                      <w:sz w:val="20"/>
                      <w:szCs w:val="20"/>
                    </w:rPr>
                  </w:rPrChange>
                </w:rPr>
                <w:t>of rock</w:t>
              </w:r>
              <w:r w:rsidRPr="00D8749F" w:rsidDel="00A33229">
                <w:rPr>
                  <w:rPrChange w:id="221" w:author="Stephen Richard" w:date="2020-06-18T10:52:00Z">
                    <w:rPr>
                      <w:sz w:val="20"/>
                      <w:szCs w:val="20"/>
                    </w:rPr>
                  </w:rPrChange>
                </w:rPr>
                <w:t>s</w:t>
              </w:r>
              <w:r w:rsidRPr="00D8749F">
                <w:rPr>
                  <w:rPrChange w:id="222" w:author="Stephen Richard" w:date="2020-06-18T10:52:00Z">
                    <w:rPr>
                      <w:sz w:val="20"/>
                      <w:szCs w:val="20"/>
                    </w:rPr>
                  </w:rPrChange>
                </w:rPr>
                <w:t xml:space="preserve"> (sedimentary, igneous, metamorphic) and characterized by irregularly mixed lithology or by highly complicated structural relations.</w:t>
              </w:r>
            </w:ins>
          </w:p>
        </w:tc>
      </w:tr>
      <w:tr w:rsidR="009F17DC" w:rsidRPr="004663A1" w14:paraId="69AC7A1F" w14:textId="77777777" w:rsidTr="009C02A6">
        <w:trPr>
          <w:trHeight w:val="1820"/>
          <w:ins w:id="223" w:author="Stephen Richard" w:date="2020-06-18T10:51:00Z"/>
          <w:trPrChange w:id="224" w:author="Stephen Richard" w:date="2020-06-18T14:49:00Z">
            <w:trPr>
              <w:trHeight w:val="1820"/>
            </w:trPr>
          </w:trPrChange>
        </w:trPr>
        <w:tc>
          <w:tcPr>
            <w:tcW w:w="1284" w:type="pct"/>
            <w:hideMark/>
            <w:tcPrChange w:id="225" w:author="Stephen Richard" w:date="2020-06-18T14:49:00Z">
              <w:tcPr>
                <w:tcW w:w="767" w:type="pct"/>
                <w:hideMark/>
              </w:tcPr>
            </w:tcPrChange>
          </w:tcPr>
          <w:p w14:paraId="568138E6" w14:textId="77777777" w:rsidR="009F17DC" w:rsidRPr="00D8749F" w:rsidRDefault="009F17DC" w:rsidP="00D8749F">
            <w:pPr>
              <w:rPr>
                <w:ins w:id="226" w:author="Stephen Richard" w:date="2020-06-18T10:51:00Z"/>
                <w:rPrChange w:id="227" w:author="Stephen Richard" w:date="2020-06-18T10:52:00Z">
                  <w:rPr>
                    <w:ins w:id="228" w:author="Stephen Richard" w:date="2020-06-18T10:51:00Z"/>
                    <w:sz w:val="20"/>
                    <w:szCs w:val="20"/>
                  </w:rPr>
                </w:rPrChange>
              </w:rPr>
            </w:pPr>
            <w:ins w:id="229" w:author="Stephen Richard" w:date="2020-06-18T10:51:00Z">
              <w:r w:rsidRPr="00D8749F">
                <w:rPr>
                  <w:rPrChange w:id="230" w:author="Stephen Richard" w:date="2020-06-18T10:52:00Z">
                    <w:rPr>
                      <w:sz w:val="20"/>
                      <w:szCs w:val="20"/>
                    </w:rPr>
                  </w:rPrChange>
                </w:rPr>
                <w:t>Contact</w:t>
              </w:r>
            </w:ins>
          </w:p>
        </w:tc>
        <w:tc>
          <w:tcPr>
            <w:tcW w:w="3716" w:type="pct"/>
            <w:hideMark/>
            <w:tcPrChange w:id="231" w:author="Stephen Richard" w:date="2020-06-18T14:49:00Z">
              <w:tcPr>
                <w:tcW w:w="2982" w:type="pct"/>
                <w:hideMark/>
              </w:tcPr>
            </w:tcPrChange>
          </w:tcPr>
          <w:p w14:paraId="1A19C522" w14:textId="77777777" w:rsidR="009F17DC" w:rsidRPr="00D8749F" w:rsidRDefault="009F17DC" w:rsidP="00FD4B40">
            <w:pPr>
              <w:rPr>
                <w:ins w:id="232" w:author="Stephen Richard" w:date="2020-06-18T10:51:00Z"/>
                <w:rPrChange w:id="233" w:author="Stephen Richard" w:date="2020-06-18T10:52:00Z">
                  <w:rPr>
                    <w:ins w:id="234" w:author="Stephen Richard" w:date="2020-06-18T10:51:00Z"/>
                    <w:sz w:val="20"/>
                    <w:szCs w:val="20"/>
                  </w:rPr>
                </w:rPrChange>
              </w:rPr>
            </w:pPr>
            <w:ins w:id="235" w:author="Stephen Richard" w:date="2020-06-18T10:51:00Z">
              <w:r w:rsidRPr="00D8749F">
                <w:rPr>
                  <w:rPrChange w:id="236" w:author="Stephen Richard" w:date="2020-06-18T10:52:00Z">
                    <w:rPr>
                      <w:sz w:val="20"/>
                      <w:szCs w:val="20"/>
                    </w:rPr>
                  </w:rPrChange>
                </w:rPr>
                <w:t xml:space="preserve">A surface that separates touching rock bodies and has no volume (i.e. is low-dimensional). Very general concept representing any kind of surface separating two rock bodies, including primary boundaries such as depositional contacts, all kinds of unconformities, intrusive contacts, and gradational contacts, as well as faults that separate geologic units. (CGI ContactType vocabulary, adapted from Jackson, 1997, page 137, NADM C1 2004). </w:t>
              </w:r>
            </w:ins>
          </w:p>
        </w:tc>
      </w:tr>
      <w:tr w:rsidR="009F17DC" w:rsidRPr="00D8749F" w14:paraId="7480C558" w14:textId="77777777" w:rsidTr="009C02A6">
        <w:trPr>
          <w:trHeight w:val="900"/>
          <w:ins w:id="237" w:author="Stephen Richard" w:date="2020-06-18T10:51:00Z"/>
          <w:trPrChange w:id="238" w:author="Stephen Richard" w:date="2020-06-18T14:49:00Z">
            <w:trPr>
              <w:trHeight w:val="900"/>
            </w:trPr>
          </w:trPrChange>
        </w:trPr>
        <w:tc>
          <w:tcPr>
            <w:tcW w:w="1284" w:type="pct"/>
            <w:noWrap/>
            <w:hideMark/>
            <w:tcPrChange w:id="239" w:author="Stephen Richard" w:date="2020-06-18T14:49:00Z">
              <w:tcPr>
                <w:tcW w:w="767" w:type="pct"/>
                <w:noWrap/>
                <w:hideMark/>
              </w:tcPr>
            </w:tcPrChange>
          </w:tcPr>
          <w:p w14:paraId="3336D614" w14:textId="77777777" w:rsidR="009F17DC" w:rsidRPr="00D8749F" w:rsidRDefault="009F17DC" w:rsidP="00D8749F">
            <w:pPr>
              <w:rPr>
                <w:ins w:id="240" w:author="Stephen Richard" w:date="2020-06-18T10:51:00Z"/>
              </w:rPr>
            </w:pPr>
            <w:ins w:id="241" w:author="Stephen Richard" w:date="2020-06-18T10:51:00Z">
              <w:r w:rsidRPr="00D8749F">
                <w:t>Crystal</w:t>
              </w:r>
            </w:ins>
          </w:p>
        </w:tc>
        <w:tc>
          <w:tcPr>
            <w:tcW w:w="3716" w:type="pct"/>
            <w:hideMark/>
            <w:tcPrChange w:id="242" w:author="Stephen Richard" w:date="2020-06-18T14:49:00Z">
              <w:tcPr>
                <w:tcW w:w="2982" w:type="pct"/>
                <w:hideMark/>
              </w:tcPr>
            </w:tcPrChange>
          </w:tcPr>
          <w:p w14:paraId="244E8CEA" w14:textId="77777777" w:rsidR="009F17DC" w:rsidRPr="00FD4B40" w:rsidRDefault="009F17DC" w:rsidP="00D8749F">
            <w:pPr>
              <w:rPr>
                <w:ins w:id="243" w:author="Stephen Richard" w:date="2020-06-18T10:51:00Z"/>
              </w:rPr>
            </w:pPr>
            <w:ins w:id="244" w:author="Stephen Richard" w:date="2020-06-18T10:51:00Z">
              <w:r w:rsidRPr="00D8749F">
                <w:t>An object composed of a single mineral species, with a characteristic geometrical shape, bounded by flat faces with specific, characteristic orientations reflecting a consistent, highly ordered internal arrangement of constituent atoms.</w:t>
              </w:r>
            </w:ins>
          </w:p>
        </w:tc>
      </w:tr>
      <w:tr w:rsidR="009F17DC" w:rsidRPr="00D8749F" w14:paraId="0513F543" w14:textId="77777777" w:rsidTr="009C02A6">
        <w:trPr>
          <w:trHeight w:val="600"/>
          <w:ins w:id="245" w:author="Stephen Richard" w:date="2020-06-18T10:51:00Z"/>
          <w:trPrChange w:id="246" w:author="Stephen Richard" w:date="2020-06-18T14:49:00Z">
            <w:trPr>
              <w:trHeight w:val="600"/>
            </w:trPr>
          </w:trPrChange>
        </w:trPr>
        <w:tc>
          <w:tcPr>
            <w:tcW w:w="1284" w:type="pct"/>
            <w:noWrap/>
            <w:hideMark/>
            <w:tcPrChange w:id="247" w:author="Stephen Richard" w:date="2020-06-18T14:49:00Z">
              <w:tcPr>
                <w:tcW w:w="767" w:type="pct"/>
                <w:noWrap/>
                <w:hideMark/>
              </w:tcPr>
            </w:tcPrChange>
          </w:tcPr>
          <w:p w14:paraId="0B1FC718" w14:textId="77777777" w:rsidR="009F17DC" w:rsidRPr="00D8749F" w:rsidRDefault="009F17DC" w:rsidP="00D8749F">
            <w:pPr>
              <w:rPr>
                <w:ins w:id="248" w:author="Stephen Richard" w:date="2020-06-18T10:51:00Z"/>
              </w:rPr>
            </w:pPr>
            <w:ins w:id="249" w:author="Stephen Richard" w:date="2020-06-18T10:51:00Z">
              <w:r w:rsidRPr="00D8749F">
                <w:t xml:space="preserve">crystal constituent </w:t>
              </w:r>
            </w:ins>
          </w:p>
        </w:tc>
        <w:tc>
          <w:tcPr>
            <w:tcW w:w="3716" w:type="pct"/>
            <w:hideMark/>
            <w:tcPrChange w:id="250" w:author="Stephen Richard" w:date="2020-06-18T14:49:00Z">
              <w:tcPr>
                <w:tcW w:w="2982" w:type="pct"/>
                <w:hideMark/>
              </w:tcPr>
            </w:tcPrChange>
          </w:tcPr>
          <w:p w14:paraId="06F52187" w14:textId="77777777" w:rsidR="009F17DC" w:rsidRPr="00FD4B40" w:rsidRDefault="009F17DC" w:rsidP="00D8749F">
            <w:pPr>
              <w:rPr>
                <w:ins w:id="251" w:author="Stephen Richard" w:date="2020-06-18T10:51:00Z"/>
              </w:rPr>
            </w:pPr>
            <w:ins w:id="252" w:author="Stephen Richard" w:date="2020-06-18T10:51:00Z">
              <w:r w:rsidRPr="00D8749F">
                <w:t xml:space="preserve">constituent is formed by crystallization from melt or by metamorphic processes. Distinct from constituent roles related to clastic processes, or diagenetic processes. </w:t>
              </w:r>
            </w:ins>
          </w:p>
        </w:tc>
      </w:tr>
      <w:tr w:rsidR="009F17DC" w:rsidRPr="00D8749F" w14:paraId="52277740" w14:textId="77777777" w:rsidTr="009C02A6">
        <w:trPr>
          <w:trHeight w:val="600"/>
          <w:ins w:id="253" w:author="Stephen Richard" w:date="2020-06-18T10:51:00Z"/>
          <w:trPrChange w:id="254" w:author="Stephen Richard" w:date="2020-06-18T14:49:00Z">
            <w:trPr>
              <w:trHeight w:val="600"/>
            </w:trPr>
          </w:trPrChange>
        </w:trPr>
        <w:tc>
          <w:tcPr>
            <w:tcW w:w="1284" w:type="pct"/>
            <w:noWrap/>
            <w:hideMark/>
            <w:tcPrChange w:id="255" w:author="Stephen Richard" w:date="2020-06-18T14:49:00Z">
              <w:tcPr>
                <w:tcW w:w="767" w:type="pct"/>
                <w:noWrap/>
                <w:hideMark/>
              </w:tcPr>
            </w:tcPrChange>
          </w:tcPr>
          <w:p w14:paraId="69B4CE2C" w14:textId="77777777" w:rsidR="009F17DC" w:rsidRPr="00D8749F" w:rsidRDefault="009F17DC" w:rsidP="00D8749F">
            <w:pPr>
              <w:rPr>
                <w:ins w:id="256" w:author="Stephen Richard" w:date="2020-06-18T10:51:00Z"/>
              </w:rPr>
            </w:pPr>
            <w:ins w:id="257" w:author="Stephen Richard" w:date="2020-06-18T10:51:00Z">
              <w:r w:rsidRPr="00D8749F">
                <w:t xml:space="preserve">Crystallographic preferred orientation </w:t>
              </w:r>
            </w:ins>
          </w:p>
        </w:tc>
        <w:tc>
          <w:tcPr>
            <w:tcW w:w="3716" w:type="pct"/>
            <w:hideMark/>
            <w:tcPrChange w:id="258" w:author="Stephen Richard" w:date="2020-06-18T14:49:00Z">
              <w:tcPr>
                <w:tcW w:w="2982" w:type="pct"/>
                <w:hideMark/>
              </w:tcPr>
            </w:tcPrChange>
          </w:tcPr>
          <w:p w14:paraId="06F07790" w14:textId="77777777" w:rsidR="009F17DC" w:rsidRPr="00D8749F" w:rsidRDefault="009F17DC" w:rsidP="00D8749F">
            <w:pPr>
              <w:rPr>
                <w:ins w:id="259" w:author="Stephen Richard" w:date="2020-06-18T10:51:00Z"/>
              </w:rPr>
            </w:pPr>
            <w:ins w:id="260" w:author="Stephen Richard" w:date="2020-06-18T10:51:00Z">
              <w:r w:rsidRPr="00D8749F">
                <w:t>fabric defined by a preferred orientation of the crystallographic axes of mineral particles in a rock.</w:t>
              </w:r>
            </w:ins>
          </w:p>
        </w:tc>
      </w:tr>
      <w:tr w:rsidR="009F17DC" w:rsidRPr="00D8749F" w14:paraId="49B3CCC9" w14:textId="77777777" w:rsidTr="009C02A6">
        <w:trPr>
          <w:trHeight w:val="600"/>
          <w:ins w:id="261" w:author="Stephen Richard" w:date="2020-06-18T10:51:00Z"/>
          <w:trPrChange w:id="262" w:author="Stephen Richard" w:date="2020-06-18T14:49:00Z">
            <w:trPr>
              <w:trHeight w:val="600"/>
            </w:trPr>
          </w:trPrChange>
        </w:trPr>
        <w:tc>
          <w:tcPr>
            <w:tcW w:w="1284" w:type="pct"/>
            <w:noWrap/>
            <w:hideMark/>
            <w:tcPrChange w:id="263" w:author="Stephen Richard" w:date="2020-06-18T14:49:00Z">
              <w:tcPr>
                <w:tcW w:w="767" w:type="pct"/>
                <w:noWrap/>
                <w:hideMark/>
              </w:tcPr>
            </w:tcPrChange>
          </w:tcPr>
          <w:p w14:paraId="4F16A4F8" w14:textId="77777777" w:rsidR="009F17DC" w:rsidRPr="00D8749F" w:rsidRDefault="009F17DC" w:rsidP="00D8749F">
            <w:pPr>
              <w:rPr>
                <w:ins w:id="264" w:author="Stephen Richard" w:date="2020-06-18T10:51:00Z"/>
              </w:rPr>
            </w:pPr>
            <w:ins w:id="265" w:author="Stephen Richard" w:date="2020-06-18T10:51:00Z">
              <w:r w:rsidRPr="00D8749F">
                <w:t>Deformation process</w:t>
              </w:r>
            </w:ins>
          </w:p>
        </w:tc>
        <w:tc>
          <w:tcPr>
            <w:tcW w:w="3716" w:type="pct"/>
            <w:hideMark/>
            <w:tcPrChange w:id="266" w:author="Stephen Richard" w:date="2020-06-18T14:49:00Z">
              <w:tcPr>
                <w:tcW w:w="2982" w:type="pct"/>
                <w:hideMark/>
              </w:tcPr>
            </w:tcPrChange>
          </w:tcPr>
          <w:p w14:paraId="17B65A52" w14:textId="77777777" w:rsidR="009F17DC" w:rsidRPr="00D8749F" w:rsidRDefault="009F17DC" w:rsidP="00FD4B40">
            <w:pPr>
              <w:rPr>
                <w:ins w:id="267" w:author="Stephen Richard" w:date="2020-06-18T10:51:00Z"/>
                <w:rPrChange w:id="268" w:author="Stephen Richard" w:date="2020-06-18T10:52:00Z">
                  <w:rPr>
                    <w:ins w:id="269" w:author="Stephen Richard" w:date="2020-06-18T10:51:00Z"/>
                  </w:rPr>
                </w:rPrChange>
              </w:rPr>
            </w:pPr>
            <w:ins w:id="270" w:author="Stephen Richard" w:date="2020-06-18T10:51:00Z">
              <w:r w:rsidRPr="00FD4B40">
                <w:t>Parent class for processes that change the shape or location of geologic entities. Includes strain and translation.</w:t>
              </w:r>
            </w:ins>
          </w:p>
        </w:tc>
      </w:tr>
      <w:tr w:rsidR="009F17DC" w:rsidRPr="004663A1" w14:paraId="35963899" w14:textId="77777777" w:rsidTr="009C02A6">
        <w:trPr>
          <w:trHeight w:val="600"/>
          <w:ins w:id="271" w:author="Stephen Richard" w:date="2020-06-18T10:51:00Z"/>
          <w:trPrChange w:id="272" w:author="Stephen Richard" w:date="2020-06-18T14:49:00Z">
            <w:trPr>
              <w:trHeight w:val="600"/>
            </w:trPr>
          </w:trPrChange>
        </w:trPr>
        <w:tc>
          <w:tcPr>
            <w:tcW w:w="1284" w:type="pct"/>
            <w:hideMark/>
            <w:tcPrChange w:id="273" w:author="Stephen Richard" w:date="2020-06-18T14:49:00Z">
              <w:tcPr>
                <w:tcW w:w="767" w:type="pct"/>
                <w:hideMark/>
              </w:tcPr>
            </w:tcPrChange>
          </w:tcPr>
          <w:p w14:paraId="11C4226C" w14:textId="77777777" w:rsidR="009F17DC" w:rsidRPr="00D8749F" w:rsidRDefault="009F17DC" w:rsidP="00D8749F">
            <w:pPr>
              <w:rPr>
                <w:ins w:id="274" w:author="Stephen Richard" w:date="2020-06-18T10:51:00Z"/>
                <w:rPrChange w:id="275" w:author="Stephen Richard" w:date="2020-06-18T10:52:00Z">
                  <w:rPr>
                    <w:ins w:id="276" w:author="Stephen Richard" w:date="2020-06-18T10:51:00Z"/>
                    <w:sz w:val="20"/>
                    <w:szCs w:val="20"/>
                  </w:rPr>
                </w:rPrChange>
              </w:rPr>
            </w:pPr>
            <w:ins w:id="277" w:author="Stephen Richard" w:date="2020-06-18T10:51:00Z">
              <w:r w:rsidRPr="00D8749F">
                <w:rPr>
                  <w:rPrChange w:id="278" w:author="Stephen Richard" w:date="2020-06-18T10:52:00Z">
                    <w:rPr>
                      <w:sz w:val="20"/>
                      <w:szCs w:val="20"/>
                    </w:rPr>
                  </w:rPrChange>
                </w:rPr>
                <w:t>Ductile Shear Zone</w:t>
              </w:r>
            </w:ins>
          </w:p>
        </w:tc>
        <w:tc>
          <w:tcPr>
            <w:tcW w:w="3716" w:type="pct"/>
            <w:hideMark/>
            <w:tcPrChange w:id="279" w:author="Stephen Richard" w:date="2020-06-18T14:49:00Z">
              <w:tcPr>
                <w:tcW w:w="2982" w:type="pct"/>
                <w:hideMark/>
              </w:tcPr>
            </w:tcPrChange>
          </w:tcPr>
          <w:p w14:paraId="601C37D1" w14:textId="77777777" w:rsidR="009F17DC" w:rsidRPr="00D8749F" w:rsidRDefault="009F17DC" w:rsidP="00D8749F">
            <w:pPr>
              <w:rPr>
                <w:ins w:id="280" w:author="Stephen Richard" w:date="2020-06-18T10:51:00Z"/>
                <w:rPrChange w:id="281" w:author="Stephen Richard" w:date="2020-06-18T10:52:00Z">
                  <w:rPr>
                    <w:ins w:id="282" w:author="Stephen Richard" w:date="2020-06-18T10:51:00Z"/>
                    <w:sz w:val="20"/>
                    <w:szCs w:val="20"/>
                  </w:rPr>
                </w:rPrChange>
              </w:rPr>
            </w:pPr>
            <w:ins w:id="283" w:author="Stephen Richard" w:date="2020-06-18T10:51:00Z">
              <w:r w:rsidRPr="00D8749F">
                <w:rPr>
                  <w:rPrChange w:id="284" w:author="Stephen Richard" w:date="2020-06-18T10:52:00Z">
                    <w:rPr>
                      <w:sz w:val="20"/>
                      <w:szCs w:val="20"/>
                    </w:rPr>
                  </w:rPrChange>
                </w:rPr>
                <w:t xml:space="preserve">A broadly planar zone (volume of rock) of shear displacement within which deformation has occurred without loss of material continuity. </w:t>
              </w:r>
            </w:ins>
          </w:p>
        </w:tc>
      </w:tr>
      <w:tr w:rsidR="009F17DC" w:rsidRPr="004663A1" w14:paraId="2EB02993" w14:textId="77777777" w:rsidTr="009C02A6">
        <w:trPr>
          <w:trHeight w:val="600"/>
          <w:ins w:id="285" w:author="Stephen Richard" w:date="2020-06-18T10:51:00Z"/>
          <w:trPrChange w:id="286" w:author="Stephen Richard" w:date="2020-06-18T14:49:00Z">
            <w:trPr>
              <w:trHeight w:val="600"/>
            </w:trPr>
          </w:trPrChange>
        </w:trPr>
        <w:tc>
          <w:tcPr>
            <w:tcW w:w="1284" w:type="pct"/>
            <w:hideMark/>
            <w:tcPrChange w:id="287" w:author="Stephen Richard" w:date="2020-06-18T14:49:00Z">
              <w:tcPr>
                <w:tcW w:w="767" w:type="pct"/>
                <w:hideMark/>
              </w:tcPr>
            </w:tcPrChange>
          </w:tcPr>
          <w:p w14:paraId="2A1FFC31" w14:textId="77777777" w:rsidR="009F17DC" w:rsidRPr="00D8749F" w:rsidRDefault="009F17DC" w:rsidP="00D8749F">
            <w:pPr>
              <w:rPr>
                <w:ins w:id="288" w:author="Stephen Richard" w:date="2020-06-18T10:51:00Z"/>
                <w:rPrChange w:id="289" w:author="Stephen Richard" w:date="2020-06-18T10:52:00Z">
                  <w:rPr>
                    <w:ins w:id="290" w:author="Stephen Richard" w:date="2020-06-18T10:51:00Z"/>
                    <w:sz w:val="20"/>
                    <w:szCs w:val="20"/>
                  </w:rPr>
                </w:rPrChange>
              </w:rPr>
            </w:pPr>
            <w:ins w:id="291" w:author="Stephen Richard" w:date="2020-06-18T10:51:00Z">
              <w:r w:rsidRPr="00D8749F">
                <w:rPr>
                  <w:rPrChange w:id="292" w:author="Stephen Richard" w:date="2020-06-18T10:52:00Z">
                    <w:rPr>
                      <w:sz w:val="20"/>
                      <w:szCs w:val="20"/>
                    </w:rPr>
                  </w:rPrChange>
                </w:rPr>
                <w:t>Epoch</w:t>
              </w:r>
            </w:ins>
          </w:p>
        </w:tc>
        <w:tc>
          <w:tcPr>
            <w:tcW w:w="3716" w:type="pct"/>
            <w:hideMark/>
            <w:tcPrChange w:id="293" w:author="Stephen Richard" w:date="2020-06-18T14:49:00Z">
              <w:tcPr>
                <w:tcW w:w="2982" w:type="pct"/>
                <w:hideMark/>
              </w:tcPr>
            </w:tcPrChange>
          </w:tcPr>
          <w:p w14:paraId="23CA9B2F" w14:textId="77777777" w:rsidR="009F17DC" w:rsidRPr="00D8749F" w:rsidRDefault="009F17DC" w:rsidP="00FD4B40">
            <w:pPr>
              <w:rPr>
                <w:ins w:id="294" w:author="Stephen Richard" w:date="2020-06-18T10:51:00Z"/>
                <w:rPrChange w:id="295" w:author="Stephen Richard" w:date="2020-06-18T10:52:00Z">
                  <w:rPr>
                    <w:ins w:id="296" w:author="Stephen Richard" w:date="2020-06-18T10:51:00Z"/>
                    <w:sz w:val="20"/>
                    <w:szCs w:val="20"/>
                  </w:rPr>
                </w:rPrChange>
              </w:rPr>
            </w:pPr>
            <w:ins w:id="297" w:author="Stephen Richard" w:date="2020-06-18T10:51:00Z">
              <w:r w:rsidRPr="00D8749F">
                <w:rPr>
                  <w:rPrChange w:id="298" w:author="Stephen Richard" w:date="2020-06-18T10:52:00Z">
                    <w:rPr>
                      <w:sz w:val="20"/>
                      <w:szCs w:val="20"/>
                    </w:rPr>
                  </w:rPrChange>
                </w:rPr>
                <w:t>A time interval. An Epoch may be subdivided into Ages. Epochs are grouped into Periods. Example epochs: Eocene, Pleistocene.</w:t>
              </w:r>
            </w:ins>
          </w:p>
        </w:tc>
      </w:tr>
      <w:tr w:rsidR="009F17DC" w:rsidRPr="00D8749F" w14:paraId="20BD7D02" w14:textId="77777777" w:rsidTr="009C02A6">
        <w:trPr>
          <w:trHeight w:val="600"/>
          <w:ins w:id="299" w:author="Stephen Richard" w:date="2020-06-18T10:51:00Z"/>
          <w:trPrChange w:id="300" w:author="Stephen Richard" w:date="2020-06-18T14:49:00Z">
            <w:trPr>
              <w:trHeight w:val="600"/>
            </w:trPr>
          </w:trPrChange>
        </w:trPr>
        <w:tc>
          <w:tcPr>
            <w:tcW w:w="1284" w:type="pct"/>
            <w:noWrap/>
            <w:hideMark/>
            <w:tcPrChange w:id="301" w:author="Stephen Richard" w:date="2020-06-18T14:49:00Z">
              <w:tcPr>
                <w:tcW w:w="767" w:type="pct"/>
                <w:noWrap/>
                <w:hideMark/>
              </w:tcPr>
            </w:tcPrChange>
          </w:tcPr>
          <w:p w14:paraId="288D8B4B" w14:textId="77777777" w:rsidR="009F17DC" w:rsidRPr="00D8749F" w:rsidRDefault="009F17DC" w:rsidP="00D8749F">
            <w:pPr>
              <w:rPr>
                <w:ins w:id="302" w:author="Stephen Richard" w:date="2020-06-18T10:51:00Z"/>
              </w:rPr>
            </w:pPr>
            <w:ins w:id="303" w:author="Stephen Richard" w:date="2020-06-18T10:51:00Z">
              <w:r w:rsidRPr="00D8749F">
                <w:t xml:space="preserve">Fabric </w:t>
              </w:r>
            </w:ins>
          </w:p>
        </w:tc>
        <w:tc>
          <w:tcPr>
            <w:tcW w:w="3716" w:type="pct"/>
            <w:hideMark/>
            <w:tcPrChange w:id="304" w:author="Stephen Richard" w:date="2020-06-18T14:49:00Z">
              <w:tcPr>
                <w:tcW w:w="2982" w:type="pct"/>
                <w:hideMark/>
              </w:tcPr>
            </w:tcPrChange>
          </w:tcPr>
          <w:p w14:paraId="0D94CE5D" w14:textId="77777777" w:rsidR="009F17DC" w:rsidRPr="00D8749F" w:rsidRDefault="009F17DC" w:rsidP="00D8749F">
            <w:pPr>
              <w:rPr>
                <w:ins w:id="305" w:author="Stephen Richard" w:date="2020-06-18T10:51:00Z"/>
                <w:rPrChange w:id="306" w:author="Stephen Richard" w:date="2020-06-18T10:52:00Z">
                  <w:rPr>
                    <w:ins w:id="307" w:author="Stephen Richard" w:date="2020-06-18T10:51:00Z"/>
                  </w:rPr>
                </w:rPrChange>
              </w:rPr>
            </w:pPr>
            <w:ins w:id="308" w:author="Stephen Richard" w:date="2020-06-18T10:51:00Z">
              <w:r w:rsidRPr="00D8749F">
                <w:t>A spatial or geometric arrangement of parts of a rock body or featur</w:t>
              </w:r>
              <w:r w:rsidRPr="00FD4B40">
                <w:t>es within the rock body that is present throughout the body.</w:t>
              </w:r>
            </w:ins>
          </w:p>
        </w:tc>
      </w:tr>
      <w:tr w:rsidR="009F17DC" w:rsidRPr="00D8749F" w14:paraId="4F683E0D" w14:textId="77777777" w:rsidTr="009C02A6">
        <w:trPr>
          <w:trHeight w:val="900"/>
          <w:ins w:id="309" w:author="Stephen Richard" w:date="2020-06-18T10:51:00Z"/>
          <w:trPrChange w:id="310" w:author="Stephen Richard" w:date="2020-06-18T14:49:00Z">
            <w:trPr>
              <w:trHeight w:val="900"/>
            </w:trPr>
          </w:trPrChange>
        </w:trPr>
        <w:tc>
          <w:tcPr>
            <w:tcW w:w="1284" w:type="pct"/>
            <w:noWrap/>
            <w:hideMark/>
            <w:tcPrChange w:id="311" w:author="Stephen Richard" w:date="2020-06-18T14:49:00Z">
              <w:tcPr>
                <w:tcW w:w="767" w:type="pct"/>
                <w:noWrap/>
                <w:hideMark/>
              </w:tcPr>
            </w:tcPrChange>
          </w:tcPr>
          <w:p w14:paraId="3EB14229" w14:textId="77777777" w:rsidR="009F17DC" w:rsidRPr="00D8749F" w:rsidRDefault="009F17DC" w:rsidP="00D8749F">
            <w:pPr>
              <w:rPr>
                <w:ins w:id="312" w:author="Stephen Richard" w:date="2020-06-18T10:51:00Z"/>
              </w:rPr>
            </w:pPr>
            <w:ins w:id="313" w:author="Stephen Richard" w:date="2020-06-18T10:51:00Z">
              <w:r w:rsidRPr="00D8749F">
                <w:t>Facies</w:t>
              </w:r>
            </w:ins>
          </w:p>
        </w:tc>
        <w:tc>
          <w:tcPr>
            <w:tcW w:w="3716" w:type="pct"/>
            <w:hideMark/>
            <w:tcPrChange w:id="314" w:author="Stephen Richard" w:date="2020-06-18T14:49:00Z">
              <w:tcPr>
                <w:tcW w:w="2982" w:type="pct"/>
                <w:hideMark/>
              </w:tcPr>
            </w:tcPrChange>
          </w:tcPr>
          <w:p w14:paraId="192584E7" w14:textId="77777777" w:rsidR="009F17DC" w:rsidRPr="00FD4B40" w:rsidRDefault="009F17DC" w:rsidP="00D8749F">
            <w:pPr>
              <w:rPr>
                <w:ins w:id="315" w:author="Stephen Richard" w:date="2020-06-18T10:51:00Z"/>
              </w:rPr>
            </w:pPr>
            <w:ins w:id="316" w:author="Stephen Richard" w:date="2020-06-18T10:51:00Z">
              <w:r w:rsidRPr="00D8749F">
                <w:t xml:space="preserve">Represents a particular body of rock that is a lateral variant of a lithostratigraphic unit, or a variant of a lithodemic unit. Contrast with </w:t>
              </w:r>
              <w:r w:rsidRPr="00FD4B40">
                <w:t>lithosome in being a particular, connected body of rock, as opposed to a kind of rock body that is repeated in many places in a unit.</w:t>
              </w:r>
            </w:ins>
          </w:p>
        </w:tc>
      </w:tr>
      <w:tr w:rsidR="009F17DC" w:rsidRPr="004663A1" w14:paraId="291EEBAA" w14:textId="77777777" w:rsidTr="009C02A6">
        <w:trPr>
          <w:trHeight w:val="900"/>
          <w:ins w:id="317" w:author="Stephen Richard" w:date="2020-06-18T10:51:00Z"/>
          <w:trPrChange w:id="318" w:author="Stephen Richard" w:date="2020-06-18T14:49:00Z">
            <w:trPr>
              <w:trHeight w:val="900"/>
            </w:trPr>
          </w:trPrChange>
        </w:trPr>
        <w:tc>
          <w:tcPr>
            <w:tcW w:w="1284" w:type="pct"/>
            <w:hideMark/>
            <w:tcPrChange w:id="319" w:author="Stephen Richard" w:date="2020-06-18T14:49:00Z">
              <w:tcPr>
                <w:tcW w:w="767" w:type="pct"/>
                <w:hideMark/>
              </w:tcPr>
            </w:tcPrChange>
          </w:tcPr>
          <w:p w14:paraId="7AA12C91" w14:textId="77777777" w:rsidR="009F17DC" w:rsidRPr="00D8749F" w:rsidRDefault="009F17DC" w:rsidP="00D8749F">
            <w:pPr>
              <w:rPr>
                <w:ins w:id="320" w:author="Stephen Richard" w:date="2020-06-18T10:51:00Z"/>
                <w:rPrChange w:id="321" w:author="Stephen Richard" w:date="2020-06-18T10:52:00Z">
                  <w:rPr>
                    <w:ins w:id="322" w:author="Stephen Richard" w:date="2020-06-18T10:51:00Z"/>
                    <w:sz w:val="20"/>
                    <w:szCs w:val="20"/>
                  </w:rPr>
                </w:rPrChange>
              </w:rPr>
            </w:pPr>
            <w:ins w:id="323" w:author="Stephen Richard" w:date="2020-06-18T10:51:00Z">
              <w:r w:rsidRPr="00D8749F">
                <w:rPr>
                  <w:rPrChange w:id="324" w:author="Stephen Richard" w:date="2020-06-18T10:52:00Z">
                    <w:rPr>
                      <w:sz w:val="20"/>
                      <w:szCs w:val="20"/>
                    </w:rPr>
                  </w:rPrChange>
                </w:rPr>
                <w:t>Fault</w:t>
              </w:r>
            </w:ins>
          </w:p>
        </w:tc>
        <w:tc>
          <w:tcPr>
            <w:tcW w:w="3716" w:type="pct"/>
            <w:hideMark/>
            <w:tcPrChange w:id="325" w:author="Stephen Richard" w:date="2020-06-18T14:49:00Z">
              <w:tcPr>
                <w:tcW w:w="2982" w:type="pct"/>
                <w:hideMark/>
              </w:tcPr>
            </w:tcPrChange>
          </w:tcPr>
          <w:p w14:paraId="3508AE99" w14:textId="77777777" w:rsidR="009F17DC" w:rsidRPr="00D8749F" w:rsidRDefault="009F17DC" w:rsidP="00D8749F">
            <w:pPr>
              <w:rPr>
                <w:ins w:id="326" w:author="Stephen Richard" w:date="2020-06-18T10:51:00Z"/>
                <w:highlight w:val="yellow"/>
                <w:rPrChange w:id="327" w:author="Stephen Richard" w:date="2020-06-18T10:52:00Z">
                  <w:rPr>
                    <w:ins w:id="328" w:author="Stephen Richard" w:date="2020-06-18T10:51:00Z"/>
                    <w:sz w:val="20"/>
                    <w:szCs w:val="20"/>
                    <w:highlight w:val="yellow"/>
                  </w:rPr>
                </w:rPrChange>
              </w:rPr>
            </w:pPr>
            <w:ins w:id="329" w:author="Stephen Richard" w:date="2020-06-18T10:51:00Z">
              <w:r w:rsidRPr="00D8749F">
                <w:rPr>
                  <w:highlight w:val="yellow"/>
                  <w:rPrChange w:id="330" w:author="Stephen Richard" w:date="2020-06-18T10:52:00Z">
                    <w:rPr>
                      <w:sz w:val="20"/>
                      <w:szCs w:val="20"/>
                      <w:highlight w:val="yellow"/>
                    </w:rPr>
                  </w:rPrChange>
                </w:rPr>
                <w:t>A discrete surface (without volume), or collection of discrete surfaces, each separating some rock bodies such that one body has slid past another; characterized by brittle deformation.</w:t>
              </w:r>
            </w:ins>
          </w:p>
        </w:tc>
      </w:tr>
      <w:tr w:rsidR="009F17DC" w:rsidRPr="004663A1" w14:paraId="46C35DF3" w14:textId="77777777" w:rsidTr="009C02A6">
        <w:trPr>
          <w:trHeight w:val="900"/>
          <w:ins w:id="331" w:author="Stephen Richard" w:date="2020-06-18T10:51:00Z"/>
          <w:trPrChange w:id="332" w:author="Stephen Richard" w:date="2020-06-18T14:49:00Z">
            <w:trPr>
              <w:trHeight w:val="900"/>
            </w:trPr>
          </w:trPrChange>
        </w:trPr>
        <w:tc>
          <w:tcPr>
            <w:tcW w:w="1284" w:type="pct"/>
            <w:hideMark/>
            <w:tcPrChange w:id="333" w:author="Stephen Richard" w:date="2020-06-18T14:49:00Z">
              <w:tcPr>
                <w:tcW w:w="767" w:type="pct"/>
                <w:hideMark/>
              </w:tcPr>
            </w:tcPrChange>
          </w:tcPr>
          <w:p w14:paraId="76DFE5BC" w14:textId="77777777" w:rsidR="009F17DC" w:rsidRPr="00D8749F" w:rsidRDefault="009F17DC" w:rsidP="00D8749F">
            <w:pPr>
              <w:rPr>
                <w:ins w:id="334" w:author="Stephen Richard" w:date="2020-06-18T10:51:00Z"/>
                <w:rPrChange w:id="335" w:author="Stephen Richard" w:date="2020-06-18T10:52:00Z">
                  <w:rPr>
                    <w:ins w:id="336" w:author="Stephen Richard" w:date="2020-06-18T10:51:00Z"/>
                    <w:sz w:val="20"/>
                    <w:szCs w:val="20"/>
                  </w:rPr>
                </w:rPrChange>
              </w:rPr>
            </w:pPr>
            <w:ins w:id="337" w:author="Stephen Richard" w:date="2020-06-18T10:51:00Z">
              <w:r w:rsidRPr="00D8749F">
                <w:rPr>
                  <w:rPrChange w:id="338" w:author="Stephen Richard" w:date="2020-06-18T10:52:00Z">
                    <w:rPr>
                      <w:sz w:val="20"/>
                      <w:szCs w:val="20"/>
                    </w:rPr>
                  </w:rPrChange>
                </w:rPr>
                <w:t xml:space="preserve">Fault Zone </w:t>
              </w:r>
            </w:ins>
          </w:p>
        </w:tc>
        <w:tc>
          <w:tcPr>
            <w:tcW w:w="3716" w:type="pct"/>
            <w:hideMark/>
            <w:tcPrChange w:id="339" w:author="Stephen Richard" w:date="2020-06-18T14:49:00Z">
              <w:tcPr>
                <w:tcW w:w="2982" w:type="pct"/>
                <w:hideMark/>
              </w:tcPr>
            </w:tcPrChange>
          </w:tcPr>
          <w:p w14:paraId="11E62FC5" w14:textId="77777777" w:rsidR="009F17DC" w:rsidRPr="00D8749F" w:rsidRDefault="009F17DC" w:rsidP="00FD4B40">
            <w:pPr>
              <w:rPr>
                <w:ins w:id="340" w:author="Stephen Richard" w:date="2020-06-18T10:51:00Z"/>
                <w:highlight w:val="yellow"/>
                <w:rPrChange w:id="341" w:author="Stephen Richard" w:date="2020-06-18T10:52:00Z">
                  <w:rPr>
                    <w:ins w:id="342" w:author="Stephen Richard" w:date="2020-06-18T10:51:00Z"/>
                    <w:sz w:val="20"/>
                    <w:szCs w:val="20"/>
                    <w:highlight w:val="yellow"/>
                  </w:rPr>
                </w:rPrChange>
              </w:rPr>
            </w:pPr>
            <w:ins w:id="343" w:author="Stephen Richard" w:date="2020-06-18T10:51:00Z">
              <w:r w:rsidRPr="00D8749F">
                <w:rPr>
                  <w:highlight w:val="yellow"/>
                  <w:rPrChange w:id="344" w:author="Stephen Richard" w:date="2020-06-18T10:52:00Z">
                    <w:rPr>
                      <w:sz w:val="20"/>
                      <w:szCs w:val="20"/>
                      <w:highlight w:val="yellow"/>
                    </w:rPr>
                  </w:rPrChange>
                </w:rPr>
                <w:t>A volume of rock deformed between faults or adjacent to some faults.</w:t>
              </w:r>
            </w:ins>
          </w:p>
        </w:tc>
      </w:tr>
      <w:tr w:rsidR="009F17DC" w:rsidRPr="00D8749F" w14:paraId="41354064" w14:textId="77777777" w:rsidTr="009C02A6">
        <w:trPr>
          <w:trHeight w:val="900"/>
          <w:ins w:id="345" w:author="Stephen Richard" w:date="2020-06-18T10:51:00Z"/>
          <w:trPrChange w:id="346" w:author="Stephen Richard" w:date="2020-06-18T14:49:00Z">
            <w:trPr>
              <w:trHeight w:val="900"/>
            </w:trPr>
          </w:trPrChange>
        </w:trPr>
        <w:tc>
          <w:tcPr>
            <w:tcW w:w="1284" w:type="pct"/>
            <w:noWrap/>
            <w:hideMark/>
            <w:tcPrChange w:id="347" w:author="Stephen Richard" w:date="2020-06-18T14:49:00Z">
              <w:tcPr>
                <w:tcW w:w="767" w:type="pct"/>
                <w:noWrap/>
                <w:hideMark/>
              </w:tcPr>
            </w:tcPrChange>
          </w:tcPr>
          <w:p w14:paraId="5DF6C5B2" w14:textId="77777777" w:rsidR="009F17DC" w:rsidRPr="00D8749F" w:rsidRDefault="009F17DC" w:rsidP="00D8749F">
            <w:pPr>
              <w:rPr>
                <w:ins w:id="348" w:author="Stephen Richard" w:date="2020-06-18T10:51:00Z"/>
              </w:rPr>
            </w:pPr>
            <w:ins w:id="349" w:author="Stephen Richard" w:date="2020-06-18T10:51:00Z">
              <w:r w:rsidRPr="00D8749F">
                <w:t>fenestra</w:t>
              </w:r>
            </w:ins>
          </w:p>
        </w:tc>
        <w:tc>
          <w:tcPr>
            <w:tcW w:w="3716" w:type="pct"/>
            <w:hideMark/>
            <w:tcPrChange w:id="350" w:author="Stephen Richard" w:date="2020-06-18T14:49:00Z">
              <w:tcPr>
                <w:tcW w:w="2982" w:type="pct"/>
                <w:hideMark/>
              </w:tcPr>
            </w:tcPrChange>
          </w:tcPr>
          <w:p w14:paraId="4BDB9022" w14:textId="77777777" w:rsidR="009F17DC" w:rsidRPr="00D8749F" w:rsidRDefault="009F17DC" w:rsidP="00D8749F">
            <w:pPr>
              <w:rPr>
                <w:ins w:id="351" w:author="Stephen Richard" w:date="2020-06-18T10:51:00Z"/>
              </w:rPr>
            </w:pPr>
            <w:ins w:id="352" w:author="Stephen Richard" w:date="2020-06-18T10:51:00Z">
              <w:r w:rsidRPr="00D8749F">
                <w:t>Primary or penecontemporaneous gap or cavity in the framework of a sedimentary rock, larger than grain-supported intersticies. May be open space or have partial to complete fill with secondary cement or introduced sediment.</w:t>
              </w:r>
            </w:ins>
          </w:p>
        </w:tc>
      </w:tr>
      <w:tr w:rsidR="009F17DC" w:rsidRPr="004663A1" w14:paraId="09B911F8" w14:textId="77777777" w:rsidTr="009C02A6">
        <w:trPr>
          <w:trHeight w:val="600"/>
          <w:ins w:id="353" w:author="Stephen Richard" w:date="2020-06-18T10:51:00Z"/>
          <w:trPrChange w:id="354" w:author="Stephen Richard" w:date="2020-06-18T14:49:00Z">
            <w:trPr>
              <w:trHeight w:val="600"/>
            </w:trPr>
          </w:trPrChange>
        </w:trPr>
        <w:tc>
          <w:tcPr>
            <w:tcW w:w="1284" w:type="pct"/>
            <w:hideMark/>
            <w:tcPrChange w:id="355" w:author="Stephen Richard" w:date="2020-06-18T14:49:00Z">
              <w:tcPr>
                <w:tcW w:w="767" w:type="pct"/>
                <w:hideMark/>
              </w:tcPr>
            </w:tcPrChange>
          </w:tcPr>
          <w:p w14:paraId="7CFDF29C" w14:textId="77777777" w:rsidR="009F17DC" w:rsidRPr="00D8749F" w:rsidRDefault="009F17DC" w:rsidP="00D8749F">
            <w:pPr>
              <w:rPr>
                <w:ins w:id="356" w:author="Stephen Richard" w:date="2020-06-18T10:51:00Z"/>
                <w:rPrChange w:id="357" w:author="Stephen Richard" w:date="2020-06-18T10:52:00Z">
                  <w:rPr>
                    <w:ins w:id="358" w:author="Stephen Richard" w:date="2020-06-18T10:51:00Z"/>
                    <w:sz w:val="20"/>
                    <w:szCs w:val="20"/>
                  </w:rPr>
                </w:rPrChange>
              </w:rPr>
            </w:pPr>
            <w:ins w:id="359" w:author="Stephen Richard" w:date="2020-06-18T10:51:00Z">
              <w:r w:rsidRPr="00D8749F">
                <w:rPr>
                  <w:rPrChange w:id="360" w:author="Stephen Richard" w:date="2020-06-18T10:52:00Z">
                    <w:rPr>
                      <w:sz w:val="20"/>
                      <w:szCs w:val="20"/>
                    </w:rPr>
                  </w:rPrChange>
                </w:rPr>
                <w:t>Fold</w:t>
              </w:r>
            </w:ins>
          </w:p>
        </w:tc>
        <w:tc>
          <w:tcPr>
            <w:tcW w:w="3716" w:type="pct"/>
            <w:hideMark/>
            <w:tcPrChange w:id="361" w:author="Stephen Richard" w:date="2020-06-18T14:49:00Z">
              <w:tcPr>
                <w:tcW w:w="2982" w:type="pct"/>
                <w:hideMark/>
              </w:tcPr>
            </w:tcPrChange>
          </w:tcPr>
          <w:p w14:paraId="0AC38459" w14:textId="77777777" w:rsidR="009F17DC" w:rsidRPr="00D8749F" w:rsidRDefault="009F17DC" w:rsidP="00D8749F">
            <w:pPr>
              <w:rPr>
                <w:ins w:id="362" w:author="Stephen Richard" w:date="2020-06-18T10:51:00Z"/>
                <w:rPrChange w:id="363" w:author="Stephen Richard" w:date="2020-06-18T10:52:00Z">
                  <w:rPr>
                    <w:ins w:id="364" w:author="Stephen Richard" w:date="2020-06-18T10:51:00Z"/>
                    <w:sz w:val="20"/>
                    <w:szCs w:val="20"/>
                  </w:rPr>
                </w:rPrChange>
              </w:rPr>
            </w:pPr>
            <w:ins w:id="365" w:author="Stephen Richard" w:date="2020-06-18T10:51:00Z">
              <w:r w:rsidRPr="00D8749F">
                <w:rPr>
                  <w:rPrChange w:id="366" w:author="Stephen Richard" w:date="2020-06-18T10:52:00Z">
                    <w:rPr>
                      <w:sz w:val="20"/>
                      <w:szCs w:val="20"/>
                    </w:rPr>
                  </w:rPrChange>
                </w:rPr>
                <w:t xml:space="preserve">A curve or bend inherent in a rock body, usually the product of deformation, involving the compression of strata, but may include primary structures, as its definition is not genetic. </w:t>
              </w:r>
            </w:ins>
          </w:p>
        </w:tc>
      </w:tr>
      <w:tr w:rsidR="009F17DC" w:rsidRPr="004663A1" w14:paraId="7763ED1D" w14:textId="77777777" w:rsidTr="009C02A6">
        <w:trPr>
          <w:trHeight w:val="600"/>
          <w:ins w:id="367" w:author="Stephen Richard" w:date="2020-06-18T10:51:00Z"/>
          <w:trPrChange w:id="368" w:author="Stephen Richard" w:date="2020-06-18T14:49:00Z">
            <w:trPr>
              <w:trHeight w:val="600"/>
            </w:trPr>
          </w:trPrChange>
        </w:trPr>
        <w:tc>
          <w:tcPr>
            <w:tcW w:w="1284" w:type="pct"/>
            <w:hideMark/>
            <w:tcPrChange w:id="369" w:author="Stephen Richard" w:date="2020-06-18T14:49:00Z">
              <w:tcPr>
                <w:tcW w:w="767" w:type="pct"/>
                <w:hideMark/>
              </w:tcPr>
            </w:tcPrChange>
          </w:tcPr>
          <w:p w14:paraId="5D293F79" w14:textId="77777777" w:rsidR="009F17DC" w:rsidRPr="00D8749F" w:rsidRDefault="009F17DC" w:rsidP="00D8749F">
            <w:pPr>
              <w:rPr>
                <w:ins w:id="370" w:author="Stephen Richard" w:date="2020-06-18T10:51:00Z"/>
                <w:rPrChange w:id="371" w:author="Stephen Richard" w:date="2020-06-18T10:52:00Z">
                  <w:rPr>
                    <w:ins w:id="372" w:author="Stephen Richard" w:date="2020-06-18T10:51:00Z"/>
                    <w:sz w:val="20"/>
                    <w:szCs w:val="20"/>
                  </w:rPr>
                </w:rPrChange>
              </w:rPr>
            </w:pPr>
            <w:ins w:id="373" w:author="Stephen Richard" w:date="2020-06-18T10:51:00Z">
              <w:r w:rsidRPr="00D8749F">
                <w:rPr>
                  <w:rPrChange w:id="374" w:author="Stephen Richard" w:date="2020-06-18T10:52:00Z">
                    <w:rPr>
                      <w:sz w:val="20"/>
                      <w:szCs w:val="20"/>
                    </w:rPr>
                  </w:rPrChange>
                </w:rPr>
                <w:t>Foliation</w:t>
              </w:r>
            </w:ins>
          </w:p>
        </w:tc>
        <w:tc>
          <w:tcPr>
            <w:tcW w:w="3716" w:type="pct"/>
            <w:hideMark/>
            <w:tcPrChange w:id="375" w:author="Stephen Richard" w:date="2020-06-18T14:49:00Z">
              <w:tcPr>
                <w:tcW w:w="2982" w:type="pct"/>
                <w:hideMark/>
              </w:tcPr>
            </w:tcPrChange>
          </w:tcPr>
          <w:p w14:paraId="2A6B7493" w14:textId="77777777" w:rsidR="009F17DC" w:rsidRPr="00D8749F" w:rsidRDefault="009F17DC" w:rsidP="00FD4B40">
            <w:pPr>
              <w:rPr>
                <w:ins w:id="376" w:author="Stephen Richard" w:date="2020-06-18T10:51:00Z"/>
                <w:rPrChange w:id="377" w:author="Stephen Richard" w:date="2020-06-18T10:52:00Z">
                  <w:rPr>
                    <w:ins w:id="378" w:author="Stephen Richard" w:date="2020-06-18T10:51:00Z"/>
                    <w:sz w:val="20"/>
                    <w:szCs w:val="20"/>
                  </w:rPr>
                </w:rPrChange>
              </w:rPr>
            </w:pPr>
            <w:ins w:id="379" w:author="Stephen Richard" w:date="2020-06-18T10:51:00Z">
              <w:r w:rsidRPr="00D8749F">
                <w:rPr>
                  <w:rPrChange w:id="380" w:author="Stephen Richard" w:date="2020-06-18T10:52:00Z">
                    <w:rPr>
                      <w:sz w:val="20"/>
                      <w:szCs w:val="20"/>
                    </w:rPr>
                  </w:rPrChange>
                </w:rPr>
                <w:t>Fabric defined by the planar arrangement of textural or structural features (fabric elements).</w:t>
              </w:r>
            </w:ins>
          </w:p>
        </w:tc>
      </w:tr>
      <w:tr w:rsidR="009F17DC" w:rsidRPr="00D8749F" w14:paraId="4CCFB1C4" w14:textId="77777777" w:rsidTr="009C02A6">
        <w:trPr>
          <w:trHeight w:val="1200"/>
          <w:ins w:id="381" w:author="Stephen Richard" w:date="2020-06-18T10:51:00Z"/>
          <w:trPrChange w:id="382" w:author="Stephen Richard" w:date="2020-06-18T14:49:00Z">
            <w:trPr>
              <w:trHeight w:val="1200"/>
            </w:trPr>
          </w:trPrChange>
        </w:trPr>
        <w:tc>
          <w:tcPr>
            <w:tcW w:w="1284" w:type="pct"/>
            <w:noWrap/>
            <w:hideMark/>
            <w:tcPrChange w:id="383" w:author="Stephen Richard" w:date="2020-06-18T14:49:00Z">
              <w:tcPr>
                <w:tcW w:w="767" w:type="pct"/>
                <w:noWrap/>
                <w:hideMark/>
              </w:tcPr>
            </w:tcPrChange>
          </w:tcPr>
          <w:p w14:paraId="38C482DE" w14:textId="77777777" w:rsidR="009F17DC" w:rsidRPr="00D8749F" w:rsidRDefault="009F17DC" w:rsidP="00D8749F">
            <w:pPr>
              <w:rPr>
                <w:ins w:id="384" w:author="Stephen Richard" w:date="2020-06-18T10:51:00Z"/>
              </w:rPr>
            </w:pPr>
            <w:ins w:id="385" w:author="Stephen Richard" w:date="2020-06-18T10:51:00Z">
              <w:r w:rsidRPr="00D8749F">
                <w:t>Fossil</w:t>
              </w:r>
            </w:ins>
          </w:p>
        </w:tc>
        <w:tc>
          <w:tcPr>
            <w:tcW w:w="3716" w:type="pct"/>
            <w:hideMark/>
            <w:tcPrChange w:id="386" w:author="Stephen Richard" w:date="2020-06-18T14:49:00Z">
              <w:tcPr>
                <w:tcW w:w="2982" w:type="pct"/>
                <w:hideMark/>
              </w:tcPr>
            </w:tcPrChange>
          </w:tcPr>
          <w:p w14:paraId="776A8726" w14:textId="77777777" w:rsidR="009F17DC" w:rsidRPr="00D8749F" w:rsidRDefault="009F17DC" w:rsidP="00FD4B40">
            <w:pPr>
              <w:rPr>
                <w:ins w:id="387" w:author="Stephen Richard" w:date="2020-06-18T10:51:00Z"/>
                <w:rPrChange w:id="388" w:author="Stephen Richard" w:date="2020-06-18T10:52:00Z">
                  <w:rPr>
                    <w:ins w:id="389" w:author="Stephen Richard" w:date="2020-06-18T10:51:00Z"/>
                  </w:rPr>
                </w:rPrChange>
              </w:rPr>
            </w:pPr>
            <w:ins w:id="390" w:author="Stephen Richard" w:date="2020-06-18T10:51:00Z">
              <w:r w:rsidRPr="00FD4B40">
                <w:t>NOTE--this class is intended to represent individual fossil objects. If some kind of material fossils are granular constituents in a sedimentary rock, they should be represented using 'Biogenic_Gra</w:t>
              </w:r>
              <w:r w:rsidRPr="00D8749F">
                <w:rPr>
                  <w:rPrChange w:id="391" w:author="Stephen Richard" w:date="2020-06-18T10:52:00Z">
                    <w:rPr/>
                  </w:rPrChange>
                </w:rPr>
                <w:t>nular_Material, with sub classes for different kinds of fossils, e.g. in crinoid grainstone, radiolarian chert, diatomite.</w:t>
              </w:r>
            </w:ins>
          </w:p>
        </w:tc>
      </w:tr>
      <w:tr w:rsidR="009F17DC" w:rsidRPr="00D8749F" w14:paraId="5D478A42" w14:textId="77777777" w:rsidTr="009C02A6">
        <w:trPr>
          <w:trHeight w:val="600"/>
          <w:ins w:id="392" w:author="Stephen Richard" w:date="2020-06-18T10:51:00Z"/>
          <w:trPrChange w:id="393" w:author="Stephen Richard" w:date="2020-06-18T14:49:00Z">
            <w:trPr>
              <w:trHeight w:val="600"/>
            </w:trPr>
          </w:trPrChange>
        </w:trPr>
        <w:tc>
          <w:tcPr>
            <w:tcW w:w="1284" w:type="pct"/>
            <w:noWrap/>
            <w:hideMark/>
            <w:tcPrChange w:id="394" w:author="Stephen Richard" w:date="2020-06-18T14:49:00Z">
              <w:tcPr>
                <w:tcW w:w="767" w:type="pct"/>
                <w:noWrap/>
                <w:hideMark/>
              </w:tcPr>
            </w:tcPrChange>
          </w:tcPr>
          <w:p w14:paraId="56E39ADF" w14:textId="77777777" w:rsidR="009F17DC" w:rsidRPr="00D8749F" w:rsidRDefault="009F17DC" w:rsidP="00D8749F">
            <w:pPr>
              <w:rPr>
                <w:ins w:id="395" w:author="Stephen Richard" w:date="2020-06-18T10:51:00Z"/>
              </w:rPr>
            </w:pPr>
            <w:ins w:id="396" w:author="Stephen Richard" w:date="2020-06-18T10:51:00Z">
              <w:r w:rsidRPr="00D8749F">
                <w:t>Fracture</w:t>
              </w:r>
            </w:ins>
          </w:p>
        </w:tc>
        <w:tc>
          <w:tcPr>
            <w:tcW w:w="3716" w:type="pct"/>
            <w:hideMark/>
            <w:tcPrChange w:id="397" w:author="Stephen Richard" w:date="2020-06-18T14:49:00Z">
              <w:tcPr>
                <w:tcW w:w="2982" w:type="pct"/>
                <w:hideMark/>
              </w:tcPr>
            </w:tcPrChange>
          </w:tcPr>
          <w:p w14:paraId="021AE81E" w14:textId="77777777" w:rsidR="009F17DC" w:rsidRPr="00FD4B40" w:rsidRDefault="009F17DC" w:rsidP="00D8749F">
            <w:pPr>
              <w:rPr>
                <w:ins w:id="398" w:author="Stephen Richard" w:date="2020-06-18T10:51:00Z"/>
              </w:rPr>
            </w:pPr>
            <w:ins w:id="399" w:author="Stephen Richard" w:date="2020-06-18T10:51:00Z">
              <w:r w:rsidRPr="00D8749F">
                <w:t>Axiom for  gsoc:participantIn is place holders for more specific properties in gsop and gspr. Trying to avoid imports here.</w:t>
              </w:r>
            </w:ins>
          </w:p>
        </w:tc>
      </w:tr>
      <w:tr w:rsidR="009F17DC" w:rsidRPr="004663A1" w14:paraId="418F2DBC" w14:textId="77777777" w:rsidTr="009C02A6">
        <w:trPr>
          <w:trHeight w:val="300"/>
          <w:ins w:id="400" w:author="Stephen Richard" w:date="2020-06-18T10:51:00Z"/>
          <w:trPrChange w:id="401" w:author="Stephen Richard" w:date="2020-06-18T14:49:00Z">
            <w:trPr>
              <w:trHeight w:val="300"/>
            </w:trPr>
          </w:trPrChange>
        </w:trPr>
        <w:tc>
          <w:tcPr>
            <w:tcW w:w="1284" w:type="pct"/>
            <w:hideMark/>
            <w:tcPrChange w:id="402" w:author="Stephen Richard" w:date="2020-06-18T14:49:00Z">
              <w:tcPr>
                <w:tcW w:w="767" w:type="pct"/>
                <w:hideMark/>
              </w:tcPr>
            </w:tcPrChange>
          </w:tcPr>
          <w:p w14:paraId="1C8FEB22" w14:textId="77777777" w:rsidR="009F17DC" w:rsidRPr="00D8749F" w:rsidRDefault="009F17DC" w:rsidP="00D8749F">
            <w:pPr>
              <w:rPr>
                <w:ins w:id="403" w:author="Stephen Richard" w:date="2020-06-18T10:51:00Z"/>
                <w:rPrChange w:id="404" w:author="Stephen Richard" w:date="2020-06-18T10:52:00Z">
                  <w:rPr>
                    <w:ins w:id="405" w:author="Stephen Richard" w:date="2020-06-18T10:51:00Z"/>
                    <w:sz w:val="20"/>
                    <w:szCs w:val="20"/>
                  </w:rPr>
                </w:rPrChange>
              </w:rPr>
            </w:pPr>
            <w:ins w:id="406" w:author="Stephen Richard" w:date="2020-06-18T10:51:00Z">
              <w:r w:rsidRPr="00D8749F">
                <w:rPr>
                  <w:rPrChange w:id="407" w:author="Stephen Richard" w:date="2020-06-18T10:52:00Z">
                    <w:rPr>
                      <w:sz w:val="20"/>
                      <w:szCs w:val="20"/>
                    </w:rPr>
                  </w:rPrChange>
                </w:rPr>
                <w:t>Geochronologic Boundary</w:t>
              </w:r>
            </w:ins>
          </w:p>
        </w:tc>
        <w:tc>
          <w:tcPr>
            <w:tcW w:w="3716" w:type="pct"/>
            <w:hideMark/>
            <w:tcPrChange w:id="408" w:author="Stephen Richard" w:date="2020-06-18T14:49:00Z">
              <w:tcPr>
                <w:tcW w:w="2982" w:type="pct"/>
                <w:hideMark/>
              </w:tcPr>
            </w:tcPrChange>
          </w:tcPr>
          <w:p w14:paraId="1BF282C3" w14:textId="77777777" w:rsidR="009F17DC" w:rsidRPr="00D8749F" w:rsidRDefault="009F17DC" w:rsidP="00D8749F">
            <w:pPr>
              <w:rPr>
                <w:ins w:id="409" w:author="Stephen Richard" w:date="2020-06-18T10:51:00Z"/>
                <w:rPrChange w:id="410" w:author="Stephen Richard" w:date="2020-06-18T10:52:00Z">
                  <w:rPr>
                    <w:ins w:id="411" w:author="Stephen Richard" w:date="2020-06-18T10:51:00Z"/>
                    <w:sz w:val="20"/>
                    <w:szCs w:val="20"/>
                  </w:rPr>
                </w:rPrChange>
              </w:rPr>
            </w:pPr>
            <w:ins w:id="412" w:author="Stephen Richard" w:date="2020-06-18T10:51:00Z">
              <w:r w:rsidRPr="00D8749F">
                <w:rPr>
                  <w:rPrChange w:id="413" w:author="Stephen Richard" w:date="2020-06-18T10:52:00Z">
                    <w:rPr>
                      <w:sz w:val="20"/>
                      <w:szCs w:val="20"/>
                    </w:rPr>
                  </w:rPrChange>
                </w:rPr>
                <w:t>A time instant that represents an event recorded by a reference physical statigraphic point</w:t>
              </w:r>
            </w:ins>
          </w:p>
        </w:tc>
      </w:tr>
      <w:tr w:rsidR="009F17DC" w:rsidRPr="004663A1" w14:paraId="7E7C136C" w14:textId="77777777" w:rsidTr="009C02A6">
        <w:trPr>
          <w:trHeight w:val="900"/>
          <w:ins w:id="414" w:author="Stephen Richard" w:date="2020-06-18T10:51:00Z"/>
          <w:trPrChange w:id="415" w:author="Stephen Richard" w:date="2020-06-18T14:49:00Z">
            <w:trPr>
              <w:trHeight w:val="900"/>
            </w:trPr>
          </w:trPrChange>
        </w:trPr>
        <w:tc>
          <w:tcPr>
            <w:tcW w:w="1284" w:type="pct"/>
            <w:hideMark/>
            <w:tcPrChange w:id="416" w:author="Stephen Richard" w:date="2020-06-18T14:49:00Z">
              <w:tcPr>
                <w:tcW w:w="767" w:type="pct"/>
                <w:hideMark/>
              </w:tcPr>
            </w:tcPrChange>
          </w:tcPr>
          <w:p w14:paraId="4A9FC9BB" w14:textId="77777777" w:rsidR="009F17DC" w:rsidRPr="00D8749F" w:rsidRDefault="009F17DC" w:rsidP="00D8749F">
            <w:pPr>
              <w:rPr>
                <w:ins w:id="417" w:author="Stephen Richard" w:date="2020-06-18T10:51:00Z"/>
                <w:rPrChange w:id="418" w:author="Stephen Richard" w:date="2020-06-18T10:52:00Z">
                  <w:rPr>
                    <w:ins w:id="419" w:author="Stephen Richard" w:date="2020-06-18T10:51:00Z"/>
                    <w:strike/>
                    <w:sz w:val="20"/>
                    <w:szCs w:val="20"/>
                  </w:rPr>
                </w:rPrChange>
              </w:rPr>
            </w:pPr>
            <w:ins w:id="420" w:author="Stephen Richard" w:date="2020-06-18T10:51:00Z">
              <w:r w:rsidRPr="00D8749F">
                <w:rPr>
                  <w:rPrChange w:id="421" w:author="Stephen Richard" w:date="2020-06-18T10:52:00Z">
                    <w:rPr>
                      <w:strike/>
                      <w:sz w:val="20"/>
                      <w:szCs w:val="20"/>
                    </w:rPr>
                  </w:rPrChange>
                </w:rPr>
                <w:t>Geologic Age Instant</w:t>
              </w:r>
            </w:ins>
          </w:p>
        </w:tc>
        <w:tc>
          <w:tcPr>
            <w:tcW w:w="3716" w:type="pct"/>
            <w:hideMark/>
            <w:tcPrChange w:id="422" w:author="Stephen Richard" w:date="2020-06-18T14:49:00Z">
              <w:tcPr>
                <w:tcW w:w="2982" w:type="pct"/>
                <w:hideMark/>
              </w:tcPr>
            </w:tcPrChange>
          </w:tcPr>
          <w:p w14:paraId="10113071" w14:textId="77777777" w:rsidR="009F17DC" w:rsidRPr="00D8749F" w:rsidRDefault="009F17DC" w:rsidP="00FD4B40">
            <w:pPr>
              <w:rPr>
                <w:ins w:id="423" w:author="Stephen Richard" w:date="2020-06-18T10:51:00Z"/>
                <w:rPrChange w:id="424" w:author="Stephen Richard" w:date="2020-06-18T10:52:00Z">
                  <w:rPr>
                    <w:ins w:id="425" w:author="Stephen Richard" w:date="2020-06-18T10:51:00Z"/>
                    <w:strike/>
                    <w:sz w:val="20"/>
                    <w:szCs w:val="20"/>
                  </w:rPr>
                </w:rPrChange>
              </w:rPr>
            </w:pPr>
            <w:ins w:id="426" w:author="Stephen Richard" w:date="2020-06-18T10:51:00Z">
              <w:r w:rsidRPr="00D8749F">
                <w:rPr>
                  <w:rPrChange w:id="427" w:author="Stephen Richard" w:date="2020-06-18T10:52:00Z">
                    <w:rPr>
                      <w:strike/>
                      <w:sz w:val="20"/>
                      <w:szCs w:val="20"/>
                    </w:rPr>
                  </w:rPrChange>
                </w:rPr>
                <w:t>A Geologic age that is specified by either a numeric temporal coordinate or correlation with a stratigraphic point via GeochronologicBoundary/isRealizedBy/StratigraphicPoint</w:t>
              </w:r>
            </w:ins>
          </w:p>
        </w:tc>
      </w:tr>
      <w:tr w:rsidR="009F17DC" w:rsidRPr="00D8749F" w14:paraId="378D8BFE" w14:textId="77777777" w:rsidTr="009C02A6">
        <w:trPr>
          <w:trHeight w:val="900"/>
          <w:ins w:id="428" w:author="Stephen Richard" w:date="2020-06-18T10:51:00Z"/>
          <w:trPrChange w:id="429" w:author="Stephen Richard" w:date="2020-06-18T14:49:00Z">
            <w:trPr>
              <w:trHeight w:val="900"/>
            </w:trPr>
          </w:trPrChange>
        </w:trPr>
        <w:tc>
          <w:tcPr>
            <w:tcW w:w="1284" w:type="pct"/>
            <w:noWrap/>
            <w:hideMark/>
            <w:tcPrChange w:id="430" w:author="Stephen Richard" w:date="2020-06-18T14:49:00Z">
              <w:tcPr>
                <w:tcW w:w="767" w:type="pct"/>
                <w:noWrap/>
                <w:hideMark/>
              </w:tcPr>
            </w:tcPrChange>
          </w:tcPr>
          <w:p w14:paraId="79021529" w14:textId="77777777" w:rsidR="009F17DC" w:rsidRPr="00D8749F" w:rsidRDefault="009F17DC" w:rsidP="00D8749F">
            <w:pPr>
              <w:rPr>
                <w:ins w:id="431" w:author="Stephen Richard" w:date="2020-06-18T10:51:00Z"/>
              </w:rPr>
            </w:pPr>
            <w:ins w:id="432" w:author="Stephen Richard" w:date="2020-06-18T10:51:00Z">
              <w:r w:rsidRPr="00D8749F">
                <w:t xml:space="preserve">Geologic Age Interval </w:t>
              </w:r>
            </w:ins>
          </w:p>
        </w:tc>
        <w:tc>
          <w:tcPr>
            <w:tcW w:w="3716" w:type="pct"/>
            <w:hideMark/>
            <w:tcPrChange w:id="433" w:author="Stephen Richard" w:date="2020-06-18T14:49:00Z">
              <w:tcPr>
                <w:tcW w:w="2982" w:type="pct"/>
                <w:hideMark/>
              </w:tcPr>
            </w:tcPrChange>
          </w:tcPr>
          <w:p w14:paraId="7DF1927C" w14:textId="77777777" w:rsidR="009F17DC" w:rsidRPr="00D8749F" w:rsidRDefault="009F17DC" w:rsidP="00FD4B40">
            <w:pPr>
              <w:rPr>
                <w:ins w:id="434" w:author="Stephen Richard" w:date="2020-06-18T10:51:00Z"/>
                <w:rPrChange w:id="435" w:author="Stephen Richard" w:date="2020-06-18T10:52:00Z">
                  <w:rPr>
                    <w:ins w:id="436" w:author="Stephen Richard" w:date="2020-06-18T10:51:00Z"/>
                  </w:rPr>
                </w:rPrChange>
              </w:rPr>
            </w:pPr>
            <w:ins w:id="437" w:author="Stephen Richard" w:date="2020-06-18T10:51:00Z">
              <w:r w:rsidRPr="00FD4B40">
                <w:t xml:space="preserve">A time region that is defined by younger and older Geologic Date Intervals. Typically used for age assignments in geologic maps, </w:t>
              </w:r>
              <w:r w:rsidRPr="00D8749F">
                <w:rPr>
                  <w:rPrChange w:id="438" w:author="Stephen Richard" w:date="2020-06-18T10:52:00Z">
                    <w:rPr/>
                  </w:rPrChange>
                </w:rPr>
                <w:t>where a map unit might include rocks of various ages.</w:t>
              </w:r>
            </w:ins>
          </w:p>
        </w:tc>
      </w:tr>
      <w:tr w:rsidR="009F17DC" w:rsidRPr="00D8749F" w14:paraId="5D267C85" w14:textId="77777777" w:rsidTr="009C02A6">
        <w:trPr>
          <w:trHeight w:val="600"/>
          <w:ins w:id="439" w:author="Stephen Richard" w:date="2020-06-18T10:51:00Z"/>
          <w:trPrChange w:id="440" w:author="Stephen Richard" w:date="2020-06-18T14:49:00Z">
            <w:trPr>
              <w:trHeight w:val="600"/>
            </w:trPr>
          </w:trPrChange>
        </w:trPr>
        <w:tc>
          <w:tcPr>
            <w:tcW w:w="1284" w:type="pct"/>
            <w:noWrap/>
            <w:hideMark/>
            <w:tcPrChange w:id="441" w:author="Stephen Richard" w:date="2020-06-18T14:49:00Z">
              <w:tcPr>
                <w:tcW w:w="767" w:type="pct"/>
                <w:noWrap/>
                <w:hideMark/>
              </w:tcPr>
            </w:tcPrChange>
          </w:tcPr>
          <w:p w14:paraId="4C406D4F" w14:textId="77777777" w:rsidR="009F17DC" w:rsidRPr="00FD4B40" w:rsidRDefault="009F17DC" w:rsidP="00D8749F">
            <w:pPr>
              <w:rPr>
                <w:ins w:id="442" w:author="Stephen Richard" w:date="2020-06-18T10:51:00Z"/>
              </w:rPr>
            </w:pPr>
            <w:ins w:id="443" w:author="Stephen Richard" w:date="2020-06-18T10:51:00Z">
              <w:r w:rsidRPr="00D8749F">
                <w:t>Geologic Date Interval</w:t>
              </w:r>
            </w:ins>
          </w:p>
        </w:tc>
        <w:tc>
          <w:tcPr>
            <w:tcW w:w="3716" w:type="pct"/>
            <w:hideMark/>
            <w:tcPrChange w:id="444" w:author="Stephen Richard" w:date="2020-06-18T14:49:00Z">
              <w:tcPr>
                <w:tcW w:w="2982" w:type="pct"/>
                <w:hideMark/>
              </w:tcPr>
            </w:tcPrChange>
          </w:tcPr>
          <w:p w14:paraId="5F0BA785" w14:textId="77777777" w:rsidR="009F17DC" w:rsidRPr="00D8749F" w:rsidRDefault="009F17DC" w:rsidP="00D8749F">
            <w:pPr>
              <w:rPr>
                <w:ins w:id="445" w:author="Stephen Richard" w:date="2020-06-18T10:51:00Z"/>
                <w:rPrChange w:id="446" w:author="Stephen Richard" w:date="2020-06-18T10:52:00Z">
                  <w:rPr>
                    <w:ins w:id="447" w:author="Stephen Richard" w:date="2020-06-18T10:51:00Z"/>
                  </w:rPr>
                </w:rPrChange>
              </w:rPr>
              <w:pPrChange w:id="448" w:author="Stephen Richard" w:date="2020-06-18T10:52:00Z">
                <w:pPr/>
              </w:pPrChange>
            </w:pPr>
            <w:ins w:id="449" w:author="Stephen Richard" w:date="2020-06-18T10:51:00Z">
              <w:r w:rsidRPr="00D8749F">
                <w:rPr>
                  <w:rPrChange w:id="450" w:author="Stephen Richard" w:date="2020-06-18T10:52:00Z">
                    <w:rPr/>
                  </w:rPrChange>
                </w:rPr>
                <w:t>A time interval that is bounded by specified time instants.  same as Geochronologic_Age_Interval</w:t>
              </w:r>
            </w:ins>
          </w:p>
        </w:tc>
      </w:tr>
      <w:tr w:rsidR="009F17DC" w:rsidRPr="004663A1" w14:paraId="1A96937B" w14:textId="77777777" w:rsidTr="009C02A6">
        <w:trPr>
          <w:trHeight w:val="900"/>
          <w:ins w:id="451" w:author="Stephen Richard" w:date="2020-06-18T10:51:00Z"/>
          <w:trPrChange w:id="452" w:author="Stephen Richard" w:date="2020-06-18T14:49:00Z">
            <w:trPr>
              <w:trHeight w:val="900"/>
            </w:trPr>
          </w:trPrChange>
        </w:trPr>
        <w:tc>
          <w:tcPr>
            <w:tcW w:w="1284" w:type="pct"/>
            <w:hideMark/>
            <w:tcPrChange w:id="453" w:author="Stephen Richard" w:date="2020-06-18T14:49:00Z">
              <w:tcPr>
                <w:tcW w:w="767" w:type="pct"/>
                <w:hideMark/>
              </w:tcPr>
            </w:tcPrChange>
          </w:tcPr>
          <w:p w14:paraId="2883E70A" w14:textId="77777777" w:rsidR="009F17DC" w:rsidRPr="00D8749F" w:rsidRDefault="009F17DC" w:rsidP="00D8749F">
            <w:pPr>
              <w:rPr>
                <w:ins w:id="454" w:author="Stephen Richard" w:date="2020-06-18T10:51:00Z"/>
                <w:rPrChange w:id="455" w:author="Stephen Richard" w:date="2020-06-18T10:52:00Z">
                  <w:rPr>
                    <w:ins w:id="456" w:author="Stephen Richard" w:date="2020-06-18T10:51:00Z"/>
                    <w:sz w:val="20"/>
                    <w:szCs w:val="20"/>
                  </w:rPr>
                </w:rPrChange>
              </w:rPr>
            </w:pPr>
            <w:ins w:id="457" w:author="Stephen Richard" w:date="2020-06-18T10:51:00Z">
              <w:r w:rsidRPr="00D8749F">
                <w:rPr>
                  <w:rPrChange w:id="458" w:author="Stephen Richard" w:date="2020-06-18T10:52:00Z">
                    <w:rPr>
                      <w:sz w:val="20"/>
                      <w:szCs w:val="20"/>
                    </w:rPr>
                  </w:rPrChange>
                </w:rPr>
                <w:t>Geologic Event</w:t>
              </w:r>
            </w:ins>
          </w:p>
        </w:tc>
        <w:tc>
          <w:tcPr>
            <w:tcW w:w="3716" w:type="pct"/>
            <w:hideMark/>
            <w:tcPrChange w:id="459" w:author="Stephen Richard" w:date="2020-06-18T14:49:00Z">
              <w:tcPr>
                <w:tcW w:w="2982" w:type="pct"/>
                <w:hideMark/>
              </w:tcPr>
            </w:tcPrChange>
          </w:tcPr>
          <w:p w14:paraId="181FE4BB" w14:textId="77777777" w:rsidR="009F17DC" w:rsidRPr="00D8749F" w:rsidRDefault="009F17DC" w:rsidP="00D8749F">
            <w:pPr>
              <w:rPr>
                <w:ins w:id="460" w:author="Stephen Richard" w:date="2020-06-18T10:51:00Z"/>
                <w:rPrChange w:id="461" w:author="Stephen Richard" w:date="2020-06-18T10:52:00Z">
                  <w:rPr>
                    <w:ins w:id="462" w:author="Stephen Richard" w:date="2020-06-18T10:51:00Z"/>
                    <w:sz w:val="20"/>
                    <w:szCs w:val="20"/>
                  </w:rPr>
                </w:rPrChange>
              </w:rPr>
            </w:pPr>
            <w:ins w:id="463" w:author="Stephen Richard" w:date="2020-06-18T10:51:00Z">
              <w:r w:rsidRPr="00D8749F">
                <w:rPr>
                  <w:highlight w:val="yellow"/>
                  <w:rPrChange w:id="464" w:author="Stephen Richard" w:date="2020-06-18T10:52:00Z">
                    <w:rPr>
                      <w:sz w:val="20"/>
                      <w:szCs w:val="20"/>
                      <w:highlight w:val="yellow"/>
                    </w:rPr>
                  </w:rPrChange>
                </w:rPr>
                <w:t>When something happens, events are the ‘what’ of the happening, and processes are the how, e.g. a walk (event) and walking (process), or an earthquake (event) and ground shaking (process). An example is the Trans-Hudson Orogeny (event) caused by a subduction (process). The relation between events and processes is constitution: events are constituted by processes, and processes constitute events. Processes and events have at least one endurant as participant, i.e. a happening cannot occur unless it happens to something. Events can only have events as parts.</w:t>
              </w:r>
              <w:r w:rsidRPr="00D8749F">
                <w:rPr>
                  <w:rPrChange w:id="465" w:author="Stephen Richard" w:date="2020-06-18T10:52:00Z">
                    <w:rPr>
                      <w:sz w:val="20"/>
                      <w:szCs w:val="20"/>
                    </w:rPr>
                  </w:rPrChange>
                </w:rPr>
                <w:t xml:space="preserve"> </w:t>
              </w:r>
            </w:ins>
          </w:p>
        </w:tc>
      </w:tr>
      <w:tr w:rsidR="009F17DC" w:rsidRPr="004663A1" w14:paraId="43F00115" w14:textId="77777777" w:rsidTr="009C02A6">
        <w:trPr>
          <w:trHeight w:val="300"/>
          <w:ins w:id="466" w:author="Stephen Richard" w:date="2020-06-18T10:51:00Z"/>
          <w:trPrChange w:id="467" w:author="Stephen Richard" w:date="2020-06-18T14:49:00Z">
            <w:trPr>
              <w:trHeight w:val="300"/>
            </w:trPr>
          </w:trPrChange>
        </w:trPr>
        <w:tc>
          <w:tcPr>
            <w:tcW w:w="1284" w:type="pct"/>
            <w:hideMark/>
            <w:tcPrChange w:id="468" w:author="Stephen Richard" w:date="2020-06-18T14:49:00Z">
              <w:tcPr>
                <w:tcW w:w="767" w:type="pct"/>
                <w:hideMark/>
              </w:tcPr>
            </w:tcPrChange>
          </w:tcPr>
          <w:p w14:paraId="394F26A2" w14:textId="77777777" w:rsidR="009F17DC" w:rsidRPr="00D8749F" w:rsidRDefault="009F17DC" w:rsidP="00D8749F">
            <w:pPr>
              <w:rPr>
                <w:ins w:id="469" w:author="Stephen Richard" w:date="2020-06-18T10:51:00Z"/>
                <w:rPrChange w:id="470" w:author="Stephen Richard" w:date="2020-06-18T10:52:00Z">
                  <w:rPr>
                    <w:ins w:id="471" w:author="Stephen Richard" w:date="2020-06-18T10:51:00Z"/>
                    <w:sz w:val="20"/>
                    <w:szCs w:val="20"/>
                  </w:rPr>
                </w:rPrChange>
              </w:rPr>
            </w:pPr>
            <w:ins w:id="472" w:author="Stephen Richard" w:date="2020-06-18T10:51:00Z">
              <w:r w:rsidRPr="00D8749F">
                <w:rPr>
                  <w:rPrChange w:id="473" w:author="Stephen Richard" w:date="2020-06-18T10:52:00Z">
                    <w:rPr>
                      <w:sz w:val="20"/>
                      <w:szCs w:val="20"/>
                    </w:rPr>
                  </w:rPrChange>
                </w:rPr>
                <w:t>Geologic Process</w:t>
              </w:r>
            </w:ins>
          </w:p>
        </w:tc>
        <w:tc>
          <w:tcPr>
            <w:tcW w:w="3716" w:type="pct"/>
            <w:hideMark/>
            <w:tcPrChange w:id="474" w:author="Stephen Richard" w:date="2020-06-18T14:49:00Z">
              <w:tcPr>
                <w:tcW w:w="2982" w:type="pct"/>
                <w:hideMark/>
              </w:tcPr>
            </w:tcPrChange>
          </w:tcPr>
          <w:p w14:paraId="4362E4CA" w14:textId="77777777" w:rsidR="009F17DC" w:rsidRPr="00D8749F" w:rsidRDefault="009F17DC" w:rsidP="00D8749F">
            <w:pPr>
              <w:rPr>
                <w:ins w:id="475" w:author="Stephen Richard" w:date="2020-06-18T10:51:00Z"/>
                <w:rPrChange w:id="476" w:author="Stephen Richard" w:date="2020-06-18T10:52:00Z">
                  <w:rPr>
                    <w:ins w:id="477" w:author="Stephen Richard" w:date="2020-06-18T10:51:00Z"/>
                    <w:sz w:val="20"/>
                    <w:szCs w:val="20"/>
                  </w:rPr>
                </w:rPrChange>
              </w:rPr>
              <w:pPrChange w:id="478" w:author="Stephen Richard" w:date="2020-06-18T10:52:00Z">
                <w:pPr/>
              </w:pPrChange>
            </w:pPr>
            <w:ins w:id="479" w:author="Stephen Richard" w:date="2020-06-18T10:51:00Z">
              <w:r w:rsidRPr="00D8749F">
                <w:rPr>
                  <w:highlight w:val="yellow"/>
                  <w:rPrChange w:id="480" w:author="Stephen Richard" w:date="2020-06-18T10:52:00Z">
                    <w:rPr>
                      <w:sz w:val="20"/>
                      <w:szCs w:val="20"/>
                      <w:highlight w:val="yellow"/>
                    </w:rPr>
                  </w:rPrChange>
                </w:rPr>
                <w:t>Processes are the ‘how’ of a happening (see Event above). A geological process typically has input and output participants that are geologic. Processes can only have other processes as parts.</w:t>
              </w:r>
            </w:ins>
          </w:p>
        </w:tc>
      </w:tr>
      <w:tr w:rsidR="009F17DC" w:rsidRPr="004663A1" w14:paraId="2E1DE3F2" w14:textId="77777777" w:rsidTr="009C02A6">
        <w:trPr>
          <w:trHeight w:val="300"/>
          <w:ins w:id="481" w:author="Stephen Richard" w:date="2020-06-18T10:51:00Z"/>
          <w:trPrChange w:id="482" w:author="Stephen Richard" w:date="2020-06-18T14:49:00Z">
            <w:trPr>
              <w:trHeight w:val="300"/>
            </w:trPr>
          </w:trPrChange>
        </w:trPr>
        <w:tc>
          <w:tcPr>
            <w:tcW w:w="1284" w:type="pct"/>
            <w:hideMark/>
            <w:tcPrChange w:id="483" w:author="Stephen Richard" w:date="2020-06-18T14:49:00Z">
              <w:tcPr>
                <w:tcW w:w="767" w:type="pct"/>
                <w:hideMark/>
              </w:tcPr>
            </w:tcPrChange>
          </w:tcPr>
          <w:p w14:paraId="14C25678" w14:textId="77777777" w:rsidR="009F17DC" w:rsidRPr="00D8749F" w:rsidRDefault="009F17DC" w:rsidP="00D8749F">
            <w:pPr>
              <w:rPr>
                <w:ins w:id="484" w:author="Stephen Richard" w:date="2020-06-18T10:51:00Z"/>
                <w:rPrChange w:id="485" w:author="Stephen Richard" w:date="2020-06-18T10:52:00Z">
                  <w:rPr>
                    <w:ins w:id="486" w:author="Stephen Richard" w:date="2020-06-18T10:51:00Z"/>
                    <w:sz w:val="20"/>
                    <w:szCs w:val="20"/>
                  </w:rPr>
                </w:rPrChange>
              </w:rPr>
            </w:pPr>
            <w:ins w:id="487" w:author="Stephen Richard" w:date="2020-06-18T10:51:00Z">
              <w:r w:rsidRPr="00D8749F">
                <w:rPr>
                  <w:rPrChange w:id="488" w:author="Stephen Richard" w:date="2020-06-18T10:52:00Z">
                    <w:rPr>
                      <w:sz w:val="20"/>
                      <w:szCs w:val="20"/>
                    </w:rPr>
                  </w:rPrChange>
                </w:rPr>
                <w:t>Geologic Structure</w:t>
              </w:r>
            </w:ins>
          </w:p>
        </w:tc>
        <w:tc>
          <w:tcPr>
            <w:tcW w:w="3716" w:type="pct"/>
            <w:hideMark/>
            <w:tcPrChange w:id="489" w:author="Stephen Richard" w:date="2020-06-18T14:49:00Z">
              <w:tcPr>
                <w:tcW w:w="2982" w:type="pct"/>
                <w:hideMark/>
              </w:tcPr>
            </w:tcPrChange>
          </w:tcPr>
          <w:p w14:paraId="7481AEDA" w14:textId="77777777" w:rsidR="009F17DC" w:rsidRPr="00D8749F" w:rsidRDefault="009F17DC" w:rsidP="00FD4B40">
            <w:pPr>
              <w:rPr>
                <w:ins w:id="490" w:author="Stephen Richard" w:date="2020-06-18T10:51:00Z"/>
                <w:rPrChange w:id="491" w:author="Stephen Richard" w:date="2020-06-18T10:52:00Z">
                  <w:rPr>
                    <w:ins w:id="492" w:author="Stephen Richard" w:date="2020-06-18T10:51:00Z"/>
                    <w:sz w:val="20"/>
                    <w:szCs w:val="20"/>
                  </w:rPr>
                </w:rPrChange>
              </w:rPr>
            </w:pPr>
            <w:ins w:id="493" w:author="Stephen Richard" w:date="2020-06-18T10:51:00Z">
              <w:r w:rsidRPr="00D8749F">
                <w:rPr>
                  <w:rPrChange w:id="494" w:author="Stephen Richard" w:date="2020-06-18T10:52:00Z">
                    <w:rPr>
                      <w:sz w:val="20"/>
                      <w:szCs w:val="20"/>
                    </w:rPr>
                  </w:rPrChange>
                </w:rPr>
                <w:t xml:space="preserve">A pattern in a rock body (foliation, fold), or a feature occurring between rock bodies (contact, fault, fracture).  GeoSciML 3.2: A configuration of matter in the Earth based on describable inhomogeneity, pattern, or fracture in a Rock Body. The identity of a GeologicStructure is independent of the material that is the substrate for the structure, </w:t>
              </w:r>
              <w:r w:rsidRPr="00D8749F">
                <w:rPr>
                  <w:highlight w:val="yellow"/>
                  <w:rPrChange w:id="495" w:author="Stephen Richard" w:date="2020-06-18T10:52:00Z">
                    <w:rPr>
                      <w:sz w:val="20"/>
                      <w:szCs w:val="20"/>
                      <w:highlight w:val="yellow"/>
                    </w:rPr>
                  </w:rPrChange>
                </w:rPr>
                <w:t>though each structure cannot exist without there being a relation between a rock body and some other thing, such as a shape (fold) or other rock body (contact, fault).</w:t>
              </w:r>
              <w:r w:rsidRPr="00D8749F">
                <w:rPr>
                  <w:rPrChange w:id="496" w:author="Stephen Richard" w:date="2020-06-18T10:52:00Z">
                    <w:rPr>
                      <w:sz w:val="20"/>
                      <w:szCs w:val="20"/>
                    </w:rPr>
                  </w:rPrChange>
                </w:rPr>
                <w:t xml:space="preserve">  Includes sedimentary structures.</w:t>
              </w:r>
            </w:ins>
          </w:p>
        </w:tc>
      </w:tr>
      <w:tr w:rsidR="009F17DC" w:rsidRPr="004663A1" w14:paraId="2150C435" w14:textId="77777777" w:rsidTr="009C02A6">
        <w:trPr>
          <w:trHeight w:val="1221"/>
          <w:ins w:id="497" w:author="Stephen Richard" w:date="2020-06-18T10:51:00Z"/>
          <w:trPrChange w:id="498" w:author="Stephen Richard" w:date="2020-06-18T14:49:00Z">
            <w:trPr>
              <w:trHeight w:val="1221"/>
            </w:trPr>
          </w:trPrChange>
        </w:trPr>
        <w:tc>
          <w:tcPr>
            <w:tcW w:w="1284" w:type="pct"/>
            <w:hideMark/>
            <w:tcPrChange w:id="499" w:author="Stephen Richard" w:date="2020-06-18T14:49:00Z">
              <w:tcPr>
                <w:tcW w:w="767" w:type="pct"/>
                <w:hideMark/>
              </w:tcPr>
            </w:tcPrChange>
          </w:tcPr>
          <w:p w14:paraId="3E1642A0" w14:textId="77777777" w:rsidR="009F17DC" w:rsidRPr="00D8749F" w:rsidRDefault="009F17DC" w:rsidP="00D8749F">
            <w:pPr>
              <w:rPr>
                <w:ins w:id="500" w:author="Stephen Richard" w:date="2020-06-18T10:51:00Z"/>
                <w:rPrChange w:id="501" w:author="Stephen Richard" w:date="2020-06-18T10:52:00Z">
                  <w:rPr>
                    <w:ins w:id="502" w:author="Stephen Richard" w:date="2020-06-18T10:51:00Z"/>
                    <w:sz w:val="20"/>
                    <w:szCs w:val="20"/>
                  </w:rPr>
                </w:rPrChange>
              </w:rPr>
            </w:pPr>
            <w:ins w:id="503" w:author="Stephen Richard" w:date="2020-06-18T10:51:00Z">
              <w:r w:rsidRPr="00D8749F">
                <w:rPr>
                  <w:rPrChange w:id="504" w:author="Stephen Richard" w:date="2020-06-18T10:52:00Z">
                    <w:rPr>
                      <w:sz w:val="20"/>
                      <w:szCs w:val="20"/>
                    </w:rPr>
                  </w:rPrChange>
                </w:rPr>
                <w:t>Geologic Time Date</w:t>
              </w:r>
            </w:ins>
          </w:p>
        </w:tc>
        <w:tc>
          <w:tcPr>
            <w:tcW w:w="3716" w:type="pct"/>
            <w:hideMark/>
            <w:tcPrChange w:id="505" w:author="Stephen Richard" w:date="2020-06-18T14:49:00Z">
              <w:tcPr>
                <w:tcW w:w="2982" w:type="pct"/>
                <w:hideMark/>
              </w:tcPr>
            </w:tcPrChange>
          </w:tcPr>
          <w:p w14:paraId="5A8E549C" w14:textId="77777777" w:rsidR="009F17DC" w:rsidRPr="00D8749F" w:rsidRDefault="009F17DC" w:rsidP="00D8749F">
            <w:pPr>
              <w:rPr>
                <w:ins w:id="506" w:author="Stephen Richard" w:date="2020-06-18T10:51:00Z"/>
                <w:rPrChange w:id="507" w:author="Stephen Richard" w:date="2020-06-18T10:52:00Z">
                  <w:rPr>
                    <w:ins w:id="508" w:author="Stephen Richard" w:date="2020-06-18T10:51:00Z"/>
                    <w:sz w:val="20"/>
                    <w:szCs w:val="20"/>
                  </w:rPr>
                </w:rPrChange>
              </w:rPr>
              <w:pPrChange w:id="509" w:author="Stephen Richard" w:date="2020-06-18T10:52:00Z">
                <w:pPr/>
              </w:pPrChange>
            </w:pPr>
            <w:ins w:id="510" w:author="Stephen Richard" w:date="2020-06-18T10:51:00Z">
              <w:r w:rsidRPr="00D8749F">
                <w:rPr>
                  <w:highlight w:val="yellow"/>
                  <w:rPrChange w:id="511" w:author="Stephen Richard" w:date="2020-06-18T10:52:00Z">
                    <w:rPr>
                      <w:sz w:val="20"/>
                      <w:szCs w:val="20"/>
                      <w:highlight w:val="yellow"/>
                    </w:rPr>
                  </w:rPrChange>
                </w:rPr>
                <w:t>A point in time. Can be (1) a GeochronologicBoundary if it is associated with a location in a particular stratigraphic section, or (2) a GSSA if it is arbitrarily assigned.  Requires a Temporal Reference System (not yet included) to describe time values.</w:t>
              </w:r>
            </w:ins>
          </w:p>
        </w:tc>
      </w:tr>
      <w:tr w:rsidR="009F17DC" w:rsidRPr="004663A1" w14:paraId="76585682" w14:textId="77777777" w:rsidTr="009C02A6">
        <w:trPr>
          <w:trHeight w:val="300"/>
          <w:ins w:id="512" w:author="Stephen Richard" w:date="2020-06-18T10:51:00Z"/>
          <w:trPrChange w:id="513" w:author="Stephen Richard" w:date="2020-06-18T14:49:00Z">
            <w:trPr>
              <w:trHeight w:val="300"/>
            </w:trPr>
          </w:trPrChange>
        </w:trPr>
        <w:tc>
          <w:tcPr>
            <w:tcW w:w="1284" w:type="pct"/>
            <w:hideMark/>
            <w:tcPrChange w:id="514" w:author="Stephen Richard" w:date="2020-06-18T14:49:00Z">
              <w:tcPr>
                <w:tcW w:w="767" w:type="pct"/>
                <w:hideMark/>
              </w:tcPr>
            </w:tcPrChange>
          </w:tcPr>
          <w:p w14:paraId="45CAD6C6" w14:textId="77777777" w:rsidR="009F17DC" w:rsidRPr="00D8749F" w:rsidRDefault="009F17DC" w:rsidP="00D8749F">
            <w:pPr>
              <w:rPr>
                <w:ins w:id="515" w:author="Stephen Richard" w:date="2020-06-18T10:51:00Z"/>
                <w:rPrChange w:id="516" w:author="Stephen Richard" w:date="2020-06-18T10:52:00Z">
                  <w:rPr>
                    <w:ins w:id="517" w:author="Stephen Richard" w:date="2020-06-18T10:51:00Z"/>
                    <w:sz w:val="20"/>
                    <w:szCs w:val="20"/>
                  </w:rPr>
                </w:rPrChange>
              </w:rPr>
            </w:pPr>
            <w:ins w:id="518" w:author="Stephen Richard" w:date="2020-06-18T10:51:00Z">
              <w:r w:rsidRPr="00D8749F">
                <w:rPr>
                  <w:rPrChange w:id="519" w:author="Stephen Richard" w:date="2020-06-18T10:52:00Z">
                    <w:rPr>
                      <w:sz w:val="20"/>
                      <w:szCs w:val="20"/>
                    </w:rPr>
                  </w:rPrChange>
                </w:rPr>
                <w:t>Geologic Time Interval</w:t>
              </w:r>
            </w:ins>
          </w:p>
        </w:tc>
        <w:tc>
          <w:tcPr>
            <w:tcW w:w="3716" w:type="pct"/>
            <w:hideMark/>
            <w:tcPrChange w:id="520" w:author="Stephen Richard" w:date="2020-06-18T14:49:00Z">
              <w:tcPr>
                <w:tcW w:w="2982" w:type="pct"/>
                <w:hideMark/>
              </w:tcPr>
            </w:tcPrChange>
          </w:tcPr>
          <w:p w14:paraId="7D3F0965" w14:textId="77777777" w:rsidR="009F17DC" w:rsidRPr="00D8749F" w:rsidRDefault="009F17DC" w:rsidP="00D8749F">
            <w:pPr>
              <w:rPr>
                <w:ins w:id="521" w:author="Stephen Richard" w:date="2020-06-18T10:51:00Z"/>
                <w:rPrChange w:id="522" w:author="Stephen Richard" w:date="2020-06-18T10:52:00Z">
                  <w:rPr>
                    <w:ins w:id="523" w:author="Stephen Richard" w:date="2020-06-18T10:51:00Z"/>
                    <w:sz w:val="20"/>
                    <w:szCs w:val="20"/>
                  </w:rPr>
                </w:rPrChange>
              </w:rPr>
              <w:pPrChange w:id="524" w:author="Stephen Richard" w:date="2020-06-18T10:52:00Z">
                <w:pPr/>
              </w:pPrChange>
            </w:pPr>
            <w:ins w:id="525" w:author="Stephen Richard" w:date="2020-06-18T10:51:00Z">
              <w:r w:rsidRPr="00D8749F">
                <w:rPr>
                  <w:rPrChange w:id="526" w:author="Stephen Richard" w:date="2020-06-18T10:52:00Z">
                    <w:rPr>
                      <w:sz w:val="20"/>
                      <w:szCs w:val="20"/>
                    </w:rPr>
                  </w:rPrChange>
                </w:rPr>
                <w:t>A time interval of geological significance, defined by its position between other time intervals, without necessarily specifying the bounding time instants.  Can be a part of a time scale.</w:t>
              </w:r>
            </w:ins>
          </w:p>
        </w:tc>
      </w:tr>
      <w:tr w:rsidR="009F17DC" w:rsidRPr="004663A1" w14:paraId="7EDE7F6C" w14:textId="77777777" w:rsidTr="009C02A6">
        <w:trPr>
          <w:trHeight w:val="600"/>
          <w:ins w:id="527" w:author="Stephen Richard" w:date="2020-06-18T10:51:00Z"/>
          <w:trPrChange w:id="528" w:author="Stephen Richard" w:date="2020-06-18T14:49:00Z">
            <w:trPr>
              <w:trHeight w:val="600"/>
            </w:trPr>
          </w:trPrChange>
        </w:trPr>
        <w:tc>
          <w:tcPr>
            <w:tcW w:w="1284" w:type="pct"/>
            <w:hideMark/>
            <w:tcPrChange w:id="529" w:author="Stephen Richard" w:date="2020-06-18T14:49:00Z">
              <w:tcPr>
                <w:tcW w:w="767" w:type="pct"/>
                <w:hideMark/>
              </w:tcPr>
            </w:tcPrChange>
          </w:tcPr>
          <w:p w14:paraId="0966D54A" w14:textId="77777777" w:rsidR="009F17DC" w:rsidRPr="00D8749F" w:rsidRDefault="009F17DC" w:rsidP="00D8749F">
            <w:pPr>
              <w:rPr>
                <w:ins w:id="530" w:author="Stephen Richard" w:date="2020-06-18T10:51:00Z"/>
                <w:rPrChange w:id="531" w:author="Stephen Richard" w:date="2020-06-18T10:52:00Z">
                  <w:rPr>
                    <w:ins w:id="532" w:author="Stephen Richard" w:date="2020-06-18T10:51:00Z"/>
                    <w:sz w:val="20"/>
                    <w:szCs w:val="20"/>
                  </w:rPr>
                </w:rPrChange>
              </w:rPr>
            </w:pPr>
            <w:ins w:id="533" w:author="Stephen Richard" w:date="2020-06-18T10:51:00Z">
              <w:r w:rsidRPr="00D8749F">
                <w:rPr>
                  <w:rPrChange w:id="534" w:author="Stephen Richard" w:date="2020-06-18T10:52:00Z">
                    <w:rPr>
                      <w:sz w:val="20"/>
                      <w:szCs w:val="20"/>
                    </w:rPr>
                  </w:rPrChange>
                </w:rPr>
                <w:t>Geologic Time Scale</w:t>
              </w:r>
            </w:ins>
          </w:p>
        </w:tc>
        <w:tc>
          <w:tcPr>
            <w:tcW w:w="3716" w:type="pct"/>
            <w:hideMark/>
            <w:tcPrChange w:id="535" w:author="Stephen Richard" w:date="2020-06-18T14:49:00Z">
              <w:tcPr>
                <w:tcW w:w="2982" w:type="pct"/>
                <w:hideMark/>
              </w:tcPr>
            </w:tcPrChange>
          </w:tcPr>
          <w:p w14:paraId="3406AB18" w14:textId="77777777" w:rsidR="009F17DC" w:rsidRPr="00D8749F" w:rsidRDefault="009F17DC" w:rsidP="00D8749F">
            <w:pPr>
              <w:rPr>
                <w:ins w:id="536" w:author="Stephen Richard" w:date="2020-06-18T10:51:00Z"/>
                <w:rPrChange w:id="537" w:author="Stephen Richard" w:date="2020-06-18T10:52:00Z">
                  <w:rPr>
                    <w:ins w:id="538" w:author="Stephen Richard" w:date="2020-06-18T10:51:00Z"/>
                    <w:sz w:val="20"/>
                    <w:szCs w:val="20"/>
                  </w:rPr>
                </w:rPrChange>
              </w:rPr>
              <w:pPrChange w:id="539" w:author="Stephen Richard" w:date="2020-06-18T10:52:00Z">
                <w:pPr/>
              </w:pPrChange>
            </w:pPr>
            <w:ins w:id="540" w:author="Stephen Richard" w:date="2020-06-18T10:51:00Z">
              <w:r w:rsidRPr="00D8749F">
                <w:rPr>
                  <w:highlight w:val="yellow"/>
                  <w:rPrChange w:id="541" w:author="Stephen Richard" w:date="2020-06-18T10:52:00Z">
                    <w:rPr>
                      <w:sz w:val="20"/>
                      <w:szCs w:val="20"/>
                      <w:highlight w:val="yellow"/>
                    </w:rPr>
                  </w:rPrChange>
                </w:rPr>
                <w:t>A collection of Geologic Date Intervals (time intervals denoted by numeric age boundaries) that obey a special topology (after Cox and Richard, 2010). A time scale is itself an interval of time, indeed it could be the complete container for time, i.e. having all other time intervals as parts.</w:t>
              </w:r>
              <w:r w:rsidRPr="00D8749F">
                <w:rPr>
                  <w:rPrChange w:id="542" w:author="Stephen Richard" w:date="2020-06-18T10:52:00Z">
                    <w:rPr>
                      <w:sz w:val="20"/>
                      <w:szCs w:val="20"/>
                    </w:rPr>
                  </w:rPrChange>
                </w:rPr>
                <w:t xml:space="preserve"> </w:t>
              </w:r>
            </w:ins>
          </w:p>
        </w:tc>
      </w:tr>
      <w:tr w:rsidR="009F17DC" w:rsidRPr="004663A1" w14:paraId="24D60474" w14:textId="77777777" w:rsidTr="009C02A6">
        <w:trPr>
          <w:trHeight w:val="1016"/>
          <w:ins w:id="543" w:author="Stephen Richard" w:date="2020-06-18T10:51:00Z"/>
          <w:trPrChange w:id="544" w:author="Stephen Richard" w:date="2020-06-18T14:49:00Z">
            <w:trPr>
              <w:trHeight w:val="1016"/>
            </w:trPr>
          </w:trPrChange>
        </w:trPr>
        <w:tc>
          <w:tcPr>
            <w:tcW w:w="1284" w:type="pct"/>
            <w:hideMark/>
            <w:tcPrChange w:id="545" w:author="Stephen Richard" w:date="2020-06-18T14:49:00Z">
              <w:tcPr>
                <w:tcW w:w="767" w:type="pct"/>
                <w:hideMark/>
              </w:tcPr>
            </w:tcPrChange>
          </w:tcPr>
          <w:p w14:paraId="11D47B09" w14:textId="77777777" w:rsidR="009F17DC" w:rsidRPr="00D8749F" w:rsidRDefault="009F17DC" w:rsidP="00D8749F">
            <w:pPr>
              <w:rPr>
                <w:ins w:id="546" w:author="Stephen Richard" w:date="2020-06-18T10:51:00Z"/>
                <w:rPrChange w:id="547" w:author="Stephen Richard" w:date="2020-06-18T10:52:00Z">
                  <w:rPr>
                    <w:ins w:id="548" w:author="Stephen Richard" w:date="2020-06-18T10:51:00Z"/>
                    <w:sz w:val="20"/>
                    <w:szCs w:val="20"/>
                  </w:rPr>
                </w:rPrChange>
              </w:rPr>
            </w:pPr>
            <w:ins w:id="549" w:author="Stephen Richard" w:date="2020-06-18T10:51:00Z">
              <w:r w:rsidRPr="00D8749F">
                <w:rPr>
                  <w:rPrChange w:id="550" w:author="Stephen Richard" w:date="2020-06-18T10:52:00Z">
                    <w:rPr>
                      <w:sz w:val="20"/>
                      <w:szCs w:val="20"/>
                    </w:rPr>
                  </w:rPrChange>
                </w:rPr>
                <w:t>Geologic Unit</w:t>
              </w:r>
            </w:ins>
          </w:p>
        </w:tc>
        <w:tc>
          <w:tcPr>
            <w:tcW w:w="3716" w:type="pct"/>
            <w:hideMark/>
            <w:tcPrChange w:id="551" w:author="Stephen Richard" w:date="2020-06-18T14:49:00Z">
              <w:tcPr>
                <w:tcW w:w="2982" w:type="pct"/>
                <w:hideMark/>
              </w:tcPr>
            </w:tcPrChange>
          </w:tcPr>
          <w:p w14:paraId="2ACBC7BF" w14:textId="77777777" w:rsidR="009F17DC" w:rsidRPr="00D8749F" w:rsidRDefault="009F17DC" w:rsidP="00D8749F">
            <w:pPr>
              <w:rPr>
                <w:ins w:id="552" w:author="Stephen Richard" w:date="2020-06-18T10:51:00Z"/>
                <w:rPrChange w:id="553" w:author="Stephen Richard" w:date="2020-06-18T10:52:00Z">
                  <w:rPr>
                    <w:ins w:id="554" w:author="Stephen Richard" w:date="2020-06-18T10:51:00Z"/>
                    <w:sz w:val="20"/>
                    <w:szCs w:val="20"/>
                  </w:rPr>
                </w:rPrChange>
              </w:rPr>
              <w:pPrChange w:id="555" w:author="Stephen Richard" w:date="2020-06-18T10:52:00Z">
                <w:pPr/>
              </w:pPrChange>
            </w:pPr>
            <w:ins w:id="556" w:author="Stephen Richard" w:date="2020-06-18T10:51:00Z">
              <w:r w:rsidRPr="00D8749F">
                <w:rPr>
                  <w:highlight w:val="yellow"/>
                  <w:rPrChange w:id="557" w:author="Stephen Richard" w:date="2020-06-18T10:52:00Z">
                    <w:rPr>
                      <w:rFonts w:ascii="Segoe UI" w:hAnsi="Segoe UI" w:cs="Segoe UI"/>
                      <w:sz w:val="18"/>
                      <w:szCs w:val="18"/>
                      <w:highlight w:val="yellow"/>
                    </w:rPr>
                  </w:rPrChange>
                </w:rPr>
                <w:t>A rock body identified not only by its geometric, compositional and internal structural characteristics, but also by its topology, i.e. its relations to other rock bodies (after the ICS and N. American stratigraphic codes).</w:t>
              </w:r>
              <w:r w:rsidRPr="00D8749F">
                <w:rPr>
                  <w:rPrChange w:id="558" w:author="Stephen Richard" w:date="2020-06-18T10:52:00Z">
                    <w:rPr>
                      <w:rFonts w:ascii="Segoe UI" w:hAnsi="Segoe UI" w:cs="Segoe UI"/>
                      <w:sz w:val="18"/>
                      <w:szCs w:val="18"/>
                    </w:rPr>
                  </w:rPrChange>
                </w:rPr>
                <w:t xml:space="preserve"> </w:t>
              </w:r>
            </w:ins>
          </w:p>
          <w:p w14:paraId="66BABC48" w14:textId="77777777" w:rsidR="009F17DC" w:rsidRPr="00D8749F" w:rsidRDefault="009F17DC" w:rsidP="00D8749F">
            <w:pPr>
              <w:rPr>
                <w:ins w:id="559" w:author="Stephen Richard" w:date="2020-06-18T10:51:00Z"/>
                <w:rPrChange w:id="560" w:author="Stephen Richard" w:date="2020-06-18T10:52:00Z">
                  <w:rPr>
                    <w:ins w:id="561" w:author="Stephen Richard" w:date="2020-06-18T10:51:00Z"/>
                    <w:sz w:val="20"/>
                    <w:szCs w:val="20"/>
                  </w:rPr>
                </w:rPrChange>
              </w:rPr>
              <w:pPrChange w:id="562" w:author="Stephen Richard" w:date="2020-06-18T10:52:00Z">
                <w:pPr/>
              </w:pPrChange>
            </w:pPr>
          </w:p>
        </w:tc>
      </w:tr>
      <w:tr w:rsidR="009F17DC" w:rsidRPr="004663A1" w14:paraId="009AE5D6" w14:textId="77777777" w:rsidTr="009C02A6">
        <w:trPr>
          <w:trHeight w:val="847"/>
          <w:ins w:id="563" w:author="Stephen Richard" w:date="2020-06-18T10:51:00Z"/>
          <w:trPrChange w:id="564" w:author="Stephen Richard" w:date="2020-06-18T14:49:00Z">
            <w:trPr>
              <w:trHeight w:val="847"/>
            </w:trPr>
          </w:trPrChange>
        </w:trPr>
        <w:tc>
          <w:tcPr>
            <w:tcW w:w="1284" w:type="pct"/>
            <w:hideMark/>
            <w:tcPrChange w:id="565" w:author="Stephen Richard" w:date="2020-06-18T14:49:00Z">
              <w:tcPr>
                <w:tcW w:w="767" w:type="pct"/>
                <w:hideMark/>
              </w:tcPr>
            </w:tcPrChange>
          </w:tcPr>
          <w:p w14:paraId="7CAC37F7" w14:textId="77777777" w:rsidR="009F17DC" w:rsidRPr="00D8749F" w:rsidRDefault="009F17DC" w:rsidP="00D8749F">
            <w:pPr>
              <w:rPr>
                <w:ins w:id="566" w:author="Stephen Richard" w:date="2020-06-18T10:51:00Z"/>
                <w:rPrChange w:id="567" w:author="Stephen Richard" w:date="2020-06-18T10:52:00Z">
                  <w:rPr>
                    <w:ins w:id="568" w:author="Stephen Richard" w:date="2020-06-18T10:51:00Z"/>
                    <w:sz w:val="20"/>
                    <w:szCs w:val="20"/>
                  </w:rPr>
                </w:rPrChange>
              </w:rPr>
            </w:pPr>
            <w:ins w:id="569" w:author="Stephen Richard" w:date="2020-06-18T10:51:00Z">
              <w:r w:rsidRPr="00D8749F">
                <w:rPr>
                  <w:rPrChange w:id="570" w:author="Stephen Richard" w:date="2020-06-18T10:52:00Z">
                    <w:rPr>
                      <w:sz w:val="20"/>
                      <w:szCs w:val="20"/>
                    </w:rPr>
                  </w:rPrChange>
                </w:rPr>
                <w:t>Granular Material</w:t>
              </w:r>
            </w:ins>
          </w:p>
        </w:tc>
        <w:tc>
          <w:tcPr>
            <w:tcW w:w="3716" w:type="pct"/>
            <w:hideMark/>
            <w:tcPrChange w:id="571" w:author="Stephen Richard" w:date="2020-06-18T14:49:00Z">
              <w:tcPr>
                <w:tcW w:w="2982" w:type="pct"/>
                <w:hideMark/>
              </w:tcPr>
            </w:tcPrChange>
          </w:tcPr>
          <w:p w14:paraId="7A99FD64" w14:textId="77777777" w:rsidR="009F17DC" w:rsidRPr="00D8749F" w:rsidRDefault="009F17DC" w:rsidP="00D8749F">
            <w:pPr>
              <w:rPr>
                <w:ins w:id="572" w:author="Stephen Richard" w:date="2020-06-18T10:51:00Z"/>
                <w:rPrChange w:id="573" w:author="Stephen Richard" w:date="2020-06-18T10:52:00Z">
                  <w:rPr>
                    <w:ins w:id="574" w:author="Stephen Richard" w:date="2020-06-18T10:51:00Z"/>
                    <w:sz w:val="20"/>
                    <w:szCs w:val="20"/>
                    <w:highlight w:val="yellow"/>
                  </w:rPr>
                </w:rPrChange>
              </w:rPr>
            </w:pPr>
            <w:ins w:id="575" w:author="Stephen Richard" w:date="2020-06-18T10:51:00Z">
              <w:r w:rsidRPr="00D8749F">
                <w:rPr>
                  <w:highlight w:val="yellow"/>
                  <w:rPrChange w:id="576" w:author="Stephen Richard" w:date="2020-06-18T10:52:00Z">
                    <w:rPr>
                      <w:rFonts w:ascii="Segoe UI" w:hAnsi="Segoe UI" w:cs="Segoe UI"/>
                      <w:sz w:val="18"/>
                      <w:szCs w:val="18"/>
                      <w:highlight w:val="yellow"/>
                    </w:rPr>
                  </w:rPrChange>
                </w:rPr>
                <w:t xml:space="preserve">A lump of material that consists of particles having a consistent set of properties.  </w:t>
              </w:r>
              <w:r w:rsidRPr="00D8749F">
                <w:rPr>
                  <w:rPrChange w:id="577" w:author="Stephen Richard" w:date="2020-06-18T10:52:00Z">
                    <w:rPr>
                      <w:rFonts w:ascii="Segoe UI" w:hAnsi="Segoe UI" w:cs="Segoe UI"/>
                      <w:sz w:val="18"/>
                      <w:szCs w:val="18"/>
                    </w:rPr>
                  </w:rPrChange>
                </w:rPr>
                <w:t>Also used to r</w:t>
              </w:r>
              <w:r w:rsidRPr="00D8749F">
                <w:rPr>
                  <w:rPrChange w:id="578" w:author="Stephen Richard" w:date="2020-06-18T10:52:00Z">
                    <w:rPr>
                      <w:sz w:val="20"/>
                      <w:szCs w:val="20"/>
                    </w:rPr>
                  </w:rPrChange>
                </w:rPr>
                <w:t>epresents a rock body constituent composed of particles that share a set of characteristics, e.g. particle size (distribution), mineralogy, shape.  E.g. the sand that is a constituent in a sandstone, or the feldspar phenocrysts that are a constituent in a granite.</w:t>
              </w:r>
              <w:r w:rsidRPr="00D8749F" w:rsidDel="00A31F90">
                <w:rPr>
                  <w:highlight w:val="yellow"/>
                  <w:rPrChange w:id="579" w:author="Stephen Richard" w:date="2020-06-18T10:52:00Z">
                    <w:rPr>
                      <w:rFonts w:ascii="Segoe UI" w:hAnsi="Segoe UI" w:cs="Segoe UI"/>
                      <w:sz w:val="18"/>
                      <w:szCs w:val="18"/>
                      <w:highlight w:val="yellow"/>
                    </w:rPr>
                  </w:rPrChange>
                </w:rPr>
                <w:t>at any level of granularity, e.g. rock material, particle, mineral or element. Can have unity (the gold of this ring, tooth, etc.) or not (the gold in this room, rock, etc.) (Lowe 1998).</w:t>
              </w:r>
            </w:ins>
          </w:p>
        </w:tc>
      </w:tr>
      <w:tr w:rsidR="009F17DC" w:rsidRPr="004663A1" w14:paraId="649258AB" w14:textId="77777777" w:rsidTr="009C02A6">
        <w:trPr>
          <w:trHeight w:val="600"/>
          <w:ins w:id="580" w:author="Stephen Richard" w:date="2020-06-18T10:51:00Z"/>
          <w:trPrChange w:id="581" w:author="Stephen Richard" w:date="2020-06-18T14:49:00Z">
            <w:trPr>
              <w:trHeight w:val="600"/>
            </w:trPr>
          </w:trPrChange>
        </w:trPr>
        <w:tc>
          <w:tcPr>
            <w:tcW w:w="1284" w:type="pct"/>
            <w:hideMark/>
            <w:tcPrChange w:id="582" w:author="Stephen Richard" w:date="2020-06-18T14:49:00Z">
              <w:tcPr>
                <w:tcW w:w="767" w:type="pct"/>
                <w:hideMark/>
              </w:tcPr>
            </w:tcPrChange>
          </w:tcPr>
          <w:p w14:paraId="5367950B" w14:textId="77777777" w:rsidR="009F17DC" w:rsidRPr="00D8749F" w:rsidRDefault="009F17DC" w:rsidP="00D8749F">
            <w:pPr>
              <w:rPr>
                <w:ins w:id="583" w:author="Stephen Richard" w:date="2020-06-18T10:51:00Z"/>
                <w:rPrChange w:id="584" w:author="Stephen Richard" w:date="2020-06-18T10:52:00Z">
                  <w:rPr>
                    <w:ins w:id="585" w:author="Stephen Richard" w:date="2020-06-18T10:51:00Z"/>
                    <w:sz w:val="20"/>
                    <w:szCs w:val="20"/>
                  </w:rPr>
                </w:rPrChange>
              </w:rPr>
            </w:pPr>
            <w:ins w:id="586" w:author="Stephen Richard" w:date="2020-06-18T10:51:00Z">
              <w:r w:rsidRPr="00D8749F">
                <w:rPr>
                  <w:rPrChange w:id="587" w:author="Stephen Richard" w:date="2020-06-18T10:52:00Z">
                    <w:rPr>
                      <w:sz w:val="20"/>
                      <w:szCs w:val="20"/>
                    </w:rPr>
                  </w:rPrChange>
                </w:rPr>
                <w:t>GSSA</w:t>
              </w:r>
            </w:ins>
          </w:p>
        </w:tc>
        <w:tc>
          <w:tcPr>
            <w:tcW w:w="3716" w:type="pct"/>
            <w:hideMark/>
            <w:tcPrChange w:id="588" w:author="Stephen Richard" w:date="2020-06-18T14:49:00Z">
              <w:tcPr>
                <w:tcW w:w="2982" w:type="pct"/>
                <w:hideMark/>
              </w:tcPr>
            </w:tcPrChange>
          </w:tcPr>
          <w:p w14:paraId="38B3CB7D" w14:textId="77777777" w:rsidR="009F17DC" w:rsidRPr="00D8749F" w:rsidRDefault="009F17DC" w:rsidP="00FD4B40">
            <w:pPr>
              <w:rPr>
                <w:ins w:id="589" w:author="Stephen Richard" w:date="2020-06-18T10:51:00Z"/>
                <w:rPrChange w:id="590" w:author="Stephen Richard" w:date="2020-06-18T10:52:00Z">
                  <w:rPr>
                    <w:ins w:id="591" w:author="Stephen Richard" w:date="2020-06-18T10:51:00Z"/>
                    <w:sz w:val="20"/>
                    <w:szCs w:val="20"/>
                  </w:rPr>
                </w:rPrChange>
              </w:rPr>
            </w:pPr>
            <w:ins w:id="592" w:author="Stephen Richard" w:date="2020-06-18T10:51:00Z">
              <w:r w:rsidRPr="00D8749F">
                <w:rPr>
                  <w:rPrChange w:id="593" w:author="Stephen Richard" w:date="2020-06-18T10:52:00Z">
                    <w:rPr>
                      <w:sz w:val="20"/>
                      <w:szCs w:val="20"/>
                    </w:rPr>
                  </w:rPrChange>
                </w:rPr>
                <w:t>A point in time defined by the International Stratigraphic Commission, based on fiat assertion of a time coordinate.</w:t>
              </w:r>
            </w:ins>
          </w:p>
        </w:tc>
      </w:tr>
      <w:tr w:rsidR="009F17DC" w:rsidRPr="004663A1" w14:paraId="4AC279B8" w14:textId="77777777" w:rsidTr="009C02A6">
        <w:trPr>
          <w:trHeight w:val="900"/>
          <w:ins w:id="594" w:author="Stephen Richard" w:date="2020-06-18T10:51:00Z"/>
          <w:trPrChange w:id="595" w:author="Stephen Richard" w:date="2020-06-18T14:49:00Z">
            <w:trPr>
              <w:trHeight w:val="900"/>
            </w:trPr>
          </w:trPrChange>
        </w:trPr>
        <w:tc>
          <w:tcPr>
            <w:tcW w:w="1284" w:type="pct"/>
            <w:hideMark/>
            <w:tcPrChange w:id="596" w:author="Stephen Richard" w:date="2020-06-18T14:49:00Z">
              <w:tcPr>
                <w:tcW w:w="767" w:type="pct"/>
                <w:hideMark/>
              </w:tcPr>
            </w:tcPrChange>
          </w:tcPr>
          <w:p w14:paraId="5D60854A" w14:textId="77777777" w:rsidR="009F17DC" w:rsidRPr="00D8749F" w:rsidRDefault="009F17DC" w:rsidP="00D8749F">
            <w:pPr>
              <w:rPr>
                <w:ins w:id="597" w:author="Stephen Richard" w:date="2020-06-18T10:51:00Z"/>
                <w:rPrChange w:id="598" w:author="Stephen Richard" w:date="2020-06-18T10:52:00Z">
                  <w:rPr>
                    <w:ins w:id="599" w:author="Stephen Richard" w:date="2020-06-18T10:51:00Z"/>
                    <w:sz w:val="20"/>
                    <w:szCs w:val="20"/>
                  </w:rPr>
                </w:rPrChange>
              </w:rPr>
            </w:pPr>
            <w:ins w:id="600" w:author="Stephen Richard" w:date="2020-06-18T10:51:00Z">
              <w:r w:rsidRPr="00D8749F">
                <w:rPr>
                  <w:rPrChange w:id="601" w:author="Stephen Richard" w:date="2020-06-18T10:52:00Z">
                    <w:rPr>
                      <w:sz w:val="20"/>
                      <w:szCs w:val="20"/>
                    </w:rPr>
                  </w:rPrChange>
                </w:rPr>
                <w:t xml:space="preserve">GSSP </w:t>
              </w:r>
            </w:ins>
          </w:p>
        </w:tc>
        <w:tc>
          <w:tcPr>
            <w:tcW w:w="3716" w:type="pct"/>
            <w:hideMark/>
            <w:tcPrChange w:id="602" w:author="Stephen Richard" w:date="2020-06-18T14:49:00Z">
              <w:tcPr>
                <w:tcW w:w="2982" w:type="pct"/>
                <w:hideMark/>
              </w:tcPr>
            </w:tcPrChange>
          </w:tcPr>
          <w:p w14:paraId="52315CD0" w14:textId="77777777" w:rsidR="009F17DC" w:rsidRPr="00D8749F" w:rsidRDefault="009F17DC" w:rsidP="00FD4B40">
            <w:pPr>
              <w:rPr>
                <w:ins w:id="603" w:author="Stephen Richard" w:date="2020-06-18T10:51:00Z"/>
                <w:rPrChange w:id="604" w:author="Stephen Richard" w:date="2020-06-18T10:52:00Z">
                  <w:rPr>
                    <w:ins w:id="605" w:author="Stephen Richard" w:date="2020-06-18T10:51:00Z"/>
                    <w:sz w:val="20"/>
                    <w:szCs w:val="20"/>
                  </w:rPr>
                </w:rPrChange>
              </w:rPr>
            </w:pPr>
            <w:ins w:id="606" w:author="Stephen Richard" w:date="2020-06-18T10:51:00Z">
              <w:r w:rsidRPr="00D8749F">
                <w:rPr>
                  <w:rPrChange w:id="607" w:author="Stephen Richard" w:date="2020-06-18T10:52:00Z">
                    <w:rPr>
                      <w:sz w:val="20"/>
                      <w:szCs w:val="20"/>
                    </w:rPr>
                  </w:rPrChange>
                </w:rPr>
                <w:t xml:space="preserve">A stratigraphic point that is hosted by a top and bottom segment of adjacent chronostratigraphic units. The top and bottom are part of an outcrop and part of a stratotype (type section) for the unit. </w:t>
              </w:r>
            </w:ins>
          </w:p>
        </w:tc>
      </w:tr>
      <w:tr w:rsidR="009F17DC" w:rsidRPr="00D8749F" w14:paraId="7EB801E7" w14:textId="77777777" w:rsidTr="009C02A6">
        <w:trPr>
          <w:trHeight w:val="900"/>
          <w:ins w:id="608" w:author="Stephen Richard" w:date="2020-06-18T10:51:00Z"/>
          <w:trPrChange w:id="609" w:author="Stephen Richard" w:date="2020-06-18T14:49:00Z">
            <w:trPr>
              <w:trHeight w:val="900"/>
            </w:trPr>
          </w:trPrChange>
        </w:trPr>
        <w:tc>
          <w:tcPr>
            <w:tcW w:w="1284" w:type="pct"/>
            <w:noWrap/>
            <w:hideMark/>
            <w:tcPrChange w:id="610" w:author="Stephen Richard" w:date="2020-06-18T14:49:00Z">
              <w:tcPr>
                <w:tcW w:w="767" w:type="pct"/>
                <w:noWrap/>
                <w:hideMark/>
              </w:tcPr>
            </w:tcPrChange>
          </w:tcPr>
          <w:p w14:paraId="7DFF981F" w14:textId="77777777" w:rsidR="009F17DC" w:rsidRPr="00D8749F" w:rsidRDefault="009F17DC" w:rsidP="00D8749F">
            <w:pPr>
              <w:rPr>
                <w:ins w:id="611" w:author="Stephen Richard" w:date="2020-06-18T10:51:00Z"/>
              </w:rPr>
            </w:pPr>
            <w:ins w:id="612" w:author="Stephen Richard" w:date="2020-06-18T10:51:00Z">
              <w:r w:rsidRPr="00D8749F">
                <w:t>hydrothermal vein</w:t>
              </w:r>
            </w:ins>
          </w:p>
        </w:tc>
        <w:tc>
          <w:tcPr>
            <w:tcW w:w="3716" w:type="pct"/>
            <w:hideMark/>
            <w:tcPrChange w:id="613" w:author="Stephen Richard" w:date="2020-06-18T14:49:00Z">
              <w:tcPr>
                <w:tcW w:w="2982" w:type="pct"/>
                <w:hideMark/>
              </w:tcPr>
            </w:tcPrChange>
          </w:tcPr>
          <w:p w14:paraId="17BB1241" w14:textId="77777777" w:rsidR="009F17DC" w:rsidRPr="00D8749F" w:rsidRDefault="009F17DC" w:rsidP="00D8749F">
            <w:pPr>
              <w:rPr>
                <w:ins w:id="614" w:author="Stephen Richard" w:date="2020-06-18T10:51:00Z"/>
                <w:rPrChange w:id="615" w:author="Stephen Richard" w:date="2020-06-18T10:52:00Z">
                  <w:rPr>
                    <w:ins w:id="616" w:author="Stephen Richard" w:date="2020-06-18T10:51:00Z"/>
                  </w:rPr>
                </w:rPrChange>
              </w:rPr>
              <w:pPrChange w:id="617" w:author="Stephen Richard" w:date="2020-06-18T10:52:00Z">
                <w:pPr/>
              </w:pPrChange>
            </w:pPr>
            <w:ins w:id="618" w:author="Stephen Richard" w:date="2020-06-18T10:51:00Z">
              <w:r w:rsidRPr="00D8749F">
                <w:rPr>
                  <w:rPrChange w:id="619" w:author="Stephen Richard" w:date="2020-06-18T10:52:00Z">
                    <w:rPr/>
                  </w:rPrChange>
                </w:rPr>
                <w:t>A tabular or sheet-like part of a compound material formed by hydrothermal (or other metasomatic) mineral filling a fracture, may be associated with replacement of the host rock adjacent to the body</w:t>
              </w:r>
            </w:ins>
          </w:p>
        </w:tc>
      </w:tr>
      <w:tr w:rsidR="009F17DC" w:rsidRPr="00D8749F" w14:paraId="4A641250" w14:textId="77777777" w:rsidTr="009C02A6">
        <w:trPr>
          <w:trHeight w:val="600"/>
          <w:ins w:id="620" w:author="Stephen Richard" w:date="2020-06-18T10:51:00Z"/>
          <w:trPrChange w:id="621" w:author="Stephen Richard" w:date="2020-06-18T14:49:00Z">
            <w:trPr>
              <w:trHeight w:val="600"/>
            </w:trPr>
          </w:trPrChange>
        </w:trPr>
        <w:tc>
          <w:tcPr>
            <w:tcW w:w="1284" w:type="pct"/>
            <w:noWrap/>
            <w:hideMark/>
            <w:tcPrChange w:id="622" w:author="Stephen Richard" w:date="2020-06-18T14:49:00Z">
              <w:tcPr>
                <w:tcW w:w="767" w:type="pct"/>
                <w:noWrap/>
                <w:hideMark/>
              </w:tcPr>
            </w:tcPrChange>
          </w:tcPr>
          <w:p w14:paraId="78A2CFE0" w14:textId="77777777" w:rsidR="009F17DC" w:rsidRPr="00D8749F" w:rsidRDefault="009F17DC" w:rsidP="00D8749F">
            <w:pPr>
              <w:rPr>
                <w:ins w:id="623" w:author="Stephen Richard" w:date="2020-06-18T10:51:00Z"/>
              </w:rPr>
            </w:pPr>
            <w:ins w:id="624" w:author="Stephen Richard" w:date="2020-06-18T10:51:00Z">
              <w:r w:rsidRPr="00D8749F">
                <w:t>igneous vein</w:t>
              </w:r>
            </w:ins>
          </w:p>
        </w:tc>
        <w:tc>
          <w:tcPr>
            <w:tcW w:w="3716" w:type="pct"/>
            <w:hideMark/>
            <w:tcPrChange w:id="625" w:author="Stephen Richard" w:date="2020-06-18T14:49:00Z">
              <w:tcPr>
                <w:tcW w:w="2982" w:type="pct"/>
                <w:hideMark/>
              </w:tcPr>
            </w:tcPrChange>
          </w:tcPr>
          <w:p w14:paraId="3DA05184" w14:textId="77777777" w:rsidR="009F17DC" w:rsidRPr="00D8749F" w:rsidRDefault="009F17DC" w:rsidP="00D8749F">
            <w:pPr>
              <w:rPr>
                <w:ins w:id="626" w:author="Stephen Richard" w:date="2020-06-18T10:51:00Z"/>
                <w:rPrChange w:id="627" w:author="Stephen Richard" w:date="2020-06-18T10:52:00Z">
                  <w:rPr>
                    <w:ins w:id="628" w:author="Stephen Richard" w:date="2020-06-18T10:51:00Z"/>
                  </w:rPr>
                </w:rPrChange>
              </w:rPr>
              <w:pPrChange w:id="629" w:author="Stephen Richard" w:date="2020-06-18T10:52:00Z">
                <w:pPr/>
              </w:pPrChange>
            </w:pPr>
            <w:ins w:id="630" w:author="Stephen Richard" w:date="2020-06-18T10:51:00Z">
              <w:r w:rsidRPr="00D8749F">
                <w:rPr>
                  <w:rPrChange w:id="631" w:author="Stephen Richard" w:date="2020-06-18T10:52:00Z">
                    <w:rPr/>
                  </w:rPrChange>
                </w:rPr>
                <w:t>A tabular or sheet like part of a compound material formed by the intrusion of magma. Syn dike</w:t>
              </w:r>
            </w:ins>
          </w:p>
        </w:tc>
      </w:tr>
      <w:tr w:rsidR="009F17DC" w:rsidRPr="00D8749F" w14:paraId="56148A97" w14:textId="77777777" w:rsidTr="009C02A6">
        <w:trPr>
          <w:trHeight w:val="600"/>
          <w:ins w:id="632" w:author="Stephen Richard" w:date="2020-06-18T10:51:00Z"/>
          <w:trPrChange w:id="633" w:author="Stephen Richard" w:date="2020-06-18T14:49:00Z">
            <w:trPr>
              <w:trHeight w:val="600"/>
            </w:trPr>
          </w:trPrChange>
        </w:trPr>
        <w:tc>
          <w:tcPr>
            <w:tcW w:w="1284" w:type="pct"/>
            <w:noWrap/>
            <w:hideMark/>
            <w:tcPrChange w:id="634" w:author="Stephen Richard" w:date="2020-06-18T14:49:00Z">
              <w:tcPr>
                <w:tcW w:w="767" w:type="pct"/>
                <w:noWrap/>
                <w:hideMark/>
              </w:tcPr>
            </w:tcPrChange>
          </w:tcPr>
          <w:p w14:paraId="1A9B038B" w14:textId="77777777" w:rsidR="009F17DC" w:rsidRPr="00D8749F" w:rsidRDefault="009F17DC" w:rsidP="00D8749F">
            <w:pPr>
              <w:rPr>
                <w:ins w:id="635" w:author="Stephen Richard" w:date="2020-06-18T10:51:00Z"/>
              </w:rPr>
            </w:pPr>
            <w:ins w:id="636" w:author="Stephen Richard" w:date="2020-06-18T10:51:00Z">
              <w:r w:rsidRPr="00D8749F">
                <w:t>Inclusion</w:t>
              </w:r>
            </w:ins>
          </w:p>
        </w:tc>
        <w:tc>
          <w:tcPr>
            <w:tcW w:w="3716" w:type="pct"/>
            <w:hideMark/>
            <w:tcPrChange w:id="637" w:author="Stephen Richard" w:date="2020-06-18T14:49:00Z">
              <w:tcPr>
                <w:tcW w:w="2982" w:type="pct"/>
                <w:hideMark/>
              </w:tcPr>
            </w:tcPrChange>
          </w:tcPr>
          <w:p w14:paraId="0516C873" w14:textId="77777777" w:rsidR="009F17DC" w:rsidRPr="00D8749F" w:rsidRDefault="009F17DC" w:rsidP="00D8749F">
            <w:pPr>
              <w:rPr>
                <w:ins w:id="638" w:author="Stephen Richard" w:date="2020-06-18T10:51:00Z"/>
                <w:rPrChange w:id="639" w:author="Stephen Richard" w:date="2020-06-18T10:52:00Z">
                  <w:rPr>
                    <w:ins w:id="640" w:author="Stephen Richard" w:date="2020-06-18T10:51:00Z"/>
                  </w:rPr>
                </w:rPrChange>
              </w:rPr>
              <w:pPrChange w:id="641" w:author="Stephen Richard" w:date="2020-06-18T10:52:00Z">
                <w:pPr/>
              </w:pPrChange>
            </w:pPr>
            <w:ins w:id="642" w:author="Stephen Richard" w:date="2020-06-18T10:51:00Z">
              <w:r w:rsidRPr="00D8749F">
                <w:rPr>
                  <w:rPrChange w:id="643" w:author="Stephen Richard" w:date="2020-06-18T10:52:00Z">
                    <w:rPr/>
                  </w:rPrChange>
                </w:rPr>
                <w:t>A body of material present as masses with generally sharp boundaries enclosed within a matrix of some other material.</w:t>
              </w:r>
            </w:ins>
          </w:p>
        </w:tc>
      </w:tr>
      <w:tr w:rsidR="009F17DC" w:rsidRPr="00D8749F" w14:paraId="330FB39F" w14:textId="77777777" w:rsidTr="009C02A6">
        <w:trPr>
          <w:trHeight w:val="300"/>
          <w:ins w:id="644" w:author="Stephen Richard" w:date="2020-06-18T10:51:00Z"/>
          <w:trPrChange w:id="645" w:author="Stephen Richard" w:date="2020-06-18T14:49:00Z">
            <w:trPr>
              <w:trHeight w:val="300"/>
            </w:trPr>
          </w:trPrChange>
        </w:trPr>
        <w:tc>
          <w:tcPr>
            <w:tcW w:w="1284" w:type="pct"/>
            <w:noWrap/>
            <w:hideMark/>
            <w:tcPrChange w:id="646" w:author="Stephen Richard" w:date="2020-06-18T14:49:00Z">
              <w:tcPr>
                <w:tcW w:w="767" w:type="pct"/>
                <w:noWrap/>
                <w:hideMark/>
              </w:tcPr>
            </w:tcPrChange>
          </w:tcPr>
          <w:p w14:paraId="312E6CDD" w14:textId="77777777" w:rsidR="009F17DC" w:rsidRPr="00FD4B40" w:rsidRDefault="009F17DC" w:rsidP="00D8749F">
            <w:pPr>
              <w:rPr>
                <w:ins w:id="647" w:author="Stephen Richard" w:date="2020-06-18T10:51:00Z"/>
              </w:rPr>
            </w:pPr>
            <w:ins w:id="648" w:author="Stephen Richard" w:date="2020-06-18T10:51:00Z">
              <w:r w:rsidRPr="00D8749F">
                <w:t>Intrusive sheet</w:t>
              </w:r>
            </w:ins>
          </w:p>
        </w:tc>
        <w:tc>
          <w:tcPr>
            <w:tcW w:w="3716" w:type="pct"/>
            <w:hideMark/>
            <w:tcPrChange w:id="649" w:author="Stephen Richard" w:date="2020-06-18T14:49:00Z">
              <w:tcPr>
                <w:tcW w:w="2982" w:type="pct"/>
                <w:hideMark/>
              </w:tcPr>
            </w:tcPrChange>
          </w:tcPr>
          <w:p w14:paraId="43C68CAD" w14:textId="77777777" w:rsidR="009F17DC" w:rsidRPr="00D8749F" w:rsidRDefault="009F17DC" w:rsidP="00D8749F">
            <w:pPr>
              <w:rPr>
                <w:ins w:id="650" w:author="Stephen Richard" w:date="2020-06-18T10:51:00Z"/>
                <w:rPrChange w:id="651" w:author="Stephen Richard" w:date="2020-06-18T10:52:00Z">
                  <w:rPr>
                    <w:ins w:id="652" w:author="Stephen Richard" w:date="2020-06-18T10:51:00Z"/>
                  </w:rPr>
                </w:rPrChange>
              </w:rPr>
              <w:pPrChange w:id="653" w:author="Stephen Richard" w:date="2020-06-18T10:52:00Z">
                <w:pPr/>
              </w:pPrChange>
            </w:pPr>
            <w:ins w:id="654" w:author="Stephen Richard" w:date="2020-06-18T10:51:00Z">
              <w:r w:rsidRPr="00D8749F">
                <w:rPr>
                  <w:rPrChange w:id="655" w:author="Stephen Richard" w:date="2020-06-18T10:52:00Z">
                    <w:rPr/>
                  </w:rPrChange>
                </w:rPr>
                <w:t>A tabular or sheet-like part of a compound material, genetic origin not specified</w:t>
              </w:r>
            </w:ins>
          </w:p>
        </w:tc>
      </w:tr>
      <w:tr w:rsidR="009F17DC" w:rsidRPr="004663A1" w14:paraId="65BDB653" w14:textId="77777777" w:rsidTr="009C02A6">
        <w:trPr>
          <w:trHeight w:val="600"/>
          <w:ins w:id="656" w:author="Stephen Richard" w:date="2020-06-18T10:51:00Z"/>
          <w:trPrChange w:id="657" w:author="Stephen Richard" w:date="2020-06-18T14:49:00Z">
            <w:trPr>
              <w:trHeight w:val="600"/>
            </w:trPr>
          </w:trPrChange>
        </w:trPr>
        <w:tc>
          <w:tcPr>
            <w:tcW w:w="1284" w:type="pct"/>
            <w:hideMark/>
            <w:tcPrChange w:id="658" w:author="Stephen Richard" w:date="2020-06-18T14:49:00Z">
              <w:tcPr>
                <w:tcW w:w="767" w:type="pct"/>
                <w:hideMark/>
              </w:tcPr>
            </w:tcPrChange>
          </w:tcPr>
          <w:p w14:paraId="3A7C4CB0" w14:textId="77777777" w:rsidR="009F17DC" w:rsidRPr="00D8749F" w:rsidRDefault="009F17DC" w:rsidP="00D8749F">
            <w:pPr>
              <w:rPr>
                <w:ins w:id="659" w:author="Stephen Richard" w:date="2020-06-18T10:51:00Z"/>
                <w:rPrChange w:id="660" w:author="Stephen Richard" w:date="2020-06-18T10:52:00Z">
                  <w:rPr>
                    <w:ins w:id="661" w:author="Stephen Richard" w:date="2020-06-18T10:51:00Z"/>
                    <w:sz w:val="20"/>
                    <w:szCs w:val="20"/>
                  </w:rPr>
                </w:rPrChange>
              </w:rPr>
            </w:pPr>
            <w:ins w:id="662" w:author="Stephen Richard" w:date="2020-06-18T10:51:00Z">
              <w:r w:rsidRPr="00D8749F">
                <w:rPr>
                  <w:rPrChange w:id="663" w:author="Stephen Richard" w:date="2020-06-18T10:52:00Z">
                    <w:rPr>
                      <w:sz w:val="20"/>
                      <w:szCs w:val="20"/>
                    </w:rPr>
                  </w:rPrChange>
                </w:rPr>
                <w:t>Lineation</w:t>
              </w:r>
            </w:ins>
          </w:p>
        </w:tc>
        <w:tc>
          <w:tcPr>
            <w:tcW w:w="3716" w:type="pct"/>
            <w:hideMark/>
            <w:tcPrChange w:id="664" w:author="Stephen Richard" w:date="2020-06-18T14:49:00Z">
              <w:tcPr>
                <w:tcW w:w="2982" w:type="pct"/>
                <w:hideMark/>
              </w:tcPr>
            </w:tcPrChange>
          </w:tcPr>
          <w:p w14:paraId="2FE455D6" w14:textId="77777777" w:rsidR="009F17DC" w:rsidRPr="00D8749F" w:rsidRDefault="009F17DC" w:rsidP="00FD4B40">
            <w:pPr>
              <w:rPr>
                <w:ins w:id="665" w:author="Stephen Richard" w:date="2020-06-18T10:51:00Z"/>
                <w:rPrChange w:id="666" w:author="Stephen Richard" w:date="2020-06-18T10:52:00Z">
                  <w:rPr>
                    <w:ins w:id="667" w:author="Stephen Richard" w:date="2020-06-18T10:51:00Z"/>
                    <w:sz w:val="20"/>
                    <w:szCs w:val="20"/>
                  </w:rPr>
                </w:rPrChange>
              </w:rPr>
            </w:pPr>
            <w:ins w:id="668" w:author="Stephen Richard" w:date="2020-06-18T10:51:00Z">
              <w:r w:rsidRPr="00D8749F">
                <w:rPr>
                  <w:rPrChange w:id="669" w:author="Stephen Richard" w:date="2020-06-18T10:52:00Z">
                    <w:rPr>
                      <w:sz w:val="20"/>
                      <w:szCs w:val="20"/>
                    </w:rPr>
                  </w:rPrChange>
                </w:rPr>
                <w:t>Nongenetic term for a penetrative linear structure.</w:t>
              </w:r>
            </w:ins>
          </w:p>
        </w:tc>
      </w:tr>
      <w:tr w:rsidR="009F17DC" w:rsidRPr="00D8749F" w14:paraId="6F99A510" w14:textId="77777777" w:rsidTr="009C02A6">
        <w:trPr>
          <w:trHeight w:val="900"/>
          <w:ins w:id="670" w:author="Stephen Richard" w:date="2020-06-18T10:51:00Z"/>
          <w:trPrChange w:id="671" w:author="Stephen Richard" w:date="2020-06-18T14:49:00Z">
            <w:trPr>
              <w:trHeight w:val="900"/>
            </w:trPr>
          </w:trPrChange>
        </w:trPr>
        <w:tc>
          <w:tcPr>
            <w:tcW w:w="1284" w:type="pct"/>
            <w:noWrap/>
            <w:hideMark/>
            <w:tcPrChange w:id="672" w:author="Stephen Richard" w:date="2020-06-18T14:49:00Z">
              <w:tcPr>
                <w:tcW w:w="767" w:type="pct"/>
                <w:noWrap/>
                <w:hideMark/>
              </w:tcPr>
            </w:tcPrChange>
          </w:tcPr>
          <w:p w14:paraId="22D0BB24" w14:textId="77777777" w:rsidR="009F17DC" w:rsidRPr="00D8749F" w:rsidRDefault="009F17DC" w:rsidP="00D8749F">
            <w:pPr>
              <w:rPr>
                <w:ins w:id="673" w:author="Stephen Richard" w:date="2020-06-18T10:51:00Z"/>
              </w:rPr>
            </w:pPr>
            <w:ins w:id="674" w:author="Stephen Richard" w:date="2020-06-18T10:51:00Z">
              <w:r w:rsidRPr="00D8749F">
                <w:t>lithophysae</w:t>
              </w:r>
            </w:ins>
          </w:p>
        </w:tc>
        <w:tc>
          <w:tcPr>
            <w:tcW w:w="3716" w:type="pct"/>
            <w:hideMark/>
            <w:tcPrChange w:id="675" w:author="Stephen Richard" w:date="2020-06-18T14:49:00Z">
              <w:tcPr>
                <w:tcW w:w="2982" w:type="pct"/>
                <w:hideMark/>
              </w:tcPr>
            </w:tcPrChange>
          </w:tcPr>
          <w:p w14:paraId="18F0F953" w14:textId="77777777" w:rsidR="009F17DC" w:rsidRPr="00D8749F" w:rsidRDefault="009F17DC" w:rsidP="00D8749F">
            <w:pPr>
              <w:rPr>
                <w:ins w:id="676" w:author="Stephen Richard" w:date="2020-06-18T10:51:00Z"/>
                <w:rPrChange w:id="677" w:author="Stephen Richard" w:date="2020-06-18T10:52:00Z">
                  <w:rPr>
                    <w:ins w:id="678" w:author="Stephen Richard" w:date="2020-06-18T10:51:00Z"/>
                  </w:rPr>
                </w:rPrChange>
              </w:rPr>
              <w:pPrChange w:id="679" w:author="Stephen Richard" w:date="2020-06-18T10:52:00Z">
                <w:pPr/>
              </w:pPrChange>
            </w:pPr>
            <w:ins w:id="680" w:author="Stephen Richard" w:date="2020-06-18T10:51:00Z">
              <w:r w:rsidRPr="00D8749F">
                <w:rPr>
                  <w:rPrChange w:id="681" w:author="Stephen Richard" w:date="2020-06-18T10:52:00Z">
                    <w:rPr/>
                  </w:rPrChange>
                </w:rPr>
                <w:t>Bubble-like cavity with concentric shells of finely crystalline minerals, open space remains in core of structure. Radiating fibrous structure may be present in secondary mineral fill. Typically in silicic volcanic rock.</w:t>
              </w:r>
            </w:ins>
          </w:p>
        </w:tc>
      </w:tr>
      <w:tr w:rsidR="009F17DC" w:rsidRPr="004663A1" w14:paraId="60A63F2B" w14:textId="77777777" w:rsidTr="009C02A6">
        <w:trPr>
          <w:trHeight w:val="1200"/>
          <w:ins w:id="682" w:author="Stephen Richard" w:date="2020-06-18T10:51:00Z"/>
          <w:trPrChange w:id="683" w:author="Stephen Richard" w:date="2020-06-18T14:49:00Z">
            <w:trPr>
              <w:trHeight w:val="1200"/>
            </w:trPr>
          </w:trPrChange>
        </w:trPr>
        <w:tc>
          <w:tcPr>
            <w:tcW w:w="1284" w:type="pct"/>
            <w:hideMark/>
            <w:tcPrChange w:id="684" w:author="Stephen Richard" w:date="2020-06-18T14:49:00Z">
              <w:tcPr>
                <w:tcW w:w="767" w:type="pct"/>
                <w:hideMark/>
              </w:tcPr>
            </w:tcPrChange>
          </w:tcPr>
          <w:p w14:paraId="79A84A90" w14:textId="77777777" w:rsidR="009F17DC" w:rsidRPr="00D8749F" w:rsidRDefault="009F17DC" w:rsidP="00D8749F">
            <w:pPr>
              <w:rPr>
                <w:ins w:id="685" w:author="Stephen Richard" w:date="2020-06-18T10:51:00Z"/>
                <w:rPrChange w:id="686" w:author="Stephen Richard" w:date="2020-06-18T10:52:00Z">
                  <w:rPr>
                    <w:ins w:id="687" w:author="Stephen Richard" w:date="2020-06-18T10:51:00Z"/>
                    <w:sz w:val="20"/>
                    <w:szCs w:val="20"/>
                  </w:rPr>
                </w:rPrChange>
              </w:rPr>
            </w:pPr>
            <w:ins w:id="688" w:author="Stephen Richard" w:date="2020-06-18T10:51:00Z">
              <w:r w:rsidRPr="00D8749F">
                <w:rPr>
                  <w:rPrChange w:id="689" w:author="Stephen Richard" w:date="2020-06-18T10:52:00Z">
                    <w:rPr>
                      <w:sz w:val="20"/>
                      <w:szCs w:val="20"/>
                    </w:rPr>
                  </w:rPrChange>
                </w:rPr>
                <w:t xml:space="preserve">Lithosome </w:t>
              </w:r>
            </w:ins>
          </w:p>
        </w:tc>
        <w:tc>
          <w:tcPr>
            <w:tcW w:w="3716" w:type="pct"/>
            <w:hideMark/>
            <w:tcPrChange w:id="690" w:author="Stephen Richard" w:date="2020-06-18T14:49:00Z">
              <w:tcPr>
                <w:tcW w:w="2982" w:type="pct"/>
                <w:hideMark/>
              </w:tcPr>
            </w:tcPrChange>
          </w:tcPr>
          <w:p w14:paraId="107B2E27" w14:textId="77777777" w:rsidR="009F17DC" w:rsidRPr="00D8749F" w:rsidRDefault="009F17DC" w:rsidP="00D8749F">
            <w:pPr>
              <w:rPr>
                <w:ins w:id="691" w:author="Stephen Richard" w:date="2020-06-18T10:51:00Z"/>
                <w:rPrChange w:id="692" w:author="Stephen Richard" w:date="2020-06-18T10:52:00Z">
                  <w:rPr>
                    <w:ins w:id="693" w:author="Stephen Richard" w:date="2020-06-18T10:51:00Z"/>
                    <w:sz w:val="20"/>
                    <w:szCs w:val="20"/>
                  </w:rPr>
                </w:rPrChange>
              </w:rPr>
              <w:pPrChange w:id="694" w:author="Stephen Richard" w:date="2020-06-18T10:52:00Z">
                <w:pPr/>
              </w:pPrChange>
            </w:pPr>
            <w:ins w:id="695" w:author="Stephen Richard" w:date="2020-06-18T10:51:00Z">
              <w:r w:rsidRPr="00D8749F">
                <w:rPr>
                  <w:rPrChange w:id="696" w:author="Stephen Richard" w:date="2020-06-18T10:52:00Z">
                    <w:rPr>
                      <w:sz w:val="20"/>
                      <w:szCs w:val="20"/>
                    </w:rPr>
                  </w:rPrChange>
                </w:rPr>
                <w:t>A kind of rock object that has multiple occurrences in a single geologic unit. A mass of rock of uniform character, characterized by geometry, composition, and internal structure. (http://inspire.ec.europa.eu/codelist/CompositionPartRoleValue/lithosome)</w:t>
              </w:r>
            </w:ins>
          </w:p>
        </w:tc>
      </w:tr>
      <w:tr w:rsidR="009F17DC" w:rsidRPr="004663A1" w14:paraId="1307B19F" w14:textId="77777777" w:rsidTr="009C02A6">
        <w:trPr>
          <w:trHeight w:val="900"/>
          <w:ins w:id="697" w:author="Stephen Richard" w:date="2020-06-18T10:51:00Z"/>
          <w:trPrChange w:id="698" w:author="Stephen Richard" w:date="2020-06-18T14:49:00Z">
            <w:trPr>
              <w:trHeight w:val="900"/>
            </w:trPr>
          </w:trPrChange>
        </w:trPr>
        <w:tc>
          <w:tcPr>
            <w:tcW w:w="1284" w:type="pct"/>
            <w:hideMark/>
            <w:tcPrChange w:id="699" w:author="Stephen Richard" w:date="2020-06-18T14:49:00Z">
              <w:tcPr>
                <w:tcW w:w="767" w:type="pct"/>
                <w:hideMark/>
              </w:tcPr>
            </w:tcPrChange>
          </w:tcPr>
          <w:p w14:paraId="7D9997E4" w14:textId="77777777" w:rsidR="009F17DC" w:rsidRPr="00D8749F" w:rsidRDefault="009F17DC" w:rsidP="00D8749F">
            <w:pPr>
              <w:rPr>
                <w:ins w:id="700" w:author="Stephen Richard" w:date="2020-06-18T10:51:00Z"/>
                <w:rPrChange w:id="701" w:author="Stephen Richard" w:date="2020-06-18T10:52:00Z">
                  <w:rPr>
                    <w:ins w:id="702" w:author="Stephen Richard" w:date="2020-06-18T10:51:00Z"/>
                    <w:sz w:val="20"/>
                    <w:szCs w:val="20"/>
                  </w:rPr>
                </w:rPrChange>
              </w:rPr>
            </w:pPr>
            <w:ins w:id="703" w:author="Stephen Richard" w:date="2020-06-18T10:51:00Z">
              <w:r w:rsidRPr="00D8749F">
                <w:rPr>
                  <w:rPrChange w:id="704" w:author="Stephen Richard" w:date="2020-06-18T10:52:00Z">
                    <w:rPr>
                      <w:sz w:val="20"/>
                      <w:szCs w:val="20"/>
                    </w:rPr>
                  </w:rPrChange>
                </w:rPr>
                <w:t>Lithostratigraphic Unit</w:t>
              </w:r>
            </w:ins>
          </w:p>
        </w:tc>
        <w:tc>
          <w:tcPr>
            <w:tcW w:w="3716" w:type="pct"/>
            <w:hideMark/>
            <w:tcPrChange w:id="705" w:author="Stephen Richard" w:date="2020-06-18T14:49:00Z">
              <w:tcPr>
                <w:tcW w:w="2982" w:type="pct"/>
                <w:hideMark/>
              </w:tcPr>
            </w:tcPrChange>
          </w:tcPr>
          <w:p w14:paraId="262C7816" w14:textId="77777777" w:rsidR="009F17DC" w:rsidRPr="00D8749F" w:rsidRDefault="009F17DC" w:rsidP="00D8749F">
            <w:pPr>
              <w:rPr>
                <w:ins w:id="706" w:author="Stephen Richard" w:date="2020-06-18T10:51:00Z"/>
                <w:rPrChange w:id="707" w:author="Stephen Richard" w:date="2020-06-18T10:52:00Z">
                  <w:rPr>
                    <w:ins w:id="708" w:author="Stephen Richard" w:date="2020-06-18T10:51:00Z"/>
                    <w:sz w:val="20"/>
                    <w:szCs w:val="20"/>
                  </w:rPr>
                </w:rPrChange>
              </w:rPr>
              <w:pPrChange w:id="709" w:author="Stephen Richard" w:date="2020-06-18T10:52:00Z">
                <w:pPr/>
              </w:pPrChange>
            </w:pPr>
            <w:ins w:id="710" w:author="Stephen Richard" w:date="2020-06-18T10:51:00Z">
              <w:r w:rsidRPr="00D8749F">
                <w:rPr>
                  <w:highlight w:val="yellow"/>
                  <w:rPrChange w:id="711" w:author="Stephen Richard" w:date="2020-06-18T10:52:00Z">
                    <w:rPr>
                      <w:sz w:val="20"/>
                      <w:szCs w:val="20"/>
                      <w:highlight w:val="yellow"/>
                    </w:rPr>
                  </w:rPrChange>
                </w:rPr>
                <w:t>Geologic unit defined on the basis of observable and distinctive lithologic properties in combination with stratigraphic relationships.</w:t>
              </w:r>
            </w:ins>
          </w:p>
        </w:tc>
      </w:tr>
      <w:tr w:rsidR="009F17DC" w:rsidRPr="00D8749F" w14:paraId="55C9705B" w14:textId="77777777" w:rsidTr="009C02A6">
        <w:trPr>
          <w:trHeight w:val="300"/>
          <w:ins w:id="712" w:author="Stephen Richard" w:date="2020-06-18T10:51:00Z"/>
          <w:trPrChange w:id="713" w:author="Stephen Richard" w:date="2020-06-18T14:49:00Z">
            <w:trPr>
              <w:trHeight w:val="300"/>
            </w:trPr>
          </w:trPrChange>
        </w:trPr>
        <w:tc>
          <w:tcPr>
            <w:tcW w:w="1284" w:type="pct"/>
            <w:noWrap/>
            <w:hideMark/>
            <w:tcPrChange w:id="714" w:author="Stephen Richard" w:date="2020-06-18T14:49:00Z">
              <w:tcPr>
                <w:tcW w:w="767" w:type="pct"/>
                <w:noWrap/>
                <w:hideMark/>
              </w:tcPr>
            </w:tcPrChange>
          </w:tcPr>
          <w:p w14:paraId="31904C30" w14:textId="77777777" w:rsidR="009F17DC" w:rsidRPr="00FD4B40" w:rsidRDefault="009F17DC" w:rsidP="00D8749F">
            <w:pPr>
              <w:rPr>
                <w:ins w:id="715" w:author="Stephen Richard" w:date="2020-06-18T10:51:00Z"/>
              </w:rPr>
            </w:pPr>
            <w:ins w:id="716" w:author="Stephen Richard" w:date="2020-06-18T10:51:00Z">
              <w:r w:rsidRPr="00D8749F">
                <w:t>magnetic field reversal</w:t>
              </w:r>
            </w:ins>
          </w:p>
        </w:tc>
        <w:tc>
          <w:tcPr>
            <w:tcW w:w="3716" w:type="pct"/>
            <w:hideMark/>
            <w:tcPrChange w:id="717" w:author="Stephen Richard" w:date="2020-06-18T14:49:00Z">
              <w:tcPr>
                <w:tcW w:w="2982" w:type="pct"/>
                <w:hideMark/>
              </w:tcPr>
            </w:tcPrChange>
          </w:tcPr>
          <w:p w14:paraId="11D93B6D" w14:textId="77777777" w:rsidR="009F17DC" w:rsidRPr="00D8749F" w:rsidRDefault="009F17DC" w:rsidP="00D8749F">
            <w:pPr>
              <w:rPr>
                <w:ins w:id="718" w:author="Stephen Richard" w:date="2020-06-18T10:51:00Z"/>
                <w:rPrChange w:id="719" w:author="Stephen Richard" w:date="2020-06-18T10:52:00Z">
                  <w:rPr>
                    <w:ins w:id="720" w:author="Stephen Richard" w:date="2020-06-18T10:51:00Z"/>
                  </w:rPr>
                </w:rPrChange>
              </w:rPr>
            </w:pPr>
            <w:ins w:id="721" w:author="Stephen Richard" w:date="2020-06-18T10:51:00Z">
              <w:r w:rsidRPr="00D8749F">
                <w:rPr>
                  <w:rPrChange w:id="722" w:author="Stephen Richard" w:date="2020-06-18T10:52:00Z">
                    <w:rPr/>
                  </w:rPrChange>
                </w:rPr>
                <w:t>A geomagnetic event in which the Earth's magnetic field reverses direction.</w:t>
              </w:r>
            </w:ins>
          </w:p>
        </w:tc>
      </w:tr>
      <w:tr w:rsidR="009F17DC" w:rsidRPr="00D8749F" w14:paraId="1D49DB33" w14:textId="77777777" w:rsidTr="009C02A6">
        <w:trPr>
          <w:trHeight w:val="600"/>
          <w:ins w:id="723" w:author="Stephen Richard" w:date="2020-06-18T10:51:00Z"/>
          <w:trPrChange w:id="724" w:author="Stephen Richard" w:date="2020-06-18T14:49:00Z">
            <w:trPr>
              <w:trHeight w:val="600"/>
            </w:trPr>
          </w:trPrChange>
        </w:trPr>
        <w:tc>
          <w:tcPr>
            <w:tcW w:w="1284" w:type="pct"/>
            <w:noWrap/>
            <w:hideMark/>
            <w:tcPrChange w:id="725" w:author="Stephen Richard" w:date="2020-06-18T14:49:00Z">
              <w:tcPr>
                <w:tcW w:w="767" w:type="pct"/>
                <w:noWrap/>
                <w:hideMark/>
              </w:tcPr>
            </w:tcPrChange>
          </w:tcPr>
          <w:p w14:paraId="0BD3273C" w14:textId="77777777" w:rsidR="009F17DC" w:rsidRPr="00D8749F" w:rsidRDefault="009F17DC" w:rsidP="00D8749F">
            <w:pPr>
              <w:rPr>
                <w:ins w:id="726" w:author="Stephen Richard" w:date="2020-06-18T10:51:00Z"/>
              </w:rPr>
            </w:pPr>
            <w:ins w:id="727" w:author="Stephen Richard" w:date="2020-06-18T10:51:00Z">
              <w:r w:rsidRPr="00D8749F">
                <w:t>Matrix</w:t>
              </w:r>
            </w:ins>
          </w:p>
        </w:tc>
        <w:tc>
          <w:tcPr>
            <w:tcW w:w="3716" w:type="pct"/>
            <w:hideMark/>
            <w:tcPrChange w:id="728" w:author="Stephen Richard" w:date="2020-06-18T14:49:00Z">
              <w:tcPr>
                <w:tcW w:w="2982" w:type="pct"/>
                <w:hideMark/>
              </w:tcPr>
            </w:tcPrChange>
          </w:tcPr>
          <w:p w14:paraId="70B650E2" w14:textId="77777777" w:rsidR="009F17DC" w:rsidRPr="00D8749F" w:rsidRDefault="009F17DC" w:rsidP="00D8749F">
            <w:pPr>
              <w:rPr>
                <w:ins w:id="729" w:author="Stephen Richard" w:date="2020-06-18T10:51:00Z"/>
                <w:rPrChange w:id="730" w:author="Stephen Richard" w:date="2020-06-18T10:52:00Z">
                  <w:rPr>
                    <w:ins w:id="731" w:author="Stephen Richard" w:date="2020-06-18T10:51:00Z"/>
                  </w:rPr>
                </w:rPrChange>
              </w:rPr>
              <w:pPrChange w:id="732" w:author="Stephen Richard" w:date="2020-06-18T10:52:00Z">
                <w:pPr/>
              </w:pPrChange>
            </w:pPr>
            <w:ins w:id="733" w:author="Stephen Richard" w:date="2020-06-18T10:51:00Z">
              <w:r w:rsidRPr="00D8749F">
                <w:rPr>
                  <w:rPrChange w:id="734" w:author="Stephen Richard" w:date="2020-06-18T10:52:00Z">
                    <w:rPr/>
                  </w:rPrChange>
                </w:rPr>
                <w:t>Material in which something is enclosed or embedded (3b, https://www.merriam-webster.com/dictionary/matrix)</w:t>
              </w:r>
            </w:ins>
          </w:p>
        </w:tc>
      </w:tr>
      <w:tr w:rsidR="009F17DC" w:rsidRPr="00D8749F" w14:paraId="2F79D6DF" w14:textId="77777777" w:rsidTr="009C02A6">
        <w:trPr>
          <w:trHeight w:val="300"/>
          <w:ins w:id="735" w:author="Stephen Richard" w:date="2020-06-18T10:51:00Z"/>
          <w:trPrChange w:id="736" w:author="Stephen Richard" w:date="2020-06-18T14:49:00Z">
            <w:trPr>
              <w:trHeight w:val="300"/>
            </w:trPr>
          </w:trPrChange>
        </w:trPr>
        <w:tc>
          <w:tcPr>
            <w:tcW w:w="1284" w:type="pct"/>
            <w:noWrap/>
            <w:hideMark/>
            <w:tcPrChange w:id="737" w:author="Stephen Richard" w:date="2020-06-18T14:49:00Z">
              <w:tcPr>
                <w:tcW w:w="767" w:type="pct"/>
                <w:noWrap/>
                <w:hideMark/>
              </w:tcPr>
            </w:tcPrChange>
          </w:tcPr>
          <w:p w14:paraId="6EF63612" w14:textId="77777777" w:rsidR="009F17DC" w:rsidRPr="00FD4B40" w:rsidRDefault="009F17DC" w:rsidP="00D8749F">
            <w:pPr>
              <w:rPr>
                <w:ins w:id="738" w:author="Stephen Richard" w:date="2020-06-18T10:51:00Z"/>
              </w:rPr>
            </w:pPr>
            <w:ins w:id="739" w:author="Stephen Richard" w:date="2020-06-18T10:51:00Z">
              <w:r w:rsidRPr="00D8749F">
                <w:t>meteorite impact</w:t>
              </w:r>
            </w:ins>
          </w:p>
        </w:tc>
        <w:tc>
          <w:tcPr>
            <w:tcW w:w="3716" w:type="pct"/>
            <w:hideMark/>
            <w:tcPrChange w:id="740" w:author="Stephen Richard" w:date="2020-06-18T14:49:00Z">
              <w:tcPr>
                <w:tcW w:w="2982" w:type="pct"/>
                <w:hideMark/>
              </w:tcPr>
            </w:tcPrChange>
          </w:tcPr>
          <w:p w14:paraId="71F06C5B" w14:textId="77777777" w:rsidR="009F17DC" w:rsidRPr="00D8749F" w:rsidRDefault="009F17DC" w:rsidP="00D8749F">
            <w:pPr>
              <w:rPr>
                <w:ins w:id="741" w:author="Stephen Richard" w:date="2020-06-18T10:51:00Z"/>
                <w:rPrChange w:id="742" w:author="Stephen Richard" w:date="2020-06-18T10:52:00Z">
                  <w:rPr>
                    <w:ins w:id="743" w:author="Stephen Richard" w:date="2020-06-18T10:51:00Z"/>
                  </w:rPr>
                </w:rPrChange>
              </w:rPr>
              <w:pPrChange w:id="744" w:author="Stephen Richard" w:date="2020-06-18T10:52:00Z">
                <w:pPr/>
              </w:pPrChange>
            </w:pPr>
            <w:ins w:id="745" w:author="Stephen Richard" w:date="2020-06-18T10:51:00Z">
              <w:r w:rsidRPr="00D8749F">
                <w:rPr>
                  <w:rPrChange w:id="746" w:author="Stephen Richard" w:date="2020-06-18T10:52:00Z">
                    <w:rPr/>
                  </w:rPrChange>
                </w:rPr>
                <w:t>The impact of a meteorite on the surface of the earth</w:t>
              </w:r>
            </w:ins>
          </w:p>
        </w:tc>
      </w:tr>
      <w:tr w:rsidR="009F17DC" w:rsidRPr="00D8749F" w14:paraId="0C935EF2" w14:textId="77777777" w:rsidTr="009C02A6">
        <w:trPr>
          <w:trHeight w:val="600"/>
          <w:ins w:id="747" w:author="Stephen Richard" w:date="2020-06-18T10:51:00Z"/>
          <w:trPrChange w:id="748" w:author="Stephen Richard" w:date="2020-06-18T14:49:00Z">
            <w:trPr>
              <w:trHeight w:val="600"/>
            </w:trPr>
          </w:trPrChange>
        </w:trPr>
        <w:tc>
          <w:tcPr>
            <w:tcW w:w="1284" w:type="pct"/>
            <w:noWrap/>
            <w:hideMark/>
            <w:tcPrChange w:id="749" w:author="Stephen Richard" w:date="2020-06-18T14:49:00Z">
              <w:tcPr>
                <w:tcW w:w="767" w:type="pct"/>
                <w:noWrap/>
                <w:hideMark/>
              </w:tcPr>
            </w:tcPrChange>
          </w:tcPr>
          <w:p w14:paraId="4A1F3FA9" w14:textId="77777777" w:rsidR="009F17DC" w:rsidRPr="00FD4B40" w:rsidRDefault="009F17DC" w:rsidP="00D8749F">
            <w:pPr>
              <w:rPr>
                <w:ins w:id="750" w:author="Stephen Richard" w:date="2020-06-18T10:51:00Z"/>
              </w:rPr>
            </w:pPr>
            <w:ins w:id="751" w:author="Stephen Richard" w:date="2020-06-18T10:51:00Z">
              <w:r w:rsidRPr="00D8749F">
                <w:t>miarolitic cavity</w:t>
              </w:r>
            </w:ins>
          </w:p>
        </w:tc>
        <w:tc>
          <w:tcPr>
            <w:tcW w:w="3716" w:type="pct"/>
            <w:hideMark/>
            <w:tcPrChange w:id="752" w:author="Stephen Richard" w:date="2020-06-18T14:49:00Z">
              <w:tcPr>
                <w:tcW w:w="2982" w:type="pct"/>
                <w:hideMark/>
              </w:tcPr>
            </w:tcPrChange>
          </w:tcPr>
          <w:p w14:paraId="68CFF268" w14:textId="77777777" w:rsidR="009F17DC" w:rsidRPr="00D8749F" w:rsidRDefault="009F17DC" w:rsidP="00D8749F">
            <w:pPr>
              <w:rPr>
                <w:ins w:id="753" w:author="Stephen Richard" w:date="2020-06-18T10:51:00Z"/>
                <w:rPrChange w:id="754" w:author="Stephen Richard" w:date="2020-06-18T10:52:00Z">
                  <w:rPr>
                    <w:ins w:id="755" w:author="Stephen Richard" w:date="2020-06-18T10:51:00Z"/>
                  </w:rPr>
                </w:rPrChange>
              </w:rPr>
              <w:pPrChange w:id="756" w:author="Stephen Richard" w:date="2020-06-18T10:52:00Z">
                <w:pPr/>
              </w:pPrChange>
            </w:pPr>
            <w:ins w:id="757" w:author="Stephen Richard" w:date="2020-06-18T10:51:00Z">
              <w:r w:rsidRPr="00D8749F">
                <w:rPr>
                  <w:rPrChange w:id="758" w:author="Stephen Richard" w:date="2020-06-18T10:52:00Z">
                    <w:rPr/>
                  </w:rPrChange>
                </w:rPr>
                <w:t>An irregular cavity in a phaneritic igneous rock into which small crystals of the rock-forming minerals protrude.</w:t>
              </w:r>
            </w:ins>
          </w:p>
        </w:tc>
      </w:tr>
      <w:tr w:rsidR="009F17DC" w:rsidRPr="004663A1" w14:paraId="4A3E0F5D" w14:textId="77777777" w:rsidTr="009C02A6">
        <w:trPr>
          <w:trHeight w:val="900"/>
          <w:ins w:id="759" w:author="Stephen Richard" w:date="2020-06-18T10:51:00Z"/>
          <w:trPrChange w:id="760" w:author="Stephen Richard" w:date="2020-06-18T14:49:00Z">
            <w:trPr>
              <w:trHeight w:val="900"/>
            </w:trPr>
          </w:trPrChange>
        </w:trPr>
        <w:tc>
          <w:tcPr>
            <w:tcW w:w="1284" w:type="pct"/>
            <w:hideMark/>
            <w:tcPrChange w:id="761" w:author="Stephen Richard" w:date="2020-06-18T14:49:00Z">
              <w:tcPr>
                <w:tcW w:w="767" w:type="pct"/>
                <w:hideMark/>
              </w:tcPr>
            </w:tcPrChange>
          </w:tcPr>
          <w:p w14:paraId="15053FB7" w14:textId="77777777" w:rsidR="009F17DC" w:rsidRPr="00D8749F" w:rsidRDefault="009F17DC" w:rsidP="00D8749F">
            <w:pPr>
              <w:rPr>
                <w:ins w:id="762" w:author="Stephen Richard" w:date="2020-06-18T10:51:00Z"/>
                <w:rPrChange w:id="763" w:author="Stephen Richard" w:date="2020-06-18T10:52:00Z">
                  <w:rPr>
                    <w:ins w:id="764" w:author="Stephen Richard" w:date="2020-06-18T10:51:00Z"/>
                    <w:sz w:val="20"/>
                    <w:szCs w:val="20"/>
                  </w:rPr>
                </w:rPrChange>
              </w:rPr>
            </w:pPr>
            <w:ins w:id="765" w:author="Stephen Richard" w:date="2020-06-18T10:51:00Z">
              <w:r w:rsidRPr="00D8749F">
                <w:rPr>
                  <w:rPrChange w:id="766" w:author="Stephen Richard" w:date="2020-06-18T10:52:00Z">
                    <w:rPr>
                      <w:sz w:val="20"/>
                      <w:szCs w:val="20"/>
                    </w:rPr>
                  </w:rPrChange>
                </w:rPr>
                <w:t>Mineral</w:t>
              </w:r>
            </w:ins>
          </w:p>
        </w:tc>
        <w:tc>
          <w:tcPr>
            <w:tcW w:w="3716" w:type="pct"/>
            <w:hideMark/>
            <w:tcPrChange w:id="767" w:author="Stephen Richard" w:date="2020-06-18T14:49:00Z">
              <w:tcPr>
                <w:tcW w:w="2982" w:type="pct"/>
                <w:hideMark/>
              </w:tcPr>
            </w:tcPrChange>
          </w:tcPr>
          <w:p w14:paraId="4F1741A4" w14:textId="77777777" w:rsidR="009F17DC" w:rsidRPr="00D8749F" w:rsidRDefault="009F17DC" w:rsidP="00D8749F">
            <w:pPr>
              <w:rPr>
                <w:ins w:id="768" w:author="Stephen Richard" w:date="2020-06-18T10:51:00Z"/>
                <w:rPrChange w:id="769" w:author="Stephen Richard" w:date="2020-06-18T10:52:00Z">
                  <w:rPr>
                    <w:ins w:id="770" w:author="Stephen Richard" w:date="2020-06-18T10:51:00Z"/>
                    <w:sz w:val="20"/>
                    <w:szCs w:val="20"/>
                  </w:rPr>
                </w:rPrChange>
              </w:rPr>
            </w:pPr>
            <w:ins w:id="771" w:author="Stephen Richard" w:date="2020-06-18T10:51:00Z">
              <w:r w:rsidRPr="00D8749F">
                <w:rPr>
                  <w:rPrChange w:id="772" w:author="Stephen Richard" w:date="2020-06-18T10:52:00Z">
                    <w:rPr>
                      <w:sz w:val="20"/>
                      <w:szCs w:val="20"/>
                    </w:rPr>
                  </w:rPrChange>
                </w:rPr>
                <w:t>A mineral is an element or chemical compound that is normally crystalline and that has been formed by geological processes. (Nickel, 1995).</w:t>
              </w:r>
            </w:ins>
          </w:p>
        </w:tc>
      </w:tr>
      <w:tr w:rsidR="009F17DC" w:rsidRPr="00D8749F" w14:paraId="53FFD860" w14:textId="77777777" w:rsidTr="009C02A6">
        <w:trPr>
          <w:trHeight w:val="1500"/>
          <w:ins w:id="773" w:author="Stephen Richard" w:date="2020-06-18T10:51:00Z"/>
          <w:trPrChange w:id="774" w:author="Stephen Richard" w:date="2020-06-18T14:49:00Z">
            <w:trPr>
              <w:trHeight w:val="1500"/>
            </w:trPr>
          </w:trPrChange>
        </w:trPr>
        <w:tc>
          <w:tcPr>
            <w:tcW w:w="1284" w:type="pct"/>
            <w:noWrap/>
            <w:hideMark/>
            <w:tcPrChange w:id="775" w:author="Stephen Richard" w:date="2020-06-18T14:49:00Z">
              <w:tcPr>
                <w:tcW w:w="767" w:type="pct"/>
                <w:noWrap/>
                <w:hideMark/>
              </w:tcPr>
            </w:tcPrChange>
          </w:tcPr>
          <w:p w14:paraId="12896DE4" w14:textId="77777777" w:rsidR="009F17DC" w:rsidRPr="00FD4B40" w:rsidRDefault="009F17DC" w:rsidP="00D8749F">
            <w:pPr>
              <w:rPr>
                <w:ins w:id="776" w:author="Stephen Richard" w:date="2020-06-18T10:51:00Z"/>
              </w:rPr>
            </w:pPr>
            <w:ins w:id="777" w:author="Stephen Richard" w:date="2020-06-18T10:51:00Z">
              <w:r w:rsidRPr="00D8749F">
                <w:t xml:space="preserve">mono-mineralic crystal particle </w:t>
              </w:r>
            </w:ins>
          </w:p>
        </w:tc>
        <w:tc>
          <w:tcPr>
            <w:tcW w:w="3716" w:type="pct"/>
            <w:hideMark/>
            <w:tcPrChange w:id="778" w:author="Stephen Richard" w:date="2020-06-18T14:49:00Z">
              <w:tcPr>
                <w:tcW w:w="2982" w:type="pct"/>
                <w:hideMark/>
              </w:tcPr>
            </w:tcPrChange>
          </w:tcPr>
          <w:p w14:paraId="48C8A21C" w14:textId="77777777" w:rsidR="009F17DC" w:rsidRPr="00D8749F" w:rsidRDefault="009F17DC" w:rsidP="00D8749F">
            <w:pPr>
              <w:rPr>
                <w:ins w:id="779" w:author="Stephen Richard" w:date="2020-06-18T10:51:00Z"/>
                <w:rPrChange w:id="780" w:author="Stephen Richard" w:date="2020-06-18T10:52:00Z">
                  <w:rPr>
                    <w:ins w:id="781" w:author="Stephen Richard" w:date="2020-06-18T10:51:00Z"/>
                  </w:rPr>
                </w:rPrChange>
              </w:rPr>
            </w:pPr>
            <w:ins w:id="782" w:author="Stephen Richard" w:date="2020-06-18T10:51:00Z">
              <w:r w:rsidRPr="00D8749F">
                <w:rPr>
                  <w:rPrChange w:id="783" w:author="Stephen Richard" w:date="2020-06-18T10:52:00Z">
                    <w:rPr/>
                  </w:rPrChange>
                </w:rPr>
                <w:t>Typical grain constituent in a phaneritic igneous or metamorphic rock, visible to naked eye or with hand lense. Particle are individual mineral grains that have crystallized from melt or through metamorphic processes.  In deformed rocks, these my have some subgrain structure but at the scale of description are considered individual particles in a granular material constituent of a rock.</w:t>
              </w:r>
            </w:ins>
          </w:p>
        </w:tc>
      </w:tr>
      <w:tr w:rsidR="009F17DC" w:rsidRPr="00D8749F" w14:paraId="7D512F23" w14:textId="77777777" w:rsidTr="009C02A6">
        <w:trPr>
          <w:trHeight w:val="1200"/>
          <w:ins w:id="784" w:author="Stephen Richard" w:date="2020-06-18T10:51:00Z"/>
          <w:trPrChange w:id="785" w:author="Stephen Richard" w:date="2020-06-18T14:49:00Z">
            <w:trPr>
              <w:trHeight w:val="1200"/>
            </w:trPr>
          </w:trPrChange>
        </w:trPr>
        <w:tc>
          <w:tcPr>
            <w:tcW w:w="1284" w:type="pct"/>
            <w:noWrap/>
            <w:hideMark/>
            <w:tcPrChange w:id="786" w:author="Stephen Richard" w:date="2020-06-18T14:49:00Z">
              <w:tcPr>
                <w:tcW w:w="767" w:type="pct"/>
                <w:noWrap/>
                <w:hideMark/>
              </w:tcPr>
            </w:tcPrChange>
          </w:tcPr>
          <w:p w14:paraId="191CAA4D" w14:textId="77777777" w:rsidR="009F17DC" w:rsidRPr="00D8749F" w:rsidRDefault="009F17DC" w:rsidP="00D8749F">
            <w:pPr>
              <w:rPr>
                <w:ins w:id="787" w:author="Stephen Richard" w:date="2020-06-18T10:51:00Z"/>
              </w:rPr>
            </w:pPr>
            <w:ins w:id="788" w:author="Stephen Richard" w:date="2020-06-18T10:51:00Z">
              <w:r w:rsidRPr="00D8749F">
                <w:t>Nodule</w:t>
              </w:r>
            </w:ins>
          </w:p>
        </w:tc>
        <w:tc>
          <w:tcPr>
            <w:tcW w:w="3716" w:type="pct"/>
            <w:hideMark/>
            <w:tcPrChange w:id="789" w:author="Stephen Richard" w:date="2020-06-18T14:49:00Z">
              <w:tcPr>
                <w:tcW w:w="2982" w:type="pct"/>
                <w:hideMark/>
              </w:tcPr>
            </w:tcPrChange>
          </w:tcPr>
          <w:p w14:paraId="46170CC1" w14:textId="77777777" w:rsidR="009F17DC" w:rsidRPr="00D8749F" w:rsidRDefault="009F17DC" w:rsidP="00D8749F">
            <w:pPr>
              <w:rPr>
                <w:ins w:id="790" w:author="Stephen Richard" w:date="2020-06-18T10:51:00Z"/>
                <w:rPrChange w:id="791" w:author="Stephen Richard" w:date="2020-06-18T10:52:00Z">
                  <w:rPr>
                    <w:ins w:id="792" w:author="Stephen Richard" w:date="2020-06-18T10:51:00Z"/>
                  </w:rPr>
                </w:rPrChange>
              </w:rPr>
              <w:pPrChange w:id="793" w:author="Stephen Richard" w:date="2020-06-18T10:52:00Z">
                <w:pPr/>
              </w:pPrChange>
            </w:pPr>
            <w:ins w:id="794" w:author="Stephen Richard" w:date="2020-06-18T10:51:00Z">
              <w:r w:rsidRPr="00D8749F">
                <w:rPr>
                  <w:rPrChange w:id="795" w:author="Stephen Richard" w:date="2020-06-18T10:52:00Z">
                    <w:rPr/>
                  </w:rPrChange>
                </w:rPr>
                <w:t>An irregularly rounded mass of a mineral or mineral aggregate normally having a warty or knobby surface and no internal structure, usually with a contrasting composition from the enclosing sediment or rock matrix in which it is embedded, and that can be separated as a discrete mass from the host material.</w:t>
              </w:r>
            </w:ins>
          </w:p>
        </w:tc>
      </w:tr>
      <w:tr w:rsidR="009F17DC" w:rsidRPr="00D8749F" w14:paraId="660B28D1" w14:textId="77777777" w:rsidTr="009C02A6">
        <w:trPr>
          <w:trHeight w:val="600"/>
          <w:ins w:id="796" w:author="Stephen Richard" w:date="2020-06-18T10:51:00Z"/>
          <w:trPrChange w:id="797" w:author="Stephen Richard" w:date="2020-06-18T14:49:00Z">
            <w:trPr>
              <w:trHeight w:val="600"/>
            </w:trPr>
          </w:trPrChange>
        </w:trPr>
        <w:tc>
          <w:tcPr>
            <w:tcW w:w="1284" w:type="pct"/>
            <w:noWrap/>
            <w:hideMark/>
            <w:tcPrChange w:id="798" w:author="Stephen Richard" w:date="2020-06-18T14:49:00Z">
              <w:tcPr>
                <w:tcW w:w="767" w:type="pct"/>
                <w:noWrap/>
                <w:hideMark/>
              </w:tcPr>
            </w:tcPrChange>
          </w:tcPr>
          <w:p w14:paraId="089CB657" w14:textId="77777777" w:rsidR="009F17DC" w:rsidRPr="00D8749F" w:rsidRDefault="009F17DC" w:rsidP="00D8749F">
            <w:pPr>
              <w:rPr>
                <w:ins w:id="799" w:author="Stephen Richard" w:date="2020-06-18T10:51:00Z"/>
              </w:rPr>
            </w:pPr>
            <w:ins w:id="800" w:author="Stephen Richard" w:date="2020-06-18T10:51:00Z">
              <w:r w:rsidRPr="00D8749F">
                <w:t>Orb</w:t>
              </w:r>
            </w:ins>
          </w:p>
        </w:tc>
        <w:tc>
          <w:tcPr>
            <w:tcW w:w="3716" w:type="pct"/>
            <w:hideMark/>
            <w:tcPrChange w:id="801" w:author="Stephen Richard" w:date="2020-06-18T14:49:00Z">
              <w:tcPr>
                <w:tcW w:w="2982" w:type="pct"/>
                <w:hideMark/>
              </w:tcPr>
            </w:tcPrChange>
          </w:tcPr>
          <w:p w14:paraId="034E1869" w14:textId="77777777" w:rsidR="009F17DC" w:rsidRPr="00D8749F" w:rsidRDefault="009F17DC" w:rsidP="00D8749F">
            <w:pPr>
              <w:rPr>
                <w:ins w:id="802" w:author="Stephen Richard" w:date="2020-06-18T10:51:00Z"/>
                <w:rPrChange w:id="803" w:author="Stephen Richard" w:date="2020-06-18T10:52:00Z">
                  <w:rPr>
                    <w:ins w:id="804" w:author="Stephen Richard" w:date="2020-06-18T10:51:00Z"/>
                  </w:rPr>
                </w:rPrChange>
              </w:rPr>
              <w:pPrChange w:id="805" w:author="Stephen Richard" w:date="2020-06-18T10:52:00Z">
                <w:pPr/>
              </w:pPrChange>
            </w:pPr>
            <w:ins w:id="806" w:author="Stephen Richard" w:date="2020-06-18T10:51:00Z">
              <w:r w:rsidRPr="00D8749F">
                <w:rPr>
                  <w:rPrChange w:id="807" w:author="Stephen Richard" w:date="2020-06-18T10:52:00Z">
                    <w:rPr/>
                  </w:rPrChange>
                </w:rPr>
                <w:t>Igneous constituent typically mafic, equant rounded spheroid with concentric mineralogic banding</w:t>
              </w:r>
            </w:ins>
          </w:p>
        </w:tc>
      </w:tr>
      <w:tr w:rsidR="009F17DC" w:rsidRPr="004663A1" w14:paraId="2B74A39B" w14:textId="77777777" w:rsidTr="009C02A6">
        <w:trPr>
          <w:trHeight w:val="300"/>
          <w:ins w:id="808" w:author="Stephen Richard" w:date="2020-06-18T10:51:00Z"/>
          <w:trPrChange w:id="809" w:author="Stephen Richard" w:date="2020-06-18T14:49:00Z">
            <w:trPr>
              <w:trHeight w:val="300"/>
            </w:trPr>
          </w:trPrChange>
        </w:trPr>
        <w:tc>
          <w:tcPr>
            <w:tcW w:w="1284" w:type="pct"/>
            <w:hideMark/>
            <w:tcPrChange w:id="810" w:author="Stephen Richard" w:date="2020-06-18T14:49:00Z">
              <w:tcPr>
                <w:tcW w:w="767" w:type="pct"/>
                <w:hideMark/>
              </w:tcPr>
            </w:tcPrChange>
          </w:tcPr>
          <w:p w14:paraId="4EC2C3F5" w14:textId="77777777" w:rsidR="009F17DC" w:rsidRPr="00D8749F" w:rsidRDefault="009F17DC" w:rsidP="00D8749F">
            <w:pPr>
              <w:rPr>
                <w:ins w:id="811" w:author="Stephen Richard" w:date="2020-06-18T10:51:00Z"/>
                <w:rPrChange w:id="812" w:author="Stephen Richard" w:date="2020-06-18T10:52:00Z">
                  <w:rPr>
                    <w:ins w:id="813" w:author="Stephen Richard" w:date="2020-06-18T10:51:00Z"/>
                    <w:sz w:val="20"/>
                    <w:szCs w:val="20"/>
                  </w:rPr>
                </w:rPrChange>
              </w:rPr>
            </w:pPr>
            <w:ins w:id="814" w:author="Stephen Richard" w:date="2020-06-18T10:51:00Z">
              <w:r w:rsidRPr="00D8749F">
                <w:rPr>
                  <w:rPrChange w:id="815" w:author="Stephen Richard" w:date="2020-06-18T10:52:00Z">
                    <w:rPr>
                      <w:sz w:val="20"/>
                      <w:szCs w:val="20"/>
                    </w:rPr>
                  </w:rPrChange>
                </w:rPr>
                <w:t>Outcrop</w:t>
              </w:r>
            </w:ins>
          </w:p>
        </w:tc>
        <w:tc>
          <w:tcPr>
            <w:tcW w:w="3716" w:type="pct"/>
            <w:hideMark/>
            <w:tcPrChange w:id="816" w:author="Stephen Richard" w:date="2020-06-18T14:49:00Z">
              <w:tcPr>
                <w:tcW w:w="2982" w:type="pct"/>
                <w:hideMark/>
              </w:tcPr>
            </w:tcPrChange>
          </w:tcPr>
          <w:p w14:paraId="7431897E" w14:textId="77777777" w:rsidR="009F17DC" w:rsidRPr="00D8749F" w:rsidRDefault="009F17DC" w:rsidP="00D8749F">
            <w:pPr>
              <w:rPr>
                <w:ins w:id="817" w:author="Stephen Richard" w:date="2020-06-18T10:51:00Z"/>
                <w:rPrChange w:id="818" w:author="Stephen Richard" w:date="2020-06-18T10:52:00Z">
                  <w:rPr>
                    <w:ins w:id="819" w:author="Stephen Richard" w:date="2020-06-18T10:51:00Z"/>
                    <w:sz w:val="20"/>
                    <w:szCs w:val="20"/>
                  </w:rPr>
                </w:rPrChange>
              </w:rPr>
              <w:pPrChange w:id="820" w:author="Stephen Richard" w:date="2020-06-18T10:52:00Z">
                <w:pPr/>
              </w:pPrChange>
            </w:pPr>
            <w:ins w:id="821" w:author="Stephen Richard" w:date="2020-06-18T10:51:00Z">
              <w:r w:rsidRPr="00D8749F">
                <w:rPr>
                  <w:rPrChange w:id="822" w:author="Stephen Richard" w:date="2020-06-18T10:52:00Z">
                    <w:rPr>
                      <w:sz w:val="20"/>
                      <w:szCs w:val="20"/>
                    </w:rPr>
                  </w:rPrChange>
                </w:rPr>
                <w:t>A boundary between a rock body and the atmosphere or a liquid body.</w:t>
              </w:r>
            </w:ins>
          </w:p>
        </w:tc>
      </w:tr>
      <w:tr w:rsidR="009F17DC" w:rsidRPr="00D8749F" w14:paraId="3251FB9A" w14:textId="77777777" w:rsidTr="009C02A6">
        <w:trPr>
          <w:trHeight w:val="300"/>
          <w:ins w:id="823" w:author="Stephen Richard" w:date="2020-06-18T10:51:00Z"/>
          <w:trPrChange w:id="824" w:author="Stephen Richard" w:date="2020-06-18T14:49:00Z">
            <w:trPr>
              <w:trHeight w:val="300"/>
            </w:trPr>
          </w:trPrChange>
        </w:trPr>
        <w:tc>
          <w:tcPr>
            <w:tcW w:w="1284" w:type="pct"/>
            <w:noWrap/>
            <w:hideMark/>
            <w:tcPrChange w:id="825" w:author="Stephen Richard" w:date="2020-06-18T14:49:00Z">
              <w:tcPr>
                <w:tcW w:w="767" w:type="pct"/>
                <w:noWrap/>
                <w:hideMark/>
              </w:tcPr>
            </w:tcPrChange>
          </w:tcPr>
          <w:p w14:paraId="34B53C76" w14:textId="77777777" w:rsidR="009F17DC" w:rsidRPr="00D8749F" w:rsidRDefault="009F17DC" w:rsidP="00D8749F">
            <w:pPr>
              <w:rPr>
                <w:ins w:id="826" w:author="Stephen Richard" w:date="2020-06-18T10:51:00Z"/>
              </w:rPr>
            </w:pPr>
            <w:ins w:id="827" w:author="Stephen Richard" w:date="2020-06-18T10:51:00Z">
              <w:r w:rsidRPr="00D8749F">
                <w:t>Overgrowth</w:t>
              </w:r>
            </w:ins>
          </w:p>
        </w:tc>
        <w:tc>
          <w:tcPr>
            <w:tcW w:w="3716" w:type="pct"/>
            <w:hideMark/>
            <w:tcPrChange w:id="828" w:author="Stephen Richard" w:date="2020-06-18T14:49:00Z">
              <w:tcPr>
                <w:tcW w:w="2982" w:type="pct"/>
                <w:hideMark/>
              </w:tcPr>
            </w:tcPrChange>
          </w:tcPr>
          <w:p w14:paraId="72188923" w14:textId="77777777" w:rsidR="009F17DC" w:rsidRPr="00D8749F" w:rsidRDefault="009F17DC" w:rsidP="00D8749F">
            <w:pPr>
              <w:rPr>
                <w:ins w:id="829" w:author="Stephen Richard" w:date="2020-06-18T10:51:00Z"/>
                <w:rPrChange w:id="830" w:author="Stephen Richard" w:date="2020-06-18T10:52:00Z">
                  <w:rPr>
                    <w:ins w:id="831" w:author="Stephen Richard" w:date="2020-06-18T10:51:00Z"/>
                  </w:rPr>
                </w:rPrChange>
              </w:rPr>
              <w:pPrChange w:id="832" w:author="Stephen Richard" w:date="2020-06-18T10:52:00Z">
                <w:pPr/>
              </w:pPrChange>
            </w:pPr>
            <w:ins w:id="833" w:author="Stephen Richard" w:date="2020-06-18T10:51:00Z">
              <w:r w:rsidRPr="00D8749F">
                <w:rPr>
                  <w:rPrChange w:id="834" w:author="Stephen Richard" w:date="2020-06-18T10:52:00Z">
                    <w:rPr/>
                  </w:rPrChange>
                </w:rPr>
                <w:t>A rock body part that encloses some other constituent in the rock body</w:t>
              </w:r>
            </w:ins>
          </w:p>
        </w:tc>
      </w:tr>
      <w:tr w:rsidR="009F17DC" w:rsidRPr="00D8749F" w14:paraId="4FFFAC98" w14:textId="77777777" w:rsidTr="009C02A6">
        <w:trPr>
          <w:trHeight w:val="900"/>
          <w:ins w:id="835" w:author="Stephen Richard" w:date="2020-06-18T10:51:00Z"/>
          <w:trPrChange w:id="836" w:author="Stephen Richard" w:date="2020-06-18T14:49:00Z">
            <w:trPr>
              <w:trHeight w:val="900"/>
            </w:trPr>
          </w:trPrChange>
        </w:trPr>
        <w:tc>
          <w:tcPr>
            <w:tcW w:w="1284" w:type="pct"/>
            <w:noWrap/>
            <w:hideMark/>
            <w:tcPrChange w:id="837" w:author="Stephen Richard" w:date="2020-06-18T14:49:00Z">
              <w:tcPr>
                <w:tcW w:w="767" w:type="pct"/>
                <w:noWrap/>
                <w:hideMark/>
              </w:tcPr>
            </w:tcPrChange>
          </w:tcPr>
          <w:p w14:paraId="0E2E0E67" w14:textId="77777777" w:rsidR="009F17DC" w:rsidRPr="00FD4B40" w:rsidRDefault="009F17DC" w:rsidP="00D8749F">
            <w:pPr>
              <w:rPr>
                <w:ins w:id="838" w:author="Stephen Richard" w:date="2020-06-18T10:51:00Z"/>
              </w:rPr>
            </w:pPr>
            <w:ins w:id="839" w:author="Stephen Richard" w:date="2020-06-18T10:51:00Z">
              <w:r w:rsidRPr="00D8749F">
                <w:t xml:space="preserve">Particle shape fabric </w:t>
              </w:r>
            </w:ins>
          </w:p>
        </w:tc>
        <w:tc>
          <w:tcPr>
            <w:tcW w:w="3716" w:type="pct"/>
            <w:hideMark/>
            <w:tcPrChange w:id="840" w:author="Stephen Richard" w:date="2020-06-18T14:49:00Z">
              <w:tcPr>
                <w:tcW w:w="2982" w:type="pct"/>
                <w:hideMark/>
              </w:tcPr>
            </w:tcPrChange>
          </w:tcPr>
          <w:p w14:paraId="357120AF" w14:textId="77777777" w:rsidR="009F17DC" w:rsidRPr="00D8749F" w:rsidRDefault="009F17DC" w:rsidP="00D8749F">
            <w:pPr>
              <w:rPr>
                <w:ins w:id="841" w:author="Stephen Richard" w:date="2020-06-18T10:51:00Z"/>
                <w:rPrChange w:id="842" w:author="Stephen Richard" w:date="2020-06-18T10:52:00Z">
                  <w:rPr>
                    <w:ins w:id="843" w:author="Stephen Richard" w:date="2020-06-18T10:51:00Z"/>
                  </w:rPr>
                </w:rPrChange>
              </w:rPr>
              <w:pPrChange w:id="844" w:author="Stephen Richard" w:date="2020-06-18T10:52:00Z">
                <w:pPr/>
              </w:pPrChange>
            </w:pPr>
            <w:ins w:id="845" w:author="Stephen Richard" w:date="2020-06-18T10:51:00Z">
              <w:r w:rsidRPr="00D8749F">
                <w:rPr>
                  <w:rPrChange w:id="846" w:author="Stephen Richard" w:date="2020-06-18T10:52:00Z">
                    <w:rPr/>
                  </w:rPrChange>
                </w:rPr>
                <w:t>Fabric defined by alignment of the dimensional axes of prolate or oblate particles in a rock. The fabric might result from primary depositional or crystallization process, or from subsequent deformation</w:t>
              </w:r>
            </w:ins>
          </w:p>
        </w:tc>
      </w:tr>
      <w:tr w:rsidR="009F17DC" w:rsidRPr="004663A1" w14:paraId="0858DFA9" w14:textId="77777777" w:rsidTr="009C02A6">
        <w:trPr>
          <w:trHeight w:val="600"/>
          <w:ins w:id="847" w:author="Stephen Richard" w:date="2020-06-18T10:51:00Z"/>
          <w:trPrChange w:id="848" w:author="Stephen Richard" w:date="2020-06-18T14:49:00Z">
            <w:trPr>
              <w:trHeight w:val="600"/>
            </w:trPr>
          </w:trPrChange>
        </w:trPr>
        <w:tc>
          <w:tcPr>
            <w:tcW w:w="1284" w:type="pct"/>
            <w:hideMark/>
            <w:tcPrChange w:id="849" w:author="Stephen Richard" w:date="2020-06-18T14:49:00Z">
              <w:tcPr>
                <w:tcW w:w="767" w:type="pct"/>
                <w:hideMark/>
              </w:tcPr>
            </w:tcPrChange>
          </w:tcPr>
          <w:p w14:paraId="1E8D26F3" w14:textId="77777777" w:rsidR="009F17DC" w:rsidRPr="00D8749F" w:rsidRDefault="009F17DC" w:rsidP="00D8749F">
            <w:pPr>
              <w:rPr>
                <w:ins w:id="850" w:author="Stephen Richard" w:date="2020-06-18T10:51:00Z"/>
                <w:rPrChange w:id="851" w:author="Stephen Richard" w:date="2020-06-18T10:52:00Z">
                  <w:rPr>
                    <w:ins w:id="852" w:author="Stephen Richard" w:date="2020-06-18T10:51:00Z"/>
                    <w:sz w:val="20"/>
                    <w:szCs w:val="20"/>
                  </w:rPr>
                </w:rPrChange>
              </w:rPr>
            </w:pPr>
            <w:ins w:id="853" w:author="Stephen Richard" w:date="2020-06-18T10:51:00Z">
              <w:r w:rsidRPr="00D8749F">
                <w:rPr>
                  <w:rPrChange w:id="854" w:author="Stephen Richard" w:date="2020-06-18T10:52:00Z">
                    <w:rPr>
                      <w:sz w:val="20"/>
                      <w:szCs w:val="20"/>
                    </w:rPr>
                  </w:rPrChange>
                </w:rPr>
                <w:t xml:space="preserve">Pendant </w:t>
              </w:r>
            </w:ins>
          </w:p>
        </w:tc>
        <w:tc>
          <w:tcPr>
            <w:tcW w:w="3716" w:type="pct"/>
            <w:hideMark/>
            <w:tcPrChange w:id="855" w:author="Stephen Richard" w:date="2020-06-18T14:49:00Z">
              <w:tcPr>
                <w:tcW w:w="2982" w:type="pct"/>
                <w:hideMark/>
              </w:tcPr>
            </w:tcPrChange>
          </w:tcPr>
          <w:p w14:paraId="56940A38" w14:textId="77777777" w:rsidR="009F17DC" w:rsidRPr="00D8749F" w:rsidRDefault="009F17DC" w:rsidP="00D8749F">
            <w:pPr>
              <w:rPr>
                <w:ins w:id="856" w:author="Stephen Richard" w:date="2020-06-18T10:51:00Z"/>
                <w:rPrChange w:id="857" w:author="Stephen Richard" w:date="2020-06-18T10:52:00Z">
                  <w:rPr>
                    <w:ins w:id="858" w:author="Stephen Richard" w:date="2020-06-18T10:51:00Z"/>
                    <w:sz w:val="20"/>
                    <w:szCs w:val="20"/>
                  </w:rPr>
                </w:rPrChange>
              </w:rPr>
              <w:pPrChange w:id="859" w:author="Stephen Richard" w:date="2020-06-18T10:52:00Z">
                <w:pPr/>
              </w:pPrChange>
            </w:pPr>
            <w:ins w:id="860" w:author="Stephen Richard" w:date="2020-06-18T10:51:00Z">
              <w:r w:rsidRPr="00D8749F">
                <w:rPr>
                  <w:rPrChange w:id="861" w:author="Stephen Richard" w:date="2020-06-18T10:52:00Z">
                    <w:rPr>
                      <w:sz w:val="20"/>
                      <w:szCs w:val="20"/>
                    </w:rPr>
                  </w:rPrChange>
                </w:rPr>
                <w:t xml:space="preserve">A mass of country rock that is entirely surrounded by an igneous intrusion, such as a batholith or other pluton. </w:t>
              </w:r>
            </w:ins>
          </w:p>
        </w:tc>
      </w:tr>
      <w:tr w:rsidR="009F17DC" w:rsidRPr="00D8749F" w14:paraId="13E9C9A0" w14:textId="77777777" w:rsidTr="009C02A6">
        <w:trPr>
          <w:trHeight w:val="300"/>
          <w:ins w:id="862" w:author="Stephen Richard" w:date="2020-06-18T10:51:00Z"/>
          <w:trPrChange w:id="863" w:author="Stephen Richard" w:date="2020-06-18T14:49:00Z">
            <w:trPr>
              <w:trHeight w:val="300"/>
            </w:trPr>
          </w:trPrChange>
        </w:trPr>
        <w:tc>
          <w:tcPr>
            <w:tcW w:w="1284" w:type="pct"/>
            <w:noWrap/>
            <w:hideMark/>
            <w:tcPrChange w:id="864" w:author="Stephen Richard" w:date="2020-06-18T14:49:00Z">
              <w:tcPr>
                <w:tcW w:w="767" w:type="pct"/>
                <w:noWrap/>
                <w:hideMark/>
              </w:tcPr>
            </w:tcPrChange>
          </w:tcPr>
          <w:p w14:paraId="73BD19F1" w14:textId="77777777" w:rsidR="009F17DC" w:rsidRPr="00D8749F" w:rsidRDefault="009F17DC" w:rsidP="00D8749F">
            <w:pPr>
              <w:rPr>
                <w:ins w:id="865" w:author="Stephen Richard" w:date="2020-06-18T10:51:00Z"/>
              </w:rPr>
            </w:pPr>
            <w:ins w:id="866" w:author="Stephen Richard" w:date="2020-06-18T10:51:00Z">
              <w:r w:rsidRPr="00D8749F">
                <w:t>pore space</w:t>
              </w:r>
            </w:ins>
          </w:p>
        </w:tc>
        <w:tc>
          <w:tcPr>
            <w:tcW w:w="3716" w:type="pct"/>
            <w:hideMark/>
            <w:tcPrChange w:id="867" w:author="Stephen Richard" w:date="2020-06-18T14:49:00Z">
              <w:tcPr>
                <w:tcW w:w="2982" w:type="pct"/>
                <w:hideMark/>
              </w:tcPr>
            </w:tcPrChange>
          </w:tcPr>
          <w:p w14:paraId="64E72E58" w14:textId="77777777" w:rsidR="009F17DC" w:rsidRPr="00D8749F" w:rsidRDefault="009F17DC" w:rsidP="00D8749F">
            <w:pPr>
              <w:rPr>
                <w:ins w:id="868" w:author="Stephen Richard" w:date="2020-06-18T10:51:00Z"/>
                <w:rPrChange w:id="869" w:author="Stephen Richard" w:date="2020-06-18T10:52:00Z">
                  <w:rPr>
                    <w:ins w:id="870" w:author="Stephen Richard" w:date="2020-06-18T10:51:00Z"/>
                  </w:rPr>
                </w:rPrChange>
              </w:rPr>
              <w:pPrChange w:id="871" w:author="Stephen Richard" w:date="2020-06-18T10:52:00Z">
                <w:pPr/>
              </w:pPrChange>
            </w:pPr>
            <w:ins w:id="872" w:author="Stephen Richard" w:date="2020-06-18T10:51:00Z">
              <w:r w:rsidRPr="00D8749F">
                <w:rPr>
                  <w:rPrChange w:id="873" w:author="Stephen Richard" w:date="2020-06-18T10:52:00Z">
                    <w:rPr/>
                  </w:rPrChange>
                </w:rPr>
                <w:t>Open space between particles in a granular aggregate.</w:t>
              </w:r>
            </w:ins>
          </w:p>
        </w:tc>
      </w:tr>
      <w:tr w:rsidR="009F17DC" w:rsidRPr="00D8749F" w14:paraId="6563A51F" w14:textId="77777777" w:rsidTr="009C02A6">
        <w:trPr>
          <w:trHeight w:val="300"/>
          <w:ins w:id="874" w:author="Stephen Richard" w:date="2020-06-18T10:51:00Z"/>
          <w:trPrChange w:id="875" w:author="Stephen Richard" w:date="2020-06-18T14:49:00Z">
            <w:trPr>
              <w:trHeight w:val="300"/>
            </w:trPr>
          </w:trPrChange>
        </w:trPr>
        <w:tc>
          <w:tcPr>
            <w:tcW w:w="1284" w:type="pct"/>
            <w:noWrap/>
            <w:hideMark/>
            <w:tcPrChange w:id="876" w:author="Stephen Richard" w:date="2020-06-18T14:49:00Z">
              <w:tcPr>
                <w:tcW w:w="767" w:type="pct"/>
                <w:noWrap/>
                <w:hideMark/>
              </w:tcPr>
            </w:tcPrChange>
          </w:tcPr>
          <w:p w14:paraId="6FA4C862" w14:textId="77777777" w:rsidR="009F17DC" w:rsidRPr="00D8749F" w:rsidRDefault="009F17DC" w:rsidP="00D8749F">
            <w:pPr>
              <w:rPr>
                <w:ins w:id="877" w:author="Stephen Richard" w:date="2020-06-18T10:51:00Z"/>
              </w:rPr>
            </w:pPr>
            <w:ins w:id="878" w:author="Stephen Richard" w:date="2020-06-18T10:51:00Z">
              <w:r w:rsidRPr="00D8749F">
                <w:t xml:space="preserve">preferred orientation </w:t>
              </w:r>
            </w:ins>
          </w:p>
        </w:tc>
        <w:tc>
          <w:tcPr>
            <w:tcW w:w="3716" w:type="pct"/>
            <w:hideMark/>
            <w:tcPrChange w:id="879" w:author="Stephen Richard" w:date="2020-06-18T14:49:00Z">
              <w:tcPr>
                <w:tcW w:w="2982" w:type="pct"/>
                <w:hideMark/>
              </w:tcPr>
            </w:tcPrChange>
          </w:tcPr>
          <w:p w14:paraId="15D34751" w14:textId="77777777" w:rsidR="009F17DC" w:rsidRPr="00D8749F" w:rsidRDefault="009F17DC" w:rsidP="00FD4B40">
            <w:pPr>
              <w:rPr>
                <w:ins w:id="880" w:author="Stephen Richard" w:date="2020-06-18T10:51:00Z"/>
                <w:rPrChange w:id="881" w:author="Stephen Richard" w:date="2020-06-18T10:52:00Z">
                  <w:rPr>
                    <w:ins w:id="882" w:author="Stephen Richard" w:date="2020-06-18T10:51:00Z"/>
                  </w:rPr>
                </w:rPrChange>
              </w:rPr>
            </w:pPr>
            <w:ins w:id="883" w:author="Stephen Richard" w:date="2020-06-18T10:51:00Z">
              <w:r w:rsidRPr="00FD4B40">
                <w:t>Fabric defined by preferred crystallographic or grain shape orientation in a rock mate</w:t>
              </w:r>
              <w:r w:rsidRPr="00D8749F">
                <w:rPr>
                  <w:rPrChange w:id="884" w:author="Stephen Richard" w:date="2020-06-18T10:52:00Z">
                    <w:rPr/>
                  </w:rPrChange>
                </w:rPr>
                <w:t>rial.</w:t>
              </w:r>
            </w:ins>
          </w:p>
        </w:tc>
      </w:tr>
      <w:tr w:rsidR="009F17DC" w:rsidRPr="004663A1" w14:paraId="72339A27" w14:textId="77777777" w:rsidTr="009C02A6">
        <w:trPr>
          <w:trHeight w:val="600"/>
          <w:ins w:id="885" w:author="Stephen Richard" w:date="2020-06-18T10:51:00Z"/>
          <w:trPrChange w:id="886" w:author="Stephen Richard" w:date="2020-06-18T14:49:00Z">
            <w:trPr>
              <w:trHeight w:val="600"/>
            </w:trPr>
          </w:trPrChange>
        </w:trPr>
        <w:tc>
          <w:tcPr>
            <w:tcW w:w="1284" w:type="pct"/>
            <w:hideMark/>
            <w:tcPrChange w:id="887" w:author="Stephen Richard" w:date="2020-06-18T14:49:00Z">
              <w:tcPr>
                <w:tcW w:w="767" w:type="pct"/>
                <w:hideMark/>
              </w:tcPr>
            </w:tcPrChange>
          </w:tcPr>
          <w:p w14:paraId="3AC28708" w14:textId="77777777" w:rsidR="009F17DC" w:rsidRPr="00D8749F" w:rsidRDefault="009F17DC" w:rsidP="00D8749F">
            <w:pPr>
              <w:rPr>
                <w:ins w:id="888" w:author="Stephen Richard" w:date="2020-06-18T10:51:00Z"/>
                <w:rPrChange w:id="889" w:author="Stephen Richard" w:date="2020-06-18T10:52:00Z">
                  <w:rPr>
                    <w:ins w:id="890" w:author="Stephen Richard" w:date="2020-06-18T10:51:00Z"/>
                    <w:sz w:val="20"/>
                    <w:szCs w:val="20"/>
                  </w:rPr>
                </w:rPrChange>
              </w:rPr>
            </w:pPr>
            <w:ins w:id="891" w:author="Stephen Richard" w:date="2020-06-18T10:51:00Z">
              <w:r w:rsidRPr="00D8749F">
                <w:rPr>
                  <w:rPrChange w:id="892" w:author="Stephen Richard" w:date="2020-06-18T10:52:00Z">
                    <w:rPr>
                      <w:sz w:val="20"/>
                      <w:szCs w:val="20"/>
                    </w:rPr>
                  </w:rPrChange>
                </w:rPr>
                <w:t>Rock Body</w:t>
              </w:r>
            </w:ins>
          </w:p>
        </w:tc>
        <w:tc>
          <w:tcPr>
            <w:tcW w:w="3716" w:type="pct"/>
            <w:hideMark/>
            <w:tcPrChange w:id="893" w:author="Stephen Richard" w:date="2020-06-18T14:49:00Z">
              <w:tcPr>
                <w:tcW w:w="2982" w:type="pct"/>
                <w:hideMark/>
              </w:tcPr>
            </w:tcPrChange>
          </w:tcPr>
          <w:p w14:paraId="7AD255D4" w14:textId="77777777" w:rsidR="009F17DC" w:rsidRPr="00D8749F" w:rsidRDefault="009F17DC" w:rsidP="00D8749F">
            <w:pPr>
              <w:rPr>
                <w:ins w:id="894" w:author="Stephen Richard" w:date="2020-06-18T10:51:00Z"/>
                <w:rPrChange w:id="895" w:author="Stephen Richard" w:date="2020-06-18T10:52:00Z">
                  <w:rPr>
                    <w:ins w:id="896" w:author="Stephen Richard" w:date="2020-06-18T10:51:00Z"/>
                    <w:sz w:val="20"/>
                    <w:szCs w:val="20"/>
                  </w:rPr>
                </w:rPrChange>
              </w:rPr>
              <w:pPrChange w:id="897" w:author="Stephen Richard" w:date="2020-06-18T10:52:00Z">
                <w:pPr/>
              </w:pPrChange>
            </w:pPr>
            <w:ins w:id="898" w:author="Stephen Richard" w:date="2020-06-18T10:51:00Z">
              <w:r w:rsidRPr="00D8749F">
                <w:rPr>
                  <w:rPrChange w:id="899" w:author="Stephen Richard" w:date="2020-06-18T10:52:00Z">
                    <w:rPr>
                      <w:sz w:val="20"/>
                      <w:szCs w:val="20"/>
                    </w:rPr>
                  </w:rPrChange>
                </w:rPr>
                <w:t xml:space="preserve">A physical endurant that is either a rock object or rock material. </w:t>
              </w:r>
            </w:ins>
          </w:p>
        </w:tc>
      </w:tr>
      <w:tr w:rsidR="009F17DC" w:rsidRPr="004663A1" w14:paraId="25052258" w14:textId="77777777" w:rsidTr="009C02A6">
        <w:trPr>
          <w:trHeight w:val="600"/>
          <w:ins w:id="900" w:author="Stephen Richard" w:date="2020-06-18T10:51:00Z"/>
          <w:trPrChange w:id="901" w:author="Stephen Richard" w:date="2020-06-18T14:49:00Z">
            <w:trPr>
              <w:trHeight w:val="600"/>
            </w:trPr>
          </w:trPrChange>
        </w:trPr>
        <w:tc>
          <w:tcPr>
            <w:tcW w:w="1284" w:type="pct"/>
            <w:hideMark/>
            <w:tcPrChange w:id="902" w:author="Stephen Richard" w:date="2020-06-18T14:49:00Z">
              <w:tcPr>
                <w:tcW w:w="767" w:type="pct"/>
                <w:hideMark/>
              </w:tcPr>
            </w:tcPrChange>
          </w:tcPr>
          <w:p w14:paraId="3F8BE1DA" w14:textId="77777777" w:rsidR="009F17DC" w:rsidRPr="00D8749F" w:rsidRDefault="009F17DC" w:rsidP="00D8749F">
            <w:pPr>
              <w:rPr>
                <w:ins w:id="903" w:author="Stephen Richard" w:date="2020-06-18T10:51:00Z"/>
                <w:rPrChange w:id="904" w:author="Stephen Richard" w:date="2020-06-18T10:52:00Z">
                  <w:rPr>
                    <w:ins w:id="905" w:author="Stephen Richard" w:date="2020-06-18T10:51:00Z"/>
                    <w:sz w:val="20"/>
                    <w:szCs w:val="20"/>
                  </w:rPr>
                </w:rPrChange>
              </w:rPr>
            </w:pPr>
            <w:ins w:id="906" w:author="Stephen Richard" w:date="2020-06-18T10:51:00Z">
              <w:r w:rsidRPr="00D8749F">
                <w:rPr>
                  <w:rPrChange w:id="907" w:author="Stephen Richard" w:date="2020-06-18T10:52:00Z">
                    <w:rPr>
                      <w:sz w:val="20"/>
                      <w:szCs w:val="20"/>
                    </w:rPr>
                  </w:rPrChange>
                </w:rPr>
                <w:t>Rock Body Bottom</w:t>
              </w:r>
            </w:ins>
          </w:p>
        </w:tc>
        <w:tc>
          <w:tcPr>
            <w:tcW w:w="3716" w:type="pct"/>
            <w:hideMark/>
            <w:tcPrChange w:id="908" w:author="Stephen Richard" w:date="2020-06-18T14:49:00Z">
              <w:tcPr>
                <w:tcW w:w="2982" w:type="pct"/>
                <w:hideMark/>
              </w:tcPr>
            </w:tcPrChange>
          </w:tcPr>
          <w:p w14:paraId="462C1A98" w14:textId="77777777" w:rsidR="009F17DC" w:rsidRPr="00D8749F" w:rsidRDefault="009F17DC" w:rsidP="00D8749F">
            <w:pPr>
              <w:rPr>
                <w:ins w:id="909" w:author="Stephen Richard" w:date="2020-06-18T10:51:00Z"/>
                <w:rPrChange w:id="910" w:author="Stephen Richard" w:date="2020-06-18T10:52:00Z">
                  <w:rPr>
                    <w:ins w:id="911" w:author="Stephen Richard" w:date="2020-06-18T10:51:00Z"/>
                    <w:sz w:val="20"/>
                    <w:szCs w:val="20"/>
                  </w:rPr>
                </w:rPrChange>
              </w:rPr>
              <w:pPrChange w:id="912" w:author="Stephen Richard" w:date="2020-06-18T10:52:00Z">
                <w:pPr/>
              </w:pPrChange>
            </w:pPr>
            <w:ins w:id="913" w:author="Stephen Richard" w:date="2020-06-18T10:51:00Z">
              <w:r w:rsidRPr="00D8749F">
                <w:rPr>
                  <w:highlight w:val="yellow"/>
                  <w:rPrChange w:id="914" w:author="Stephen Richard" w:date="2020-06-18T10:52:00Z">
                    <w:rPr>
                      <w:sz w:val="20"/>
                      <w:szCs w:val="20"/>
                      <w:highlight w:val="yellow"/>
                    </w:rPr>
                  </w:rPrChange>
                </w:rPr>
                <w:t>The bottom (i.e. older) boundary of a rock body. Boundaries as such have minimal thickness and volume and are thus material entities.</w:t>
              </w:r>
            </w:ins>
          </w:p>
        </w:tc>
      </w:tr>
      <w:tr w:rsidR="009F17DC" w:rsidRPr="004663A1" w14:paraId="361B5B66" w14:textId="77777777" w:rsidTr="009C02A6">
        <w:trPr>
          <w:trHeight w:val="600"/>
          <w:ins w:id="915" w:author="Stephen Richard" w:date="2020-06-18T10:51:00Z"/>
          <w:trPrChange w:id="916" w:author="Stephen Richard" w:date="2020-06-18T14:49:00Z">
            <w:trPr>
              <w:trHeight w:val="600"/>
            </w:trPr>
          </w:trPrChange>
        </w:trPr>
        <w:tc>
          <w:tcPr>
            <w:tcW w:w="1284" w:type="pct"/>
            <w:hideMark/>
            <w:tcPrChange w:id="917" w:author="Stephen Richard" w:date="2020-06-18T14:49:00Z">
              <w:tcPr>
                <w:tcW w:w="767" w:type="pct"/>
                <w:hideMark/>
              </w:tcPr>
            </w:tcPrChange>
          </w:tcPr>
          <w:p w14:paraId="51BCEECE" w14:textId="77777777" w:rsidR="009F17DC" w:rsidRPr="00D8749F" w:rsidRDefault="009F17DC" w:rsidP="00D8749F">
            <w:pPr>
              <w:rPr>
                <w:ins w:id="918" w:author="Stephen Richard" w:date="2020-06-18T10:51:00Z"/>
                <w:rPrChange w:id="919" w:author="Stephen Richard" w:date="2020-06-18T10:52:00Z">
                  <w:rPr>
                    <w:ins w:id="920" w:author="Stephen Richard" w:date="2020-06-18T10:51:00Z"/>
                    <w:sz w:val="20"/>
                    <w:szCs w:val="20"/>
                  </w:rPr>
                </w:rPrChange>
              </w:rPr>
            </w:pPr>
            <w:ins w:id="921" w:author="Stephen Richard" w:date="2020-06-18T10:51:00Z">
              <w:r w:rsidRPr="00D8749F">
                <w:rPr>
                  <w:rPrChange w:id="922" w:author="Stephen Richard" w:date="2020-06-18T10:52:00Z">
                    <w:rPr>
                      <w:sz w:val="20"/>
                      <w:szCs w:val="20"/>
                    </w:rPr>
                  </w:rPrChange>
                </w:rPr>
                <w:t>Rock Body Boundary</w:t>
              </w:r>
            </w:ins>
          </w:p>
        </w:tc>
        <w:tc>
          <w:tcPr>
            <w:tcW w:w="3716" w:type="pct"/>
            <w:hideMark/>
            <w:tcPrChange w:id="923" w:author="Stephen Richard" w:date="2020-06-18T14:49:00Z">
              <w:tcPr>
                <w:tcW w:w="2982" w:type="pct"/>
                <w:hideMark/>
              </w:tcPr>
            </w:tcPrChange>
          </w:tcPr>
          <w:p w14:paraId="333FEAB1" w14:textId="77777777" w:rsidR="009F17DC" w:rsidRPr="00D8749F" w:rsidRDefault="009F17DC" w:rsidP="00FD4B40">
            <w:pPr>
              <w:rPr>
                <w:ins w:id="924" w:author="Stephen Richard" w:date="2020-06-18T10:51:00Z"/>
                <w:rPrChange w:id="925" w:author="Stephen Richard" w:date="2020-06-18T10:52:00Z">
                  <w:rPr>
                    <w:ins w:id="926" w:author="Stephen Richard" w:date="2020-06-18T10:51:00Z"/>
                    <w:sz w:val="20"/>
                    <w:szCs w:val="20"/>
                  </w:rPr>
                </w:rPrChange>
              </w:rPr>
            </w:pPr>
            <w:ins w:id="927" w:author="Stephen Richard" w:date="2020-06-18T10:51:00Z">
              <w:r w:rsidRPr="00D8749F">
                <w:rPr>
                  <w:highlight w:val="yellow"/>
                  <w:rPrChange w:id="928" w:author="Stephen Richard" w:date="2020-06-18T10:52:00Z">
                    <w:rPr>
                      <w:sz w:val="20"/>
                      <w:szCs w:val="20"/>
                      <w:highlight w:val="yellow"/>
                    </w:rPr>
                  </w:rPrChange>
                </w:rPr>
                <w:t>A physical boundary hosted by a rock body, and having minimal thickness and volume and thus being a material entity.</w:t>
              </w:r>
            </w:ins>
          </w:p>
        </w:tc>
      </w:tr>
      <w:tr w:rsidR="009F17DC" w:rsidRPr="00D8749F" w14:paraId="79EFF321" w14:textId="77777777" w:rsidTr="009C02A6">
        <w:trPr>
          <w:trHeight w:val="300"/>
          <w:ins w:id="929" w:author="Stephen Richard" w:date="2020-06-18T10:51:00Z"/>
          <w:trPrChange w:id="930" w:author="Stephen Richard" w:date="2020-06-18T14:49:00Z">
            <w:trPr>
              <w:trHeight w:val="300"/>
            </w:trPr>
          </w:trPrChange>
        </w:trPr>
        <w:tc>
          <w:tcPr>
            <w:tcW w:w="1284" w:type="pct"/>
            <w:noWrap/>
            <w:hideMark/>
            <w:tcPrChange w:id="931" w:author="Stephen Richard" w:date="2020-06-18T14:49:00Z">
              <w:tcPr>
                <w:tcW w:w="767" w:type="pct"/>
                <w:noWrap/>
                <w:hideMark/>
              </w:tcPr>
            </w:tcPrChange>
          </w:tcPr>
          <w:p w14:paraId="754CBAC0" w14:textId="77777777" w:rsidR="009F17DC" w:rsidRPr="00FD4B40" w:rsidRDefault="009F17DC" w:rsidP="00D8749F">
            <w:pPr>
              <w:rPr>
                <w:ins w:id="932" w:author="Stephen Richard" w:date="2020-06-18T10:51:00Z"/>
              </w:rPr>
            </w:pPr>
            <w:ins w:id="933" w:author="Stephen Richard" w:date="2020-06-18T10:51:00Z">
              <w:r w:rsidRPr="00D8749F">
                <w:t>Rock Body Role</w:t>
              </w:r>
            </w:ins>
          </w:p>
        </w:tc>
        <w:tc>
          <w:tcPr>
            <w:tcW w:w="3716" w:type="pct"/>
            <w:hideMark/>
            <w:tcPrChange w:id="934" w:author="Stephen Richard" w:date="2020-06-18T14:49:00Z">
              <w:tcPr>
                <w:tcW w:w="2982" w:type="pct"/>
                <w:hideMark/>
              </w:tcPr>
            </w:tcPrChange>
          </w:tcPr>
          <w:p w14:paraId="2FF58B5B" w14:textId="77777777" w:rsidR="009F17DC" w:rsidRPr="00D8749F" w:rsidRDefault="009F17DC" w:rsidP="00D8749F">
            <w:pPr>
              <w:rPr>
                <w:ins w:id="935" w:author="Stephen Richard" w:date="2020-06-18T10:51:00Z"/>
                <w:rPrChange w:id="936" w:author="Stephen Richard" w:date="2020-06-18T10:52:00Z">
                  <w:rPr>
                    <w:ins w:id="937" w:author="Stephen Richard" w:date="2020-06-18T10:51:00Z"/>
                  </w:rPr>
                </w:rPrChange>
              </w:rPr>
              <w:pPrChange w:id="938" w:author="Stephen Richard" w:date="2020-06-18T10:52:00Z">
                <w:pPr/>
              </w:pPrChange>
            </w:pPr>
            <w:ins w:id="939" w:author="Stephen Richard" w:date="2020-06-18T10:51:00Z">
              <w:r w:rsidRPr="00D8749F">
                <w:rPr>
                  <w:rPrChange w:id="940" w:author="Stephen Richard" w:date="2020-06-18T10:52:00Z">
                    <w:rPr/>
                  </w:rPrChange>
                </w:rPr>
                <w:t>Roles that relate rock bodies</w:t>
              </w:r>
            </w:ins>
          </w:p>
        </w:tc>
      </w:tr>
      <w:tr w:rsidR="009F17DC" w:rsidRPr="004663A1" w14:paraId="221E7B31" w14:textId="77777777" w:rsidTr="009C02A6">
        <w:trPr>
          <w:trHeight w:val="600"/>
          <w:ins w:id="941" w:author="Stephen Richard" w:date="2020-06-18T10:51:00Z"/>
          <w:trPrChange w:id="942" w:author="Stephen Richard" w:date="2020-06-18T14:49:00Z">
            <w:trPr>
              <w:trHeight w:val="600"/>
            </w:trPr>
          </w:trPrChange>
        </w:trPr>
        <w:tc>
          <w:tcPr>
            <w:tcW w:w="1284" w:type="pct"/>
            <w:hideMark/>
            <w:tcPrChange w:id="943" w:author="Stephen Richard" w:date="2020-06-18T14:49:00Z">
              <w:tcPr>
                <w:tcW w:w="767" w:type="pct"/>
                <w:hideMark/>
              </w:tcPr>
            </w:tcPrChange>
          </w:tcPr>
          <w:p w14:paraId="054F275D" w14:textId="77777777" w:rsidR="009F17DC" w:rsidRPr="00D8749F" w:rsidRDefault="009F17DC" w:rsidP="00D8749F">
            <w:pPr>
              <w:rPr>
                <w:ins w:id="944" w:author="Stephen Richard" w:date="2020-06-18T10:51:00Z"/>
                <w:rPrChange w:id="945" w:author="Stephen Richard" w:date="2020-06-18T10:52:00Z">
                  <w:rPr>
                    <w:ins w:id="946" w:author="Stephen Richard" w:date="2020-06-18T10:51:00Z"/>
                    <w:sz w:val="20"/>
                    <w:szCs w:val="20"/>
                  </w:rPr>
                </w:rPrChange>
              </w:rPr>
            </w:pPr>
            <w:ins w:id="947" w:author="Stephen Richard" w:date="2020-06-18T10:51:00Z">
              <w:r w:rsidRPr="00D8749F">
                <w:rPr>
                  <w:rPrChange w:id="948" w:author="Stephen Richard" w:date="2020-06-18T10:52:00Z">
                    <w:rPr>
                      <w:sz w:val="20"/>
                      <w:szCs w:val="20"/>
                    </w:rPr>
                  </w:rPrChange>
                </w:rPr>
                <w:t>Rock Body Top</w:t>
              </w:r>
            </w:ins>
          </w:p>
        </w:tc>
        <w:tc>
          <w:tcPr>
            <w:tcW w:w="3716" w:type="pct"/>
            <w:hideMark/>
            <w:tcPrChange w:id="949" w:author="Stephen Richard" w:date="2020-06-18T14:49:00Z">
              <w:tcPr>
                <w:tcW w:w="2982" w:type="pct"/>
                <w:hideMark/>
              </w:tcPr>
            </w:tcPrChange>
          </w:tcPr>
          <w:p w14:paraId="195D0F3E" w14:textId="77777777" w:rsidR="009F17DC" w:rsidRPr="00D8749F" w:rsidRDefault="009F17DC" w:rsidP="00D8749F">
            <w:pPr>
              <w:rPr>
                <w:ins w:id="950" w:author="Stephen Richard" w:date="2020-06-18T10:51:00Z"/>
                <w:rPrChange w:id="951" w:author="Stephen Richard" w:date="2020-06-18T10:52:00Z">
                  <w:rPr>
                    <w:ins w:id="952" w:author="Stephen Richard" w:date="2020-06-18T10:51:00Z"/>
                    <w:sz w:val="20"/>
                    <w:szCs w:val="20"/>
                  </w:rPr>
                </w:rPrChange>
              </w:rPr>
              <w:pPrChange w:id="953" w:author="Stephen Richard" w:date="2020-06-18T10:52:00Z">
                <w:pPr/>
              </w:pPrChange>
            </w:pPr>
            <w:ins w:id="954" w:author="Stephen Richard" w:date="2020-06-18T10:51:00Z">
              <w:r w:rsidRPr="00D8749F">
                <w:rPr>
                  <w:rPrChange w:id="955" w:author="Stephen Richard" w:date="2020-06-18T10:52:00Z">
                    <w:rPr>
                      <w:sz w:val="20"/>
                      <w:szCs w:val="20"/>
                    </w:rPr>
                  </w:rPrChange>
                </w:rPr>
                <w:t>The top (i.e. younger) boundary of a rock body.</w:t>
              </w:r>
            </w:ins>
          </w:p>
        </w:tc>
      </w:tr>
      <w:tr w:rsidR="009F17DC" w:rsidRPr="004663A1" w14:paraId="4CE1E9EE" w14:textId="77777777" w:rsidTr="009C02A6">
        <w:trPr>
          <w:trHeight w:val="300"/>
          <w:ins w:id="956" w:author="Stephen Richard" w:date="2020-06-18T10:51:00Z"/>
          <w:trPrChange w:id="957" w:author="Stephen Richard" w:date="2020-06-18T14:49:00Z">
            <w:trPr>
              <w:trHeight w:val="300"/>
            </w:trPr>
          </w:trPrChange>
        </w:trPr>
        <w:tc>
          <w:tcPr>
            <w:tcW w:w="1284" w:type="pct"/>
            <w:hideMark/>
            <w:tcPrChange w:id="958" w:author="Stephen Richard" w:date="2020-06-18T14:49:00Z">
              <w:tcPr>
                <w:tcW w:w="767" w:type="pct"/>
                <w:hideMark/>
              </w:tcPr>
            </w:tcPrChange>
          </w:tcPr>
          <w:p w14:paraId="12DA1D49" w14:textId="77777777" w:rsidR="009F17DC" w:rsidRPr="00D8749F" w:rsidRDefault="009F17DC" w:rsidP="00D8749F">
            <w:pPr>
              <w:rPr>
                <w:ins w:id="959" w:author="Stephen Richard" w:date="2020-06-18T10:51:00Z"/>
                <w:rPrChange w:id="960" w:author="Stephen Richard" w:date="2020-06-18T10:52:00Z">
                  <w:rPr>
                    <w:ins w:id="961" w:author="Stephen Richard" w:date="2020-06-18T10:51:00Z"/>
                    <w:sz w:val="20"/>
                    <w:szCs w:val="20"/>
                  </w:rPr>
                </w:rPrChange>
              </w:rPr>
            </w:pPr>
            <w:ins w:id="962" w:author="Stephen Richard" w:date="2020-06-18T10:51:00Z">
              <w:r w:rsidRPr="00D8749F">
                <w:rPr>
                  <w:rPrChange w:id="963" w:author="Stephen Richard" w:date="2020-06-18T10:52:00Z">
                    <w:rPr>
                      <w:sz w:val="20"/>
                      <w:szCs w:val="20"/>
                    </w:rPr>
                  </w:rPrChange>
                </w:rPr>
                <w:t>Rock Body Void</w:t>
              </w:r>
            </w:ins>
          </w:p>
        </w:tc>
        <w:tc>
          <w:tcPr>
            <w:tcW w:w="3716" w:type="pct"/>
            <w:hideMark/>
            <w:tcPrChange w:id="964" w:author="Stephen Richard" w:date="2020-06-18T14:49:00Z">
              <w:tcPr>
                <w:tcW w:w="2982" w:type="pct"/>
                <w:hideMark/>
              </w:tcPr>
            </w:tcPrChange>
          </w:tcPr>
          <w:p w14:paraId="6BA24FF2" w14:textId="77777777" w:rsidR="009F17DC" w:rsidRPr="00D8749F" w:rsidRDefault="009F17DC" w:rsidP="00D8749F">
            <w:pPr>
              <w:rPr>
                <w:ins w:id="965" w:author="Stephen Richard" w:date="2020-06-18T10:51:00Z"/>
                <w:rPrChange w:id="966" w:author="Stephen Richard" w:date="2020-06-18T10:52:00Z">
                  <w:rPr>
                    <w:ins w:id="967" w:author="Stephen Richard" w:date="2020-06-18T10:51:00Z"/>
                    <w:sz w:val="20"/>
                    <w:szCs w:val="20"/>
                  </w:rPr>
                </w:rPrChange>
              </w:rPr>
              <w:pPrChange w:id="968" w:author="Stephen Richard" w:date="2020-06-18T10:52:00Z">
                <w:pPr/>
              </w:pPrChange>
            </w:pPr>
            <w:ins w:id="969" w:author="Stephen Richard" w:date="2020-06-18T10:51:00Z">
              <w:r w:rsidRPr="00D8749F">
                <w:rPr>
                  <w:rPrChange w:id="970" w:author="Stephen Richard" w:date="2020-06-18T10:52:00Z">
                    <w:rPr>
                      <w:sz w:val="20"/>
                      <w:szCs w:val="20"/>
                    </w:rPr>
                  </w:rPrChange>
                </w:rPr>
                <w:t>An open space in a rock body, that can be filled with gas or fluid.</w:t>
              </w:r>
            </w:ins>
          </w:p>
        </w:tc>
      </w:tr>
      <w:tr w:rsidR="009F17DC" w:rsidRPr="004663A1" w14:paraId="07482ECD" w14:textId="77777777" w:rsidTr="009C02A6">
        <w:trPr>
          <w:trHeight w:val="600"/>
          <w:ins w:id="971" w:author="Stephen Richard" w:date="2020-06-18T10:51:00Z"/>
          <w:trPrChange w:id="972" w:author="Stephen Richard" w:date="2020-06-18T14:49:00Z">
            <w:trPr>
              <w:trHeight w:val="600"/>
            </w:trPr>
          </w:trPrChange>
        </w:trPr>
        <w:tc>
          <w:tcPr>
            <w:tcW w:w="1284" w:type="pct"/>
            <w:hideMark/>
            <w:tcPrChange w:id="973" w:author="Stephen Richard" w:date="2020-06-18T14:49:00Z">
              <w:tcPr>
                <w:tcW w:w="767" w:type="pct"/>
                <w:hideMark/>
              </w:tcPr>
            </w:tcPrChange>
          </w:tcPr>
          <w:p w14:paraId="50BE9B9D" w14:textId="77777777" w:rsidR="009F17DC" w:rsidRPr="00D8749F" w:rsidRDefault="009F17DC" w:rsidP="00D8749F">
            <w:pPr>
              <w:rPr>
                <w:ins w:id="974" w:author="Stephen Richard" w:date="2020-06-18T10:51:00Z"/>
                <w:rPrChange w:id="975" w:author="Stephen Richard" w:date="2020-06-18T10:52:00Z">
                  <w:rPr>
                    <w:ins w:id="976" w:author="Stephen Richard" w:date="2020-06-18T10:51:00Z"/>
                    <w:sz w:val="20"/>
                    <w:szCs w:val="20"/>
                  </w:rPr>
                </w:rPrChange>
              </w:rPr>
            </w:pPr>
            <w:ins w:id="977" w:author="Stephen Richard" w:date="2020-06-18T10:51:00Z">
              <w:r w:rsidRPr="00D8749F">
                <w:rPr>
                  <w:rPrChange w:id="978" w:author="Stephen Richard" w:date="2020-06-18T10:52:00Z">
                    <w:rPr>
                      <w:sz w:val="20"/>
                      <w:szCs w:val="20"/>
                    </w:rPr>
                  </w:rPrChange>
                </w:rPr>
                <w:t>Rock Material</w:t>
              </w:r>
            </w:ins>
          </w:p>
        </w:tc>
        <w:tc>
          <w:tcPr>
            <w:tcW w:w="3716" w:type="pct"/>
            <w:hideMark/>
            <w:tcPrChange w:id="979" w:author="Stephen Richard" w:date="2020-06-18T14:49:00Z">
              <w:tcPr>
                <w:tcW w:w="2982" w:type="pct"/>
                <w:hideMark/>
              </w:tcPr>
            </w:tcPrChange>
          </w:tcPr>
          <w:p w14:paraId="2109928F" w14:textId="77777777" w:rsidR="009F17DC" w:rsidRPr="00D8749F" w:rsidRDefault="009F17DC" w:rsidP="00D8749F">
            <w:pPr>
              <w:rPr>
                <w:ins w:id="980" w:author="Stephen Richard" w:date="2020-06-18T10:51:00Z"/>
                <w:rPrChange w:id="981" w:author="Stephen Richard" w:date="2020-06-18T10:52:00Z">
                  <w:rPr>
                    <w:ins w:id="982" w:author="Stephen Richard" w:date="2020-06-18T10:51:00Z"/>
                    <w:sz w:val="20"/>
                    <w:szCs w:val="20"/>
                  </w:rPr>
                </w:rPrChange>
              </w:rPr>
            </w:pPr>
            <w:ins w:id="983" w:author="Stephen Richard" w:date="2020-06-18T10:51:00Z">
              <w:r w:rsidRPr="00D8749F">
                <w:rPr>
                  <w:rPrChange w:id="984" w:author="Stephen Richard" w:date="2020-06-18T10:52:00Z">
                    <w:rPr>
                      <w:sz w:val="20"/>
                      <w:szCs w:val="20"/>
                    </w:rPr>
                  </w:rPrChange>
                </w:rPr>
                <w:t>A material consisting of an aggregation of particles composed of mineral, glass, or other rock material. General entity for any constituent of rock, sediment, or other material object.</w:t>
              </w:r>
            </w:ins>
          </w:p>
        </w:tc>
      </w:tr>
      <w:tr w:rsidR="009F17DC" w:rsidRPr="00D8749F" w14:paraId="565BD314" w14:textId="77777777" w:rsidTr="009C02A6">
        <w:trPr>
          <w:trHeight w:val="300"/>
          <w:ins w:id="985" w:author="Stephen Richard" w:date="2020-06-18T10:51:00Z"/>
          <w:trPrChange w:id="986" w:author="Stephen Richard" w:date="2020-06-18T14:49:00Z">
            <w:trPr>
              <w:trHeight w:val="300"/>
            </w:trPr>
          </w:trPrChange>
        </w:trPr>
        <w:tc>
          <w:tcPr>
            <w:tcW w:w="1284" w:type="pct"/>
            <w:noWrap/>
            <w:hideMark/>
            <w:tcPrChange w:id="987" w:author="Stephen Richard" w:date="2020-06-18T14:49:00Z">
              <w:tcPr>
                <w:tcW w:w="767" w:type="pct"/>
                <w:noWrap/>
                <w:hideMark/>
              </w:tcPr>
            </w:tcPrChange>
          </w:tcPr>
          <w:p w14:paraId="0E5FB29B" w14:textId="77777777" w:rsidR="009F17DC" w:rsidRPr="00D8749F" w:rsidRDefault="009F17DC" w:rsidP="00D8749F">
            <w:pPr>
              <w:rPr>
                <w:ins w:id="988" w:author="Stephen Richard" w:date="2020-06-18T10:51:00Z"/>
              </w:rPr>
            </w:pPr>
            <w:ins w:id="989" w:author="Stephen Richard" w:date="2020-06-18T10:51:00Z">
              <w:r w:rsidRPr="00D8749F">
                <w:t>Rock Material Outcrop</w:t>
              </w:r>
            </w:ins>
          </w:p>
        </w:tc>
        <w:tc>
          <w:tcPr>
            <w:tcW w:w="3716" w:type="pct"/>
            <w:hideMark/>
            <w:tcPrChange w:id="990" w:author="Stephen Richard" w:date="2020-06-18T14:49:00Z">
              <w:tcPr>
                <w:tcW w:w="2982" w:type="pct"/>
                <w:hideMark/>
              </w:tcPr>
            </w:tcPrChange>
          </w:tcPr>
          <w:p w14:paraId="08E1B7FB" w14:textId="77777777" w:rsidR="009F17DC" w:rsidRPr="00D8749F" w:rsidRDefault="009F17DC" w:rsidP="00D8749F">
            <w:pPr>
              <w:rPr>
                <w:ins w:id="991" w:author="Stephen Richard" w:date="2020-06-18T10:51:00Z"/>
                <w:rPrChange w:id="992" w:author="Stephen Richard" w:date="2020-06-18T10:52:00Z">
                  <w:rPr>
                    <w:ins w:id="993" w:author="Stephen Richard" w:date="2020-06-18T10:51:00Z"/>
                  </w:rPr>
                </w:rPrChange>
              </w:rPr>
              <w:pPrChange w:id="994" w:author="Stephen Richard" w:date="2020-06-18T10:52:00Z">
                <w:pPr/>
              </w:pPrChange>
            </w:pPr>
            <w:ins w:id="995" w:author="Stephen Richard" w:date="2020-06-18T10:51:00Z">
              <w:r w:rsidRPr="00D8749F">
                <w:rPr>
                  <w:rPrChange w:id="996" w:author="Stephen Richard" w:date="2020-06-18T10:52:00Z">
                    <w:rPr/>
                  </w:rPrChange>
                </w:rPr>
                <w:t>A boundary between a rock body and the Earth's atmosphere or a water body.</w:t>
              </w:r>
            </w:ins>
          </w:p>
        </w:tc>
      </w:tr>
      <w:tr w:rsidR="009F17DC" w:rsidRPr="00D8749F" w14:paraId="4209DC34" w14:textId="77777777" w:rsidTr="009C02A6">
        <w:trPr>
          <w:trHeight w:val="300"/>
          <w:ins w:id="997" w:author="Stephen Richard" w:date="2020-06-18T10:51:00Z"/>
          <w:trPrChange w:id="998" w:author="Stephen Richard" w:date="2020-06-18T14:49:00Z">
            <w:trPr>
              <w:trHeight w:val="300"/>
            </w:trPr>
          </w:trPrChange>
        </w:trPr>
        <w:tc>
          <w:tcPr>
            <w:tcW w:w="1284" w:type="pct"/>
            <w:noWrap/>
            <w:hideMark/>
            <w:tcPrChange w:id="999" w:author="Stephen Richard" w:date="2020-06-18T14:49:00Z">
              <w:tcPr>
                <w:tcW w:w="767" w:type="pct"/>
                <w:noWrap/>
                <w:hideMark/>
              </w:tcPr>
            </w:tcPrChange>
          </w:tcPr>
          <w:p w14:paraId="1BBD7744" w14:textId="77777777" w:rsidR="009F17DC" w:rsidRPr="00D8749F" w:rsidRDefault="009F17DC" w:rsidP="00D8749F">
            <w:pPr>
              <w:rPr>
                <w:ins w:id="1000" w:author="Stephen Richard" w:date="2020-06-18T10:51:00Z"/>
              </w:rPr>
            </w:pPr>
            <w:ins w:id="1001" w:author="Stephen Richard" w:date="2020-06-18T10:51:00Z">
              <w:r w:rsidRPr="00D8749F">
                <w:t xml:space="preserve">Rock Object  </w:t>
              </w:r>
            </w:ins>
          </w:p>
        </w:tc>
        <w:tc>
          <w:tcPr>
            <w:tcW w:w="3716" w:type="pct"/>
            <w:hideMark/>
            <w:tcPrChange w:id="1002" w:author="Stephen Richard" w:date="2020-06-18T14:49:00Z">
              <w:tcPr>
                <w:tcW w:w="2982" w:type="pct"/>
                <w:hideMark/>
              </w:tcPr>
            </w:tcPrChange>
          </w:tcPr>
          <w:p w14:paraId="4BE241F9" w14:textId="77777777" w:rsidR="009F17DC" w:rsidRPr="00D8749F" w:rsidRDefault="009F17DC" w:rsidP="00D8749F">
            <w:pPr>
              <w:rPr>
                <w:ins w:id="1003" w:author="Stephen Richard" w:date="2020-06-18T10:51:00Z"/>
                <w:rPrChange w:id="1004" w:author="Stephen Richard" w:date="2020-06-18T10:52:00Z">
                  <w:rPr>
                    <w:ins w:id="1005" w:author="Stephen Richard" w:date="2020-06-18T10:51:00Z"/>
                  </w:rPr>
                </w:rPrChange>
              </w:rPr>
              <w:pPrChange w:id="1006" w:author="Stephen Richard" w:date="2020-06-18T10:52:00Z">
                <w:pPr/>
              </w:pPrChange>
            </w:pPr>
            <w:ins w:id="1007" w:author="Stephen Richard" w:date="2020-06-18T10:51:00Z">
              <w:r w:rsidRPr="00D8749F">
                <w:rPr>
                  <w:rPrChange w:id="1008" w:author="Stephen Richard" w:date="2020-06-18T10:52:00Z">
                    <w:rPr/>
                  </w:rPrChange>
                </w:rPr>
                <w:t>A part of the Earth that can be identified in some way and that has a Unity property.</w:t>
              </w:r>
            </w:ins>
          </w:p>
        </w:tc>
      </w:tr>
      <w:tr w:rsidR="009F17DC" w:rsidRPr="00D8749F" w14:paraId="624A4FB1" w14:textId="77777777" w:rsidTr="009C02A6">
        <w:trPr>
          <w:trHeight w:val="600"/>
          <w:ins w:id="1009" w:author="Stephen Richard" w:date="2020-06-18T10:51:00Z"/>
          <w:trPrChange w:id="1010" w:author="Stephen Richard" w:date="2020-06-18T14:49:00Z">
            <w:trPr>
              <w:trHeight w:val="600"/>
            </w:trPr>
          </w:trPrChange>
        </w:trPr>
        <w:tc>
          <w:tcPr>
            <w:tcW w:w="1284" w:type="pct"/>
            <w:noWrap/>
            <w:hideMark/>
            <w:tcPrChange w:id="1011" w:author="Stephen Richard" w:date="2020-06-18T14:49:00Z">
              <w:tcPr>
                <w:tcW w:w="767" w:type="pct"/>
                <w:noWrap/>
                <w:hideMark/>
              </w:tcPr>
            </w:tcPrChange>
          </w:tcPr>
          <w:p w14:paraId="0F517C34" w14:textId="77777777" w:rsidR="009F17DC" w:rsidRPr="00D8749F" w:rsidRDefault="009F17DC" w:rsidP="00D8749F">
            <w:pPr>
              <w:rPr>
                <w:ins w:id="1012" w:author="Stephen Richard" w:date="2020-06-18T10:51:00Z"/>
              </w:rPr>
            </w:pPr>
            <w:ins w:id="1013" w:author="Stephen Richard" w:date="2020-06-18T10:51:00Z">
              <w:r w:rsidRPr="00D8749F">
                <w:t>Schlieren</w:t>
              </w:r>
            </w:ins>
          </w:p>
        </w:tc>
        <w:tc>
          <w:tcPr>
            <w:tcW w:w="3716" w:type="pct"/>
            <w:hideMark/>
            <w:tcPrChange w:id="1014" w:author="Stephen Richard" w:date="2020-06-18T14:49:00Z">
              <w:tcPr>
                <w:tcW w:w="2982" w:type="pct"/>
                <w:hideMark/>
              </w:tcPr>
            </w:tcPrChange>
          </w:tcPr>
          <w:p w14:paraId="2FE0E8A8" w14:textId="77777777" w:rsidR="009F17DC" w:rsidRPr="00D8749F" w:rsidRDefault="009F17DC" w:rsidP="00D8749F">
            <w:pPr>
              <w:rPr>
                <w:ins w:id="1015" w:author="Stephen Richard" w:date="2020-06-18T10:51:00Z"/>
                <w:rPrChange w:id="1016" w:author="Stephen Richard" w:date="2020-06-18T10:52:00Z">
                  <w:rPr>
                    <w:ins w:id="1017" w:author="Stephen Richard" w:date="2020-06-18T10:51:00Z"/>
                  </w:rPr>
                </w:rPrChange>
              </w:rPr>
              <w:pPrChange w:id="1018" w:author="Stephen Richard" w:date="2020-06-18T10:52:00Z">
                <w:pPr/>
              </w:pPrChange>
            </w:pPr>
            <w:ins w:id="1019" w:author="Stephen Richard" w:date="2020-06-18T10:51:00Z">
              <w:r w:rsidRPr="00D8749F">
                <w:rPr>
                  <w:rPrChange w:id="1020" w:author="Stephen Richard" w:date="2020-06-18T10:52:00Z">
                    <w:rPr/>
                  </w:rPrChange>
                </w:rPr>
                <w:t>a tabular body, generally a few cm to a few metres long, within a plutonic rock, having different mineral proportions and colour to the surrounding rock</w:t>
              </w:r>
            </w:ins>
          </w:p>
        </w:tc>
      </w:tr>
      <w:tr w:rsidR="009F17DC" w:rsidRPr="00D8749F" w14:paraId="4E0D3518" w14:textId="77777777" w:rsidTr="009C02A6">
        <w:trPr>
          <w:trHeight w:val="900"/>
          <w:ins w:id="1021" w:author="Stephen Richard" w:date="2020-06-18T10:51:00Z"/>
          <w:trPrChange w:id="1022" w:author="Stephen Richard" w:date="2020-06-18T14:49:00Z">
            <w:trPr>
              <w:trHeight w:val="900"/>
            </w:trPr>
          </w:trPrChange>
        </w:trPr>
        <w:tc>
          <w:tcPr>
            <w:tcW w:w="1284" w:type="pct"/>
            <w:noWrap/>
            <w:hideMark/>
            <w:tcPrChange w:id="1023" w:author="Stephen Richard" w:date="2020-06-18T14:49:00Z">
              <w:tcPr>
                <w:tcW w:w="767" w:type="pct"/>
                <w:noWrap/>
                <w:hideMark/>
              </w:tcPr>
            </w:tcPrChange>
          </w:tcPr>
          <w:p w14:paraId="078208CC" w14:textId="77777777" w:rsidR="009F17DC" w:rsidRPr="00FD4B40" w:rsidRDefault="009F17DC" w:rsidP="00D8749F">
            <w:pPr>
              <w:rPr>
                <w:ins w:id="1024" w:author="Stephen Richard" w:date="2020-06-18T10:51:00Z"/>
              </w:rPr>
            </w:pPr>
            <w:ins w:id="1025" w:author="Stephen Richard" w:date="2020-06-18T10:51:00Z">
              <w:r w:rsidRPr="00D8749F">
                <w:t xml:space="preserve">Sedimentary Fabric  </w:t>
              </w:r>
            </w:ins>
          </w:p>
        </w:tc>
        <w:tc>
          <w:tcPr>
            <w:tcW w:w="3716" w:type="pct"/>
            <w:hideMark/>
            <w:tcPrChange w:id="1026" w:author="Stephen Richard" w:date="2020-06-18T14:49:00Z">
              <w:tcPr>
                <w:tcW w:w="2982" w:type="pct"/>
                <w:hideMark/>
              </w:tcPr>
            </w:tcPrChange>
          </w:tcPr>
          <w:p w14:paraId="41B81512" w14:textId="77777777" w:rsidR="009F17DC" w:rsidRPr="00D8749F" w:rsidRDefault="009F17DC" w:rsidP="00D8749F">
            <w:pPr>
              <w:rPr>
                <w:ins w:id="1027" w:author="Stephen Richard" w:date="2020-06-18T10:51:00Z"/>
                <w:rPrChange w:id="1028" w:author="Stephen Richard" w:date="2020-06-18T10:52:00Z">
                  <w:rPr>
                    <w:ins w:id="1029" w:author="Stephen Richard" w:date="2020-06-18T10:51:00Z"/>
                  </w:rPr>
                </w:rPrChange>
              </w:rPr>
              <w:pPrChange w:id="1030" w:author="Stephen Richard" w:date="2020-06-18T10:52:00Z">
                <w:pPr/>
              </w:pPrChange>
            </w:pPr>
            <w:ins w:id="1031" w:author="Stephen Richard" w:date="2020-06-18T10:51:00Z">
              <w:r w:rsidRPr="00D8749F">
                <w:rPr>
                  <w:rPrChange w:id="1032" w:author="Stephen Richard" w:date="2020-06-18T10:52:00Z">
                    <w:rPr/>
                  </w:rPrChange>
                </w:rPr>
                <w:t>Fabrics in sedimentary rock like "clast-supported",  "matrix-supported", "cross-bedding", and "graded bed" are considered kinds of Integral Feature/GeologicStructure because they depend on the configuration of parts of a rock body.</w:t>
              </w:r>
            </w:ins>
          </w:p>
        </w:tc>
      </w:tr>
      <w:tr w:rsidR="009F17DC" w:rsidRPr="00D8749F" w14:paraId="45AF08F8" w14:textId="77777777" w:rsidTr="009C02A6">
        <w:trPr>
          <w:trHeight w:val="600"/>
          <w:ins w:id="1033" w:author="Stephen Richard" w:date="2020-06-18T10:51:00Z"/>
          <w:trPrChange w:id="1034" w:author="Stephen Richard" w:date="2020-06-18T14:49:00Z">
            <w:trPr>
              <w:trHeight w:val="600"/>
            </w:trPr>
          </w:trPrChange>
        </w:trPr>
        <w:tc>
          <w:tcPr>
            <w:tcW w:w="1284" w:type="pct"/>
            <w:noWrap/>
            <w:hideMark/>
            <w:tcPrChange w:id="1035" w:author="Stephen Richard" w:date="2020-06-18T14:49:00Z">
              <w:tcPr>
                <w:tcW w:w="767" w:type="pct"/>
                <w:noWrap/>
                <w:hideMark/>
              </w:tcPr>
            </w:tcPrChange>
          </w:tcPr>
          <w:p w14:paraId="6BBAC696" w14:textId="77777777" w:rsidR="009F17DC" w:rsidRPr="00D8749F" w:rsidRDefault="009F17DC" w:rsidP="00D8749F">
            <w:pPr>
              <w:rPr>
                <w:ins w:id="1036" w:author="Stephen Richard" w:date="2020-06-18T10:51:00Z"/>
                <w:rPrChange w:id="1037" w:author="Stephen Richard" w:date="2020-06-18T10:52:00Z">
                  <w:rPr>
                    <w:ins w:id="1038" w:author="Stephen Richard" w:date="2020-06-18T10:51:00Z"/>
                  </w:rPr>
                </w:rPrChange>
              </w:rPr>
            </w:pPr>
            <w:ins w:id="1039" w:author="Stephen Richard" w:date="2020-06-18T10:51:00Z">
              <w:r w:rsidRPr="00D8749F">
                <w:t>Sedimentary St</w:t>
              </w:r>
              <w:r w:rsidRPr="00FD4B40">
                <w:t xml:space="preserve">ructure  </w:t>
              </w:r>
            </w:ins>
          </w:p>
        </w:tc>
        <w:tc>
          <w:tcPr>
            <w:tcW w:w="3716" w:type="pct"/>
            <w:hideMark/>
            <w:tcPrChange w:id="1040" w:author="Stephen Richard" w:date="2020-06-18T14:49:00Z">
              <w:tcPr>
                <w:tcW w:w="2982" w:type="pct"/>
                <w:hideMark/>
              </w:tcPr>
            </w:tcPrChange>
          </w:tcPr>
          <w:p w14:paraId="6E8A2B61" w14:textId="77777777" w:rsidR="009F17DC" w:rsidRPr="00D8749F" w:rsidRDefault="009F17DC" w:rsidP="00D8749F">
            <w:pPr>
              <w:rPr>
                <w:ins w:id="1041" w:author="Stephen Richard" w:date="2020-06-18T10:51:00Z"/>
                <w:rPrChange w:id="1042" w:author="Stephen Richard" w:date="2020-06-18T10:52:00Z">
                  <w:rPr>
                    <w:ins w:id="1043" w:author="Stephen Richard" w:date="2020-06-18T10:51:00Z"/>
                  </w:rPr>
                </w:rPrChange>
              </w:rPr>
              <w:pPrChange w:id="1044" w:author="Stephen Richard" w:date="2020-06-18T10:52:00Z">
                <w:pPr/>
              </w:pPrChange>
            </w:pPr>
            <w:ins w:id="1045" w:author="Stephen Richard" w:date="2020-06-18T10:51:00Z">
              <w:r w:rsidRPr="00D8749F">
                <w:rPr>
                  <w:rPrChange w:id="1046" w:author="Stephen Richard" w:date="2020-06-18T10:52:00Z">
                    <w:rPr/>
                  </w:rPrChange>
                </w:rPr>
                <w:t>Structures formed in sedimentary rocks related to depositional or diagenetic processes.   Includes trace fossils.</w:t>
              </w:r>
            </w:ins>
          </w:p>
        </w:tc>
      </w:tr>
      <w:tr w:rsidR="009F17DC" w:rsidRPr="00D8749F" w14:paraId="7FA4C32C" w14:textId="77777777" w:rsidTr="009C02A6">
        <w:trPr>
          <w:trHeight w:val="1500"/>
          <w:ins w:id="1047" w:author="Stephen Richard" w:date="2020-06-18T10:51:00Z"/>
          <w:trPrChange w:id="1048" w:author="Stephen Richard" w:date="2020-06-18T14:49:00Z">
            <w:trPr>
              <w:trHeight w:val="1500"/>
            </w:trPr>
          </w:trPrChange>
        </w:trPr>
        <w:tc>
          <w:tcPr>
            <w:tcW w:w="1284" w:type="pct"/>
            <w:noWrap/>
            <w:hideMark/>
            <w:tcPrChange w:id="1049" w:author="Stephen Richard" w:date="2020-06-18T14:49:00Z">
              <w:tcPr>
                <w:tcW w:w="767" w:type="pct"/>
                <w:noWrap/>
                <w:hideMark/>
              </w:tcPr>
            </w:tcPrChange>
          </w:tcPr>
          <w:p w14:paraId="66F7FF1D" w14:textId="77777777" w:rsidR="009F17DC" w:rsidRPr="00D8749F" w:rsidRDefault="009F17DC" w:rsidP="00D8749F">
            <w:pPr>
              <w:rPr>
                <w:ins w:id="1050" w:author="Stephen Richard" w:date="2020-06-18T10:51:00Z"/>
              </w:rPr>
            </w:pPr>
            <w:ins w:id="1051" w:author="Stephen Richard" w:date="2020-06-18T10:51:00Z">
              <w:r w:rsidRPr="00D8749F">
                <w:t>Separation</w:t>
              </w:r>
            </w:ins>
          </w:p>
        </w:tc>
        <w:tc>
          <w:tcPr>
            <w:tcW w:w="3716" w:type="pct"/>
            <w:hideMark/>
            <w:tcPrChange w:id="1052" w:author="Stephen Richard" w:date="2020-06-18T14:49:00Z">
              <w:tcPr>
                <w:tcW w:w="2982" w:type="pct"/>
                <w:hideMark/>
              </w:tcPr>
            </w:tcPrChange>
          </w:tcPr>
          <w:p w14:paraId="3067228A" w14:textId="77777777" w:rsidR="009F17DC" w:rsidRPr="00D8749F" w:rsidRDefault="009F17DC" w:rsidP="00D8749F">
            <w:pPr>
              <w:rPr>
                <w:ins w:id="1053" w:author="Stephen Richard" w:date="2020-06-18T10:51:00Z"/>
                <w:rPrChange w:id="1054" w:author="Stephen Richard" w:date="2020-06-18T10:52:00Z">
                  <w:rPr>
                    <w:ins w:id="1055" w:author="Stephen Richard" w:date="2020-06-18T10:51:00Z"/>
                  </w:rPr>
                </w:rPrChange>
              </w:rPr>
              <w:pPrChange w:id="1056" w:author="Stephen Richard" w:date="2020-06-18T10:52:00Z">
                <w:pPr/>
              </w:pPrChange>
            </w:pPr>
            <w:ins w:id="1057" w:author="Stephen Richard" w:date="2020-06-18T10:51:00Z">
              <w:r w:rsidRPr="00D8749F">
                <w:rPr>
                  <w:rPrChange w:id="1058" w:author="Stephen Richard" w:date="2020-06-18T10:52:00Z">
                    <w:rPr/>
                  </w:rPrChange>
                </w:rPr>
                <w:t>a vector (magnitude and orientation) specifying the distance between the intersection of a surface on opposite sides of a displacment surface. In 3-D is the projection of a vector normal to the displaced surface into the displacment surface, but might also be specified as offset of the intersection of displacement surface and marker surface in some other profile view (e.g. horizontal/map view, or a cross section)</w:t>
              </w:r>
            </w:ins>
          </w:p>
        </w:tc>
      </w:tr>
      <w:tr w:rsidR="009F17DC" w:rsidRPr="00D8749F" w14:paraId="0A8B7F17" w14:textId="77777777" w:rsidTr="009C02A6">
        <w:trPr>
          <w:trHeight w:val="600"/>
          <w:ins w:id="1059" w:author="Stephen Richard" w:date="2020-06-18T10:51:00Z"/>
          <w:trPrChange w:id="1060" w:author="Stephen Richard" w:date="2020-06-18T14:49:00Z">
            <w:trPr>
              <w:trHeight w:val="600"/>
            </w:trPr>
          </w:trPrChange>
        </w:trPr>
        <w:tc>
          <w:tcPr>
            <w:tcW w:w="1284" w:type="pct"/>
            <w:noWrap/>
            <w:hideMark/>
            <w:tcPrChange w:id="1061" w:author="Stephen Richard" w:date="2020-06-18T14:49:00Z">
              <w:tcPr>
                <w:tcW w:w="767" w:type="pct"/>
                <w:noWrap/>
                <w:hideMark/>
              </w:tcPr>
            </w:tcPrChange>
          </w:tcPr>
          <w:p w14:paraId="6EE07447" w14:textId="77777777" w:rsidR="009F17DC" w:rsidRPr="00D8749F" w:rsidRDefault="009F17DC" w:rsidP="00D8749F">
            <w:pPr>
              <w:rPr>
                <w:ins w:id="1062" w:author="Stephen Richard" w:date="2020-06-18T10:51:00Z"/>
              </w:rPr>
            </w:pPr>
            <w:ins w:id="1063" w:author="Stephen Richard" w:date="2020-06-18T10:51:00Z">
              <w:r w:rsidRPr="00D8749F">
                <w:t>Slip</w:t>
              </w:r>
            </w:ins>
          </w:p>
        </w:tc>
        <w:tc>
          <w:tcPr>
            <w:tcW w:w="3716" w:type="pct"/>
            <w:hideMark/>
            <w:tcPrChange w:id="1064" w:author="Stephen Richard" w:date="2020-06-18T14:49:00Z">
              <w:tcPr>
                <w:tcW w:w="2982" w:type="pct"/>
                <w:hideMark/>
              </w:tcPr>
            </w:tcPrChange>
          </w:tcPr>
          <w:p w14:paraId="45A94A12" w14:textId="77777777" w:rsidR="009F17DC" w:rsidRPr="00D8749F" w:rsidRDefault="009F17DC" w:rsidP="00D8749F">
            <w:pPr>
              <w:rPr>
                <w:ins w:id="1065" w:author="Stephen Richard" w:date="2020-06-18T10:51:00Z"/>
                <w:rPrChange w:id="1066" w:author="Stephen Richard" w:date="2020-06-18T10:52:00Z">
                  <w:rPr>
                    <w:ins w:id="1067" w:author="Stephen Richard" w:date="2020-06-18T10:51:00Z"/>
                  </w:rPr>
                </w:rPrChange>
              </w:rPr>
              <w:pPrChange w:id="1068" w:author="Stephen Richard" w:date="2020-06-18T10:52:00Z">
                <w:pPr/>
              </w:pPrChange>
            </w:pPr>
            <w:ins w:id="1069" w:author="Stephen Richard" w:date="2020-06-18T10:51:00Z">
              <w:r w:rsidRPr="00D8749F">
                <w:rPr>
                  <w:rPrChange w:id="1070" w:author="Stephen Richard" w:date="2020-06-18T10:52:00Z">
                    <w:rPr/>
                  </w:rPrChange>
                </w:rPr>
                <w:t>a vector (magnitude and orientation) that links a peircing point on opposite sides of a displacement surface.</w:t>
              </w:r>
            </w:ins>
          </w:p>
        </w:tc>
      </w:tr>
      <w:tr w:rsidR="009F17DC" w:rsidRPr="004663A1" w14:paraId="304E0E2D" w14:textId="77777777" w:rsidTr="009C02A6">
        <w:trPr>
          <w:trHeight w:val="578"/>
          <w:ins w:id="1071" w:author="Stephen Richard" w:date="2020-06-18T10:51:00Z"/>
          <w:trPrChange w:id="1072" w:author="Stephen Richard" w:date="2020-06-18T14:49:00Z">
            <w:trPr>
              <w:trHeight w:val="578"/>
            </w:trPr>
          </w:trPrChange>
        </w:trPr>
        <w:tc>
          <w:tcPr>
            <w:tcW w:w="1284" w:type="pct"/>
            <w:hideMark/>
            <w:tcPrChange w:id="1073" w:author="Stephen Richard" w:date="2020-06-18T14:49:00Z">
              <w:tcPr>
                <w:tcW w:w="767" w:type="pct"/>
                <w:hideMark/>
              </w:tcPr>
            </w:tcPrChange>
          </w:tcPr>
          <w:p w14:paraId="24975413" w14:textId="77777777" w:rsidR="009F17DC" w:rsidRPr="00D8749F" w:rsidRDefault="009F17DC" w:rsidP="00D8749F">
            <w:pPr>
              <w:rPr>
                <w:ins w:id="1074" w:author="Stephen Richard" w:date="2020-06-18T10:51:00Z"/>
                <w:rPrChange w:id="1075" w:author="Stephen Richard" w:date="2020-06-18T10:52:00Z">
                  <w:rPr>
                    <w:ins w:id="1076" w:author="Stephen Richard" w:date="2020-06-18T10:51:00Z"/>
                    <w:sz w:val="20"/>
                    <w:szCs w:val="20"/>
                  </w:rPr>
                </w:rPrChange>
              </w:rPr>
            </w:pPr>
            <w:ins w:id="1077" w:author="Stephen Richard" w:date="2020-06-18T10:51:00Z">
              <w:r w:rsidRPr="00D8749F">
                <w:rPr>
                  <w:rPrChange w:id="1078" w:author="Stephen Richard" w:date="2020-06-18T10:52:00Z">
                    <w:rPr>
                      <w:sz w:val="20"/>
                      <w:szCs w:val="20"/>
                    </w:rPr>
                  </w:rPrChange>
                </w:rPr>
                <w:t>Stratigraphic Point</w:t>
              </w:r>
            </w:ins>
          </w:p>
        </w:tc>
        <w:tc>
          <w:tcPr>
            <w:tcW w:w="3716" w:type="pct"/>
            <w:hideMark/>
            <w:tcPrChange w:id="1079" w:author="Stephen Richard" w:date="2020-06-18T14:49:00Z">
              <w:tcPr>
                <w:tcW w:w="2982" w:type="pct"/>
                <w:hideMark/>
              </w:tcPr>
            </w:tcPrChange>
          </w:tcPr>
          <w:p w14:paraId="5E8F08B6" w14:textId="77777777" w:rsidR="009F17DC" w:rsidRPr="00D8749F" w:rsidRDefault="009F17DC" w:rsidP="00D8749F">
            <w:pPr>
              <w:rPr>
                <w:ins w:id="1080" w:author="Stephen Richard" w:date="2020-06-18T10:51:00Z"/>
                <w:rPrChange w:id="1081" w:author="Stephen Richard" w:date="2020-06-18T10:52:00Z">
                  <w:rPr>
                    <w:ins w:id="1082" w:author="Stephen Richard" w:date="2020-06-18T10:51:00Z"/>
                    <w:sz w:val="20"/>
                    <w:szCs w:val="20"/>
                  </w:rPr>
                </w:rPrChange>
              </w:rPr>
              <w:pPrChange w:id="1083" w:author="Stephen Richard" w:date="2020-06-18T10:52:00Z">
                <w:pPr/>
              </w:pPrChange>
            </w:pPr>
            <w:ins w:id="1084" w:author="Stephen Richard" w:date="2020-06-18T10:51:00Z">
              <w:r w:rsidRPr="00D8749F">
                <w:rPr>
                  <w:rPrChange w:id="1085" w:author="Stephen Richard" w:date="2020-06-18T10:52:00Z">
                    <w:rPr>
                      <w:sz w:val="20"/>
                      <w:szCs w:val="20"/>
                    </w:rPr>
                  </w:rPrChange>
                </w:rPr>
                <w:t xml:space="preserve">A spatially restricted part of a Contact feature, typically located by a point. </w:t>
              </w:r>
            </w:ins>
          </w:p>
        </w:tc>
      </w:tr>
      <w:tr w:rsidR="009F17DC" w:rsidRPr="004663A1" w14:paraId="7B1FFEB9" w14:textId="77777777" w:rsidTr="009C02A6">
        <w:trPr>
          <w:trHeight w:val="300"/>
          <w:ins w:id="1086" w:author="Stephen Richard" w:date="2020-06-18T10:51:00Z"/>
          <w:trPrChange w:id="1087" w:author="Stephen Richard" w:date="2020-06-18T14:49:00Z">
            <w:trPr>
              <w:trHeight w:val="300"/>
            </w:trPr>
          </w:trPrChange>
        </w:trPr>
        <w:tc>
          <w:tcPr>
            <w:tcW w:w="1284" w:type="pct"/>
            <w:hideMark/>
            <w:tcPrChange w:id="1088" w:author="Stephen Richard" w:date="2020-06-18T14:49:00Z">
              <w:tcPr>
                <w:tcW w:w="767" w:type="pct"/>
                <w:hideMark/>
              </w:tcPr>
            </w:tcPrChange>
          </w:tcPr>
          <w:p w14:paraId="7A1EF00D" w14:textId="77777777" w:rsidR="009F17DC" w:rsidRPr="00D8749F" w:rsidRDefault="009F17DC" w:rsidP="00D8749F">
            <w:pPr>
              <w:rPr>
                <w:ins w:id="1089" w:author="Stephen Richard" w:date="2020-06-18T10:51:00Z"/>
                <w:rPrChange w:id="1090" w:author="Stephen Richard" w:date="2020-06-18T10:52:00Z">
                  <w:rPr>
                    <w:ins w:id="1091" w:author="Stephen Richard" w:date="2020-06-18T10:51:00Z"/>
                    <w:sz w:val="20"/>
                    <w:szCs w:val="20"/>
                  </w:rPr>
                </w:rPrChange>
              </w:rPr>
            </w:pPr>
            <w:ins w:id="1092" w:author="Stephen Richard" w:date="2020-06-18T10:51:00Z">
              <w:r w:rsidRPr="00D8749F">
                <w:rPr>
                  <w:rPrChange w:id="1093" w:author="Stephen Richard" w:date="2020-06-18T10:52:00Z">
                    <w:rPr>
                      <w:sz w:val="20"/>
                      <w:szCs w:val="20"/>
                    </w:rPr>
                  </w:rPrChange>
                </w:rPr>
                <w:t>Stratigraphic Section</w:t>
              </w:r>
            </w:ins>
          </w:p>
        </w:tc>
        <w:tc>
          <w:tcPr>
            <w:tcW w:w="3716" w:type="pct"/>
            <w:hideMark/>
            <w:tcPrChange w:id="1094" w:author="Stephen Richard" w:date="2020-06-18T14:49:00Z">
              <w:tcPr>
                <w:tcW w:w="2982" w:type="pct"/>
                <w:hideMark/>
              </w:tcPr>
            </w:tcPrChange>
          </w:tcPr>
          <w:p w14:paraId="7260801E" w14:textId="77777777" w:rsidR="009F17DC" w:rsidRPr="00D8749F" w:rsidRDefault="009F17DC" w:rsidP="00D8749F">
            <w:pPr>
              <w:rPr>
                <w:ins w:id="1095" w:author="Stephen Richard" w:date="2020-06-18T10:51:00Z"/>
                <w:rPrChange w:id="1096" w:author="Stephen Richard" w:date="2020-06-18T10:52:00Z">
                  <w:rPr>
                    <w:ins w:id="1097" w:author="Stephen Richard" w:date="2020-06-18T10:51:00Z"/>
                    <w:sz w:val="20"/>
                    <w:szCs w:val="20"/>
                  </w:rPr>
                </w:rPrChange>
              </w:rPr>
              <w:pPrChange w:id="1098" w:author="Stephen Richard" w:date="2020-06-18T10:52:00Z">
                <w:pPr/>
              </w:pPrChange>
            </w:pPr>
            <w:ins w:id="1099" w:author="Stephen Richard" w:date="2020-06-18T10:51:00Z">
              <w:r w:rsidRPr="00D8749F">
                <w:rPr>
                  <w:rPrChange w:id="1100" w:author="Stephen Richard" w:date="2020-06-18T10:52:00Z">
                    <w:rPr>
                      <w:sz w:val="20"/>
                      <w:szCs w:val="20"/>
                    </w:rPr>
                  </w:rPrChange>
                </w:rPr>
                <w:t>A rock object that represents a continuous strip of rock material that includes a sequence of stratified layers.</w:t>
              </w:r>
            </w:ins>
          </w:p>
        </w:tc>
      </w:tr>
      <w:tr w:rsidR="009F17DC" w:rsidRPr="00D8749F" w14:paraId="49D8A0A8" w14:textId="77777777" w:rsidTr="009C02A6">
        <w:trPr>
          <w:trHeight w:val="300"/>
          <w:ins w:id="1101" w:author="Stephen Richard" w:date="2020-06-18T10:51:00Z"/>
          <w:trPrChange w:id="1102" w:author="Stephen Richard" w:date="2020-06-18T14:49:00Z">
            <w:trPr>
              <w:trHeight w:val="300"/>
            </w:trPr>
          </w:trPrChange>
        </w:trPr>
        <w:tc>
          <w:tcPr>
            <w:tcW w:w="1284" w:type="pct"/>
            <w:noWrap/>
            <w:hideMark/>
            <w:tcPrChange w:id="1103" w:author="Stephen Richard" w:date="2020-06-18T14:49:00Z">
              <w:tcPr>
                <w:tcW w:w="767" w:type="pct"/>
                <w:noWrap/>
                <w:hideMark/>
              </w:tcPr>
            </w:tcPrChange>
          </w:tcPr>
          <w:p w14:paraId="7D8CE87B" w14:textId="77777777" w:rsidR="009F17DC" w:rsidRPr="00D8749F" w:rsidRDefault="009F17DC" w:rsidP="00D8749F">
            <w:pPr>
              <w:rPr>
                <w:ins w:id="1104" w:author="Stephen Richard" w:date="2020-06-18T10:51:00Z"/>
              </w:rPr>
            </w:pPr>
            <w:ins w:id="1105" w:author="Stephen Richard" w:date="2020-06-18T10:51:00Z">
              <w:r w:rsidRPr="00D8749F">
                <w:t>Stratotype</w:t>
              </w:r>
            </w:ins>
          </w:p>
        </w:tc>
        <w:tc>
          <w:tcPr>
            <w:tcW w:w="3716" w:type="pct"/>
            <w:hideMark/>
            <w:tcPrChange w:id="1106" w:author="Stephen Richard" w:date="2020-06-18T14:49:00Z">
              <w:tcPr>
                <w:tcW w:w="2982" w:type="pct"/>
                <w:hideMark/>
              </w:tcPr>
            </w:tcPrChange>
          </w:tcPr>
          <w:p w14:paraId="518A8336" w14:textId="77777777" w:rsidR="009F17DC" w:rsidRPr="00D8749F" w:rsidRDefault="009F17DC" w:rsidP="00D8749F">
            <w:pPr>
              <w:rPr>
                <w:ins w:id="1107" w:author="Stephen Richard" w:date="2020-06-18T10:51:00Z"/>
                <w:rPrChange w:id="1108" w:author="Stephen Richard" w:date="2020-06-18T10:52:00Z">
                  <w:rPr>
                    <w:ins w:id="1109" w:author="Stephen Richard" w:date="2020-06-18T10:51:00Z"/>
                  </w:rPr>
                </w:rPrChange>
              </w:rPr>
              <w:pPrChange w:id="1110" w:author="Stephen Richard" w:date="2020-06-18T10:52:00Z">
                <w:pPr/>
              </w:pPrChange>
            </w:pPr>
            <w:ins w:id="1111" w:author="Stephen Richard" w:date="2020-06-18T10:51:00Z">
              <w:r w:rsidRPr="00D8749F">
                <w:rPr>
                  <w:rPrChange w:id="1112" w:author="Stephen Richard" w:date="2020-06-18T10:52:00Z">
                    <w:rPr/>
                  </w:rPrChange>
                </w:rPr>
                <w:t>Add SHACL rule that a Stratotype may not have a 'hasReference' relation</w:t>
              </w:r>
            </w:ins>
          </w:p>
        </w:tc>
      </w:tr>
      <w:tr w:rsidR="009F17DC" w:rsidRPr="004663A1" w14:paraId="27128568" w14:textId="77777777" w:rsidTr="009C02A6">
        <w:trPr>
          <w:trHeight w:val="300"/>
          <w:ins w:id="1113" w:author="Stephen Richard" w:date="2020-06-18T10:51:00Z"/>
          <w:trPrChange w:id="1114" w:author="Stephen Richard" w:date="2020-06-18T14:49:00Z">
            <w:trPr>
              <w:trHeight w:val="300"/>
            </w:trPr>
          </w:trPrChange>
        </w:trPr>
        <w:tc>
          <w:tcPr>
            <w:tcW w:w="1284" w:type="pct"/>
            <w:hideMark/>
            <w:tcPrChange w:id="1115" w:author="Stephen Richard" w:date="2020-06-18T14:49:00Z">
              <w:tcPr>
                <w:tcW w:w="767" w:type="pct"/>
                <w:hideMark/>
              </w:tcPr>
            </w:tcPrChange>
          </w:tcPr>
          <w:p w14:paraId="16983868" w14:textId="77777777" w:rsidR="009F17DC" w:rsidRPr="00D8749F" w:rsidRDefault="009F17DC" w:rsidP="00D8749F">
            <w:pPr>
              <w:rPr>
                <w:ins w:id="1116" w:author="Stephen Richard" w:date="2020-06-18T10:51:00Z"/>
                <w:rPrChange w:id="1117" w:author="Stephen Richard" w:date="2020-06-18T10:52:00Z">
                  <w:rPr>
                    <w:ins w:id="1118" w:author="Stephen Richard" w:date="2020-06-18T10:51:00Z"/>
                    <w:sz w:val="20"/>
                    <w:szCs w:val="20"/>
                  </w:rPr>
                </w:rPrChange>
              </w:rPr>
            </w:pPr>
            <w:ins w:id="1119" w:author="Stephen Richard" w:date="2020-06-18T10:51:00Z">
              <w:r w:rsidRPr="00D8749F">
                <w:rPr>
                  <w:rPrChange w:id="1120" w:author="Stephen Richard" w:date="2020-06-18T10:52:00Z">
                    <w:rPr>
                      <w:sz w:val="20"/>
                      <w:szCs w:val="20"/>
                    </w:rPr>
                  </w:rPrChange>
                </w:rPr>
                <w:t>Subtractive Process</w:t>
              </w:r>
            </w:ins>
          </w:p>
        </w:tc>
        <w:tc>
          <w:tcPr>
            <w:tcW w:w="3716" w:type="pct"/>
            <w:hideMark/>
            <w:tcPrChange w:id="1121" w:author="Stephen Richard" w:date="2020-06-18T14:49:00Z">
              <w:tcPr>
                <w:tcW w:w="2982" w:type="pct"/>
                <w:hideMark/>
              </w:tcPr>
            </w:tcPrChange>
          </w:tcPr>
          <w:p w14:paraId="0FBB7F62" w14:textId="77777777" w:rsidR="009F17DC" w:rsidRPr="00D8749F" w:rsidRDefault="009F17DC" w:rsidP="00D8749F">
            <w:pPr>
              <w:rPr>
                <w:ins w:id="1122" w:author="Stephen Richard" w:date="2020-06-18T10:51:00Z"/>
                <w:rPrChange w:id="1123" w:author="Stephen Richard" w:date="2020-06-18T10:52:00Z">
                  <w:rPr>
                    <w:ins w:id="1124" w:author="Stephen Richard" w:date="2020-06-18T10:51:00Z"/>
                    <w:sz w:val="20"/>
                    <w:szCs w:val="20"/>
                  </w:rPr>
                </w:rPrChange>
              </w:rPr>
              <w:pPrChange w:id="1125" w:author="Stephen Richard" w:date="2020-06-18T10:52:00Z">
                <w:pPr/>
              </w:pPrChange>
            </w:pPr>
            <w:ins w:id="1126" w:author="Stephen Richard" w:date="2020-06-18T10:51:00Z">
              <w:r w:rsidRPr="00D8749F">
                <w:rPr>
                  <w:rPrChange w:id="1127" w:author="Stephen Richard" w:date="2020-06-18T10:52:00Z">
                    <w:rPr>
                      <w:sz w:val="20"/>
                      <w:szCs w:val="20"/>
                    </w:rPr>
                  </w:rPrChange>
                </w:rPr>
                <w:t>A process that removes matter from some physical object.</w:t>
              </w:r>
            </w:ins>
          </w:p>
        </w:tc>
      </w:tr>
      <w:tr w:rsidR="009F17DC" w:rsidRPr="004663A1" w14:paraId="3DC84CB7" w14:textId="77777777" w:rsidTr="009C02A6">
        <w:trPr>
          <w:trHeight w:val="300"/>
          <w:ins w:id="1128" w:author="Stephen Richard" w:date="2020-06-18T10:51:00Z"/>
          <w:trPrChange w:id="1129" w:author="Stephen Richard" w:date="2020-06-18T14:49:00Z">
            <w:trPr>
              <w:trHeight w:val="300"/>
            </w:trPr>
          </w:trPrChange>
        </w:trPr>
        <w:tc>
          <w:tcPr>
            <w:tcW w:w="1284" w:type="pct"/>
            <w:hideMark/>
            <w:tcPrChange w:id="1130" w:author="Stephen Richard" w:date="2020-06-18T14:49:00Z">
              <w:tcPr>
                <w:tcW w:w="767" w:type="pct"/>
                <w:hideMark/>
              </w:tcPr>
            </w:tcPrChange>
          </w:tcPr>
          <w:p w14:paraId="4DF86B5D" w14:textId="77777777" w:rsidR="009F17DC" w:rsidRPr="00D8749F" w:rsidRDefault="009F17DC" w:rsidP="00D8749F">
            <w:pPr>
              <w:rPr>
                <w:ins w:id="1131" w:author="Stephen Richard" w:date="2020-06-18T10:51:00Z"/>
                <w:rPrChange w:id="1132" w:author="Stephen Richard" w:date="2020-06-18T10:52:00Z">
                  <w:rPr>
                    <w:ins w:id="1133" w:author="Stephen Richard" w:date="2020-06-18T10:51:00Z"/>
                    <w:sz w:val="20"/>
                    <w:szCs w:val="20"/>
                  </w:rPr>
                </w:rPrChange>
              </w:rPr>
            </w:pPr>
            <w:ins w:id="1134" w:author="Stephen Richard" w:date="2020-06-18T10:51:00Z">
              <w:r w:rsidRPr="00D8749F">
                <w:rPr>
                  <w:rPrChange w:id="1135" w:author="Stephen Richard" w:date="2020-06-18T10:52:00Z">
                    <w:rPr>
                      <w:sz w:val="20"/>
                      <w:szCs w:val="20"/>
                    </w:rPr>
                  </w:rPrChange>
                </w:rPr>
                <w:t>Supereon</w:t>
              </w:r>
            </w:ins>
          </w:p>
        </w:tc>
        <w:tc>
          <w:tcPr>
            <w:tcW w:w="3716" w:type="pct"/>
            <w:hideMark/>
            <w:tcPrChange w:id="1136" w:author="Stephen Richard" w:date="2020-06-18T14:49:00Z">
              <w:tcPr>
                <w:tcW w:w="2982" w:type="pct"/>
                <w:hideMark/>
              </w:tcPr>
            </w:tcPrChange>
          </w:tcPr>
          <w:p w14:paraId="604B249C" w14:textId="77777777" w:rsidR="009F17DC" w:rsidRPr="00D8749F" w:rsidRDefault="009F17DC" w:rsidP="00FD4B40">
            <w:pPr>
              <w:rPr>
                <w:ins w:id="1137" w:author="Stephen Richard" w:date="2020-06-18T10:51:00Z"/>
                <w:rPrChange w:id="1138" w:author="Stephen Richard" w:date="2020-06-18T10:52:00Z">
                  <w:rPr>
                    <w:ins w:id="1139" w:author="Stephen Richard" w:date="2020-06-18T10:51:00Z"/>
                    <w:sz w:val="20"/>
                    <w:szCs w:val="20"/>
                  </w:rPr>
                </w:rPrChange>
              </w:rPr>
            </w:pPr>
            <w:ins w:id="1140" w:author="Stephen Richard" w:date="2020-06-18T10:51:00Z">
              <w:r w:rsidRPr="00D8749F">
                <w:rPr>
                  <w:rPrChange w:id="1141" w:author="Stephen Richard" w:date="2020-06-18T10:52:00Z">
                    <w:rPr>
                      <w:sz w:val="20"/>
                      <w:szCs w:val="20"/>
                    </w:rPr>
                  </w:rPrChange>
                </w:rPr>
                <w:t>A high ranking geologic time interval; direct parts are Eons.</w:t>
              </w:r>
            </w:ins>
          </w:p>
        </w:tc>
      </w:tr>
      <w:tr w:rsidR="009F17DC" w:rsidRPr="00D8749F" w14:paraId="2B1B0189" w14:textId="77777777" w:rsidTr="009C02A6">
        <w:trPr>
          <w:trHeight w:val="900"/>
          <w:ins w:id="1142" w:author="Stephen Richard" w:date="2020-06-18T10:51:00Z"/>
          <w:trPrChange w:id="1143" w:author="Stephen Richard" w:date="2020-06-18T14:49:00Z">
            <w:trPr>
              <w:trHeight w:val="900"/>
            </w:trPr>
          </w:trPrChange>
        </w:trPr>
        <w:tc>
          <w:tcPr>
            <w:tcW w:w="1284" w:type="pct"/>
            <w:noWrap/>
            <w:hideMark/>
            <w:tcPrChange w:id="1144" w:author="Stephen Richard" w:date="2020-06-18T14:49:00Z">
              <w:tcPr>
                <w:tcW w:w="767" w:type="pct"/>
                <w:noWrap/>
                <w:hideMark/>
              </w:tcPr>
            </w:tcPrChange>
          </w:tcPr>
          <w:p w14:paraId="7FE89286" w14:textId="77777777" w:rsidR="009F17DC" w:rsidRPr="00FD4B40" w:rsidRDefault="009F17DC" w:rsidP="00D8749F">
            <w:pPr>
              <w:rPr>
                <w:ins w:id="1145" w:author="Stephen Richard" w:date="2020-06-18T10:51:00Z"/>
              </w:rPr>
            </w:pPr>
            <w:ins w:id="1146" w:author="Stephen Richard" w:date="2020-06-18T10:51:00Z">
              <w:r w:rsidRPr="00D8749F">
                <w:t>syngenetic nodule</w:t>
              </w:r>
            </w:ins>
          </w:p>
        </w:tc>
        <w:tc>
          <w:tcPr>
            <w:tcW w:w="3716" w:type="pct"/>
            <w:hideMark/>
            <w:tcPrChange w:id="1147" w:author="Stephen Richard" w:date="2020-06-18T14:49:00Z">
              <w:tcPr>
                <w:tcW w:w="2982" w:type="pct"/>
                <w:hideMark/>
              </w:tcPr>
            </w:tcPrChange>
          </w:tcPr>
          <w:p w14:paraId="6EA0D512" w14:textId="77777777" w:rsidR="009F17DC" w:rsidRPr="00D8749F" w:rsidRDefault="009F17DC" w:rsidP="00D8749F">
            <w:pPr>
              <w:rPr>
                <w:ins w:id="1148" w:author="Stephen Richard" w:date="2020-06-18T10:51:00Z"/>
                <w:rPrChange w:id="1149" w:author="Stephen Richard" w:date="2020-06-18T10:52:00Z">
                  <w:rPr>
                    <w:ins w:id="1150" w:author="Stephen Richard" w:date="2020-06-18T10:51:00Z"/>
                  </w:rPr>
                </w:rPrChange>
              </w:rPr>
              <w:pPrChange w:id="1151" w:author="Stephen Richard" w:date="2020-06-18T10:52:00Z">
                <w:pPr/>
              </w:pPrChange>
            </w:pPr>
            <w:ins w:id="1152" w:author="Stephen Richard" w:date="2020-06-18T10:51:00Z">
              <w:r w:rsidRPr="00D8749F">
                <w:rPr>
                  <w:rPrChange w:id="1153" w:author="Stephen Richard" w:date="2020-06-18T10:52:00Z">
                    <w:rPr/>
                  </w:rPrChange>
                </w:rPr>
                <w:t>Particle formed by chemical precipitation at sediment-water interface, lacking layered structure that characterizes coated grains. Includes glauconite grains, manganese nodules, phosphate grains. Manganese nodule--\An irregular, black to brown, friable</w:t>
              </w:r>
            </w:ins>
          </w:p>
        </w:tc>
      </w:tr>
      <w:tr w:rsidR="009F17DC" w:rsidRPr="004663A1" w14:paraId="620B0397" w14:textId="77777777" w:rsidTr="009C02A6">
        <w:trPr>
          <w:trHeight w:val="300"/>
          <w:ins w:id="1154" w:author="Stephen Richard" w:date="2020-06-18T10:51:00Z"/>
          <w:trPrChange w:id="1155" w:author="Stephen Richard" w:date="2020-06-18T14:49:00Z">
            <w:trPr>
              <w:trHeight w:val="300"/>
            </w:trPr>
          </w:trPrChange>
        </w:trPr>
        <w:tc>
          <w:tcPr>
            <w:tcW w:w="1284" w:type="pct"/>
            <w:hideMark/>
            <w:tcPrChange w:id="1156" w:author="Stephen Richard" w:date="2020-06-18T14:49:00Z">
              <w:tcPr>
                <w:tcW w:w="767" w:type="pct"/>
                <w:hideMark/>
              </w:tcPr>
            </w:tcPrChange>
          </w:tcPr>
          <w:p w14:paraId="027CF3D6" w14:textId="77777777" w:rsidR="009F17DC" w:rsidRPr="00D8749F" w:rsidRDefault="009F17DC" w:rsidP="00D8749F">
            <w:pPr>
              <w:rPr>
                <w:ins w:id="1157" w:author="Stephen Richard" w:date="2020-06-18T10:51:00Z"/>
                <w:rPrChange w:id="1158" w:author="Stephen Richard" w:date="2020-06-18T10:52:00Z">
                  <w:rPr>
                    <w:ins w:id="1159" w:author="Stephen Richard" w:date="2020-06-18T10:51:00Z"/>
                    <w:sz w:val="20"/>
                    <w:szCs w:val="20"/>
                  </w:rPr>
                </w:rPrChange>
              </w:rPr>
            </w:pPr>
            <w:ins w:id="1160" w:author="Stephen Richard" w:date="2020-06-18T10:51:00Z">
              <w:r w:rsidRPr="00D8749F">
                <w:rPr>
                  <w:rPrChange w:id="1161" w:author="Stephen Richard" w:date="2020-06-18T10:52:00Z">
                    <w:rPr>
                      <w:sz w:val="20"/>
                      <w:szCs w:val="20"/>
                    </w:rPr>
                  </w:rPrChange>
                </w:rPr>
                <w:t>Transformation Process</w:t>
              </w:r>
            </w:ins>
          </w:p>
        </w:tc>
        <w:tc>
          <w:tcPr>
            <w:tcW w:w="3716" w:type="pct"/>
            <w:hideMark/>
            <w:tcPrChange w:id="1162" w:author="Stephen Richard" w:date="2020-06-18T14:49:00Z">
              <w:tcPr>
                <w:tcW w:w="2982" w:type="pct"/>
                <w:hideMark/>
              </w:tcPr>
            </w:tcPrChange>
          </w:tcPr>
          <w:p w14:paraId="1E7AA4A5" w14:textId="77777777" w:rsidR="009F17DC" w:rsidRPr="00D8749F" w:rsidRDefault="009F17DC" w:rsidP="00D8749F">
            <w:pPr>
              <w:rPr>
                <w:ins w:id="1163" w:author="Stephen Richard" w:date="2020-06-18T10:51:00Z"/>
                <w:rPrChange w:id="1164" w:author="Stephen Richard" w:date="2020-06-18T10:52:00Z">
                  <w:rPr>
                    <w:ins w:id="1165" w:author="Stephen Richard" w:date="2020-06-18T10:51:00Z"/>
                    <w:sz w:val="20"/>
                    <w:szCs w:val="20"/>
                  </w:rPr>
                </w:rPrChange>
              </w:rPr>
              <w:pPrChange w:id="1166" w:author="Stephen Richard" w:date="2020-06-18T10:52:00Z">
                <w:pPr/>
              </w:pPrChange>
            </w:pPr>
            <w:ins w:id="1167" w:author="Stephen Richard" w:date="2020-06-18T10:51:00Z">
              <w:r w:rsidRPr="00D8749F">
                <w:rPr>
                  <w:rPrChange w:id="1168" w:author="Stephen Richard" w:date="2020-06-18T10:52:00Z">
                    <w:rPr>
                      <w:sz w:val="20"/>
                      <w:szCs w:val="20"/>
                    </w:rPr>
                  </w:rPrChange>
                </w:rPr>
                <w:t>A process that  changes the characteristics of matter within a physical object.</w:t>
              </w:r>
            </w:ins>
          </w:p>
        </w:tc>
      </w:tr>
      <w:tr w:rsidR="009F17DC" w:rsidRPr="00D8749F" w14:paraId="15E1F8DB" w14:textId="77777777" w:rsidTr="009C02A6">
        <w:trPr>
          <w:trHeight w:val="600"/>
          <w:ins w:id="1169" w:author="Stephen Richard" w:date="2020-06-18T10:51:00Z"/>
          <w:trPrChange w:id="1170" w:author="Stephen Richard" w:date="2020-06-18T14:49:00Z">
            <w:trPr>
              <w:trHeight w:val="600"/>
            </w:trPr>
          </w:trPrChange>
        </w:trPr>
        <w:tc>
          <w:tcPr>
            <w:tcW w:w="1284" w:type="pct"/>
            <w:noWrap/>
            <w:hideMark/>
            <w:tcPrChange w:id="1171" w:author="Stephen Richard" w:date="2020-06-18T14:49:00Z">
              <w:tcPr>
                <w:tcW w:w="767" w:type="pct"/>
                <w:noWrap/>
                <w:hideMark/>
              </w:tcPr>
            </w:tcPrChange>
          </w:tcPr>
          <w:p w14:paraId="0BE66D5A" w14:textId="77777777" w:rsidR="009F17DC" w:rsidRPr="00D8749F" w:rsidRDefault="009F17DC" w:rsidP="00D8749F">
            <w:pPr>
              <w:rPr>
                <w:ins w:id="1172" w:author="Stephen Richard" w:date="2020-06-18T10:51:00Z"/>
              </w:rPr>
            </w:pPr>
            <w:ins w:id="1173" w:author="Stephen Richard" w:date="2020-06-18T10:51:00Z">
              <w:r w:rsidRPr="00D8749F">
                <w:t>vesicle</w:t>
              </w:r>
            </w:ins>
          </w:p>
        </w:tc>
        <w:tc>
          <w:tcPr>
            <w:tcW w:w="3716" w:type="pct"/>
            <w:hideMark/>
            <w:tcPrChange w:id="1174" w:author="Stephen Richard" w:date="2020-06-18T14:49:00Z">
              <w:tcPr>
                <w:tcW w:w="2982" w:type="pct"/>
                <w:hideMark/>
              </w:tcPr>
            </w:tcPrChange>
          </w:tcPr>
          <w:p w14:paraId="238DE6F5" w14:textId="77777777" w:rsidR="009F17DC" w:rsidRPr="00D8749F" w:rsidRDefault="009F17DC" w:rsidP="00D8749F">
            <w:pPr>
              <w:rPr>
                <w:ins w:id="1175" w:author="Stephen Richard" w:date="2020-06-18T10:51:00Z"/>
                <w:rPrChange w:id="1176" w:author="Stephen Richard" w:date="2020-06-18T10:52:00Z">
                  <w:rPr>
                    <w:ins w:id="1177" w:author="Stephen Richard" w:date="2020-06-18T10:51:00Z"/>
                  </w:rPr>
                </w:rPrChange>
              </w:rPr>
              <w:pPrChange w:id="1178" w:author="Stephen Richard" w:date="2020-06-18T10:52:00Z">
                <w:pPr/>
              </w:pPrChange>
            </w:pPr>
            <w:ins w:id="1179" w:author="Stephen Richard" w:date="2020-06-18T10:51:00Z">
              <w:r w:rsidRPr="00D8749F">
                <w:rPr>
                  <w:rPrChange w:id="1180" w:author="Stephen Richard" w:date="2020-06-18T10:52:00Z">
                    <w:rPr/>
                  </w:rPrChange>
                </w:rPr>
                <w:t>Cavity in volcanic rock formed by trapped gas. Use amygdule if filled with secondary mineral.</w:t>
              </w:r>
            </w:ins>
          </w:p>
        </w:tc>
      </w:tr>
      <w:tr w:rsidR="009F17DC" w:rsidRPr="00D8749F" w14:paraId="1C634ED9" w14:textId="77777777" w:rsidTr="009C02A6">
        <w:trPr>
          <w:trHeight w:val="300"/>
          <w:ins w:id="1181" w:author="Stephen Richard" w:date="2020-06-18T10:51:00Z"/>
          <w:trPrChange w:id="1182" w:author="Stephen Richard" w:date="2020-06-18T14:49:00Z">
            <w:trPr>
              <w:trHeight w:val="300"/>
            </w:trPr>
          </w:trPrChange>
        </w:trPr>
        <w:tc>
          <w:tcPr>
            <w:tcW w:w="1284" w:type="pct"/>
            <w:noWrap/>
            <w:hideMark/>
            <w:tcPrChange w:id="1183" w:author="Stephen Richard" w:date="2020-06-18T14:49:00Z">
              <w:tcPr>
                <w:tcW w:w="767" w:type="pct"/>
                <w:noWrap/>
                <w:hideMark/>
              </w:tcPr>
            </w:tcPrChange>
          </w:tcPr>
          <w:p w14:paraId="1AA2A169" w14:textId="77777777" w:rsidR="009F17DC" w:rsidRPr="00FD4B40" w:rsidRDefault="009F17DC" w:rsidP="00D8749F">
            <w:pPr>
              <w:rPr>
                <w:ins w:id="1184" w:author="Stephen Richard" w:date="2020-06-18T10:51:00Z"/>
              </w:rPr>
            </w:pPr>
            <w:ins w:id="1185" w:author="Stephen Richard" w:date="2020-06-18T10:51:00Z">
              <w:r w:rsidRPr="00D8749F">
                <w:t xml:space="preserve">Volcanic Glass  </w:t>
              </w:r>
            </w:ins>
          </w:p>
        </w:tc>
        <w:tc>
          <w:tcPr>
            <w:tcW w:w="3716" w:type="pct"/>
            <w:hideMark/>
            <w:tcPrChange w:id="1186" w:author="Stephen Richard" w:date="2020-06-18T14:49:00Z">
              <w:tcPr>
                <w:tcW w:w="2982" w:type="pct"/>
                <w:hideMark/>
              </w:tcPr>
            </w:tcPrChange>
          </w:tcPr>
          <w:p w14:paraId="48F5E51C" w14:textId="77777777" w:rsidR="009F17DC" w:rsidRPr="00D8749F" w:rsidRDefault="009F17DC" w:rsidP="00D8749F">
            <w:pPr>
              <w:rPr>
                <w:ins w:id="1187" w:author="Stephen Richard" w:date="2020-06-18T10:51:00Z"/>
                <w:rPrChange w:id="1188" w:author="Stephen Richard" w:date="2020-06-18T10:52:00Z">
                  <w:rPr>
                    <w:ins w:id="1189" w:author="Stephen Richard" w:date="2020-06-18T10:51:00Z"/>
                  </w:rPr>
                </w:rPrChange>
              </w:rPr>
              <w:pPrChange w:id="1190" w:author="Stephen Richard" w:date="2020-06-18T10:52:00Z">
                <w:pPr/>
              </w:pPrChange>
            </w:pPr>
            <w:ins w:id="1191" w:author="Stephen Richard" w:date="2020-06-18T10:51:00Z">
              <w:r w:rsidRPr="00D8749F">
                <w:rPr>
                  <w:rPrChange w:id="1192" w:author="Stephen Richard" w:date="2020-06-18T10:52:00Z">
                    <w:rPr/>
                  </w:rPrChange>
                </w:rPr>
                <w:t xml:space="preserve">Glass formed by rapid cooling of lava </w:t>
              </w:r>
            </w:ins>
          </w:p>
        </w:tc>
      </w:tr>
      <w:tr w:rsidR="009F17DC" w:rsidRPr="00D8749F" w14:paraId="4E4D8D1E" w14:textId="77777777" w:rsidTr="009C02A6">
        <w:trPr>
          <w:trHeight w:val="600"/>
          <w:ins w:id="1193" w:author="Stephen Richard" w:date="2020-06-18T10:51:00Z"/>
          <w:trPrChange w:id="1194" w:author="Stephen Richard" w:date="2020-06-18T14:49:00Z">
            <w:trPr>
              <w:trHeight w:val="600"/>
            </w:trPr>
          </w:trPrChange>
        </w:trPr>
        <w:tc>
          <w:tcPr>
            <w:tcW w:w="1284" w:type="pct"/>
            <w:noWrap/>
            <w:hideMark/>
            <w:tcPrChange w:id="1195" w:author="Stephen Richard" w:date="2020-06-18T14:49:00Z">
              <w:tcPr>
                <w:tcW w:w="767" w:type="pct"/>
                <w:noWrap/>
                <w:hideMark/>
              </w:tcPr>
            </w:tcPrChange>
          </w:tcPr>
          <w:p w14:paraId="28D48EFC" w14:textId="77777777" w:rsidR="009F17DC" w:rsidRPr="00D8749F" w:rsidRDefault="009F17DC" w:rsidP="00D8749F">
            <w:pPr>
              <w:rPr>
                <w:ins w:id="1196" w:author="Stephen Richard" w:date="2020-06-18T10:51:00Z"/>
              </w:rPr>
            </w:pPr>
            <w:ins w:id="1197" w:author="Stephen Richard" w:date="2020-06-18T10:51:00Z">
              <w:r w:rsidRPr="00D8749F">
                <w:t>vug</w:t>
              </w:r>
            </w:ins>
          </w:p>
        </w:tc>
        <w:tc>
          <w:tcPr>
            <w:tcW w:w="3716" w:type="pct"/>
            <w:hideMark/>
            <w:tcPrChange w:id="1198" w:author="Stephen Richard" w:date="2020-06-18T14:49:00Z">
              <w:tcPr>
                <w:tcW w:w="2982" w:type="pct"/>
                <w:hideMark/>
              </w:tcPr>
            </w:tcPrChange>
          </w:tcPr>
          <w:p w14:paraId="6A3354EA" w14:textId="77777777" w:rsidR="009F17DC" w:rsidRPr="00D8749F" w:rsidRDefault="009F17DC" w:rsidP="00D8749F">
            <w:pPr>
              <w:rPr>
                <w:ins w:id="1199" w:author="Stephen Richard" w:date="2020-06-18T10:51:00Z"/>
                <w:rPrChange w:id="1200" w:author="Stephen Richard" w:date="2020-06-18T10:52:00Z">
                  <w:rPr>
                    <w:ins w:id="1201" w:author="Stephen Richard" w:date="2020-06-18T10:51:00Z"/>
                  </w:rPr>
                </w:rPrChange>
              </w:rPr>
              <w:pPrChange w:id="1202" w:author="Stephen Richard" w:date="2020-06-18T10:52:00Z">
                <w:pPr/>
              </w:pPrChange>
            </w:pPr>
            <w:ins w:id="1203" w:author="Stephen Richard" w:date="2020-06-18T10:51:00Z">
              <w:r w:rsidRPr="00D8749F">
                <w:rPr>
                  <w:rPrChange w:id="1204" w:author="Stephen Richard" w:date="2020-06-18T10:52:00Z">
                    <w:rPr/>
                  </w:rPrChange>
                </w:rPr>
                <w:t>Irregular cavity in rock, generic term with no connotation of origin of cavity. May be lined with crystals of different mineral compostion to the host rock</w:t>
              </w:r>
            </w:ins>
          </w:p>
        </w:tc>
      </w:tr>
      <w:tr w:rsidR="009F17DC" w:rsidRPr="00D8749F" w14:paraId="45503938" w14:textId="77777777" w:rsidTr="009C02A6">
        <w:trPr>
          <w:trHeight w:val="900"/>
          <w:ins w:id="1205" w:author="Stephen Richard" w:date="2020-06-18T10:51:00Z"/>
          <w:trPrChange w:id="1206" w:author="Stephen Richard" w:date="2020-06-18T14:49:00Z">
            <w:trPr>
              <w:trHeight w:val="900"/>
            </w:trPr>
          </w:trPrChange>
        </w:trPr>
        <w:tc>
          <w:tcPr>
            <w:tcW w:w="1284" w:type="pct"/>
            <w:noWrap/>
            <w:hideMark/>
            <w:tcPrChange w:id="1207" w:author="Stephen Richard" w:date="2020-06-18T14:49:00Z">
              <w:tcPr>
                <w:tcW w:w="767" w:type="pct"/>
                <w:noWrap/>
                <w:hideMark/>
              </w:tcPr>
            </w:tcPrChange>
          </w:tcPr>
          <w:p w14:paraId="6A528619" w14:textId="77777777" w:rsidR="009F17DC" w:rsidRPr="00D8749F" w:rsidRDefault="009F17DC" w:rsidP="00D8749F">
            <w:pPr>
              <w:rPr>
                <w:ins w:id="1208" w:author="Stephen Richard" w:date="2020-06-18T10:51:00Z"/>
              </w:rPr>
            </w:pPr>
            <w:ins w:id="1209" w:author="Stephen Richard" w:date="2020-06-18T10:51:00Z">
              <w:r w:rsidRPr="00D8749F">
                <w:t>Xenolith</w:t>
              </w:r>
            </w:ins>
          </w:p>
        </w:tc>
        <w:tc>
          <w:tcPr>
            <w:tcW w:w="3716" w:type="pct"/>
            <w:hideMark/>
            <w:tcPrChange w:id="1210" w:author="Stephen Richard" w:date="2020-06-18T14:49:00Z">
              <w:tcPr>
                <w:tcW w:w="2982" w:type="pct"/>
                <w:hideMark/>
              </w:tcPr>
            </w:tcPrChange>
          </w:tcPr>
          <w:p w14:paraId="4DBC2124" w14:textId="77777777" w:rsidR="009F17DC" w:rsidRPr="00D8749F" w:rsidRDefault="009F17DC" w:rsidP="00D8749F">
            <w:pPr>
              <w:rPr>
                <w:ins w:id="1211" w:author="Stephen Richard" w:date="2020-06-18T10:51:00Z"/>
                <w:rPrChange w:id="1212" w:author="Stephen Richard" w:date="2020-06-18T10:52:00Z">
                  <w:rPr>
                    <w:ins w:id="1213" w:author="Stephen Richard" w:date="2020-06-18T10:51:00Z"/>
                  </w:rPr>
                </w:rPrChange>
              </w:rPr>
              <w:pPrChange w:id="1214" w:author="Stephen Richard" w:date="2020-06-18T10:52:00Z">
                <w:pPr/>
              </w:pPrChange>
            </w:pPr>
            <w:ins w:id="1215" w:author="Stephen Richard" w:date="2020-06-18T10:51:00Z">
              <w:r w:rsidRPr="00D8749F">
                <w:rPr>
                  <w:rPrChange w:id="1216" w:author="Stephen Richard" w:date="2020-06-18T10:52:00Z">
                    <w:rPr/>
                  </w:rPrChange>
                </w:rPr>
                <w:t>Inclusion of pre-intrusive country rock in intrusive igneous matrix, cm to about 10 meter diameter in longest dimension. Use term pendant for larger blocks or for lithologically heterogeneous blocks.</w:t>
              </w:r>
            </w:ins>
          </w:p>
        </w:tc>
      </w:tr>
    </w:tbl>
    <w:p w14:paraId="6CD3039A" w14:textId="6248CE10" w:rsidR="0032602C" w:rsidRDefault="004663A1">
      <w:pPr>
        <w:rPr>
          <w:rFonts w:asciiTheme="majorHAnsi" w:eastAsiaTheme="majorEastAsia" w:hAnsiTheme="majorHAnsi" w:cstheme="majorBidi"/>
          <w:color w:val="2F5496" w:themeColor="accent1" w:themeShade="BF"/>
          <w:sz w:val="32"/>
          <w:szCs w:val="32"/>
        </w:rPr>
      </w:pPr>
      <w:r w:rsidRPr="004663A1">
        <w:t xml:space="preserve"> </w:t>
      </w:r>
    </w:p>
    <w:p w14:paraId="70E0A880" w14:textId="1D4E1B27" w:rsidR="004663A1" w:rsidRDefault="004663A1" w:rsidP="004663A1">
      <w:pPr>
        <w:pStyle w:val="Heading2"/>
      </w:pPr>
      <w:r>
        <w:t>Geologic Structure Modules</w:t>
      </w:r>
    </w:p>
    <w:p w14:paraId="44C20372" w14:textId="36E50287" w:rsidR="004663A1" w:rsidRDefault="00523326" w:rsidP="004663A1">
      <w:r>
        <w:t xml:space="preserve">Geologic structures </w:t>
      </w:r>
      <w:r w:rsidR="004663A1">
        <w:t xml:space="preserve">are </w:t>
      </w:r>
      <w:r>
        <w:t>represented in five separate sub-</w:t>
      </w:r>
      <w:r w:rsidR="004663A1">
        <w:t xml:space="preserve">modules. </w:t>
      </w:r>
    </w:p>
    <w:p w14:paraId="44C11B2B" w14:textId="633F031A" w:rsidR="004663A1" w:rsidRDefault="004663A1" w:rsidP="00523326">
      <w:pPr>
        <w:pStyle w:val="ListParagraph"/>
        <w:numPr>
          <w:ilvl w:val="0"/>
          <w:numId w:val="3"/>
        </w:numPr>
      </w:pPr>
      <w:r w:rsidRPr="00523326">
        <w:rPr>
          <w:b/>
        </w:rPr>
        <w:t>GSO-Structure-Contact.ttl</w:t>
      </w:r>
      <w:r>
        <w:t xml:space="preserve"> contains the </w:t>
      </w:r>
      <w:r w:rsidR="00523326">
        <w:t xml:space="preserve">various types of </w:t>
      </w:r>
      <w:r>
        <w:t>contact</w:t>
      </w:r>
      <w:r w:rsidR="00523326">
        <w:t>s</w:t>
      </w:r>
      <w:r>
        <w:t xml:space="preserve"> </w:t>
      </w:r>
      <w:r w:rsidR="00523326">
        <w:t xml:space="preserve">derived from the CGI vocabulary. Qualities </w:t>
      </w:r>
      <w:r>
        <w:t xml:space="preserve">specific to contacts are </w:t>
      </w:r>
      <w:r w:rsidR="00523326">
        <w:t xml:space="preserve">not </w:t>
      </w:r>
      <w:r>
        <w:t>currently defined.</w:t>
      </w:r>
    </w:p>
    <w:p w14:paraId="453766B7" w14:textId="628F81BD" w:rsidR="004663A1" w:rsidRDefault="004716FA" w:rsidP="00523326">
      <w:pPr>
        <w:pStyle w:val="ListParagraph"/>
        <w:numPr>
          <w:ilvl w:val="0"/>
          <w:numId w:val="3"/>
        </w:numPr>
      </w:pPr>
      <w:r w:rsidRPr="00523326">
        <w:rPr>
          <w:b/>
        </w:rPr>
        <w:t>GSO-Structure-Fault.ttl</w:t>
      </w:r>
      <w:r>
        <w:t xml:space="preserve"> contains the </w:t>
      </w:r>
      <w:r w:rsidRPr="004716FA">
        <w:t>CGI Fault Type, Fault Movement Sense and Fault Movement Type</w:t>
      </w:r>
      <w:r>
        <w:t xml:space="preserve"> classes, and defines the Displacement property and its components </w:t>
      </w:r>
      <w:r w:rsidRPr="004716FA">
        <w:t>Fault_Movement_Magnitude</w:t>
      </w:r>
      <w:r>
        <w:t xml:space="preserve">, </w:t>
      </w:r>
      <w:r w:rsidRPr="004716FA">
        <w:t>Fault_Movement_Sense</w:t>
      </w:r>
      <w:r>
        <w:t xml:space="preserve">, </w:t>
      </w:r>
      <w:r w:rsidRPr="004716FA">
        <w:t>Fault_Movement_Type</w:t>
      </w:r>
      <w:r>
        <w:t xml:space="preserve">, and </w:t>
      </w:r>
      <w:r w:rsidRPr="004716FA">
        <w:t>Fault_Movement_Vector</w:t>
      </w:r>
      <w:r>
        <w:t xml:space="preserve">. </w:t>
      </w:r>
    </w:p>
    <w:p w14:paraId="367129A5" w14:textId="4596D13F" w:rsidR="004716FA" w:rsidRDefault="004716FA" w:rsidP="00523326">
      <w:pPr>
        <w:pStyle w:val="ListParagraph"/>
        <w:numPr>
          <w:ilvl w:val="0"/>
          <w:numId w:val="3"/>
        </w:numPr>
      </w:pPr>
      <w:r w:rsidRPr="00523326">
        <w:rPr>
          <w:b/>
        </w:rPr>
        <w:t>GSO-Structure-Fold.ttl</w:t>
      </w:r>
      <w:r>
        <w:t xml:space="preserve"> defines a set of properties and classes for describing Folds, Fold Systems, and Fold Hinge and Fold Limb as parts of a fold. Physical properties defined and bound here include: </w:t>
      </w:r>
      <w:r w:rsidRPr="004716FA">
        <w:t>Fold_Amplitude</w:t>
      </w:r>
      <w:r>
        <w:t xml:space="preserve">, </w:t>
      </w:r>
      <w:r w:rsidR="00421339" w:rsidRPr="00421339">
        <w:t>Fold_Axial_Surface_Orientation</w:t>
      </w:r>
      <w:r w:rsidR="00421339">
        <w:t>,</w:t>
      </w:r>
      <w:r w:rsidR="00421339" w:rsidRPr="00421339">
        <w:t xml:space="preserve"> Fold_Genetic_Model</w:t>
      </w:r>
      <w:r w:rsidR="00421339">
        <w:t xml:space="preserve">,  </w:t>
      </w:r>
      <w:r w:rsidR="00421339" w:rsidRPr="00421339">
        <w:t>Fold_Hinge_Orientation</w:t>
      </w:r>
      <w:r w:rsidR="00421339">
        <w:t xml:space="preserve">, </w:t>
      </w:r>
      <w:r w:rsidR="00421339" w:rsidRPr="00421339">
        <w:t>Fold_Hinge_Plunge</w:t>
      </w:r>
      <w:r w:rsidR="00421339">
        <w:t xml:space="preserve">, </w:t>
      </w:r>
      <w:r w:rsidR="00421339" w:rsidRPr="00421339">
        <w:t>Fold_Hinge_Surface_Orientation</w:t>
      </w:r>
      <w:r w:rsidR="00421339">
        <w:t xml:space="preserve">, </w:t>
      </w:r>
      <w:r>
        <w:t xml:space="preserve"> </w:t>
      </w:r>
      <w:r w:rsidR="00421339" w:rsidRPr="00421339">
        <w:t>Fold_InterLimb_Angle</w:t>
      </w:r>
      <w:r w:rsidR="00421339">
        <w:t xml:space="preserve">, </w:t>
      </w:r>
      <w:r w:rsidR="00421339" w:rsidRPr="00421339">
        <w:t>Fold_Limb_Shape</w:t>
      </w:r>
      <w:r w:rsidR="00421339">
        <w:t xml:space="preserve">, </w:t>
      </w:r>
      <w:r w:rsidR="00421339" w:rsidRPr="00421339">
        <w:t>Fold_Profile_Type</w:t>
      </w:r>
      <w:r w:rsidR="00421339">
        <w:t xml:space="preserve">, </w:t>
      </w:r>
      <w:r w:rsidR="00421339" w:rsidRPr="00421339">
        <w:t>Fold_Span</w:t>
      </w:r>
      <w:r w:rsidR="00421339">
        <w:t xml:space="preserve">, </w:t>
      </w:r>
      <w:r w:rsidR="00421339" w:rsidRPr="00421339">
        <w:t>Fold_Symmetry</w:t>
      </w:r>
      <w:r w:rsidR="00421339">
        <w:t xml:space="preserve">, </w:t>
      </w:r>
      <w:r w:rsidR="00421339" w:rsidRPr="00421339">
        <w:t>Fold_Wavelength</w:t>
      </w:r>
      <w:r w:rsidR="00421339">
        <w:t xml:space="preserve">, </w:t>
      </w:r>
      <w:r w:rsidR="00421339" w:rsidRPr="00421339">
        <w:t>Hinge_Line_Curvature</w:t>
      </w:r>
      <w:r w:rsidR="00421339">
        <w:t xml:space="preserve">, </w:t>
      </w:r>
      <w:r w:rsidR="00421339" w:rsidRPr="00421339">
        <w:t>Hinge_Shape</w:t>
      </w:r>
      <w:r w:rsidR="00421339">
        <w:t xml:space="preserve">, and </w:t>
      </w:r>
      <w:r w:rsidR="00421339" w:rsidRPr="00421339">
        <w:t>Is_Periodic</w:t>
      </w:r>
      <w:r w:rsidR="00421339">
        <w:t xml:space="preserve">. Vocabularies for the terminological properties are not currently implemented, and property values </w:t>
      </w:r>
      <w:r w:rsidR="00F20164">
        <w:t>are</w:t>
      </w:r>
      <w:r w:rsidR="00421339">
        <w:t xml:space="preserve"> specified as free text.</w:t>
      </w:r>
    </w:p>
    <w:p w14:paraId="17308D82" w14:textId="3D7C3EC7" w:rsidR="00421339" w:rsidRDefault="00421339" w:rsidP="00523326">
      <w:pPr>
        <w:pStyle w:val="ListParagraph"/>
        <w:numPr>
          <w:ilvl w:val="0"/>
          <w:numId w:val="3"/>
        </w:numPr>
      </w:pPr>
      <w:r w:rsidRPr="00523326">
        <w:rPr>
          <w:b/>
        </w:rPr>
        <w:t>GSO-Structure-Foliation</w:t>
      </w:r>
      <w:r w:rsidR="00523326" w:rsidRPr="00523326">
        <w:rPr>
          <w:b/>
        </w:rPr>
        <w:t>.ttl</w:t>
      </w:r>
      <w:r>
        <w:t xml:space="preserve"> defines classes for</w:t>
      </w:r>
      <w:r w:rsidRPr="00421339">
        <w:t xml:space="preserve"> planar fabrics in rocks, as defined by the IUGS Commission for Geoscience Information (CGI) Geoscience Terminology Working Group</w:t>
      </w:r>
      <w:r>
        <w:t xml:space="preserve"> </w:t>
      </w:r>
      <w:r w:rsidRPr="00421339">
        <w:t>CGI foliationtype SKOS vocabulary 2018-08-03. Includes primary (</w:t>
      </w:r>
      <w:r w:rsidR="00F20164" w:rsidRPr="00421339">
        <w:t>e.g.</w:t>
      </w:r>
      <w:r w:rsidRPr="00421339">
        <w:t>, sedimentary and igneous) and deformation-related (</w:t>
      </w:r>
      <w:r w:rsidR="00F20164" w:rsidRPr="00421339">
        <w:t>e.g.</w:t>
      </w:r>
      <w:r w:rsidRPr="00421339">
        <w:t>, metamorphic and tectonic) planar fabrics</w:t>
      </w:r>
      <w:r w:rsidR="00527DB8">
        <w:t xml:space="preserve">. No foliation-specific </w:t>
      </w:r>
      <w:del w:id="1217" w:author="Stephen Richard" w:date="2020-06-16T08:06:00Z">
        <w:r w:rsidR="00527DB8" w:rsidDel="00E729E1">
          <w:delText xml:space="preserve">properties </w:delText>
        </w:r>
      </w:del>
      <w:ins w:id="1218" w:author="Stephen Richard" w:date="2020-06-16T08:06:00Z">
        <w:r w:rsidR="00E729E1">
          <w:t xml:space="preserve">qualities </w:t>
        </w:r>
      </w:ins>
      <w:r w:rsidR="00527DB8">
        <w:t xml:space="preserve">are defined. </w:t>
      </w:r>
    </w:p>
    <w:p w14:paraId="3A365C01" w14:textId="4998D4F1" w:rsidR="00421339" w:rsidRDefault="00421339" w:rsidP="00523326">
      <w:pPr>
        <w:pStyle w:val="ListParagraph"/>
        <w:numPr>
          <w:ilvl w:val="0"/>
          <w:numId w:val="3"/>
        </w:numPr>
      </w:pPr>
      <w:r w:rsidRPr="00523326">
        <w:rPr>
          <w:b/>
        </w:rPr>
        <w:t>GSO-Structure-Lineation</w:t>
      </w:r>
      <w:r w:rsidR="00523326" w:rsidRPr="00523326">
        <w:rPr>
          <w:b/>
        </w:rPr>
        <w:t>.ttl</w:t>
      </w:r>
      <w:r w:rsidR="00527DB8">
        <w:t xml:space="preserve"> defines classes for</w:t>
      </w:r>
      <w:r w:rsidR="00527DB8" w:rsidRPr="00421339">
        <w:t xml:space="preserve"> </w:t>
      </w:r>
      <w:r w:rsidR="00527DB8">
        <w:t>linear</w:t>
      </w:r>
      <w:r w:rsidR="00527DB8" w:rsidRPr="00421339">
        <w:t xml:space="preserve"> fabrics in rocks, as defined by the IUGS Commission for Geoscience Information (CGI) Geoscience Terminology Working Group</w:t>
      </w:r>
      <w:r w:rsidR="00527DB8">
        <w:t xml:space="preserve"> </w:t>
      </w:r>
      <w:r w:rsidR="00527DB8" w:rsidRPr="00421339">
        <w:t xml:space="preserve">CGI </w:t>
      </w:r>
      <w:r w:rsidR="00527DB8">
        <w:t>lineationtype</w:t>
      </w:r>
      <w:r w:rsidR="00527DB8" w:rsidRPr="00421339">
        <w:t xml:space="preserve"> SKOS vocabulary </w:t>
      </w:r>
      <w:r w:rsidR="00527DB8" w:rsidRPr="00527DB8">
        <w:t>2016-11-21</w:t>
      </w:r>
      <w:r w:rsidR="00527DB8">
        <w:t xml:space="preserve">. No lineation-specific </w:t>
      </w:r>
      <w:del w:id="1219" w:author="Stephen Richard" w:date="2020-06-16T08:07:00Z">
        <w:r w:rsidR="00527DB8" w:rsidDel="00E729E1">
          <w:delText xml:space="preserve">properties </w:delText>
        </w:r>
      </w:del>
      <w:ins w:id="1220" w:author="Stephen Richard" w:date="2020-06-16T08:07:00Z">
        <w:r w:rsidR="00E729E1">
          <w:t xml:space="preserve">qualities </w:t>
        </w:r>
      </w:ins>
      <w:r w:rsidR="00527DB8">
        <w:t>are defined.</w:t>
      </w:r>
    </w:p>
    <w:p w14:paraId="19F90DD1" w14:textId="5C6D98E1" w:rsidR="00527DB8" w:rsidRDefault="00523326" w:rsidP="00527DB8">
      <w:pPr>
        <w:pStyle w:val="Heading2"/>
      </w:pPr>
      <w:r>
        <w:t>Rock M</w:t>
      </w:r>
      <w:r w:rsidR="00527DB8">
        <w:t>aterial</w:t>
      </w:r>
      <w:r>
        <w:t xml:space="preserve"> Module</w:t>
      </w:r>
    </w:p>
    <w:p w14:paraId="7DBE1C96" w14:textId="058EAE38" w:rsidR="00527DB8" w:rsidRDefault="00527DB8" w:rsidP="00527DB8">
      <w:r>
        <w:t>This module includes rock</w:t>
      </w:r>
      <w:r w:rsidRPr="00527DB8">
        <w:t xml:space="preserve"> type categories modified from </w:t>
      </w:r>
      <w:r w:rsidR="00523326">
        <w:t xml:space="preserve">the </w:t>
      </w:r>
      <w:r w:rsidRPr="00527DB8">
        <w:t>CGI SimpleLithology</w:t>
      </w:r>
      <w:r>
        <w:t xml:space="preserve"> SKOS vocabulary, along with </w:t>
      </w:r>
      <w:r w:rsidR="00523326">
        <w:t>qualities from</w:t>
      </w:r>
      <w:r w:rsidRPr="00527DB8">
        <w:t xml:space="preserve"> GeoSciML v3.2. Scope includes gso</w:t>
      </w:r>
      <w:r>
        <w:t>g:</w:t>
      </w:r>
      <w:r w:rsidRPr="00527DB8">
        <w:t>Rock_Material and gso</w:t>
      </w:r>
      <w:r>
        <w:t>g:</w:t>
      </w:r>
      <w:r w:rsidRPr="00527DB8">
        <w:t xml:space="preserve">Granular Material. GSO granular material is analogous to GeoSciMLv3.2 compound material particle geometry description.   </w:t>
      </w:r>
      <w:r>
        <w:t xml:space="preserve">Physical </w:t>
      </w:r>
      <w:r w:rsidR="00523326">
        <w:t>qualities</w:t>
      </w:r>
      <w:r>
        <w:t xml:space="preserve"> defined include </w:t>
      </w:r>
      <w:commentRangeStart w:id="1221"/>
      <w:r w:rsidRPr="00527DB8">
        <w:t>Consolidation_Degree</w:t>
      </w:r>
      <w:r>
        <w:t xml:space="preserve">, </w:t>
      </w:r>
      <w:r w:rsidRPr="00527DB8">
        <w:t>Grain_Shape</w:t>
      </w:r>
      <w:r>
        <w:t xml:space="preserve">, </w:t>
      </w:r>
      <w:r w:rsidRPr="00527DB8">
        <w:t>Grain_Size</w:t>
      </w:r>
      <w:r>
        <w:t xml:space="preserve">_Average, </w:t>
      </w:r>
      <w:r w:rsidRPr="00527DB8">
        <w:t>Grain_Size</w:t>
      </w:r>
      <w:r>
        <w:t xml:space="preserve">_Min, </w:t>
      </w:r>
      <w:r w:rsidRPr="00527DB8">
        <w:t>Grain_Size</w:t>
      </w:r>
      <w:r>
        <w:t xml:space="preserve">_Max, </w:t>
      </w:r>
      <w:r w:rsidRPr="00527DB8">
        <w:t>Particle_Aspect_Ratio_Category</w:t>
      </w:r>
      <w:r>
        <w:t xml:space="preserve">, </w:t>
      </w:r>
      <w:r w:rsidRPr="00527DB8">
        <w:t>Particle_Sorting_Category</w:t>
      </w:r>
      <w:r>
        <w:t xml:space="preserve">, </w:t>
      </w:r>
      <w:r w:rsidRPr="00527DB8">
        <w:t>Rock_Material_Color</w:t>
      </w:r>
      <w:r>
        <w:t xml:space="preserve">, </w:t>
      </w:r>
      <w:r w:rsidRPr="00527DB8">
        <w:t>Rock_Material_Composition_Category</w:t>
      </w:r>
      <w:r>
        <w:t xml:space="preserve">, </w:t>
      </w:r>
      <w:r w:rsidRPr="00527DB8">
        <w:t>Rock_Material_Genetic_Category</w:t>
      </w:r>
      <w:commentRangeEnd w:id="1221"/>
      <w:r w:rsidR="00F91DA6">
        <w:rPr>
          <w:rStyle w:val="CommentReference"/>
        </w:rPr>
        <w:commentReference w:id="1221"/>
      </w:r>
      <w:r>
        <w:t xml:space="preserve">.  This module imports modules for consolidation degree, composition category, genetic category, metamorphic facies, metamorphic grade, particle shape, and particle type. </w:t>
      </w:r>
    </w:p>
    <w:p w14:paraId="7B6B2328" w14:textId="05756FA0" w:rsidR="00527DB8" w:rsidRDefault="00527DB8" w:rsidP="00D73AB4">
      <w:pPr>
        <w:pStyle w:val="Heading2"/>
      </w:pPr>
      <w:r>
        <w:t>Elements</w:t>
      </w:r>
      <w:r w:rsidR="00523326">
        <w:t xml:space="preserve"> Module</w:t>
      </w:r>
    </w:p>
    <w:p w14:paraId="42419EFF" w14:textId="73342AB1" w:rsidR="00D73AB4" w:rsidRPr="00D73AB4" w:rsidRDefault="00D73AB4" w:rsidP="00D73AB4">
      <w:r>
        <w:t xml:space="preserve">An ontology module </w:t>
      </w:r>
      <w:r w:rsidR="00DD7DB2">
        <w:t>for c</w:t>
      </w:r>
      <w:r>
        <w:t>hemical elements</w:t>
      </w:r>
      <w:r w:rsidR="00DD7DB2">
        <w:t>, including URIs</w:t>
      </w:r>
      <w:r>
        <w:t xml:space="preserve">. Extracted from WikiData via SPARQL query, with local URIs defined in </w:t>
      </w:r>
      <w:r w:rsidRPr="00D73AB4">
        <w:t xml:space="preserve">the </w:t>
      </w:r>
      <w:hyperlink r:id="rId25" w:history="1">
        <w:r w:rsidRPr="00D73AB4">
          <w:t>http://loop3d.org/GSO/ontology/2020/1/</w:t>
        </w:r>
      </w:hyperlink>
      <w:r w:rsidRPr="00D73AB4">
        <w:t xml:space="preserve"> space</w:t>
      </w:r>
      <w:r>
        <w:t xml:space="preserve">. </w:t>
      </w:r>
      <w:commentRangeStart w:id="1222"/>
      <w:r w:rsidR="00DD7DB2">
        <w:t>Qualities</w:t>
      </w:r>
      <w:r>
        <w:t xml:space="preserve"> for each element i</w:t>
      </w:r>
      <w:r w:rsidRPr="00D73AB4">
        <w:t xml:space="preserve">nclude atomic number, abbreviation, </w:t>
      </w:r>
      <w:r>
        <w:t xml:space="preserve">WikiData URI, </w:t>
      </w:r>
      <w:r w:rsidRPr="00D73AB4">
        <w:t>CHEBI URI and Encyclopedia Britannica link</w:t>
      </w:r>
      <w:commentRangeEnd w:id="1222"/>
      <w:r w:rsidR="00DD7DB2">
        <w:rPr>
          <w:rStyle w:val="CommentReference"/>
        </w:rPr>
        <w:commentReference w:id="1222"/>
      </w:r>
      <w:r>
        <w:t xml:space="preserve">. </w:t>
      </w:r>
    </w:p>
    <w:p w14:paraId="255C04D0" w14:textId="683D0634" w:rsidR="00527DB8" w:rsidRDefault="00527DB8" w:rsidP="00D73AB4">
      <w:pPr>
        <w:pStyle w:val="Heading2"/>
      </w:pPr>
      <w:r>
        <w:t>Minerals</w:t>
      </w:r>
      <w:r w:rsidR="00DD7DB2">
        <w:t xml:space="preserve"> Module</w:t>
      </w:r>
    </w:p>
    <w:p w14:paraId="73A1BF55" w14:textId="500CCF9E" w:rsidR="00D73AB4" w:rsidRPr="00D73AB4" w:rsidRDefault="00D73AB4" w:rsidP="002319A8">
      <w:r>
        <w:t xml:space="preserve">An ontology module </w:t>
      </w:r>
      <w:r w:rsidR="00DD7DB2">
        <w:t xml:space="preserve">for some 4600 mineral species extracted from the RRUFF database </w:t>
      </w:r>
      <w:r w:rsidR="005C3F4B">
        <w:t>with</w:t>
      </w:r>
      <w:r>
        <w:t xml:space="preserve"> URIs in </w:t>
      </w:r>
      <w:hyperlink r:id="rId26" w:history="1">
        <w:r w:rsidRPr="00D73AB4">
          <w:t>http://loop3d.org/GSO/ontology/2020/1/</w:t>
        </w:r>
      </w:hyperlink>
      <w:r w:rsidR="005C3F4B">
        <w:t>. The c</w:t>
      </w:r>
      <w:r>
        <w:t>ontent has been enhanced with links mined from</w:t>
      </w:r>
      <w:r w:rsidR="005C3F4B">
        <w:t xml:space="preserve"> the</w:t>
      </w:r>
      <w:r>
        <w:t xml:space="preserve"> Wiki</w:t>
      </w:r>
      <w:r w:rsidR="002319A8">
        <w:softHyphen/>
      </w:r>
      <w:r>
        <w:t xml:space="preserve">Data mineral list, which only yielded about 3600 species. </w:t>
      </w:r>
      <w:commentRangeStart w:id="1223"/>
      <w:r w:rsidR="005C3F4B">
        <w:t>Qualities</w:t>
      </w:r>
      <w:r>
        <w:t xml:space="preserve"> </w:t>
      </w:r>
      <w:commentRangeEnd w:id="1223"/>
      <w:r w:rsidR="005C3F4B">
        <w:rPr>
          <w:rStyle w:val="CommentReference"/>
        </w:rPr>
        <w:commentReference w:id="1223"/>
      </w:r>
      <w:r>
        <w:t xml:space="preserve">on each species include a list of elements present in the mineral (chemistryelements), the crystal system, </w:t>
      </w:r>
      <w:r w:rsidR="002319A8">
        <w:t>F</w:t>
      </w:r>
      <w:r>
        <w:t>leischer’s Group classification, a URL link to the handbook of mineralogy, the IMA chemical formula (html encoded), the IMA mineral number, IMA status, IUPAC chemical name, the Mindat.org ID number, URL link to Mindat.org, the RRUFF chemical formula (HTML encoded), the RRUFF name</w:t>
      </w:r>
      <w:r w:rsidR="00624F86">
        <w:t xml:space="preserve"> (with extended character set), RRUFF name html encoded, RRUFF name plain (plain ASCII characters substituted for special characters), status notes, structural group (provided by RRUFF), Strunz (version 10) class code, Label for the Strunz class, URL for mineral in WebMineral, and adoption date from Wikipedia. Not all fields are populated for all species. Some subclass relations were added in this ontology for feldspars and clay minerals to facilitate rock mineralogy descriptions. Additional work needs to be done to define useful mineral groups for rock description, and also to select a reduced set of perhaps 500 minerals that are likely to </w:t>
      </w:r>
      <w:del w:id="1224" w:author="Stephen Richard" w:date="2020-06-16T08:09:00Z">
        <w:r w:rsidR="00624F86" w:rsidDel="00E729E1">
          <w:delText>show up in</w:delText>
        </w:r>
      </w:del>
      <w:ins w:id="1225" w:author="Stephen Richard" w:date="2020-06-16T08:09:00Z">
        <w:r w:rsidR="00E729E1">
          <w:t>be useful for</w:t>
        </w:r>
      </w:ins>
      <w:r w:rsidR="00624F86">
        <w:t xml:space="preserve"> </w:t>
      </w:r>
      <w:del w:id="1226" w:author="Stephen Richard" w:date="2020-06-16T08:09:00Z">
        <w:r w:rsidR="00624F86" w:rsidDel="00E729E1">
          <w:delText xml:space="preserve">actual </w:delText>
        </w:r>
      </w:del>
      <w:r w:rsidR="00624F86">
        <w:t xml:space="preserve">3-D </w:t>
      </w:r>
      <w:ins w:id="1227" w:author="Stephen Richard" w:date="2020-06-16T08:09:00Z">
        <w:r w:rsidR="00E729E1">
          <w:t xml:space="preserve">Earth </w:t>
        </w:r>
      </w:ins>
      <w:del w:id="1228" w:author="Stephen Richard" w:date="2020-06-16T08:09:00Z">
        <w:r w:rsidR="00624F86" w:rsidDel="00E729E1">
          <w:delText>model</w:delText>
        </w:r>
        <w:r w:rsidR="005C3F4B" w:rsidDel="00E729E1">
          <w:delText>ling</w:delText>
        </w:r>
      </w:del>
      <w:ins w:id="1229" w:author="Stephen Richard" w:date="2020-06-16T08:09:00Z">
        <w:r w:rsidR="00E729E1">
          <w:t>models</w:t>
        </w:r>
      </w:ins>
      <w:r w:rsidR="00624F86">
        <w:t>.</w:t>
      </w:r>
    </w:p>
    <w:p w14:paraId="25CF7C75" w14:textId="74F034BD" w:rsidR="00527DB8" w:rsidRDefault="00527DB8" w:rsidP="00D73AB4">
      <w:pPr>
        <w:pStyle w:val="Heading2"/>
      </w:pPr>
      <w:r>
        <w:t>Geologic Process</w:t>
      </w:r>
      <w:r w:rsidR="005C3F4B">
        <w:t xml:space="preserve"> Module</w:t>
      </w:r>
    </w:p>
    <w:p w14:paraId="56022424" w14:textId="6E93CADF" w:rsidR="00624F86" w:rsidRPr="00624F86" w:rsidRDefault="00624F86" w:rsidP="00624F86">
      <w:r>
        <w:t>This ontology</w:t>
      </w:r>
      <w:r w:rsidR="005C3F4B">
        <w:t xml:space="preserve"> module</w:t>
      </w:r>
      <w:r>
        <w:t xml:space="preserve"> </w:t>
      </w:r>
      <w:r w:rsidR="005C3F4B">
        <w:t>represents</w:t>
      </w:r>
      <w:r>
        <w:t xml:space="preserve"> geologic processes, as well some anthropogenic or biologic processes that impact geology. It is based on</w:t>
      </w:r>
      <w:r w:rsidRPr="00624F86">
        <w:t xml:space="preserve"> terms and definitions from the 2016 SKOS-RDF version of the CGI Event Process vocabulary</w:t>
      </w:r>
      <w:r>
        <w:t>, but some revisions have been made in the hierarchy, along with mapping to the functional process categories additive, subtractive, transformation, and deformation</w:t>
      </w:r>
      <w:ins w:id="1230" w:author="Stephen Richard" w:date="2020-06-16T08:15:00Z">
        <w:r w:rsidR="003735D5">
          <w:t xml:space="preserve"> (Perrin et al, 2005)</w:t>
        </w:r>
      </w:ins>
      <w:r>
        <w:t xml:space="preserve">. </w:t>
      </w:r>
    </w:p>
    <w:p w14:paraId="38422BFA" w14:textId="3D2714CF" w:rsidR="00527DB8" w:rsidRDefault="00527DB8" w:rsidP="00D73AB4">
      <w:pPr>
        <w:pStyle w:val="Heading2"/>
      </w:pPr>
      <w:r>
        <w:t>Physical Setting</w:t>
      </w:r>
      <w:r w:rsidR="005C3F4B">
        <w:t xml:space="preserve"> Module</w:t>
      </w:r>
    </w:p>
    <w:p w14:paraId="350615C9" w14:textId="2E997148" w:rsidR="00624F86" w:rsidRPr="00624F86" w:rsidRDefault="00624F86" w:rsidP="00624F86">
      <w:r w:rsidRPr="00624F86">
        <w:t xml:space="preserve">This ontology contains </w:t>
      </w:r>
      <w:r w:rsidR="00BF1551">
        <w:t>items from</w:t>
      </w:r>
      <w:r w:rsidRPr="00624F86">
        <w:t xml:space="preserve"> the 2016 SKOS-RDF version of the IUGS Commission for Geoscience Information (CGI) Geoscience Terminology Working Group Event Environment vocabulary</w:t>
      </w:r>
      <w:r w:rsidR="00BF1551">
        <w:t>,</w:t>
      </w:r>
      <w:r w:rsidRPr="00624F86">
        <w:t xml:space="preserve"> to describe the physical setting within which a GeologicEvent takes place. </w:t>
      </w:r>
      <w:r w:rsidR="00BF1551">
        <w:t xml:space="preserve">It </w:t>
      </w:r>
      <w:r w:rsidRPr="00624F86">
        <w:t xml:space="preserve">is construed broadly to include </w:t>
      </w:r>
      <w:r w:rsidR="00BF1551">
        <w:t>those</w:t>
      </w:r>
      <w:r w:rsidRPr="00624F86">
        <w:t xml:space="preserve"> settings</w:t>
      </w:r>
      <w:r>
        <w:t xml:space="preserve"> </w:t>
      </w:r>
      <w:r w:rsidRPr="00624F86">
        <w:t xml:space="preserve">specified by climate, tectonics, physiography or geography, </w:t>
      </w:r>
      <w:r w:rsidR="00BF1551">
        <w:t>as well as</w:t>
      </w:r>
      <w:r w:rsidRPr="00624F86">
        <w:t xml:space="preserve"> </w:t>
      </w:r>
      <w:r w:rsidR="005C3F4B">
        <w:t xml:space="preserve">subsurface </w:t>
      </w:r>
      <w:r w:rsidRPr="00624F86">
        <w:t>settings specified by pressure, temperature, chemical environment, or tectonics.</w:t>
      </w:r>
    </w:p>
    <w:p w14:paraId="617DFCBC" w14:textId="35DEC205" w:rsidR="00527DB8" w:rsidRDefault="00527DB8" w:rsidP="00D73AB4">
      <w:pPr>
        <w:pStyle w:val="Heading2"/>
      </w:pPr>
      <w:r>
        <w:t>Geologic Unit</w:t>
      </w:r>
      <w:r w:rsidR="005C3F4B">
        <w:t xml:space="preserve"> Module</w:t>
      </w:r>
    </w:p>
    <w:p w14:paraId="7FF1DA51" w14:textId="261F0DC2" w:rsidR="003F32D1" w:rsidRPr="003F32D1" w:rsidRDefault="003F32D1" w:rsidP="003F32D1">
      <w:r>
        <w:t>The Geologic Unit module extends the Chronostratigraph</w:t>
      </w:r>
      <w:r w:rsidR="005C3F4B">
        <w:t>ic Unit and Lithostratigraphic U</w:t>
      </w:r>
      <w:r>
        <w:t xml:space="preserve">nit </w:t>
      </w:r>
      <w:r w:rsidR="00BF1551">
        <w:t xml:space="preserve">types </w:t>
      </w:r>
      <w:r>
        <w:t xml:space="preserve">with additional kinds of geologic units, as defined </w:t>
      </w:r>
      <w:r w:rsidR="00BF1551">
        <w:t>by</w:t>
      </w:r>
      <w:r>
        <w:t xml:space="preserve"> the </w:t>
      </w:r>
      <w:r w:rsidRPr="00624F86">
        <w:t>IUGS Commission for Geoscience Information (CGI) Geoscience Terminology Working Group</w:t>
      </w:r>
      <w:r>
        <w:t xml:space="preserve"> Geologic Unit type vocabulary.  </w:t>
      </w:r>
      <w:r w:rsidR="005C3F4B">
        <w:t>Qualities</w:t>
      </w:r>
      <w:r>
        <w:t xml:space="preserve"> for Geologic Units </w:t>
      </w:r>
      <w:r w:rsidR="005C3F4B">
        <w:t xml:space="preserve">are </w:t>
      </w:r>
      <w:r>
        <w:t xml:space="preserve">based on GeoSciML 3.2 </w:t>
      </w:r>
      <w:r w:rsidR="00BF1551">
        <w:t xml:space="preserve">and </w:t>
      </w:r>
      <w:r>
        <w:t xml:space="preserve">include </w:t>
      </w:r>
      <w:r w:rsidRPr="003F32D1">
        <w:t>Bedding_Pattern</w:t>
      </w:r>
      <w:r>
        <w:t xml:space="preserve">, </w:t>
      </w:r>
      <w:r w:rsidRPr="003F32D1">
        <w:t>Bedding_Style</w:t>
      </w:r>
      <w:r>
        <w:t xml:space="preserve">, </w:t>
      </w:r>
      <w:r w:rsidRPr="003F32D1">
        <w:t>Bedding_Thickness_Category</w:t>
      </w:r>
      <w:r>
        <w:t xml:space="preserve">, </w:t>
      </w:r>
      <w:r w:rsidRPr="003F32D1">
        <w:t>Geologic_Unit_Body_Morphology</w:t>
      </w:r>
      <w:r>
        <w:t xml:space="preserve">, </w:t>
      </w:r>
      <w:r w:rsidRPr="003F32D1">
        <w:t>Geologic_Unit_Composition_Category</w:t>
      </w:r>
      <w:r>
        <w:t xml:space="preserve">, and </w:t>
      </w:r>
      <w:r w:rsidRPr="003F32D1">
        <w:t>Geologic_Unit_Outcrop_Character</w:t>
      </w:r>
      <w:r>
        <w:t xml:space="preserve">. </w:t>
      </w:r>
      <w:r w:rsidR="005C3F4B">
        <w:t>Values</w:t>
      </w:r>
      <w:r>
        <w:t xml:space="preserve"> for these </w:t>
      </w:r>
      <w:del w:id="1231" w:author="Stephen Richard" w:date="2020-06-16T12:04:00Z">
        <w:r w:rsidDel="00D46457">
          <w:delText>proper</w:delText>
        </w:r>
        <w:r w:rsidR="005C3F4B" w:rsidDel="00D46457">
          <w:delText xml:space="preserve">ties </w:delText>
        </w:r>
      </w:del>
      <w:ins w:id="1232" w:author="Stephen Richard" w:date="2020-06-16T12:04:00Z">
        <w:r w:rsidR="00D46457">
          <w:t xml:space="preserve">qualities </w:t>
        </w:r>
      </w:ins>
      <w:r w:rsidR="005C3F4B">
        <w:t>have not been implemented and a</w:t>
      </w:r>
      <w:r>
        <w:t xml:space="preserve">re currently specified as free text. </w:t>
      </w:r>
      <w:commentRangeStart w:id="1233"/>
      <w:r>
        <w:t>The Alteration type, Metamorphic Facies and Metamorphic Grade component vocabularies are imported</w:t>
      </w:r>
      <w:del w:id="1234" w:author="Stephen Richard" w:date="2020-06-16T12:04:00Z">
        <w:r w:rsidR="005C3F4B" w:rsidDel="00D46457">
          <w:delText xml:space="preserve"> </w:delText>
        </w:r>
      </w:del>
      <w:commentRangeEnd w:id="1233"/>
      <w:r w:rsidR="005C3F4B">
        <w:rPr>
          <w:rStyle w:val="CommentReference"/>
        </w:rPr>
        <w:commentReference w:id="1233"/>
      </w:r>
      <w:r>
        <w:t xml:space="preserve">. </w:t>
      </w:r>
    </w:p>
    <w:p w14:paraId="3AE4210A" w14:textId="02A6B7F7" w:rsidR="00527DB8" w:rsidRDefault="00527DB8" w:rsidP="00D73AB4">
      <w:pPr>
        <w:pStyle w:val="Heading2"/>
      </w:pPr>
      <w:r>
        <w:t>Geologic Time Interval</w:t>
      </w:r>
      <w:r w:rsidR="003D1CF1">
        <w:t xml:space="preserve"> Module</w:t>
      </w:r>
    </w:p>
    <w:p w14:paraId="522651C5" w14:textId="77777777" w:rsidR="00BF1551" w:rsidRDefault="003F32D1" w:rsidP="00375D7F">
      <w:r>
        <w:t xml:space="preserve">This ontology is </w:t>
      </w:r>
      <w:r w:rsidR="00BF1551">
        <w:t>conceptually aligned with</w:t>
      </w:r>
      <w:r>
        <w:t xml:space="preserve"> the</w:t>
      </w:r>
      <w:r w:rsidR="00443AEA">
        <w:t xml:space="preserve"> Cox and Richard (2014) OWL implementation of the Geologic Time Scale</w:t>
      </w:r>
      <w:r>
        <w:t xml:space="preserve">, simplified to </w:t>
      </w:r>
      <w:r w:rsidR="00BA2923">
        <w:t>minimize</w:t>
      </w:r>
      <w:r w:rsidR="00EF5C39">
        <w:t xml:space="preserve"> import dependencies</w:t>
      </w:r>
      <w:r w:rsidR="00BF1551">
        <w:t xml:space="preserve"> and taking advantage of foundational ontological distinctions</w:t>
      </w:r>
      <w:r w:rsidR="00EF5C39">
        <w:t xml:space="preserve">. Named time intervals from </w:t>
      </w:r>
      <w:r w:rsidR="00BF1551">
        <w:t>a</w:t>
      </w:r>
      <w:r w:rsidR="00EF5C39">
        <w:t xml:space="preserve"> time scale are instances of the Geologic_Time_Interval subclasses </w:t>
      </w:r>
      <w:r w:rsidR="00F20164">
        <w:t>like</w:t>
      </w:r>
      <w:r w:rsidR="00EF5C39">
        <w:t xml:space="preserve"> Eon, Era, Period, as appropriate. The bounding time positions for the named time </w:t>
      </w:r>
      <w:r w:rsidR="00BF1551">
        <w:t>intervals</w:t>
      </w:r>
      <w:r w:rsidR="00EF5C39">
        <w:t xml:space="preserve"> are implemented as Geochronologic_Boundary instances or as GSSA instances</w:t>
      </w:r>
      <w:r w:rsidR="009026F7">
        <w:t xml:space="preserve">, with </w:t>
      </w:r>
      <w:r w:rsidR="00BA2923">
        <w:t>time coordinates in million years before present (abbreviated Ma)</w:t>
      </w:r>
      <w:r w:rsidR="00EF5C39">
        <w:t xml:space="preserve">. </w:t>
      </w:r>
    </w:p>
    <w:p w14:paraId="50F895AF" w14:textId="718D508C" w:rsidR="0096379B" w:rsidRDefault="00BF1551" w:rsidP="00375D7F">
      <w:r>
        <w:t>T</w:t>
      </w:r>
      <w:r w:rsidR="00BA2923">
        <w:t xml:space="preserve">he geologic time </w:t>
      </w:r>
      <w:r>
        <w:t>intervals</w:t>
      </w:r>
      <w:r w:rsidR="00BA2923">
        <w:t xml:space="preserve"> are considered </w:t>
      </w:r>
      <w:r w:rsidR="009026F7">
        <w:t>chronometric</w:t>
      </w:r>
      <w:r w:rsidR="00BA2923">
        <w:t xml:space="preserve"> entities </w:t>
      </w:r>
      <w:r>
        <w:t>in GSO, with their</w:t>
      </w:r>
      <w:r w:rsidR="0096379B">
        <w:t xml:space="preserve"> identity</w:t>
      </w:r>
      <w:r w:rsidR="00BA2923">
        <w:t xml:space="preserve"> defined by the time </w:t>
      </w:r>
      <w:r>
        <w:t xml:space="preserve">points (dates) </w:t>
      </w:r>
      <w:del w:id="1235" w:author="Stephen Richard" w:date="2020-06-16T12:05:00Z">
        <w:r w:rsidR="00E12893" w:rsidDel="00D46457">
          <w:delText>that comprise</w:delText>
        </w:r>
      </w:del>
      <w:ins w:id="1236" w:author="Stephen Richard" w:date="2020-06-16T12:05:00Z">
        <w:r w:rsidR="00D46457">
          <w:t>of</w:t>
        </w:r>
      </w:ins>
      <w:r>
        <w:t xml:space="preserve"> their </w:t>
      </w:r>
      <w:r w:rsidR="00BA2923">
        <w:t xml:space="preserve">boundaries. </w:t>
      </w:r>
      <w:r>
        <w:t>Thus, a change in an</w:t>
      </w:r>
      <w:ins w:id="1237" w:author="Stephen Richard" w:date="2020-06-16T12:05:00Z">
        <w:r w:rsidR="00D46457">
          <w:t xml:space="preserve"> assigned</w:t>
        </w:r>
      </w:ins>
      <w:r>
        <w:t xml:space="preserve"> interval boundary</w:t>
      </w:r>
      <w:ins w:id="1238" w:author="Stephen Richard" w:date="2020-06-16T12:05:00Z">
        <w:r w:rsidR="00D46457">
          <w:t xml:space="preserve"> date</w:t>
        </w:r>
      </w:ins>
      <w:r>
        <w:t xml:space="preserve"> indicates a different time interval, e.g. Jurassic in the 2004 and </w:t>
      </w:r>
      <w:r w:rsidR="0096379B">
        <w:t>2017</w:t>
      </w:r>
      <w:r>
        <w:t xml:space="preserve"> ICS time charts are different </w:t>
      </w:r>
      <w:r w:rsidR="0096379B">
        <w:t xml:space="preserve">entities, as they have different </w:t>
      </w:r>
      <w:del w:id="1239" w:author="Stephen Richard" w:date="2020-06-16T12:06:00Z">
        <w:r w:rsidR="0096379B" w:rsidDel="00D46457">
          <w:delText>boundaries</w:delText>
        </w:r>
      </w:del>
      <w:ins w:id="1240" w:author="Stephen Richard" w:date="2020-06-16T12:06:00Z">
        <w:r w:rsidR="00D46457">
          <w:t>boundary dates</w:t>
        </w:r>
      </w:ins>
      <w:r w:rsidR="0096379B">
        <w:t>, but Jurassic in the 2004 and 2010 ICS time charts are the same interval and entity</w:t>
      </w:r>
      <w:r>
        <w:t xml:space="preserve">. </w:t>
      </w:r>
      <w:r w:rsidR="00BA2923">
        <w:t xml:space="preserve"> </w:t>
      </w:r>
      <w:r w:rsidR="0096379B">
        <w:t>Any time interval can have a refere</w:t>
      </w:r>
      <w:r w:rsidR="00214876">
        <w:t xml:space="preserve">nce </w:t>
      </w:r>
      <w:ins w:id="1241" w:author="Stephen Richard" w:date="2020-06-16T12:08:00Z">
        <w:r w:rsidR="00D46457">
          <w:t xml:space="preserve">chronostratigraphic unit </w:t>
        </w:r>
      </w:ins>
      <w:r w:rsidR="00214876">
        <w:t xml:space="preserve">in the physical rock record, which is </w:t>
      </w:r>
      <w:r w:rsidR="0096379B">
        <w:t>a</w:t>
      </w:r>
      <w:del w:id="1242" w:author="Stephen Richard" w:date="2020-06-16T12:08:00Z">
        <w:r w:rsidR="0096379B" w:rsidDel="00D46457">
          <w:delText xml:space="preserve"> chronostratigraphic unit</w:delText>
        </w:r>
        <w:r w:rsidR="00214876" w:rsidDel="00D46457">
          <w:delText xml:space="preserve"> – a collection of all </w:delText>
        </w:r>
      </w:del>
      <w:ins w:id="1243" w:author="Stephen Richard" w:date="2020-06-16T12:08:00Z">
        <w:r w:rsidR="00D46457">
          <w:t xml:space="preserve"> </w:t>
        </w:r>
      </w:ins>
      <w:r w:rsidR="00214876">
        <w:t xml:space="preserve">geologic units </w:t>
      </w:r>
      <w:del w:id="1244" w:author="Stephen Richard" w:date="2020-06-16T12:08:00Z">
        <w:r w:rsidR="00214876" w:rsidDel="00D46457">
          <w:delText>of that age</w:delText>
        </w:r>
      </w:del>
      <w:ins w:id="1245" w:author="Stephen Richard" w:date="2020-06-16T12:08:00Z">
        <w:r w:rsidR="00D46457">
          <w:t>formed d</w:t>
        </w:r>
      </w:ins>
      <w:ins w:id="1246" w:author="Stephen Richard" w:date="2020-06-16T12:09:00Z">
        <w:r w:rsidR="00D46457">
          <w:t>uring that time interval</w:t>
        </w:r>
      </w:ins>
      <w:r w:rsidR="0096379B">
        <w:t xml:space="preserve">. </w:t>
      </w:r>
      <w:r w:rsidR="00E12893">
        <w:t>Furthermore, each boundary of a time</w:t>
      </w:r>
      <w:r w:rsidR="0096379B">
        <w:t xml:space="preserve"> interval </w:t>
      </w:r>
      <w:r w:rsidR="00E12893">
        <w:t xml:space="preserve">can also have a reference in the rock record, with the reference being an observed contact (Stratigraphic Point) that might be internationally ratified (GSSP). </w:t>
      </w:r>
    </w:p>
    <w:p w14:paraId="01FD77E4" w14:textId="33EE1DC3" w:rsidR="00BA2923" w:rsidRPr="00214876" w:rsidRDefault="00BA2923" w:rsidP="00375D7F">
      <w:pPr>
        <w:rPr>
          <w:strike/>
        </w:rPr>
      </w:pPr>
      <w:commentRangeStart w:id="1247"/>
      <w:r w:rsidRPr="00214876">
        <w:rPr>
          <w:strike/>
        </w:rPr>
        <w:t xml:space="preserve">This is in contrast to a chronostratigraphic view of </w:t>
      </w:r>
      <w:r w:rsidR="0096379B" w:rsidRPr="00214876">
        <w:rPr>
          <w:strike/>
        </w:rPr>
        <w:t>a</w:t>
      </w:r>
      <w:r w:rsidRPr="00214876">
        <w:rPr>
          <w:strike/>
        </w:rPr>
        <w:t xml:space="preserve"> time scale in which an actual physical manifestation</w:t>
      </w:r>
      <w:r w:rsidR="009026F7" w:rsidRPr="00214876">
        <w:rPr>
          <w:strike/>
        </w:rPr>
        <w:t xml:space="preserve"> (stratotype)</w:t>
      </w:r>
      <w:r w:rsidRPr="00214876">
        <w:rPr>
          <w:strike/>
        </w:rPr>
        <w:t xml:space="preserve"> in the rock record </w:t>
      </w:r>
      <w:r w:rsidR="00995CB8" w:rsidRPr="00214876">
        <w:rPr>
          <w:strike/>
        </w:rPr>
        <w:t>is</w:t>
      </w:r>
      <w:r w:rsidRPr="00214876">
        <w:rPr>
          <w:strike/>
        </w:rPr>
        <w:t xml:space="preserve"> the anchor that define</w:t>
      </w:r>
      <w:r w:rsidR="00995CB8" w:rsidRPr="00214876">
        <w:rPr>
          <w:strike/>
        </w:rPr>
        <w:t>s</w:t>
      </w:r>
      <w:r w:rsidRPr="00214876">
        <w:rPr>
          <w:strike/>
        </w:rPr>
        <w:t xml:space="preserve"> a geologic time interval.</w:t>
      </w:r>
      <w:r w:rsidR="009026F7" w:rsidRPr="00214876">
        <w:rPr>
          <w:strike/>
        </w:rPr>
        <w:t xml:space="preserve"> </w:t>
      </w:r>
      <w:r w:rsidRPr="00214876">
        <w:rPr>
          <w:strike/>
        </w:rPr>
        <w:t>The time coordinates (dates) assigned to the interval boundaries vary across versions of the International Chronostratigraphic Chart from the International Commission on Stratigraphy</w:t>
      </w:r>
      <w:r w:rsidR="009026F7" w:rsidRPr="00214876">
        <w:rPr>
          <w:strike/>
        </w:rPr>
        <w:t xml:space="preserve"> as geochronologic data improve to refine our understanding of the temporal position of the interval boundary. The practical implication of this difference for implementing a representation of the time scale is that in the chronometric view, each geologic time interval (gsog:Geologic_Date_Interval) has a unique time coordinate (gsog:Geologic_Time_Date) for its younger and older boundary. If a new estimate for the time of either boundary is adopted, then an new instance of gsog:Geologic_Date_Interval is created. The Geologic_Time_Date references the corresponding Stratigraphic_Point that anchors it</w:t>
      </w:r>
      <w:r w:rsidRPr="00214876">
        <w:rPr>
          <w:strike/>
        </w:rPr>
        <w:t>.</w:t>
      </w:r>
      <w:r w:rsidR="009026F7" w:rsidRPr="00214876">
        <w:rPr>
          <w:strike/>
        </w:rPr>
        <w:t xml:space="preserve">  In an implementation of the chronostratigraphic </w:t>
      </w:r>
      <w:r w:rsidRPr="00214876">
        <w:rPr>
          <w:strike/>
        </w:rPr>
        <w:t xml:space="preserve"> </w:t>
      </w:r>
      <w:r w:rsidR="009026F7" w:rsidRPr="00214876">
        <w:rPr>
          <w:strike/>
        </w:rPr>
        <w:t xml:space="preserve">view, each geologic time interval would be associated with </w:t>
      </w:r>
      <w:r w:rsidR="00995CB8" w:rsidRPr="00214876">
        <w:rPr>
          <w:strike/>
        </w:rPr>
        <w:t xml:space="preserve">a </w:t>
      </w:r>
      <w:r w:rsidR="009026F7" w:rsidRPr="00214876">
        <w:rPr>
          <w:strike/>
        </w:rPr>
        <w:t xml:space="preserve">unique </w:t>
      </w:r>
      <w:r w:rsidR="00974BA8" w:rsidRPr="00214876">
        <w:rPr>
          <w:strike/>
        </w:rPr>
        <w:t>s</w:t>
      </w:r>
      <w:r w:rsidR="009026F7" w:rsidRPr="00214876">
        <w:rPr>
          <w:strike/>
        </w:rPr>
        <w:t>tratigraphic</w:t>
      </w:r>
      <w:r w:rsidR="00974BA8" w:rsidRPr="00214876">
        <w:rPr>
          <w:strike/>
        </w:rPr>
        <w:t xml:space="preserve"> p</w:t>
      </w:r>
      <w:r w:rsidR="009026F7" w:rsidRPr="00214876">
        <w:rPr>
          <w:strike/>
        </w:rPr>
        <w:t>oint</w:t>
      </w:r>
      <w:r w:rsidR="00974BA8" w:rsidRPr="00214876">
        <w:rPr>
          <w:strike/>
        </w:rPr>
        <w:t xml:space="preserve"> for its younger and older boundary</w:t>
      </w:r>
      <w:r w:rsidR="009026F7" w:rsidRPr="00214876">
        <w:rPr>
          <w:strike/>
        </w:rPr>
        <w:t xml:space="preserve">.  New </w:t>
      </w:r>
      <w:r w:rsidR="00974BA8" w:rsidRPr="00214876">
        <w:rPr>
          <w:strike/>
        </w:rPr>
        <w:t xml:space="preserve">time interval </w:t>
      </w:r>
      <w:r w:rsidR="009026F7" w:rsidRPr="00214876">
        <w:rPr>
          <w:strike/>
        </w:rPr>
        <w:t xml:space="preserve"> instances would be created if a new definition of </w:t>
      </w:r>
      <w:r w:rsidR="00974BA8" w:rsidRPr="00214876">
        <w:rPr>
          <w:strike/>
        </w:rPr>
        <w:t>either</w:t>
      </w:r>
      <w:r w:rsidR="009026F7" w:rsidRPr="00214876">
        <w:rPr>
          <w:strike/>
        </w:rPr>
        <w:t xml:space="preserve"> boundary </w:t>
      </w:r>
      <w:r w:rsidR="00974BA8" w:rsidRPr="00214876">
        <w:rPr>
          <w:strike/>
        </w:rPr>
        <w:t>s</w:t>
      </w:r>
      <w:r w:rsidR="009026F7" w:rsidRPr="00214876">
        <w:rPr>
          <w:strike/>
        </w:rPr>
        <w:t>tratigraphic</w:t>
      </w:r>
      <w:r w:rsidR="00974BA8" w:rsidRPr="00214876">
        <w:rPr>
          <w:strike/>
        </w:rPr>
        <w:t xml:space="preserve"> p</w:t>
      </w:r>
      <w:r w:rsidR="009026F7" w:rsidRPr="00214876">
        <w:rPr>
          <w:strike/>
        </w:rPr>
        <w:t xml:space="preserve">oint is adopted, e.g. </w:t>
      </w:r>
      <w:r w:rsidR="00974BA8" w:rsidRPr="00214876">
        <w:rPr>
          <w:strike/>
        </w:rPr>
        <w:t>when a GSSP is ratified. The stratigraphic point might have multiple Time_Instant values corresponding to different estimations of its temporal position.</w:t>
      </w:r>
      <w:commentRangeEnd w:id="1247"/>
      <w:r w:rsidR="00214876">
        <w:rPr>
          <w:rStyle w:val="CommentReference"/>
        </w:rPr>
        <w:commentReference w:id="1247"/>
      </w:r>
    </w:p>
    <w:p w14:paraId="48C49889" w14:textId="0031C68B" w:rsidR="009706C2" w:rsidRDefault="00214876" w:rsidP="00375D7F">
      <w:bookmarkStart w:id="1248" w:name="_Hlk39904219"/>
      <w:r>
        <w:t>A time scale is then a collection of time intervals having an appropriate temporal topology, and the time intervals are parts of the time scale. A geologic time scale in GSO is thus a chunk of time partitioned into geologically relevant intervals, with this relevancy grounded in the rock record where possible.</w:t>
      </w:r>
      <w:r w:rsidR="00CC3A58">
        <w:t xml:space="preserve"> GSO cur</w:t>
      </w:r>
      <w:r w:rsidR="009706C2">
        <w:t>rently includes definitions for intervals from the ISC2004 time scale (Gradstein et al., 2004), the ISC2017</w:t>
      </w:r>
      <w:r w:rsidR="00995CB8">
        <w:t>-02</w:t>
      </w:r>
      <w:r w:rsidR="009706C2">
        <w:t xml:space="preserve"> time scale (</w:t>
      </w:r>
      <w:hyperlink r:id="rId27" w:history="1">
        <w:r w:rsidR="009706C2" w:rsidRPr="0073632D">
          <w:rPr>
            <w:rStyle w:val="Hyperlink"/>
          </w:rPr>
          <w:t>https://stratigraphy.org/icschart/ChronostratChart2017-02.pdf</w:t>
        </w:r>
      </w:hyperlink>
      <w:r w:rsidR="009706C2">
        <w:t>)</w:t>
      </w:r>
      <w:r w:rsidR="00443AEA">
        <w:t xml:space="preserve"> and the ISC2020-01 time scale (</w:t>
      </w:r>
      <w:hyperlink r:id="rId28" w:history="1">
        <w:r w:rsidR="00443AEA" w:rsidRPr="0073632D">
          <w:rPr>
            <w:rStyle w:val="Hyperlink"/>
          </w:rPr>
          <w:t>https://stratigraphy.org/icschart/ChronostratChart2020-01.pdf</w:t>
        </w:r>
      </w:hyperlink>
      <w:r w:rsidR="00443AEA">
        <w:t>)</w:t>
      </w:r>
      <w:r w:rsidR="009706C2">
        <w:t xml:space="preserve">. </w:t>
      </w:r>
      <w:r w:rsidR="00375D7F">
        <w:t xml:space="preserve"> </w:t>
      </w:r>
      <w:r w:rsidR="009706C2">
        <w:t>If the temporal position of the boundaries does not change</w:t>
      </w:r>
      <w:r w:rsidR="00CC3A58">
        <w:t xml:space="preserve"> across versions</w:t>
      </w:r>
      <w:r w:rsidR="009706C2">
        <w:t xml:space="preserve">, then the same interval </w:t>
      </w:r>
      <w:r w:rsidR="00CC3A58">
        <w:t xml:space="preserve">is </w:t>
      </w:r>
      <w:r w:rsidR="009706C2">
        <w:t>used</w:t>
      </w:r>
      <w:del w:id="1249" w:author="Stephen Richard" w:date="2020-06-16T12:10:00Z">
        <w:r w:rsidR="009706C2" w:rsidDel="00D46457">
          <w:delText xml:space="preserve"> in </w:delText>
        </w:r>
        <w:r w:rsidR="00CC3A58" w:rsidDel="00D46457">
          <w:delText>all</w:delText>
        </w:r>
      </w:del>
      <w:r w:rsidR="009706C2">
        <w:t xml:space="preserve">. </w:t>
      </w:r>
      <w:r w:rsidR="00CC3A58">
        <w:t xml:space="preserve">Only if the boundary </w:t>
      </w:r>
      <w:ins w:id="1250" w:author="Stephen Richard" w:date="2020-06-16T12:10:00Z">
        <w:r w:rsidR="00D46457">
          <w:t xml:space="preserve">date estimate </w:t>
        </w:r>
      </w:ins>
      <w:r w:rsidR="00CC3A58">
        <w:t xml:space="preserve">changes is a new interval instantiated. However, a </w:t>
      </w:r>
      <w:r w:rsidR="009706C2">
        <w:t xml:space="preserve">new interval instance is not </w:t>
      </w:r>
      <w:r w:rsidR="00CC3A58">
        <w:t>instantiated</w:t>
      </w:r>
      <w:r w:rsidR="009706C2">
        <w:t xml:space="preserve"> if </w:t>
      </w:r>
      <w:r w:rsidR="00CC3A58">
        <w:t xml:space="preserve">the </w:t>
      </w:r>
      <w:r w:rsidR="009706C2">
        <w:t xml:space="preserve">boundaries </w:t>
      </w:r>
      <w:r w:rsidR="00CC3A58">
        <w:t>of some internal</w:t>
      </w:r>
      <w:r w:rsidR="009706C2">
        <w:t xml:space="preserve"> subdivision</w:t>
      </w:r>
      <w:r w:rsidR="00CC3A58">
        <w:t xml:space="preserve"> change</w:t>
      </w:r>
      <w:r w:rsidR="009706C2">
        <w:t xml:space="preserve">. For example the </w:t>
      </w:r>
      <w:r w:rsidR="00CC3A58">
        <w:t>temporal boundaries</w:t>
      </w:r>
      <w:r w:rsidR="009706C2">
        <w:t xml:space="preserve"> defining the Miocene and Oligocene are the same in the 2004</w:t>
      </w:r>
      <w:r w:rsidR="00995CB8">
        <w:t xml:space="preserve">, </w:t>
      </w:r>
      <w:r w:rsidR="009706C2">
        <w:t>2017</w:t>
      </w:r>
      <w:r w:rsidR="00995CB8">
        <w:t xml:space="preserve"> and 2020</w:t>
      </w:r>
      <w:r w:rsidR="009706C2">
        <w:t xml:space="preserve"> versions, </w:t>
      </w:r>
      <w:r w:rsidR="00CC3A58">
        <w:t>even though certain subdivisions changes</w:t>
      </w:r>
      <w:ins w:id="1251" w:author="Stephen Richard" w:date="2020-06-16T12:12:00Z">
        <w:r w:rsidR="00D46457">
          <w:t xml:space="preserve">, </w:t>
        </w:r>
      </w:ins>
      <w:del w:id="1252" w:author="Stephen Richard" w:date="2020-06-16T12:12:00Z">
        <w:r w:rsidR="00CC3A58" w:rsidDel="00D46457">
          <w:delText xml:space="preserve"> </w:delText>
        </w:r>
        <w:commentRangeStart w:id="1253"/>
        <w:r w:rsidR="00CC3A58" w:rsidDel="00D46457">
          <w:delText>(</w:delText>
        </w:r>
      </w:del>
      <w:r w:rsidR="00CC3A58">
        <w:t xml:space="preserve">e.g. </w:t>
      </w:r>
      <w:del w:id="1254" w:author="Stephen Richard" w:date="2020-06-16T12:12:00Z">
        <w:r w:rsidR="00CC3A58" w:rsidDel="00D46457">
          <w:delText>)</w:delText>
        </w:r>
        <w:commentRangeEnd w:id="1253"/>
        <w:r w:rsidR="00CC3A58" w:rsidDel="00D46457">
          <w:rPr>
            <w:rStyle w:val="CommentReference"/>
          </w:rPr>
          <w:commentReference w:id="1253"/>
        </w:r>
        <w:r w:rsidR="009706C2" w:rsidDel="00D46457">
          <w:delText xml:space="preserve">. </w:delText>
        </w:r>
      </w:del>
      <w:ins w:id="1255" w:author="Stephen Richard" w:date="2020-06-16T12:12:00Z">
        <w:r w:rsidR="00D46457">
          <w:t xml:space="preserve">the </w:t>
        </w:r>
      </w:ins>
      <w:ins w:id="1256" w:author="Stephen Richard" w:date="2020-06-16T12:17:00Z">
        <w:r w:rsidR="00D46457">
          <w:t>date estimates for the boundaries of the Serr</w:t>
        </w:r>
        <w:r w:rsidR="00B76A75">
          <w:t>avallian Age of the Miocene ch</w:t>
        </w:r>
      </w:ins>
      <w:ins w:id="1257" w:author="Stephen Richard" w:date="2020-06-16T12:18:00Z">
        <w:r w:rsidR="00B76A75">
          <w:t>anged between the 2004 and 2017 time scale publication.</w:t>
        </w:r>
      </w:ins>
      <w:ins w:id="1258" w:author="Stephen Richard" w:date="2020-06-16T12:12:00Z">
        <w:r w:rsidR="00D46457">
          <w:t xml:space="preserve">  </w:t>
        </w:r>
      </w:ins>
    </w:p>
    <w:bookmarkEnd w:id="1248"/>
    <w:p w14:paraId="1A02C108" w14:textId="78041490" w:rsidR="00D73AB4" w:rsidRDefault="00982EC7" w:rsidP="00D73AB4">
      <w:pPr>
        <w:pStyle w:val="Heading2"/>
      </w:pPr>
      <w:r>
        <w:t>Quality</w:t>
      </w:r>
      <w:r w:rsidR="003D1CF1">
        <w:t xml:space="preserve"> Module</w:t>
      </w:r>
    </w:p>
    <w:p w14:paraId="538881EB" w14:textId="7236ADC0" w:rsidR="00EF5C39" w:rsidRPr="00EF5C39" w:rsidRDefault="003B4B43" w:rsidP="00EF5C39">
      <w:r>
        <w:t>GSO</w:t>
      </w:r>
      <w:r w:rsidR="00EF5C39">
        <w:t xml:space="preserve"> in</w:t>
      </w:r>
      <w:r w:rsidR="003D1CF1">
        <w:t>cludes some</w:t>
      </w:r>
      <w:r>
        <w:t xml:space="preserve"> common</w:t>
      </w:r>
      <w:r w:rsidR="003D1CF1">
        <w:t xml:space="preserve"> qualities (properties) </w:t>
      </w:r>
      <w:r w:rsidR="00EF5C39">
        <w:t xml:space="preserve">used </w:t>
      </w:r>
      <w:r>
        <w:t>by</w:t>
      </w:r>
      <w:r w:rsidR="00EF5C39">
        <w:t xml:space="preserve"> </w:t>
      </w:r>
      <w:r w:rsidR="003D1CF1">
        <w:t>several</w:t>
      </w:r>
      <w:r w:rsidR="00EF5C39">
        <w:t xml:space="preserve"> other </w:t>
      </w:r>
      <w:r w:rsidR="00810531">
        <w:t>m</w:t>
      </w:r>
      <w:r w:rsidR="00EF5C39">
        <w:t>odules, mostly related to orientat</w:t>
      </w:r>
      <w:r w:rsidR="003D1CF1">
        <w:t>ion and metamorphic description</w:t>
      </w:r>
      <w:r w:rsidR="00EF5C39">
        <w:t>.</w:t>
      </w:r>
    </w:p>
    <w:p w14:paraId="3F6B8534" w14:textId="12556FE2" w:rsidR="00D73AB4" w:rsidRDefault="00D73AB4" w:rsidP="00D73AB4">
      <w:pPr>
        <w:pStyle w:val="Heading2"/>
      </w:pPr>
      <w:r>
        <w:t>Hydrology</w:t>
      </w:r>
      <w:r w:rsidR="003D1CF1">
        <w:t xml:space="preserve"> Module</w:t>
      </w:r>
    </w:p>
    <w:p w14:paraId="56107284" w14:textId="451E144B" w:rsidR="00EF5C39" w:rsidRPr="00EF5C39" w:rsidRDefault="00EF5C39" w:rsidP="00EF5C39">
      <w:r>
        <w:t xml:space="preserve">This module includes hydrology </w:t>
      </w:r>
      <w:r w:rsidR="003D1CF1">
        <w:t>types</w:t>
      </w:r>
      <w:r>
        <w:t xml:space="preserve">. Currently it defines hydrologic event and hydrologic process </w:t>
      </w:r>
      <w:r w:rsidR="00050756">
        <w:t xml:space="preserve">as </w:t>
      </w:r>
      <w:r w:rsidR="003D1CF1">
        <w:t>types</w:t>
      </w:r>
      <w:r w:rsidR="00050756">
        <w:t xml:space="preserve"> of Perdurant. </w:t>
      </w:r>
      <w:r>
        <w:t xml:space="preserve"> </w:t>
      </w:r>
    </w:p>
    <w:p w14:paraId="124C5ED7" w14:textId="3A307AB8" w:rsidR="00177AA9" w:rsidRDefault="00177AA9" w:rsidP="00177AA9">
      <w:pPr>
        <w:pStyle w:val="Heading1"/>
      </w:pPr>
      <w:bookmarkStart w:id="1259" w:name="_Toc42610803"/>
      <w:r>
        <w:t>Namespaces</w:t>
      </w:r>
      <w:bookmarkEnd w:id="1259"/>
    </w:p>
    <w:tbl>
      <w:tblPr>
        <w:tblStyle w:val="TableGrid"/>
        <w:tblW w:w="0" w:type="auto"/>
        <w:tblLayout w:type="fixed"/>
        <w:tblLook w:val="04A0" w:firstRow="1" w:lastRow="0" w:firstColumn="1" w:lastColumn="0" w:noHBand="0" w:noVBand="1"/>
      </w:tblPr>
      <w:tblGrid>
        <w:gridCol w:w="1075"/>
        <w:gridCol w:w="3150"/>
        <w:gridCol w:w="4680"/>
      </w:tblGrid>
      <w:tr w:rsidR="00177AA9" w:rsidRPr="00DF563A" w14:paraId="4EADE561" w14:textId="77777777" w:rsidTr="00C84572">
        <w:tc>
          <w:tcPr>
            <w:tcW w:w="1075" w:type="dxa"/>
          </w:tcPr>
          <w:p w14:paraId="0664B64C" w14:textId="6349976D" w:rsidR="00177AA9" w:rsidRPr="00B35102" w:rsidRDefault="00B35102" w:rsidP="00C84572">
            <w:pPr>
              <w:rPr>
                <w:b/>
              </w:rPr>
            </w:pPr>
            <w:r>
              <w:rPr>
                <w:b/>
              </w:rPr>
              <w:t>Prefix</w:t>
            </w:r>
          </w:p>
        </w:tc>
        <w:tc>
          <w:tcPr>
            <w:tcW w:w="3150" w:type="dxa"/>
          </w:tcPr>
          <w:p w14:paraId="60B230D0" w14:textId="133BE640" w:rsidR="00177AA9" w:rsidRPr="00B35102" w:rsidRDefault="00177AA9" w:rsidP="00C84572">
            <w:pPr>
              <w:rPr>
                <w:b/>
              </w:rPr>
            </w:pPr>
            <w:r w:rsidRPr="00B35102">
              <w:rPr>
                <w:b/>
              </w:rPr>
              <w:t>URI</w:t>
            </w:r>
          </w:p>
        </w:tc>
        <w:tc>
          <w:tcPr>
            <w:tcW w:w="4680" w:type="dxa"/>
          </w:tcPr>
          <w:p w14:paraId="2F078609" w14:textId="77777777" w:rsidR="00177AA9" w:rsidRPr="00B35102" w:rsidRDefault="00177AA9" w:rsidP="00C84572">
            <w:pPr>
              <w:rPr>
                <w:b/>
              </w:rPr>
            </w:pPr>
            <w:r w:rsidRPr="00B35102">
              <w:rPr>
                <w:b/>
              </w:rPr>
              <w:t>Scope</w:t>
            </w:r>
          </w:p>
        </w:tc>
      </w:tr>
      <w:tr w:rsidR="00177AA9" w:rsidRPr="00DF563A" w14:paraId="1D2B5CF8" w14:textId="77777777" w:rsidTr="00C84572">
        <w:tc>
          <w:tcPr>
            <w:tcW w:w="1075" w:type="dxa"/>
          </w:tcPr>
          <w:p w14:paraId="0045997A" w14:textId="77777777" w:rsidR="00177AA9" w:rsidRPr="00DF563A" w:rsidRDefault="00177AA9" w:rsidP="00C84572">
            <w:r w:rsidRPr="00DF563A">
              <w:t>dc</w:t>
            </w:r>
            <w:r>
              <w:t>terms</w:t>
            </w:r>
          </w:p>
        </w:tc>
        <w:tc>
          <w:tcPr>
            <w:tcW w:w="3150" w:type="dxa"/>
          </w:tcPr>
          <w:p w14:paraId="091D8BA1" w14:textId="77777777" w:rsidR="00177AA9" w:rsidRPr="00DF563A" w:rsidRDefault="00177AA9" w:rsidP="00C84572">
            <w:r w:rsidRPr="00C5231A">
              <w:t>http://purl.org/dc/terms/</w:t>
            </w:r>
          </w:p>
        </w:tc>
        <w:tc>
          <w:tcPr>
            <w:tcW w:w="4680" w:type="dxa"/>
          </w:tcPr>
          <w:p w14:paraId="4D825CB5" w14:textId="77777777" w:rsidR="00177AA9" w:rsidRPr="00DF563A" w:rsidRDefault="00177AA9" w:rsidP="00C84572">
            <w:r>
              <w:t>Dublin core metadata vocabulary</w:t>
            </w:r>
          </w:p>
        </w:tc>
      </w:tr>
      <w:tr w:rsidR="00177AA9" w:rsidRPr="00DF563A" w14:paraId="5950EF6F" w14:textId="77777777" w:rsidTr="00C84572">
        <w:tc>
          <w:tcPr>
            <w:tcW w:w="1075" w:type="dxa"/>
          </w:tcPr>
          <w:p w14:paraId="239A5CC1" w14:textId="77777777" w:rsidR="00177AA9" w:rsidRPr="00DF563A" w:rsidRDefault="00177AA9" w:rsidP="00C84572">
            <w:r w:rsidRPr="00DF563A">
              <w:t>gsel</w:t>
            </w:r>
          </w:p>
        </w:tc>
        <w:tc>
          <w:tcPr>
            <w:tcW w:w="3150" w:type="dxa"/>
          </w:tcPr>
          <w:p w14:paraId="73E5169A" w14:textId="77777777" w:rsidR="00177AA9" w:rsidRPr="00DF563A" w:rsidRDefault="00177AA9" w:rsidP="00C84572">
            <w:r w:rsidRPr="00DF563A">
              <w:t>http://loop3d.org/GSO/ontology/2020/1/element/</w:t>
            </w:r>
          </w:p>
        </w:tc>
        <w:tc>
          <w:tcPr>
            <w:tcW w:w="4680" w:type="dxa"/>
          </w:tcPr>
          <w:p w14:paraId="36A0FE84" w14:textId="75130B61" w:rsidR="00177AA9" w:rsidRPr="00DF563A" w:rsidRDefault="00B35102" w:rsidP="00C84572">
            <w:r>
              <w:t>E</w:t>
            </w:r>
            <w:r w:rsidR="00177AA9">
              <w:t>lement</w:t>
            </w:r>
            <w:r>
              <w:t>s</w:t>
            </w:r>
            <w:r w:rsidR="00177AA9">
              <w:t xml:space="preserve"> by atomic number. Isotopes not distinguished.</w:t>
            </w:r>
          </w:p>
        </w:tc>
      </w:tr>
      <w:tr w:rsidR="00177AA9" w:rsidRPr="00DF563A" w14:paraId="239A0811" w14:textId="77777777" w:rsidTr="00C84572">
        <w:tc>
          <w:tcPr>
            <w:tcW w:w="1075" w:type="dxa"/>
          </w:tcPr>
          <w:p w14:paraId="10FE5B3B" w14:textId="77777777" w:rsidR="00177AA9" w:rsidRPr="00DF563A" w:rsidRDefault="00177AA9" w:rsidP="00C84572">
            <w:r w:rsidRPr="00DF563A">
              <w:t>gsen</w:t>
            </w:r>
          </w:p>
        </w:tc>
        <w:tc>
          <w:tcPr>
            <w:tcW w:w="3150" w:type="dxa"/>
          </w:tcPr>
          <w:p w14:paraId="08FE9B1D" w14:textId="77777777" w:rsidR="00177AA9" w:rsidRPr="00DF563A" w:rsidRDefault="00177AA9" w:rsidP="00C84572">
            <w:r w:rsidRPr="00DF563A">
              <w:t>http://loop3d.org/GSO/ontology/2020/1/eventenvironment</w:t>
            </w:r>
          </w:p>
        </w:tc>
        <w:tc>
          <w:tcPr>
            <w:tcW w:w="4680" w:type="dxa"/>
          </w:tcPr>
          <w:p w14:paraId="2A914F40" w14:textId="3931ADFC" w:rsidR="00177AA9" w:rsidRPr="00DF563A" w:rsidRDefault="00B35102" w:rsidP="00B35102">
            <w:r>
              <w:t>Event Environments</w:t>
            </w:r>
            <w:r w:rsidR="00177AA9">
              <w:t>; SubClass</w:t>
            </w:r>
            <w:r>
              <w:t>es of gsoc:Physical_Setting.</w:t>
            </w:r>
          </w:p>
        </w:tc>
      </w:tr>
      <w:tr w:rsidR="00177AA9" w:rsidRPr="00DF563A" w14:paraId="3D166279" w14:textId="77777777" w:rsidTr="00C84572">
        <w:tc>
          <w:tcPr>
            <w:tcW w:w="1075" w:type="dxa"/>
          </w:tcPr>
          <w:p w14:paraId="67344865" w14:textId="77777777" w:rsidR="00177AA9" w:rsidRPr="00DF563A" w:rsidRDefault="00177AA9" w:rsidP="00C84572">
            <w:r w:rsidRPr="00DF563A">
              <w:t>gsfa</w:t>
            </w:r>
          </w:p>
        </w:tc>
        <w:tc>
          <w:tcPr>
            <w:tcW w:w="3150" w:type="dxa"/>
          </w:tcPr>
          <w:p w14:paraId="5BCA2AD3" w14:textId="77777777" w:rsidR="00177AA9" w:rsidRPr="00DF563A" w:rsidRDefault="00177AA9" w:rsidP="00C84572">
            <w:r w:rsidRPr="00DF563A">
              <w:t>http://loop3d.org/GSO/ontology/2020/1/</w:t>
            </w:r>
            <w:r w:rsidRPr="00C5231A">
              <w:t>geologicstructure/</w:t>
            </w:r>
            <w:r w:rsidRPr="00DF563A">
              <w:t>fault/</w:t>
            </w:r>
          </w:p>
        </w:tc>
        <w:tc>
          <w:tcPr>
            <w:tcW w:w="4680" w:type="dxa"/>
          </w:tcPr>
          <w:p w14:paraId="75D9BC36" w14:textId="6DDE83FA" w:rsidR="00177AA9" w:rsidRPr="00DF563A" w:rsidRDefault="00B35102" w:rsidP="00C84572">
            <w:r>
              <w:t>Faults.</w:t>
            </w:r>
          </w:p>
        </w:tc>
      </w:tr>
      <w:tr w:rsidR="00177AA9" w:rsidRPr="00DF563A" w14:paraId="210276B5" w14:textId="77777777" w:rsidTr="00C84572">
        <w:tc>
          <w:tcPr>
            <w:tcW w:w="1075" w:type="dxa"/>
          </w:tcPr>
          <w:p w14:paraId="1ECC835E" w14:textId="77777777" w:rsidR="00177AA9" w:rsidRPr="00DF563A" w:rsidRDefault="00177AA9" w:rsidP="00C84572">
            <w:r w:rsidRPr="00DF563A">
              <w:t>gsfo</w:t>
            </w:r>
          </w:p>
        </w:tc>
        <w:tc>
          <w:tcPr>
            <w:tcW w:w="3150" w:type="dxa"/>
          </w:tcPr>
          <w:p w14:paraId="26D86499" w14:textId="77777777" w:rsidR="00177AA9" w:rsidRPr="00DF563A" w:rsidRDefault="00177AA9" w:rsidP="00C84572">
            <w:r w:rsidRPr="00DF563A">
              <w:t>http://loop3d.org/GSO/ontology/2020/1/</w:t>
            </w:r>
            <w:r w:rsidRPr="00C5231A">
              <w:t>geologicstructure/</w:t>
            </w:r>
            <w:r w:rsidRPr="00DF563A">
              <w:t>foliation/</w:t>
            </w:r>
          </w:p>
        </w:tc>
        <w:tc>
          <w:tcPr>
            <w:tcW w:w="4680" w:type="dxa"/>
          </w:tcPr>
          <w:p w14:paraId="569804F1" w14:textId="563F581A" w:rsidR="00177AA9" w:rsidRPr="00DF563A" w:rsidRDefault="00B35102" w:rsidP="00C84572">
            <w:r>
              <w:t>F</w:t>
            </w:r>
            <w:r w:rsidR="00177AA9">
              <w:t>oliation</w:t>
            </w:r>
            <w:r>
              <w:t>s</w:t>
            </w:r>
            <w:r w:rsidR="00177AA9">
              <w:t>, including sedimentary bedding and tectonic foliation</w:t>
            </w:r>
          </w:p>
        </w:tc>
      </w:tr>
      <w:tr w:rsidR="00177AA9" w:rsidRPr="00DF563A" w14:paraId="73E2400E" w14:textId="77777777" w:rsidTr="00C84572">
        <w:tc>
          <w:tcPr>
            <w:tcW w:w="1075" w:type="dxa"/>
          </w:tcPr>
          <w:p w14:paraId="7690B978" w14:textId="77777777" w:rsidR="00177AA9" w:rsidRPr="00DF563A" w:rsidRDefault="00177AA9" w:rsidP="00C84572">
            <w:r w:rsidRPr="00DF563A">
              <w:t>gsgu</w:t>
            </w:r>
          </w:p>
        </w:tc>
        <w:tc>
          <w:tcPr>
            <w:tcW w:w="3150" w:type="dxa"/>
          </w:tcPr>
          <w:p w14:paraId="292827E2" w14:textId="77777777" w:rsidR="00177AA9" w:rsidRPr="00DF563A" w:rsidRDefault="00177AA9" w:rsidP="00C84572">
            <w:r w:rsidRPr="00DF563A">
              <w:t>http://loop3d.org/GSO/ontology/2020/1/geologicunit/</w:t>
            </w:r>
          </w:p>
        </w:tc>
        <w:tc>
          <w:tcPr>
            <w:tcW w:w="4680" w:type="dxa"/>
          </w:tcPr>
          <w:p w14:paraId="048EC32D" w14:textId="2EAB6F93" w:rsidR="00177AA9" w:rsidRPr="00DF563A" w:rsidRDefault="00B35102" w:rsidP="00C84572">
            <w:r>
              <w:t>G</w:t>
            </w:r>
            <w:r w:rsidR="00177AA9">
              <w:t>eologic units</w:t>
            </w:r>
            <w:r>
              <w:t>.</w:t>
            </w:r>
          </w:p>
        </w:tc>
      </w:tr>
      <w:tr w:rsidR="00177AA9" w:rsidRPr="00DF563A" w14:paraId="7A02A3AD" w14:textId="77777777" w:rsidTr="00C84572">
        <w:tc>
          <w:tcPr>
            <w:tcW w:w="1075" w:type="dxa"/>
          </w:tcPr>
          <w:p w14:paraId="49C04774" w14:textId="77777777" w:rsidR="00177AA9" w:rsidRPr="00DF563A" w:rsidRDefault="00177AA9" w:rsidP="00C84572">
            <w:r w:rsidRPr="00DF563A">
              <w:t>gslth</w:t>
            </w:r>
          </w:p>
        </w:tc>
        <w:tc>
          <w:tcPr>
            <w:tcW w:w="3150" w:type="dxa"/>
          </w:tcPr>
          <w:p w14:paraId="70821C68" w14:textId="77777777" w:rsidR="00177AA9" w:rsidRPr="00DF563A" w:rsidRDefault="00177AA9" w:rsidP="00C84572">
            <w:r w:rsidRPr="00DF563A">
              <w:t>http://loop3d.org/GSO/ontology/2020/1/lithology/</w:t>
            </w:r>
          </w:p>
        </w:tc>
        <w:tc>
          <w:tcPr>
            <w:tcW w:w="4680" w:type="dxa"/>
          </w:tcPr>
          <w:p w14:paraId="4A88B7DE" w14:textId="7B79DAC7" w:rsidR="00177AA9" w:rsidRPr="00DF563A" w:rsidRDefault="00B35102" w:rsidP="00B35102">
            <w:r>
              <w:t xml:space="preserve">Materials: </w:t>
            </w:r>
            <w:r w:rsidR="00177AA9">
              <w:t>gsog:Rock_Material and gso:G</w:t>
            </w:r>
            <w:r>
              <w:t>ranular_Material. Includes the CGI Simple L</w:t>
            </w:r>
            <w:r w:rsidR="00177AA9">
              <w:t>ithology categories as sub-class</w:t>
            </w:r>
            <w:r>
              <w:t>es</w:t>
            </w:r>
            <w:r w:rsidR="00177AA9">
              <w:t xml:space="preserve"> of Rock_Material</w:t>
            </w:r>
            <w:r>
              <w:t>.</w:t>
            </w:r>
          </w:p>
        </w:tc>
      </w:tr>
      <w:tr w:rsidR="00177AA9" w:rsidRPr="00DF563A" w14:paraId="505426B6" w14:textId="77777777" w:rsidTr="00C84572">
        <w:tc>
          <w:tcPr>
            <w:tcW w:w="1075" w:type="dxa"/>
          </w:tcPr>
          <w:p w14:paraId="524E107E" w14:textId="77777777" w:rsidR="00177AA9" w:rsidRPr="00DF563A" w:rsidRDefault="00177AA9" w:rsidP="00C84572">
            <w:r w:rsidRPr="00DF563A">
              <w:t>gsmin</w:t>
            </w:r>
          </w:p>
        </w:tc>
        <w:tc>
          <w:tcPr>
            <w:tcW w:w="3150" w:type="dxa"/>
          </w:tcPr>
          <w:p w14:paraId="17DB9A4D" w14:textId="77777777" w:rsidR="00177AA9" w:rsidRPr="00DF563A" w:rsidRDefault="00177AA9" w:rsidP="00C84572">
            <w:r w:rsidRPr="00DF563A">
              <w:t>http://loop3d.org/GSO/ontology/2020/1/mineral/</w:t>
            </w:r>
          </w:p>
        </w:tc>
        <w:tc>
          <w:tcPr>
            <w:tcW w:w="4680" w:type="dxa"/>
          </w:tcPr>
          <w:p w14:paraId="5EBB3E5C" w14:textId="63449682" w:rsidR="00177AA9" w:rsidRPr="00DF563A" w:rsidRDefault="00177AA9" w:rsidP="00B35102">
            <w:r>
              <w:t xml:space="preserve">Minerals. </w:t>
            </w:r>
            <w:r w:rsidR="00B35102">
              <w:t>Qualities</w:t>
            </w:r>
            <w:r>
              <w:t xml:space="preserve"> mostly inherited from RRUFF </w:t>
            </w:r>
            <w:r w:rsidR="00F20164">
              <w:t>database</w:t>
            </w:r>
            <w:r>
              <w:t>. Includes Mineral species from RRUFF as classes.</w:t>
            </w:r>
          </w:p>
        </w:tc>
      </w:tr>
      <w:tr w:rsidR="00177AA9" w:rsidRPr="00DF563A" w14:paraId="42275900" w14:textId="77777777" w:rsidTr="00C84572">
        <w:tc>
          <w:tcPr>
            <w:tcW w:w="1075" w:type="dxa"/>
          </w:tcPr>
          <w:p w14:paraId="475E0569" w14:textId="77777777" w:rsidR="00177AA9" w:rsidRPr="00DF563A" w:rsidRDefault="00177AA9" w:rsidP="00C84572">
            <w:r w:rsidRPr="00DF563A">
              <w:t>gsoc</w:t>
            </w:r>
          </w:p>
        </w:tc>
        <w:tc>
          <w:tcPr>
            <w:tcW w:w="3150" w:type="dxa"/>
          </w:tcPr>
          <w:p w14:paraId="7D025931" w14:textId="77777777" w:rsidR="00177AA9" w:rsidRPr="00DF563A" w:rsidRDefault="00177AA9" w:rsidP="00C84572">
            <w:r w:rsidRPr="00DF563A">
              <w:t>http://loop3d.org/GSO/ontology/2020/1/common/</w:t>
            </w:r>
          </w:p>
        </w:tc>
        <w:tc>
          <w:tcPr>
            <w:tcW w:w="4680" w:type="dxa"/>
          </w:tcPr>
          <w:p w14:paraId="5E24BB03" w14:textId="46DEC289" w:rsidR="00177AA9" w:rsidRPr="00DF563A" w:rsidRDefault="00B35102" w:rsidP="00B35102">
            <w:r>
              <w:t>Entities and relations that apply universally.</w:t>
            </w:r>
          </w:p>
        </w:tc>
      </w:tr>
      <w:tr w:rsidR="00177AA9" w:rsidRPr="00DF563A" w14:paraId="3C02490B" w14:textId="77777777" w:rsidTr="00C84572">
        <w:tc>
          <w:tcPr>
            <w:tcW w:w="1075" w:type="dxa"/>
          </w:tcPr>
          <w:p w14:paraId="7A8E38F3" w14:textId="77777777" w:rsidR="00177AA9" w:rsidRPr="00DF563A" w:rsidRDefault="00177AA9" w:rsidP="00C84572">
            <w:r w:rsidRPr="00DF563A">
              <w:t>gsog</w:t>
            </w:r>
          </w:p>
        </w:tc>
        <w:tc>
          <w:tcPr>
            <w:tcW w:w="3150" w:type="dxa"/>
          </w:tcPr>
          <w:p w14:paraId="3D2BCE52" w14:textId="77777777" w:rsidR="00177AA9" w:rsidRPr="00DF563A" w:rsidRDefault="00177AA9" w:rsidP="00C84572">
            <w:r w:rsidRPr="00DF563A">
              <w:t>http://loop3d.org/GSO/ontology/2020/1/geologicfeature/</w:t>
            </w:r>
          </w:p>
        </w:tc>
        <w:tc>
          <w:tcPr>
            <w:tcW w:w="4680" w:type="dxa"/>
          </w:tcPr>
          <w:p w14:paraId="5496E5FF" w14:textId="73EBE96F" w:rsidR="00177AA9" w:rsidRPr="00DF563A" w:rsidRDefault="00B35102" w:rsidP="00B35102">
            <w:r>
              <w:t>Entities and relations</w:t>
            </w:r>
            <w:r w:rsidR="00177AA9">
              <w:t xml:space="preserve"> that used in multiple modules, </w:t>
            </w:r>
            <w:r>
              <w:t>forming the</w:t>
            </w:r>
            <w:r w:rsidR="00177AA9">
              <w:t xml:space="preserve"> framework for geoscience representation.</w:t>
            </w:r>
          </w:p>
        </w:tc>
      </w:tr>
      <w:tr w:rsidR="00177AA9" w:rsidRPr="00DF563A" w14:paraId="0038D192" w14:textId="77777777" w:rsidTr="00C84572">
        <w:tc>
          <w:tcPr>
            <w:tcW w:w="1075" w:type="dxa"/>
          </w:tcPr>
          <w:p w14:paraId="3EB909EE" w14:textId="77777777" w:rsidR="00177AA9" w:rsidRPr="00DF563A" w:rsidRDefault="00177AA9" w:rsidP="00C84572">
            <w:r w:rsidRPr="00DF563A">
              <w:t>gsol</w:t>
            </w:r>
          </w:p>
        </w:tc>
        <w:tc>
          <w:tcPr>
            <w:tcW w:w="3150" w:type="dxa"/>
          </w:tcPr>
          <w:p w14:paraId="5BBECE9E" w14:textId="77777777" w:rsidR="00177AA9" w:rsidRPr="00DF563A" w:rsidRDefault="00177AA9" w:rsidP="00C84572">
            <w:r w:rsidRPr="00DF563A">
              <w:t>http://loop3d.org/GSO/ontology/2020/1/geologicstructure</w:t>
            </w:r>
            <w:r>
              <w:t>/</w:t>
            </w:r>
            <w:r w:rsidRPr="00DF563A">
              <w:t>lineation/</w:t>
            </w:r>
          </w:p>
        </w:tc>
        <w:tc>
          <w:tcPr>
            <w:tcW w:w="4680" w:type="dxa"/>
          </w:tcPr>
          <w:p w14:paraId="42097776" w14:textId="373AB5B1" w:rsidR="00177AA9" w:rsidRPr="00DF563A" w:rsidRDefault="00B35102" w:rsidP="00C84572">
            <w:r>
              <w:t>L</w:t>
            </w:r>
            <w:r w:rsidR="00177AA9">
              <w:t>ineation</w:t>
            </w:r>
            <w:r>
              <w:t>s</w:t>
            </w:r>
            <w:r w:rsidR="00177AA9">
              <w:t>, both primary and tectonic.</w:t>
            </w:r>
          </w:p>
        </w:tc>
      </w:tr>
      <w:tr w:rsidR="00177AA9" w:rsidRPr="00DF563A" w14:paraId="3AED72E7" w14:textId="77777777" w:rsidTr="00C84572">
        <w:tc>
          <w:tcPr>
            <w:tcW w:w="1075" w:type="dxa"/>
          </w:tcPr>
          <w:p w14:paraId="1ECC9081" w14:textId="7326CFDF" w:rsidR="00177AA9" w:rsidRPr="00DF563A" w:rsidRDefault="00177AA9" w:rsidP="00C84572">
            <w:r w:rsidRPr="00DF563A">
              <w:t>gso</w:t>
            </w:r>
            <w:r w:rsidR="00995CB8">
              <w:t>q</w:t>
            </w:r>
          </w:p>
        </w:tc>
        <w:tc>
          <w:tcPr>
            <w:tcW w:w="3150" w:type="dxa"/>
          </w:tcPr>
          <w:p w14:paraId="28D05CC3" w14:textId="4B41D3DD" w:rsidR="00177AA9" w:rsidRPr="00DF563A" w:rsidRDefault="00177AA9" w:rsidP="00C84572">
            <w:r w:rsidRPr="00DF563A">
              <w:t>http://loop3d.org/GSO/ontology/2020/1/</w:t>
            </w:r>
            <w:r w:rsidR="00995CB8" w:rsidRPr="00995CB8">
              <w:t>geologicquality</w:t>
            </w:r>
            <w:r w:rsidRPr="00DF563A">
              <w:t>/</w:t>
            </w:r>
          </w:p>
        </w:tc>
        <w:tc>
          <w:tcPr>
            <w:tcW w:w="4680" w:type="dxa"/>
          </w:tcPr>
          <w:p w14:paraId="5C837A08" w14:textId="647A51A9" w:rsidR="00177AA9" w:rsidRPr="00DF563A" w:rsidRDefault="00B35102" w:rsidP="00B35102">
            <w:r>
              <w:t>Geologic q</w:t>
            </w:r>
            <w:r w:rsidR="00A275C6">
              <w:t>ualities</w:t>
            </w:r>
            <w:r w:rsidR="00177AA9">
              <w:t xml:space="preserve"> shared with multiple modules. </w:t>
            </w:r>
          </w:p>
        </w:tc>
      </w:tr>
      <w:tr w:rsidR="00177AA9" w:rsidRPr="00DF563A" w14:paraId="539FCFE4" w14:textId="77777777" w:rsidTr="00C84572">
        <w:tc>
          <w:tcPr>
            <w:tcW w:w="1075" w:type="dxa"/>
          </w:tcPr>
          <w:p w14:paraId="425DD445" w14:textId="77777777" w:rsidR="00177AA9" w:rsidRPr="00DF563A" w:rsidRDefault="00177AA9" w:rsidP="00C84572">
            <w:r w:rsidRPr="00DF563A">
              <w:t>gspr</w:t>
            </w:r>
          </w:p>
        </w:tc>
        <w:tc>
          <w:tcPr>
            <w:tcW w:w="3150" w:type="dxa"/>
          </w:tcPr>
          <w:p w14:paraId="24A5386E" w14:textId="77777777" w:rsidR="00177AA9" w:rsidRPr="00DF563A" w:rsidRDefault="00177AA9" w:rsidP="00C84572">
            <w:r w:rsidRPr="00DF563A">
              <w:t>http://loop3d.org/GSO/ontology/2020/1/geologicprocess/</w:t>
            </w:r>
          </w:p>
        </w:tc>
        <w:tc>
          <w:tcPr>
            <w:tcW w:w="4680" w:type="dxa"/>
          </w:tcPr>
          <w:p w14:paraId="717293DF" w14:textId="00135A20" w:rsidR="00177AA9" w:rsidRPr="00DF563A" w:rsidRDefault="00B35102" w:rsidP="00C84572">
            <w:r>
              <w:t>G</w:t>
            </w:r>
            <w:r w:rsidR="00177AA9">
              <w:t>eologic processes, subClass</w:t>
            </w:r>
            <w:r>
              <w:t>ed</w:t>
            </w:r>
            <w:r w:rsidR="00177AA9">
              <w:t xml:space="preserve"> from gsoc:Process or gsog:Geologic_Process. Based on CGI geologic process vocabulary</w:t>
            </w:r>
          </w:p>
        </w:tc>
      </w:tr>
      <w:tr w:rsidR="00177AA9" w:rsidRPr="00DF563A" w14:paraId="7048FA29" w14:textId="77777777" w:rsidTr="00C84572">
        <w:tc>
          <w:tcPr>
            <w:tcW w:w="1075" w:type="dxa"/>
          </w:tcPr>
          <w:p w14:paraId="34F73DAA" w14:textId="77777777" w:rsidR="00177AA9" w:rsidRPr="00DF563A" w:rsidRDefault="00177AA9" w:rsidP="00C84572">
            <w:r w:rsidRPr="00DF563A">
              <w:t>gssf</w:t>
            </w:r>
          </w:p>
        </w:tc>
        <w:tc>
          <w:tcPr>
            <w:tcW w:w="3150" w:type="dxa"/>
          </w:tcPr>
          <w:p w14:paraId="0C056273" w14:textId="77777777" w:rsidR="00177AA9" w:rsidRPr="00DF563A" w:rsidRDefault="00177AA9" w:rsidP="00C84572">
            <w:r w:rsidRPr="00DF563A">
              <w:t>http://loop3d.org/GSO/ontology/2020/1/geologicstructure</w:t>
            </w:r>
            <w:r>
              <w:t>/</w:t>
            </w:r>
            <w:r w:rsidRPr="00DF563A">
              <w:t>fold/</w:t>
            </w:r>
          </w:p>
        </w:tc>
        <w:tc>
          <w:tcPr>
            <w:tcW w:w="4680" w:type="dxa"/>
          </w:tcPr>
          <w:p w14:paraId="459E9863" w14:textId="023A61AB" w:rsidR="00177AA9" w:rsidRPr="00DF563A" w:rsidRDefault="00B35102" w:rsidP="00B35102">
            <w:r>
              <w:t>Folds.</w:t>
            </w:r>
          </w:p>
        </w:tc>
      </w:tr>
      <w:tr w:rsidR="00177AA9" w:rsidRPr="00DF563A" w14:paraId="1811F72D" w14:textId="77777777" w:rsidTr="00C84572">
        <w:tc>
          <w:tcPr>
            <w:tcW w:w="1075" w:type="dxa"/>
          </w:tcPr>
          <w:p w14:paraId="3AB1DBD3" w14:textId="77777777" w:rsidR="00177AA9" w:rsidRPr="00DF563A" w:rsidRDefault="00177AA9" w:rsidP="00C84572">
            <w:r w:rsidRPr="00DF563A">
              <w:t>gstime</w:t>
            </w:r>
          </w:p>
        </w:tc>
        <w:tc>
          <w:tcPr>
            <w:tcW w:w="3150" w:type="dxa"/>
          </w:tcPr>
          <w:p w14:paraId="544AFAE7" w14:textId="77777777" w:rsidR="00177AA9" w:rsidRPr="00DF563A" w:rsidRDefault="00177AA9" w:rsidP="00C84572">
            <w:r w:rsidRPr="00DF563A">
              <w:t>http://loop3d.org/GSO/ontology/2020/1/ischart/</w:t>
            </w:r>
          </w:p>
        </w:tc>
        <w:tc>
          <w:tcPr>
            <w:tcW w:w="4680" w:type="dxa"/>
          </w:tcPr>
          <w:p w14:paraId="5B88542C" w14:textId="73C645D9" w:rsidR="00177AA9" w:rsidRPr="00DF563A" w:rsidRDefault="00B35102" w:rsidP="00B35102">
            <w:r>
              <w:t>Entities representing the</w:t>
            </w:r>
            <w:r w:rsidR="00177AA9">
              <w:t xml:space="preserve"> </w:t>
            </w:r>
            <w:r w:rsidR="00F20164">
              <w:t>International</w:t>
            </w:r>
            <w:r w:rsidR="00177AA9">
              <w:t xml:space="preserve"> Commission on Stratigraphy geologic time scale</w:t>
            </w:r>
            <w:r>
              <w:t>.</w:t>
            </w:r>
          </w:p>
        </w:tc>
      </w:tr>
      <w:tr w:rsidR="00177AA9" w:rsidRPr="00DF563A" w14:paraId="64150999" w14:textId="77777777" w:rsidTr="00C84572">
        <w:tc>
          <w:tcPr>
            <w:tcW w:w="1075" w:type="dxa"/>
          </w:tcPr>
          <w:p w14:paraId="04442F00" w14:textId="77777777" w:rsidR="00177AA9" w:rsidRPr="00DF563A" w:rsidRDefault="00177AA9" w:rsidP="00C84572">
            <w:r w:rsidRPr="00DF563A">
              <w:t>gsuom</w:t>
            </w:r>
          </w:p>
        </w:tc>
        <w:tc>
          <w:tcPr>
            <w:tcW w:w="3150" w:type="dxa"/>
          </w:tcPr>
          <w:p w14:paraId="46CBC893" w14:textId="77777777" w:rsidR="00177AA9" w:rsidRPr="00DF563A" w:rsidRDefault="00177AA9" w:rsidP="00C84572">
            <w:r w:rsidRPr="00DF563A">
              <w:t>http://loop3d.org/GSO/ontology/2020/1/uom/</w:t>
            </w:r>
          </w:p>
        </w:tc>
        <w:tc>
          <w:tcPr>
            <w:tcW w:w="4680" w:type="dxa"/>
          </w:tcPr>
          <w:p w14:paraId="12DA8460" w14:textId="69F49A2F" w:rsidR="00177AA9" w:rsidRPr="00DF563A" w:rsidRDefault="00B35102" w:rsidP="00C84572">
            <w:r>
              <w:t>U</w:t>
            </w:r>
            <w:r w:rsidR="00177AA9">
              <w:t xml:space="preserve">nits of measure. </w:t>
            </w:r>
          </w:p>
        </w:tc>
      </w:tr>
    </w:tbl>
    <w:p w14:paraId="161E31AA" w14:textId="77777777" w:rsidR="00177AA9" w:rsidRPr="00DF563A" w:rsidRDefault="00177AA9" w:rsidP="00177AA9"/>
    <w:p w14:paraId="30E7D56F" w14:textId="77777777" w:rsidR="00177AA9" w:rsidRPr="00561FAC" w:rsidRDefault="00177AA9" w:rsidP="00561FAC"/>
    <w:p w14:paraId="21BF6EBE" w14:textId="73180852" w:rsidR="006D3D54" w:rsidRDefault="00B35102" w:rsidP="00561FAC">
      <w:pPr>
        <w:pStyle w:val="Heading1"/>
      </w:pPr>
      <w:bookmarkStart w:id="1260" w:name="_Toc42610804"/>
      <w:r>
        <w:t xml:space="preserve">CGI </w:t>
      </w:r>
      <w:r w:rsidR="006D3D54">
        <w:t>Vocabularies</w:t>
      </w:r>
      <w:bookmarkEnd w:id="1260"/>
    </w:p>
    <w:p w14:paraId="7A9E9E11" w14:textId="4D8BBFEA" w:rsidR="006D3D54" w:rsidRDefault="00B35102" w:rsidP="006D3D54">
      <w:r>
        <w:t xml:space="preserve">Many </w:t>
      </w:r>
      <w:hyperlink r:id="rId29" w:history="1">
        <w:r w:rsidR="006D3D54" w:rsidRPr="003070F8">
          <w:rPr>
            <w:rStyle w:val="Hyperlink"/>
          </w:rPr>
          <w:t>CGI vocabularies</w:t>
        </w:r>
      </w:hyperlink>
      <w:r w:rsidR="006D3D54">
        <w:t xml:space="preserve"> were converted from SKOS to owl with the following mapping:</w:t>
      </w:r>
    </w:p>
    <w:p w14:paraId="3222EAF6" w14:textId="77777777" w:rsidR="006D3D54" w:rsidRDefault="006D3D54" w:rsidP="006D3D54">
      <w:pPr>
        <w:pStyle w:val="NoSpacing"/>
        <w:numPr>
          <w:ilvl w:val="0"/>
          <w:numId w:val="1"/>
        </w:numPr>
      </w:pPr>
      <w:r>
        <w:t xml:space="preserve">skos:Concept </w:t>
      </w:r>
      <w:r>
        <w:sym w:font="Wingdings" w:char="F0E0"/>
      </w:r>
      <w:r>
        <w:t xml:space="preserve"> owl:Class</w:t>
      </w:r>
    </w:p>
    <w:p w14:paraId="009CB1B8" w14:textId="77777777" w:rsidR="006D3D54" w:rsidRDefault="006D3D54" w:rsidP="006D3D54">
      <w:pPr>
        <w:pStyle w:val="NoSpacing"/>
        <w:numPr>
          <w:ilvl w:val="0"/>
          <w:numId w:val="1"/>
        </w:numPr>
      </w:pPr>
      <w:r>
        <w:t xml:space="preserve">skos:broader </w:t>
      </w:r>
      <w:r>
        <w:sym w:font="Wingdings" w:char="F0E0"/>
      </w:r>
      <w:r>
        <w:t xml:space="preserve"> rdfs:subClassOf</w:t>
      </w:r>
    </w:p>
    <w:p w14:paraId="165A84DC" w14:textId="77777777" w:rsidR="006D3D54" w:rsidRDefault="006D3D54" w:rsidP="006D3D54">
      <w:pPr>
        <w:pStyle w:val="NoSpacing"/>
        <w:numPr>
          <w:ilvl w:val="0"/>
          <w:numId w:val="1"/>
        </w:numPr>
      </w:pPr>
      <w:r>
        <w:t xml:space="preserve">skos:prefLabel </w:t>
      </w:r>
      <w:r>
        <w:sym w:font="Wingdings" w:char="F0E0"/>
      </w:r>
      <w:r>
        <w:t xml:space="preserve"> rdfs:label</w:t>
      </w:r>
    </w:p>
    <w:p w14:paraId="29A7BB6C" w14:textId="77777777" w:rsidR="006D3D54" w:rsidRDefault="006D3D54" w:rsidP="006D3D54">
      <w:pPr>
        <w:pStyle w:val="NoSpacing"/>
        <w:numPr>
          <w:ilvl w:val="0"/>
          <w:numId w:val="1"/>
        </w:numPr>
      </w:pPr>
      <w:r>
        <w:t xml:space="preserve">skos:description </w:t>
      </w:r>
      <w:r>
        <w:sym w:font="Wingdings" w:char="F0E0"/>
      </w:r>
      <w:r>
        <w:t xml:space="preserve"> rdfs:comment</w:t>
      </w:r>
    </w:p>
    <w:p w14:paraId="22CDF8DD" w14:textId="30EDFE5C" w:rsidR="006D3D54" w:rsidRDefault="006D3D54" w:rsidP="006D3D54">
      <w:pPr>
        <w:pStyle w:val="NoSpacing"/>
        <w:numPr>
          <w:ilvl w:val="0"/>
          <w:numId w:val="1"/>
        </w:numPr>
      </w:pPr>
      <w:r>
        <w:t>dcterms:modified with current date</w:t>
      </w:r>
    </w:p>
    <w:p w14:paraId="023A496E" w14:textId="77777777" w:rsidR="00B35102" w:rsidRDefault="006D3D54" w:rsidP="006D3D54">
      <w:pPr>
        <w:pStyle w:val="NoSpacing"/>
        <w:numPr>
          <w:ilvl w:val="0"/>
          <w:numId w:val="1"/>
        </w:numPr>
      </w:pPr>
      <w:r>
        <w:t xml:space="preserve">skos:topConceptOf </w:t>
      </w:r>
      <w:r>
        <w:sym w:font="Wingdings" w:char="F0E0"/>
      </w:r>
      <w:r w:rsidR="00B35102">
        <w:t xml:space="preserve"> rdfs:subClassOf  </w:t>
      </w:r>
    </w:p>
    <w:p w14:paraId="34C2B2A5" w14:textId="1724ABC9" w:rsidR="006D3D54" w:rsidRDefault="006D3D54" w:rsidP="006D3D54">
      <w:pPr>
        <w:pStyle w:val="NoSpacing"/>
        <w:numPr>
          <w:ilvl w:val="0"/>
          <w:numId w:val="1"/>
        </w:numPr>
      </w:pPr>
      <w:r>
        <w:t>r</w:t>
      </w:r>
      <w:r w:rsidR="00B35102">
        <w:t>emove all skos:inScheme triples</w:t>
      </w:r>
      <w:r>
        <w:t xml:space="preserve"> and skos:Collection class</w:t>
      </w:r>
      <w:r w:rsidR="00B35102">
        <w:t>es</w:t>
      </w:r>
    </w:p>
    <w:p w14:paraId="2C4C3610" w14:textId="77777777" w:rsidR="006D3D54" w:rsidRDefault="006D3D54" w:rsidP="006D3D54">
      <w:pPr>
        <w:pStyle w:val="ListParagraph"/>
        <w:numPr>
          <w:ilvl w:val="0"/>
          <w:numId w:val="1"/>
        </w:numPr>
      </w:pPr>
      <w:r>
        <w:t xml:space="preserve">skos:ConceptScheme </w:t>
      </w:r>
      <w:r>
        <w:sym w:font="Wingdings" w:char="F0E0"/>
      </w:r>
      <w:r>
        <w:t xml:space="preserve"> owl:ontology</w:t>
      </w:r>
    </w:p>
    <w:p w14:paraId="3F759997" w14:textId="45D7258E" w:rsidR="00535BA3" w:rsidRDefault="00346381" w:rsidP="00561FAC">
      <w:pPr>
        <w:pStyle w:val="Heading1"/>
      </w:pPr>
      <w:bookmarkStart w:id="1261" w:name="_Toc42610805"/>
      <w:r>
        <w:t>Quality</w:t>
      </w:r>
      <w:r w:rsidR="00561FAC">
        <w:t xml:space="preserve"> Pattern</w:t>
      </w:r>
      <w:bookmarkEnd w:id="1261"/>
    </w:p>
    <w:p w14:paraId="4F36946A" w14:textId="65DC1E27" w:rsidR="00757E7E" w:rsidRDefault="001B306B" w:rsidP="00757E7E">
      <w:del w:id="1262" w:author="Stephen Richard" w:date="2020-06-16T13:01:00Z">
        <w:r w:rsidDel="00A4516A">
          <w:delText>Many q</w:delText>
        </w:r>
        <w:r w:rsidR="004E6FF4" w:rsidDel="00A4516A">
          <w:delText>ualities, such as various physical properties (e.g. density, colour, orientation)</w:delText>
        </w:r>
        <w:r w:rsidDel="00A4516A">
          <w:delText>,</w:delText>
        </w:r>
        <w:r w:rsidR="006D3D54" w:rsidDel="00A4516A">
          <w:delText xml:space="preserve"> are defined </w:delText>
        </w:r>
        <w:r w:rsidDel="00A4516A">
          <w:delText>in the Common module</w:delText>
        </w:r>
        <w:r w:rsidR="003070F8" w:rsidDel="00A4516A">
          <w:delText xml:space="preserve">. </w:delText>
        </w:r>
      </w:del>
      <w:r w:rsidR="003070F8">
        <w:t>Quality and Role are</w:t>
      </w:r>
      <w:r>
        <w:t xml:space="preserve"> both</w:t>
      </w:r>
      <w:r w:rsidR="003070F8">
        <w:t xml:space="preserve"> subclasses of ‘Inherent’, a </w:t>
      </w:r>
      <w:r>
        <w:t>foundational type</w:t>
      </w:r>
      <w:r w:rsidR="003070F8">
        <w:t xml:space="preserve"> </w:t>
      </w:r>
      <w:r w:rsidR="005747BB">
        <w:t>for things that</w:t>
      </w:r>
      <w:r w:rsidR="003070F8">
        <w:t xml:space="preserve"> </w:t>
      </w:r>
      <w:r w:rsidR="005747BB" w:rsidRPr="005747BB">
        <w:t xml:space="preserve">depend for </w:t>
      </w:r>
      <w:r w:rsidR="005747BB">
        <w:t>their</w:t>
      </w:r>
      <w:r w:rsidR="005747BB" w:rsidRPr="005747BB">
        <w:t xml:space="preserve"> existence on </w:t>
      </w:r>
      <w:r>
        <w:t>a single</w:t>
      </w:r>
      <w:r w:rsidR="005747BB">
        <w:t xml:space="preserve"> </w:t>
      </w:r>
      <w:r w:rsidR="005747BB" w:rsidRPr="005747BB">
        <w:t xml:space="preserve">independent particular that is its bearer. </w:t>
      </w:r>
      <w:r w:rsidR="005747BB">
        <w:t>An Inherent</w:t>
      </w:r>
      <w:r w:rsidR="005747BB" w:rsidRPr="005747BB">
        <w:t xml:space="preserve"> is associated with the bearer via the 'inheresIn' </w:t>
      </w:r>
      <w:r>
        <w:t>relation</w:t>
      </w:r>
      <w:r w:rsidR="00995CB8">
        <w:t xml:space="preserve"> (or one of its </w:t>
      </w:r>
      <w:r>
        <w:t>subrelations</w:t>
      </w:r>
      <w:r w:rsidR="00995CB8">
        <w:t>)</w:t>
      </w:r>
      <w:r w:rsidR="005747BB" w:rsidRPr="005747BB">
        <w:t>. An Inherent is an Endurant because it is present in its totality at any time that it exists</w:t>
      </w:r>
      <w:r w:rsidR="006D3D54">
        <w:t xml:space="preserve">.  </w:t>
      </w:r>
      <w:r>
        <w:t>Non-geologic qualities</w:t>
      </w:r>
      <w:ins w:id="1263" w:author="Stephen Richard" w:date="2020-06-16T13:01:00Z">
        <w:r w:rsidR="00A4516A">
          <w:t xml:space="preserve">, e.g. density, colour, orientation, </w:t>
        </w:r>
      </w:ins>
      <w:r>
        <w:t xml:space="preserve"> that are general </w:t>
      </w:r>
      <w:r w:rsidR="006D3D54">
        <w:t xml:space="preserve">are defined in the Common module. </w:t>
      </w:r>
      <w:r>
        <w:t>Geologic qualities that span mu</w:t>
      </w:r>
      <w:r w:rsidR="006D3D54">
        <w:t xml:space="preserve">ltiple geoscience modules are defined in the </w:t>
      </w:r>
      <w:commentRangeStart w:id="1264"/>
      <w:r>
        <w:t>Quality</w:t>
      </w:r>
      <w:r w:rsidR="006D3D54">
        <w:t xml:space="preserve"> </w:t>
      </w:r>
      <w:commentRangeEnd w:id="1264"/>
      <w:r>
        <w:rPr>
          <w:rStyle w:val="CommentReference"/>
        </w:rPr>
        <w:commentReference w:id="1264"/>
      </w:r>
      <w:r w:rsidR="006D3D54">
        <w:t xml:space="preserve">module. </w:t>
      </w:r>
      <w:r>
        <w:t>Other qualities applicable only to certain modules are defined in those modules</w:t>
      </w:r>
      <w:r w:rsidR="006D3D54">
        <w:t>.</w:t>
      </w:r>
    </w:p>
    <w:p w14:paraId="11FA683C" w14:textId="324B708B" w:rsidR="00CA2D3C" w:rsidRDefault="000C5ED5" w:rsidP="00CA2D3C">
      <w:r>
        <w:t>Bearers are bound to their q</w:t>
      </w:r>
      <w:r w:rsidR="001B306B">
        <w:t>ualities</w:t>
      </w:r>
      <w:r w:rsidR="006D3D54">
        <w:t xml:space="preserve"> </w:t>
      </w:r>
      <w:del w:id="1265" w:author="Stephen Richard" w:date="2020-06-16T13:02:00Z">
        <w:r w:rsidR="006D3D54" w:rsidDel="00A4516A">
          <w:delText xml:space="preserve">are bound </w:delText>
        </w:r>
      </w:del>
      <w:r>
        <w:t>via the</w:t>
      </w:r>
      <w:r w:rsidR="006D3D54">
        <w:t xml:space="preserve"> gsoc:has</w:t>
      </w:r>
      <w:r w:rsidR="005747BB">
        <w:t>Quality</w:t>
      </w:r>
      <w:r>
        <w:t xml:space="preserve"> relation, and qualities to their bearers via the gsoc:isQualityOf relation</w:t>
      </w:r>
      <w:r w:rsidR="006D3D54">
        <w:t>.</w:t>
      </w:r>
      <w:r w:rsidR="00E01288">
        <w:t xml:space="preserve"> </w:t>
      </w:r>
      <w:r>
        <w:t xml:space="preserve">Importantly, qualities such as Colour can have values such as Red. Qualities are bound to their values via the hasValue relation in principle, but in practice, due to OWL constraints, there are two binding relations: gsoc:hasValue </w:t>
      </w:r>
      <w:r w:rsidR="00CA2D3C">
        <w:t>for binding to types, such as Red, and hasDataValue for binding to</w:t>
      </w:r>
      <w:ins w:id="1266" w:author="Stephen Richard" w:date="2020-06-16T13:03:00Z">
        <w:r w:rsidR="00A4516A">
          <w:t xml:space="preserve"> literal</w:t>
        </w:r>
      </w:ins>
      <w:del w:id="1267" w:author="Stephen Richard" w:date="2020-06-16T13:03:00Z">
        <w:r w:rsidR="00CA2D3C" w:rsidDel="00A4516A">
          <w:delText xml:space="preserve"> non-</w:delText>
        </w:r>
      </w:del>
      <w:ins w:id="1268" w:author="Stephen Richard" w:date="2020-06-16T13:03:00Z">
        <w:r w:rsidR="00A4516A">
          <w:t xml:space="preserve"> </w:t>
        </w:r>
      </w:ins>
      <w:r w:rsidR="00CA2D3C">
        <w:t>types, such as</w:t>
      </w:r>
      <w:ins w:id="1269" w:author="Stephen Richard" w:date="2020-06-16T13:03:00Z">
        <w:r w:rsidR="00A4516A">
          <w:t xml:space="preserve"> numbers</w:t>
        </w:r>
      </w:ins>
      <w:r w:rsidR="00CA2D3C">
        <w:t xml:space="preserve"> </w:t>
      </w:r>
      <w:ins w:id="1270" w:author="Stephen Richard" w:date="2020-06-16T13:03:00Z">
        <w:r w:rsidR="00A4516A">
          <w:t xml:space="preserve">(e.g. </w:t>
        </w:r>
      </w:ins>
      <w:r w:rsidR="00CA2D3C">
        <w:t>10.13</w:t>
      </w:r>
      <w:ins w:id="1271" w:author="Stephen Richard" w:date="2020-06-16T13:03:00Z">
        <w:r w:rsidR="00A4516A">
          <w:t>)</w:t>
        </w:r>
      </w:ins>
      <w:r w:rsidR="00CA2D3C">
        <w:t xml:space="preserve"> or</w:t>
      </w:r>
      <w:ins w:id="1272" w:author="Stephen Richard" w:date="2020-06-16T13:03:00Z">
        <w:r w:rsidR="00A4516A">
          <w:t xml:space="preserve"> strings (e.g.</w:t>
        </w:r>
      </w:ins>
      <w:r w:rsidR="00CA2D3C">
        <w:t xml:space="preserve"> “foo”</w:t>
      </w:r>
      <w:ins w:id="1273" w:author="Stephen Richard" w:date="2020-06-16T13:03:00Z">
        <w:r w:rsidR="00A4516A">
          <w:t>)</w:t>
        </w:r>
      </w:ins>
      <w:r w:rsidR="00CA2D3C">
        <w:t xml:space="preserve">, which are </w:t>
      </w:r>
      <w:del w:id="1274" w:author="Stephen Richard" w:date="2020-06-16T13:03:00Z">
        <w:r w:rsidR="00CA2D3C" w:rsidDel="00A4516A">
          <w:delText xml:space="preserve">indeed </w:delText>
        </w:r>
      </w:del>
      <w:ins w:id="1275" w:author="Stephen Richard" w:date="2020-06-16T13:03:00Z">
        <w:r w:rsidR="00A4516A">
          <w:t xml:space="preserve">implemented as </w:t>
        </w:r>
      </w:ins>
      <w:r w:rsidR="00CA2D3C">
        <w:t xml:space="preserve">simple xml types (e.g. text, decimal, date).  </w:t>
      </w:r>
      <w:r w:rsidR="00252362">
        <w:t xml:space="preserve">In an </w:t>
      </w:r>
      <w:r w:rsidR="00CA2D3C">
        <w:t xml:space="preserve">instance, </w:t>
      </w:r>
      <w:r w:rsidR="006807D9">
        <w:t xml:space="preserve">typed quality </w:t>
      </w:r>
      <w:r w:rsidR="00CA2D3C">
        <w:t>values are</w:t>
      </w:r>
      <w:r w:rsidR="00252362">
        <w:t xml:space="preserve"> also instances and</w:t>
      </w:r>
      <w:r w:rsidR="00CA2D3C">
        <w:t xml:space="preserve"> typically assigned using blank nodes</w:t>
      </w:r>
      <w:r w:rsidR="00252362">
        <w:t>: i</w:t>
      </w:r>
      <w:r w:rsidR="006807D9">
        <w:t xml:space="preserve">n the example below, a blank node is used to specify the type of quality (gsop:Metamorphic_Grade), and </w:t>
      </w:r>
      <w:r w:rsidR="00252362">
        <w:t xml:space="preserve">another blank node is used to specify the medium </w:t>
      </w:r>
      <w:r w:rsidR="006807D9">
        <w:t xml:space="preserve">metamorphic grade </w:t>
      </w:r>
      <w:r w:rsidR="00252362">
        <w:t>value.</w:t>
      </w:r>
    </w:p>
    <w:p w14:paraId="24AEA9C5" w14:textId="77777777" w:rsidR="00CA2D3C" w:rsidRPr="00C954B4" w:rsidRDefault="00CA2D3C" w:rsidP="00CA2D3C">
      <w:pPr>
        <w:pStyle w:val="NoSpacing"/>
        <w:rPr>
          <w:rFonts w:ascii="Courier New" w:hAnsi="Courier New" w:cs="Courier New"/>
          <w:sz w:val="20"/>
          <w:szCs w:val="20"/>
        </w:rPr>
      </w:pPr>
      <w:bookmarkStart w:id="1276" w:name="_Hlk35331981"/>
      <w:r w:rsidRPr="00C954B4">
        <w:rPr>
          <w:rFonts w:ascii="Courier New" w:hAnsi="Courier New" w:cs="Courier New"/>
          <w:sz w:val="20"/>
          <w:szCs w:val="20"/>
        </w:rPr>
        <w:t>con:XmRockBody</w:t>
      </w:r>
    </w:p>
    <w:p w14:paraId="5BB3A190"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gsog:Complex ;</w:t>
      </w:r>
    </w:p>
    <w:p w14:paraId="1549F798"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gsoc:hasConstituent [</w:t>
      </w:r>
    </w:p>
    <w:p w14:paraId="51AC335F"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gslth:gneiss ;</w:t>
      </w:r>
    </w:p>
    <w:p w14:paraId="563BA358" w14:textId="44FF540F" w:rsidR="00CA2D3C" w:rsidRPr="00C954B4" w:rsidRDefault="00CA2D3C" w:rsidP="00CA2D3C">
      <w:pPr>
        <w:pStyle w:val="NoSpacing"/>
        <w:rPr>
          <w:rFonts w:ascii="Courier New" w:hAnsi="Courier New" w:cs="Courier New"/>
          <w:sz w:val="20"/>
          <w:szCs w:val="20"/>
        </w:rPr>
      </w:pPr>
      <w:r>
        <w:rPr>
          <w:rFonts w:ascii="Courier New" w:hAnsi="Courier New" w:cs="Courier New"/>
          <w:sz w:val="20"/>
          <w:szCs w:val="20"/>
        </w:rPr>
        <w:t xml:space="preserve">      gsoc:hasQuality</w:t>
      </w:r>
      <w:r w:rsidRPr="00C954B4">
        <w:rPr>
          <w:rFonts w:ascii="Courier New" w:hAnsi="Courier New" w:cs="Courier New"/>
          <w:sz w:val="20"/>
          <w:szCs w:val="20"/>
        </w:rPr>
        <w:t xml:space="preserve"> [</w:t>
      </w:r>
    </w:p>
    <w:p w14:paraId="48F64D05"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gsop:Metamorphic_Grade ;</w:t>
      </w:r>
    </w:p>
    <w:p w14:paraId="2BF5A1CB" w14:textId="132944CA" w:rsidR="00CA2D3C" w:rsidRPr="00C954B4" w:rsidDel="00A4516A" w:rsidRDefault="00CA2D3C" w:rsidP="00CA2D3C">
      <w:pPr>
        <w:pStyle w:val="NoSpacing"/>
        <w:rPr>
          <w:del w:id="1277" w:author="Stephen Richard" w:date="2020-06-16T13:04:00Z"/>
          <w:rFonts w:ascii="Courier New" w:hAnsi="Courier New" w:cs="Courier New"/>
          <w:sz w:val="20"/>
          <w:szCs w:val="20"/>
        </w:rPr>
      </w:pPr>
      <w:r w:rsidRPr="00C954B4">
        <w:rPr>
          <w:rFonts w:ascii="Courier New" w:hAnsi="Courier New" w:cs="Courier New"/>
          <w:sz w:val="20"/>
          <w:szCs w:val="20"/>
        </w:rPr>
        <w:tab/>
      </w:r>
      <w:r w:rsidRPr="00C954B4">
        <w:rPr>
          <w:rFonts w:ascii="Courier New" w:hAnsi="Courier New" w:cs="Courier New"/>
          <w:sz w:val="20"/>
          <w:szCs w:val="20"/>
        </w:rPr>
        <w:tab/>
        <w:t xml:space="preserve">  gsoc:hasValue [</w:t>
      </w:r>
    </w:p>
    <w:p w14:paraId="094CAE95" w14:textId="2B683E3E" w:rsidR="00CA2D3C" w:rsidRPr="00C954B4" w:rsidDel="00A4516A" w:rsidRDefault="00CA2D3C" w:rsidP="00CA2D3C">
      <w:pPr>
        <w:pStyle w:val="NoSpacing"/>
        <w:rPr>
          <w:del w:id="1278" w:author="Stephen Richard" w:date="2020-06-16T13:04:00Z"/>
          <w:rFonts w:ascii="Courier New" w:hAnsi="Courier New" w:cs="Courier New"/>
          <w:sz w:val="20"/>
          <w:szCs w:val="20"/>
        </w:rPr>
      </w:pPr>
      <w:del w:id="1279" w:author="Stephen Richard" w:date="2020-06-16T13:04:00Z">
        <w:r w:rsidRPr="00C954B4" w:rsidDel="00A4516A">
          <w:rPr>
            <w:rFonts w:ascii="Courier New" w:hAnsi="Courier New" w:cs="Courier New"/>
            <w:sz w:val="20"/>
            <w:szCs w:val="20"/>
          </w:rPr>
          <w:tab/>
        </w:r>
        <w:r w:rsidRPr="00C954B4" w:rsidDel="00A4516A">
          <w:rPr>
            <w:rFonts w:ascii="Courier New" w:hAnsi="Courier New" w:cs="Courier New"/>
            <w:sz w:val="20"/>
            <w:szCs w:val="20"/>
          </w:rPr>
          <w:tab/>
          <w:delText xml:space="preserve">    </w:delText>
        </w:r>
      </w:del>
      <w:ins w:id="1280" w:author="Stephen Richard" w:date="2020-06-16T13:04:00Z">
        <w:r w:rsidR="00A4516A">
          <w:rPr>
            <w:rFonts w:ascii="Courier New" w:hAnsi="Courier New" w:cs="Courier New"/>
            <w:sz w:val="20"/>
            <w:szCs w:val="20"/>
          </w:rPr>
          <w:t xml:space="preserve"> </w:t>
        </w:r>
      </w:ins>
      <w:r w:rsidRPr="00C954B4">
        <w:rPr>
          <w:rFonts w:ascii="Courier New" w:hAnsi="Courier New" w:cs="Courier New"/>
          <w:sz w:val="20"/>
          <w:szCs w:val="20"/>
        </w:rPr>
        <w:t>a gsmg:medium_metamorphic_grade</w:t>
      </w:r>
    </w:p>
    <w:p w14:paraId="5DD248B1" w14:textId="4C51AD55" w:rsidR="00CA2D3C" w:rsidRPr="00C954B4" w:rsidRDefault="00CA2D3C" w:rsidP="00CA2D3C">
      <w:pPr>
        <w:pStyle w:val="NoSpacing"/>
        <w:rPr>
          <w:rFonts w:ascii="Courier New" w:hAnsi="Courier New" w:cs="Courier New"/>
          <w:sz w:val="20"/>
          <w:szCs w:val="20"/>
        </w:rPr>
      </w:pPr>
      <w:del w:id="1281" w:author="Stephen Richard" w:date="2020-06-16T13:04:00Z">
        <w:r w:rsidRPr="00C954B4" w:rsidDel="00A4516A">
          <w:rPr>
            <w:rFonts w:ascii="Courier New" w:hAnsi="Courier New" w:cs="Courier New"/>
            <w:sz w:val="20"/>
            <w:szCs w:val="20"/>
          </w:rPr>
          <w:tab/>
        </w:r>
        <w:r w:rsidRPr="00C954B4" w:rsidDel="00A4516A">
          <w:rPr>
            <w:rFonts w:ascii="Courier New" w:hAnsi="Courier New" w:cs="Courier New"/>
            <w:sz w:val="20"/>
            <w:szCs w:val="20"/>
          </w:rPr>
          <w:tab/>
        </w:r>
        <w:r w:rsidRPr="00C954B4" w:rsidDel="00A4516A">
          <w:rPr>
            <w:rFonts w:ascii="Courier New" w:hAnsi="Courier New" w:cs="Courier New"/>
            <w:sz w:val="20"/>
            <w:szCs w:val="20"/>
          </w:rPr>
          <w:tab/>
        </w:r>
      </w:del>
      <w:ins w:id="1282" w:author="Stephen Richard" w:date="2020-06-16T13:04:00Z">
        <w:r w:rsidR="00A4516A">
          <w:rPr>
            <w:rFonts w:ascii="Courier New" w:hAnsi="Courier New" w:cs="Courier New"/>
            <w:sz w:val="20"/>
            <w:szCs w:val="20"/>
          </w:rPr>
          <w:t xml:space="preserve"> </w:t>
        </w:r>
      </w:ins>
      <w:r w:rsidRPr="00C954B4">
        <w:rPr>
          <w:rFonts w:ascii="Courier New" w:hAnsi="Courier New" w:cs="Courier New"/>
          <w:sz w:val="20"/>
          <w:szCs w:val="20"/>
        </w:rPr>
        <w:t>]</w:t>
      </w:r>
    </w:p>
    <w:p w14:paraId="673BA1D7"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 ;</w:t>
      </w:r>
    </w:p>
    <w:p w14:paraId="75BC9263" w14:textId="77777777" w:rsidR="00CA2D3C"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 ;</w:t>
      </w:r>
    </w:p>
    <w:bookmarkEnd w:id="1276"/>
    <w:p w14:paraId="1EABECD1" w14:textId="77777777" w:rsidR="00CA2D3C" w:rsidRDefault="00CA2D3C" w:rsidP="00CA2D3C"/>
    <w:p w14:paraId="359C1822" w14:textId="55D0438A" w:rsidR="00CA2D3C" w:rsidRDefault="00CA2D3C" w:rsidP="008D3373">
      <w:r>
        <w:t xml:space="preserve">Importantly, qualities can bear qualities to form complex qualities, such as colour bearing the hue, saturation, and brightness qualities. Units of measure also considered a quality carried by another quality. </w:t>
      </w:r>
    </w:p>
    <w:p w14:paraId="4723ABBB" w14:textId="660E70F8" w:rsidR="00044607" w:rsidRDefault="00DF40BF" w:rsidP="00BB59E7">
      <w:pPr>
        <w:pStyle w:val="Heading1"/>
      </w:pPr>
      <w:bookmarkStart w:id="1283" w:name="_Toc42610806"/>
      <w:r>
        <w:t>URI P</w:t>
      </w:r>
      <w:r w:rsidR="00044607">
        <w:t>attern</w:t>
      </w:r>
      <w:bookmarkEnd w:id="1283"/>
    </w:p>
    <w:p w14:paraId="5E9BBD1D" w14:textId="445B70D5" w:rsidR="00044607" w:rsidRDefault="00206D37" w:rsidP="00473DA3">
      <w:r>
        <w:t>The b</w:t>
      </w:r>
      <w:r w:rsidR="00044607">
        <w:t>ase host name for namespaces</w:t>
      </w:r>
      <w:r>
        <w:t xml:space="preserve"> is</w:t>
      </w:r>
      <w:r w:rsidR="00044607">
        <w:t xml:space="preserve">: </w:t>
      </w:r>
    </w:p>
    <w:p w14:paraId="00A43CE6" w14:textId="63318006" w:rsidR="00044607" w:rsidRPr="00206D37" w:rsidRDefault="00206D37" w:rsidP="00473DA3">
      <w:pPr>
        <w:rPr>
          <w:rFonts w:ascii="Courier New" w:hAnsi="Courier New" w:cs="Courier New"/>
        </w:rPr>
      </w:pPr>
      <w:r>
        <w:t xml:space="preserve">{base host name}=    </w:t>
      </w:r>
      <w:hyperlink r:id="rId30" w:history="1">
        <w:r w:rsidRPr="009E7DCF">
          <w:rPr>
            <w:rStyle w:val="Hyperlink"/>
            <w:rFonts w:ascii="Courier New" w:hAnsi="Courier New" w:cs="Courier New"/>
          </w:rPr>
          <w:t>http://loop3d.org/GSO/ontology/2020/1</w:t>
        </w:r>
      </w:hyperlink>
    </w:p>
    <w:p w14:paraId="3163BC35" w14:textId="580AAAAD" w:rsidR="00044607" w:rsidRDefault="00044607" w:rsidP="00473DA3">
      <w:r>
        <w:t xml:space="preserve">the terminal </w:t>
      </w:r>
      <w:r w:rsidRPr="00206D37">
        <w:rPr>
          <w:rFonts w:ascii="Courier New" w:hAnsi="Courier New" w:cs="Courier New"/>
        </w:rPr>
        <w:t>/1</w:t>
      </w:r>
      <w:r>
        <w:t xml:space="preserve"> part indicates a version, and should be incremented for non-backward compatible versions that are released. </w:t>
      </w:r>
    </w:p>
    <w:p w14:paraId="2C429666" w14:textId="128667C6" w:rsidR="00206D37" w:rsidRDefault="00206D37" w:rsidP="00473DA3">
      <w:r>
        <w:t>To build up a URI, additional segments are added on the URI path:</w:t>
      </w:r>
    </w:p>
    <w:p w14:paraId="042B68D5" w14:textId="5ECD36FD" w:rsidR="00044607" w:rsidRDefault="00044607" w:rsidP="00473DA3">
      <w:r>
        <w:t>{base host name}/{theme} where theme is the subject of a module.</w:t>
      </w:r>
    </w:p>
    <w:p w14:paraId="01C36BF2" w14:textId="097FA70C" w:rsidR="00044607" w:rsidRDefault="00044607" w:rsidP="00473DA3">
      <w:r>
        <w:t>{base host name}/{theme}/{vocabulary} where {vocabulary} is the name of a vocabulary used as the value space (range) for a property in that module</w:t>
      </w:r>
    </w:p>
    <w:p w14:paraId="01383794" w14:textId="38779EBE" w:rsidR="00044607" w:rsidRDefault="00044607" w:rsidP="00473DA3">
      <w:pPr>
        <w:rPr>
          <w:ins w:id="1284" w:author="Stephen Richard" w:date="2020-06-17T16:18:00Z"/>
        </w:rPr>
      </w:pPr>
      <w:r>
        <w:t>{base host name}/{vocabulary} – where {vocabulary} is a vocabulary used in more than one module.</w:t>
      </w:r>
    </w:p>
    <w:p w14:paraId="2302A835" w14:textId="3915C93E" w:rsidR="00855B62" w:rsidRDefault="00855B62" w:rsidP="00855B62">
      <w:pPr>
        <w:pStyle w:val="Heading1"/>
        <w:rPr>
          <w:ins w:id="1285" w:author="Stephen Richard" w:date="2020-06-17T16:23:00Z"/>
        </w:rPr>
      </w:pPr>
      <w:ins w:id="1286" w:author="Stephen Richard" w:date="2020-06-17T16:18:00Z">
        <w:r>
          <w:br/>
          <w:t>Worked Examples</w:t>
        </w:r>
      </w:ins>
    </w:p>
    <w:p w14:paraId="13D63401" w14:textId="7C2C3842" w:rsidR="00855B62" w:rsidRPr="00211DD2" w:rsidRDefault="00855B62">
      <w:pPr>
        <w:pStyle w:val="Heading2"/>
        <w:rPr>
          <w:ins w:id="1287" w:author="Stephen Richard" w:date="2020-06-17T16:22:00Z"/>
        </w:rPr>
        <w:pPrChange w:id="1288" w:author="Stephen Richard" w:date="2020-06-17T16:23:00Z">
          <w:pPr>
            <w:pStyle w:val="Heading1"/>
          </w:pPr>
        </w:pPrChange>
      </w:pPr>
      <w:ins w:id="1289" w:author="Stephen Richard" w:date="2020-06-17T16:23:00Z">
        <w:r>
          <w:t>Roles:</w:t>
        </w:r>
      </w:ins>
    </w:p>
    <w:p w14:paraId="52D43429" w14:textId="61D4F174" w:rsidR="00855B62" w:rsidRDefault="00855B62" w:rsidP="00855B62">
      <w:pPr>
        <w:pStyle w:val="Heading3"/>
        <w:rPr>
          <w:ins w:id="1290" w:author="Stephen Richard" w:date="2020-06-17T21:55:00Z"/>
        </w:rPr>
      </w:pPr>
      <w:ins w:id="1291" w:author="Stephen Richard" w:date="2020-06-17T16:22:00Z">
        <w:r>
          <w:t>Statement: Pluton Z contains pendants of metasedimentary rock derived from Formation X</w:t>
        </w:r>
      </w:ins>
    </w:p>
    <w:p w14:paraId="413FE3BB" w14:textId="518101C7" w:rsidR="008B202C" w:rsidRPr="008B202C" w:rsidRDefault="008B202C">
      <w:pPr>
        <w:rPr>
          <w:ins w:id="1292" w:author="Stephen Richard" w:date="2020-06-17T16:18:00Z"/>
        </w:rPr>
      </w:pPr>
      <w:ins w:id="1293" w:author="Stephen Richard" w:date="2020-06-17T21:55:00Z">
        <w:r>
          <w:t>The pentant is represented as a rock object that is part of the pluton. The pluton is composed (hasConstituent) of granite.</w:t>
        </w:r>
      </w:ins>
    </w:p>
    <w:p w14:paraId="29F2393D" w14:textId="77777777" w:rsidR="00027911" w:rsidRDefault="00027911">
      <w:pPr>
        <w:pStyle w:val="owl"/>
        <w:rPr>
          <w:ins w:id="1294" w:author="Stephen Richard" w:date="2020-06-17T17:10:00Z"/>
        </w:rPr>
        <w:pPrChange w:id="1295" w:author="Stephen Richard" w:date="2020-06-17T17:10:00Z">
          <w:pPr/>
        </w:pPrChange>
      </w:pPr>
      <w:ins w:id="1296" w:author="Stephen Richard" w:date="2020-06-17T17:10:00Z">
        <w:r>
          <w:t>rol:plutonz</w:t>
        </w:r>
      </w:ins>
    </w:p>
    <w:p w14:paraId="4C8A9148" w14:textId="3BD54965" w:rsidR="00027911" w:rsidRDefault="00027911" w:rsidP="00027911">
      <w:pPr>
        <w:pStyle w:val="owl"/>
        <w:rPr>
          <w:ins w:id="1297" w:author="Stephen Richard" w:date="2020-06-17T17:10:00Z"/>
        </w:rPr>
      </w:pPr>
      <w:ins w:id="1298" w:author="Stephen Richard" w:date="2020-06-17T17:10:00Z">
        <w:r>
          <w:tab/>
          <w:t xml:space="preserve">a gsog:Rock_Object ; </w:t>
        </w:r>
      </w:ins>
    </w:p>
    <w:p w14:paraId="006D69EF" w14:textId="706AFAA9" w:rsidR="00027911" w:rsidRDefault="00027911">
      <w:pPr>
        <w:pStyle w:val="owl"/>
        <w:rPr>
          <w:ins w:id="1299" w:author="Stephen Richard" w:date="2020-06-17T17:10:00Z"/>
        </w:rPr>
        <w:pPrChange w:id="1300" w:author="Stephen Richard" w:date="2020-06-17T17:10:00Z">
          <w:pPr/>
        </w:pPrChange>
      </w:pPr>
      <w:ins w:id="1301" w:author="Stephen Richard" w:date="2020-06-17T17:10:00Z">
        <w:r>
          <w:tab/>
          <w:t>rdfs:label “Pluton Z” @en ;</w:t>
        </w:r>
      </w:ins>
    </w:p>
    <w:p w14:paraId="7AF452DD" w14:textId="77777777" w:rsidR="00027911" w:rsidRDefault="00027911">
      <w:pPr>
        <w:pStyle w:val="owl"/>
        <w:rPr>
          <w:ins w:id="1302" w:author="Stephen Richard" w:date="2020-06-17T17:10:00Z"/>
        </w:rPr>
        <w:pPrChange w:id="1303" w:author="Stephen Richard" w:date="2020-06-17T17:10:00Z">
          <w:pPr/>
        </w:pPrChange>
      </w:pPr>
      <w:ins w:id="1304" w:author="Stephen Richard" w:date="2020-06-17T17:10:00Z">
        <w:r>
          <w:tab/>
          <w:t>gsoc:hasConstituent [ a gslth:granite ];</w:t>
        </w:r>
      </w:ins>
    </w:p>
    <w:p w14:paraId="0A1BF514" w14:textId="77777777" w:rsidR="00027911" w:rsidRDefault="00027911">
      <w:pPr>
        <w:pStyle w:val="owl"/>
        <w:rPr>
          <w:ins w:id="1305" w:author="Stephen Richard" w:date="2020-06-17T17:10:00Z"/>
        </w:rPr>
        <w:pPrChange w:id="1306" w:author="Stephen Richard" w:date="2020-06-17T17:10:00Z">
          <w:pPr/>
        </w:pPrChange>
      </w:pPr>
      <w:ins w:id="1307" w:author="Stephen Richard" w:date="2020-06-17T17:10:00Z">
        <w:r>
          <w:tab/>
          <w:t xml:space="preserve">gsoc:hasPart [ </w:t>
        </w:r>
      </w:ins>
    </w:p>
    <w:p w14:paraId="6D95BF6D" w14:textId="77777777" w:rsidR="00027911" w:rsidRDefault="00027911">
      <w:pPr>
        <w:pStyle w:val="owl"/>
        <w:rPr>
          <w:ins w:id="1308" w:author="Stephen Richard" w:date="2020-06-17T17:10:00Z"/>
        </w:rPr>
        <w:pPrChange w:id="1309" w:author="Stephen Richard" w:date="2020-06-17T17:10:00Z">
          <w:pPr/>
        </w:pPrChange>
      </w:pPr>
      <w:ins w:id="1310" w:author="Stephen Richard" w:date="2020-06-17T17:10:00Z">
        <w:r>
          <w:tab/>
        </w:r>
        <w:r>
          <w:tab/>
          <w:t xml:space="preserve">a gslth:metamorphic_rock; </w:t>
        </w:r>
      </w:ins>
    </w:p>
    <w:p w14:paraId="24DDBD86" w14:textId="77777777" w:rsidR="00027911" w:rsidRDefault="00027911">
      <w:pPr>
        <w:pStyle w:val="owl"/>
        <w:rPr>
          <w:ins w:id="1311" w:author="Stephen Richard" w:date="2020-06-17T17:10:00Z"/>
        </w:rPr>
        <w:pPrChange w:id="1312" w:author="Stephen Richard" w:date="2020-06-17T17:10:00Z">
          <w:pPr/>
        </w:pPrChange>
      </w:pPr>
      <w:ins w:id="1313" w:author="Stephen Richard" w:date="2020-06-17T17:10:00Z">
        <w:r>
          <w:tab/>
        </w:r>
        <w:r>
          <w:tab/>
          <w:t>gsoc:hasRole gsog:Pendant ;</w:t>
        </w:r>
      </w:ins>
    </w:p>
    <w:p w14:paraId="69BC7A25" w14:textId="77777777" w:rsidR="00027911" w:rsidRDefault="00027911">
      <w:pPr>
        <w:pStyle w:val="owl"/>
        <w:rPr>
          <w:ins w:id="1314" w:author="Stephen Richard" w:date="2020-06-17T17:10:00Z"/>
        </w:rPr>
        <w:pPrChange w:id="1315" w:author="Stephen Richard" w:date="2020-06-17T17:10:00Z">
          <w:pPr/>
        </w:pPrChange>
      </w:pPr>
      <w:ins w:id="1316" w:author="Stephen Richard" w:date="2020-06-17T17:10:00Z">
        <w:r>
          <w:tab/>
        </w:r>
        <w:r>
          <w:tab/>
          <w:t>hasQuality [</w:t>
        </w:r>
      </w:ins>
    </w:p>
    <w:p w14:paraId="7EA6CDAE" w14:textId="77777777" w:rsidR="00027911" w:rsidRDefault="00027911">
      <w:pPr>
        <w:pStyle w:val="owl"/>
        <w:rPr>
          <w:ins w:id="1317" w:author="Stephen Richard" w:date="2020-06-17T17:10:00Z"/>
        </w:rPr>
        <w:pPrChange w:id="1318" w:author="Stephen Richard" w:date="2020-06-17T17:10:00Z">
          <w:pPr/>
        </w:pPrChange>
      </w:pPr>
      <w:ins w:id="1319" w:author="Stephen Richard" w:date="2020-06-17T17:10:00Z">
        <w:r>
          <w:tab/>
        </w:r>
        <w:r>
          <w:tab/>
        </w:r>
        <w:r>
          <w:tab/>
          <w:t>a gslth:Rock_Material_Genetic_Category</w:t>
        </w:r>
      </w:ins>
    </w:p>
    <w:p w14:paraId="602D9028" w14:textId="77777777" w:rsidR="00027911" w:rsidRDefault="00027911">
      <w:pPr>
        <w:pStyle w:val="owl"/>
        <w:rPr>
          <w:ins w:id="1320" w:author="Stephen Richard" w:date="2020-06-17T17:10:00Z"/>
        </w:rPr>
        <w:pPrChange w:id="1321" w:author="Stephen Richard" w:date="2020-06-17T17:10:00Z">
          <w:pPr/>
        </w:pPrChange>
      </w:pPr>
      <w:ins w:id="1322" w:author="Stephen Richard" w:date="2020-06-17T17:10:00Z">
        <w:r>
          <w:tab/>
        </w:r>
        <w:r>
          <w:tab/>
        </w:r>
        <w:r>
          <w:tab/>
          <w:t>gsoc:hasValue gsgc:metasedimentary_genesis</w:t>
        </w:r>
      </w:ins>
    </w:p>
    <w:p w14:paraId="4F0049CA" w14:textId="77777777" w:rsidR="00027911" w:rsidRDefault="00027911">
      <w:pPr>
        <w:pStyle w:val="owl"/>
        <w:rPr>
          <w:ins w:id="1323" w:author="Stephen Richard" w:date="2020-06-17T17:10:00Z"/>
        </w:rPr>
        <w:pPrChange w:id="1324" w:author="Stephen Richard" w:date="2020-06-17T17:10:00Z">
          <w:pPr/>
        </w:pPrChange>
      </w:pPr>
      <w:ins w:id="1325" w:author="Stephen Richard" w:date="2020-06-17T17:10:00Z">
        <w:r>
          <w:tab/>
        </w:r>
        <w:r>
          <w:tab/>
          <w:t xml:space="preserve">]; </w:t>
        </w:r>
      </w:ins>
    </w:p>
    <w:p w14:paraId="591B9C81" w14:textId="77777777" w:rsidR="00027911" w:rsidRDefault="00027911">
      <w:pPr>
        <w:pStyle w:val="owl"/>
        <w:rPr>
          <w:ins w:id="1326" w:author="Stephen Richard" w:date="2020-06-17T17:10:00Z"/>
        </w:rPr>
        <w:pPrChange w:id="1327" w:author="Stephen Richard" w:date="2020-06-17T17:10:00Z">
          <w:pPr/>
        </w:pPrChange>
      </w:pPr>
      <w:ins w:id="1328" w:author="Stephen Richard" w:date="2020-06-17T17:10:00Z">
        <w:r>
          <w:tab/>
        </w:r>
        <w:r>
          <w:tab/>
          <w:t>gsog:isTransformedFrom rol:formationx;</w:t>
        </w:r>
      </w:ins>
    </w:p>
    <w:p w14:paraId="134FDDB4" w14:textId="5EEC40FC" w:rsidR="00027911" w:rsidRDefault="00027911">
      <w:pPr>
        <w:pStyle w:val="owl"/>
        <w:rPr>
          <w:ins w:id="1329" w:author="Stephen Richard" w:date="2020-06-17T17:10:00Z"/>
        </w:rPr>
        <w:pPrChange w:id="1330" w:author="Stephen Richard" w:date="2020-06-17T17:10:00Z">
          <w:pPr/>
        </w:pPrChange>
      </w:pPr>
      <w:ins w:id="1331" w:author="Stephen Richard" w:date="2020-06-17T17:10:00Z">
        <w:r>
          <w:tab/>
          <w:t>]</w:t>
        </w:r>
      </w:ins>
      <w:ins w:id="1332" w:author="Stephen Richard" w:date="2020-06-17T17:11:00Z">
        <w:r>
          <w:t xml:space="preserve">  </w:t>
        </w:r>
      </w:ins>
      <w:ins w:id="1333" w:author="Stephen Richard" w:date="2020-06-17T17:10:00Z">
        <w:r>
          <w:t xml:space="preserve"> .</w:t>
        </w:r>
      </w:ins>
    </w:p>
    <w:p w14:paraId="691DFC80" w14:textId="77777777" w:rsidR="00027911" w:rsidRDefault="00027911" w:rsidP="00027911">
      <w:pPr>
        <w:pStyle w:val="owl"/>
        <w:rPr>
          <w:ins w:id="1334" w:author="Stephen Richard" w:date="2020-06-17T17:11:00Z"/>
        </w:rPr>
      </w:pPr>
      <w:ins w:id="1335" w:author="Stephen Richard" w:date="2020-06-17T17:10:00Z">
        <w:r>
          <w:t xml:space="preserve">rol:formationx </w:t>
        </w:r>
      </w:ins>
    </w:p>
    <w:p w14:paraId="6C297E39" w14:textId="77777777" w:rsidR="00027911" w:rsidRDefault="00027911" w:rsidP="00027911">
      <w:pPr>
        <w:pStyle w:val="owl"/>
        <w:ind w:firstLine="720"/>
        <w:rPr>
          <w:ins w:id="1336" w:author="Stephen Richard" w:date="2020-06-17T17:11:00Z"/>
        </w:rPr>
      </w:pPr>
      <w:ins w:id="1337" w:author="Stephen Richard" w:date="2020-06-17T17:10:00Z">
        <w:r>
          <w:t>a gsog:Formation</w:t>
        </w:r>
      </w:ins>
    </w:p>
    <w:p w14:paraId="77BF7E3E" w14:textId="4A94BD49" w:rsidR="00855B62" w:rsidRDefault="00027911">
      <w:pPr>
        <w:pStyle w:val="owl"/>
        <w:ind w:firstLine="720"/>
        <w:rPr>
          <w:ins w:id="1338" w:author="Stephen Richard" w:date="2020-06-17T17:10:00Z"/>
        </w:rPr>
        <w:pPrChange w:id="1339" w:author="Stephen Richard" w:date="2020-06-17T17:11:00Z">
          <w:pPr/>
        </w:pPrChange>
      </w:pPr>
      <w:ins w:id="1340" w:author="Stephen Richard" w:date="2020-06-17T17:11:00Z">
        <w:r w:rsidRPr="00211DD2">
          <w:t>rdfs:label “Formation X” @</w:t>
        </w:r>
        <w:r>
          <w:t xml:space="preserve">en  </w:t>
        </w:r>
      </w:ins>
      <w:ins w:id="1341" w:author="Stephen Richard" w:date="2020-06-17T17:10:00Z">
        <w:r>
          <w:t xml:space="preserve"> .</w:t>
        </w:r>
      </w:ins>
    </w:p>
    <w:p w14:paraId="657193A6" w14:textId="77777777" w:rsidR="00027911" w:rsidRDefault="00027911" w:rsidP="00473DA3">
      <w:pPr>
        <w:rPr>
          <w:ins w:id="1342" w:author="Stephen Richard" w:date="2020-06-17T16:23:00Z"/>
        </w:rPr>
      </w:pPr>
    </w:p>
    <w:p w14:paraId="537C63B8" w14:textId="13C965D9" w:rsidR="00855B62" w:rsidRDefault="00855B62" w:rsidP="00473DA3">
      <w:pPr>
        <w:rPr>
          <w:ins w:id="1343" w:author="Stephen Richard" w:date="2020-06-17T16:19:00Z"/>
        </w:rPr>
      </w:pPr>
    </w:p>
    <w:p w14:paraId="62A5C9C9" w14:textId="05A03C2A" w:rsidR="00855B62" w:rsidRDefault="00855B62">
      <w:pPr>
        <w:pStyle w:val="Heading3"/>
        <w:rPr>
          <w:ins w:id="1344" w:author="Stephen Richard" w:date="2020-06-17T16:19:00Z"/>
        </w:rPr>
        <w:pPrChange w:id="1345" w:author="Stephen Richard" w:date="2020-06-17T16:24:00Z">
          <w:pPr/>
        </w:pPrChange>
      </w:pPr>
      <w:ins w:id="1346" w:author="Stephen Richard" w:date="2020-06-17T16:21:00Z">
        <w:r>
          <w:t>Statement: a geologic unit is composed of conglomerate that contains clasts of granite and diorite</w:t>
        </w:r>
      </w:ins>
    </w:p>
    <w:p w14:paraId="05C18F04" w14:textId="61D17415" w:rsidR="00855B62" w:rsidRDefault="00855B62" w:rsidP="00473DA3">
      <w:pPr>
        <w:rPr>
          <w:ins w:id="1347" w:author="Stephen Richard" w:date="2020-06-17T21:54:00Z"/>
        </w:rPr>
      </w:pPr>
      <w:ins w:id="1348" w:author="Stephen Richard" w:date="2020-06-17T16:22:00Z">
        <w:r w:rsidRPr="00855B62">
          <w:rPr>
            <w:noProof/>
          </w:rPr>
          <w:drawing>
            <wp:inline distT="0" distB="0" distL="0" distR="0" wp14:anchorId="198AAF6F" wp14:editId="188555C4">
              <wp:extent cx="5943600" cy="13081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5061"/>
                      <a:stretch/>
                    </pic:blipFill>
                    <pic:spPr bwMode="auto">
                      <a:xfrm>
                        <a:off x="0" y="0"/>
                        <a:ext cx="5943600" cy="1308100"/>
                      </a:xfrm>
                      <a:prstGeom prst="rect">
                        <a:avLst/>
                      </a:prstGeom>
                      <a:ln>
                        <a:noFill/>
                      </a:ln>
                      <a:extLst>
                        <a:ext uri="{53640926-AAD7-44D8-BBD7-CCE9431645EC}">
                          <a14:shadowObscured xmlns:a14="http://schemas.microsoft.com/office/drawing/2010/main"/>
                        </a:ext>
                      </a:extLst>
                    </pic:spPr>
                  </pic:pic>
                </a:graphicData>
              </a:graphic>
            </wp:inline>
          </w:drawing>
        </w:r>
      </w:ins>
    </w:p>
    <w:p w14:paraId="3B5F438A" w14:textId="2436B546" w:rsidR="008B202C" w:rsidRDefault="008B202C" w:rsidP="00473DA3">
      <w:pPr>
        <w:rPr>
          <w:ins w:id="1349" w:author="Stephen Richard" w:date="2020-06-17T18:53:00Z"/>
        </w:rPr>
      </w:pPr>
      <w:ins w:id="1350" w:author="Stephen Richard" w:date="2020-06-17T21:54:00Z">
        <w:r>
          <w:t xml:space="preserve">Example of nested hasConstitutent </w:t>
        </w:r>
      </w:ins>
      <w:ins w:id="1351" w:author="Stephen Richard" w:date="2020-06-17T21:55:00Z">
        <w:r>
          <w:t xml:space="preserve">and hasRole </w:t>
        </w:r>
      </w:ins>
      <w:ins w:id="1352" w:author="Stephen Richard" w:date="2020-06-17T21:54:00Z">
        <w:r>
          <w:t>relations to represent complex composition of a heterogen</w:t>
        </w:r>
      </w:ins>
      <w:ins w:id="1353" w:author="Stephen Richard" w:date="2020-06-17T21:55:00Z">
        <w:r>
          <w:t xml:space="preserve">eous rock. </w:t>
        </w:r>
      </w:ins>
    </w:p>
    <w:p w14:paraId="1CB4AFAB" w14:textId="77777777" w:rsidR="004B58C9" w:rsidRDefault="004B58C9">
      <w:pPr>
        <w:pStyle w:val="owl"/>
        <w:rPr>
          <w:ins w:id="1354" w:author="Stephen Richard" w:date="2020-06-17T18:53:00Z"/>
        </w:rPr>
        <w:pPrChange w:id="1355" w:author="Stephen Richard" w:date="2020-06-17T18:53:00Z">
          <w:pPr/>
        </w:pPrChange>
      </w:pPr>
      <w:ins w:id="1356" w:author="Stephen Richard" w:date="2020-06-17T18:53:00Z">
        <w:r>
          <w:t>rol:markerbedx</w:t>
        </w:r>
      </w:ins>
    </w:p>
    <w:p w14:paraId="5AC3F0B6" w14:textId="77777777" w:rsidR="004B58C9" w:rsidRDefault="004B58C9">
      <w:pPr>
        <w:pStyle w:val="owl"/>
        <w:rPr>
          <w:ins w:id="1357" w:author="Stephen Richard" w:date="2020-06-17T18:53:00Z"/>
        </w:rPr>
        <w:pPrChange w:id="1358" w:author="Stephen Richard" w:date="2020-06-17T18:53:00Z">
          <w:pPr/>
        </w:pPrChange>
      </w:pPr>
      <w:ins w:id="1359" w:author="Stephen Richard" w:date="2020-06-17T18:53:00Z">
        <w:r>
          <w:tab/>
          <w:t>a gsrbp:marker_bed ;</w:t>
        </w:r>
      </w:ins>
    </w:p>
    <w:p w14:paraId="29F65BCC" w14:textId="77777777" w:rsidR="004B58C9" w:rsidRDefault="004B58C9">
      <w:pPr>
        <w:pStyle w:val="owl"/>
        <w:rPr>
          <w:ins w:id="1360" w:author="Stephen Richard" w:date="2020-06-17T18:53:00Z"/>
        </w:rPr>
        <w:pPrChange w:id="1361" w:author="Stephen Richard" w:date="2020-06-17T18:53:00Z">
          <w:pPr/>
        </w:pPrChange>
      </w:pPr>
      <w:ins w:id="1362" w:author="Stephen Richard" w:date="2020-06-17T18:53:00Z">
        <w:r>
          <w:tab/>
          <w:t>rdfs:label "Marker bed X" @en;</w:t>
        </w:r>
      </w:ins>
    </w:p>
    <w:p w14:paraId="6B2C673D" w14:textId="77777777" w:rsidR="004B58C9" w:rsidRDefault="004B58C9">
      <w:pPr>
        <w:pStyle w:val="owl"/>
        <w:rPr>
          <w:ins w:id="1363" w:author="Stephen Richard" w:date="2020-06-17T18:53:00Z"/>
        </w:rPr>
        <w:pPrChange w:id="1364" w:author="Stephen Richard" w:date="2020-06-17T18:53:00Z">
          <w:pPr/>
        </w:pPrChange>
      </w:pPr>
      <w:ins w:id="1365" w:author="Stephen Richard" w:date="2020-06-17T18:53:00Z">
        <w:r>
          <w:tab/>
          <w:t>gsoc:hasConstituent [</w:t>
        </w:r>
      </w:ins>
    </w:p>
    <w:p w14:paraId="21818FF7" w14:textId="77777777" w:rsidR="004B58C9" w:rsidRDefault="004B58C9">
      <w:pPr>
        <w:pStyle w:val="owl"/>
        <w:rPr>
          <w:ins w:id="1366" w:author="Stephen Richard" w:date="2020-06-17T18:53:00Z"/>
        </w:rPr>
        <w:pPrChange w:id="1367" w:author="Stephen Richard" w:date="2020-06-17T18:53:00Z">
          <w:pPr/>
        </w:pPrChange>
      </w:pPr>
      <w:ins w:id="1368" w:author="Stephen Richard" w:date="2020-06-17T18:53:00Z">
        <w:r>
          <w:tab/>
        </w:r>
        <w:r>
          <w:tab/>
          <w:t>a gslth:conglomerate ;</w:t>
        </w:r>
      </w:ins>
    </w:p>
    <w:p w14:paraId="027CB380" w14:textId="77777777" w:rsidR="004B58C9" w:rsidRDefault="004B58C9">
      <w:pPr>
        <w:pStyle w:val="owl"/>
        <w:rPr>
          <w:ins w:id="1369" w:author="Stephen Richard" w:date="2020-06-17T18:53:00Z"/>
        </w:rPr>
        <w:pPrChange w:id="1370" w:author="Stephen Richard" w:date="2020-06-17T18:53:00Z">
          <w:pPr/>
        </w:pPrChange>
      </w:pPr>
      <w:ins w:id="1371" w:author="Stephen Richard" w:date="2020-06-17T18:53:00Z">
        <w:r>
          <w:tab/>
        </w:r>
        <w:r>
          <w:tab/>
          <w:t>rdfs:label "Marker bed X conglomeraate" @en;</w:t>
        </w:r>
      </w:ins>
    </w:p>
    <w:p w14:paraId="04FEF4E5" w14:textId="77777777" w:rsidR="004B58C9" w:rsidRDefault="004B58C9">
      <w:pPr>
        <w:pStyle w:val="owl"/>
        <w:rPr>
          <w:ins w:id="1372" w:author="Stephen Richard" w:date="2020-06-17T18:53:00Z"/>
        </w:rPr>
        <w:pPrChange w:id="1373" w:author="Stephen Richard" w:date="2020-06-17T18:53:00Z">
          <w:pPr/>
        </w:pPrChange>
      </w:pPr>
      <w:ins w:id="1374" w:author="Stephen Richard" w:date="2020-06-17T18:53:00Z">
        <w:r>
          <w:tab/>
        </w:r>
        <w:r>
          <w:tab/>
          <w:t>gsoc:hasConstituent [</w:t>
        </w:r>
      </w:ins>
    </w:p>
    <w:p w14:paraId="44059BEF" w14:textId="77777777" w:rsidR="004B58C9" w:rsidRDefault="004B58C9">
      <w:pPr>
        <w:pStyle w:val="owl"/>
        <w:rPr>
          <w:ins w:id="1375" w:author="Stephen Richard" w:date="2020-06-17T18:53:00Z"/>
        </w:rPr>
        <w:pPrChange w:id="1376" w:author="Stephen Richard" w:date="2020-06-17T18:53:00Z">
          <w:pPr/>
        </w:pPrChange>
      </w:pPr>
      <w:ins w:id="1377" w:author="Stephen Richard" w:date="2020-06-17T18:53:00Z">
        <w:r>
          <w:tab/>
        </w:r>
        <w:r>
          <w:tab/>
        </w:r>
        <w:r>
          <w:tab/>
          <w:t>a gspt:lithic_clast ;</w:t>
        </w:r>
      </w:ins>
    </w:p>
    <w:p w14:paraId="263BE6C6" w14:textId="77777777" w:rsidR="004B58C9" w:rsidRDefault="004B58C9">
      <w:pPr>
        <w:pStyle w:val="owl"/>
        <w:rPr>
          <w:ins w:id="1378" w:author="Stephen Richard" w:date="2020-06-17T18:53:00Z"/>
        </w:rPr>
        <w:pPrChange w:id="1379" w:author="Stephen Richard" w:date="2020-06-17T18:53:00Z">
          <w:pPr/>
        </w:pPrChange>
      </w:pPr>
      <w:ins w:id="1380" w:author="Stephen Richard" w:date="2020-06-17T18:53:00Z">
        <w:r>
          <w:tab/>
        </w:r>
        <w:r>
          <w:tab/>
        </w:r>
        <w:r>
          <w:tab/>
          <w:t>rdfs:comment "clast-supported conglomerate, 80 percent clasts" @en ;</w:t>
        </w:r>
      </w:ins>
    </w:p>
    <w:p w14:paraId="63110502" w14:textId="77777777" w:rsidR="004B58C9" w:rsidRDefault="004B58C9">
      <w:pPr>
        <w:pStyle w:val="owl"/>
        <w:rPr>
          <w:ins w:id="1381" w:author="Stephen Richard" w:date="2020-06-17T18:53:00Z"/>
        </w:rPr>
        <w:pPrChange w:id="1382" w:author="Stephen Richard" w:date="2020-06-17T18:53:00Z">
          <w:pPr/>
        </w:pPrChange>
      </w:pPr>
      <w:ins w:id="1383" w:author="Stephen Richard" w:date="2020-06-17T18:53:00Z">
        <w:r>
          <w:tab/>
        </w:r>
        <w:r>
          <w:tab/>
        </w:r>
        <w:r>
          <w:tab/>
          <w:t>rdfs:label "Framework clasts" @en ;</w:t>
        </w:r>
      </w:ins>
    </w:p>
    <w:p w14:paraId="1EF9F7B8" w14:textId="77777777" w:rsidR="004B58C9" w:rsidRDefault="004B58C9">
      <w:pPr>
        <w:pStyle w:val="owl"/>
        <w:rPr>
          <w:ins w:id="1384" w:author="Stephen Richard" w:date="2020-06-17T18:53:00Z"/>
        </w:rPr>
        <w:pPrChange w:id="1385" w:author="Stephen Richard" w:date="2020-06-17T18:53:00Z">
          <w:pPr/>
        </w:pPrChange>
      </w:pPr>
      <w:ins w:id="1386" w:author="Stephen Richard" w:date="2020-06-17T18:53:00Z">
        <w:r>
          <w:tab/>
        </w:r>
        <w:r>
          <w:tab/>
        </w:r>
        <w:r>
          <w:tab/>
          <w:t xml:space="preserve">gsoc:hasRole gspt:Framework_Clast ; </w:t>
        </w:r>
      </w:ins>
    </w:p>
    <w:p w14:paraId="76A10716" w14:textId="77777777" w:rsidR="004B58C9" w:rsidRDefault="004B58C9">
      <w:pPr>
        <w:pStyle w:val="owl"/>
        <w:rPr>
          <w:ins w:id="1387" w:author="Stephen Richard" w:date="2020-06-17T18:53:00Z"/>
        </w:rPr>
        <w:pPrChange w:id="1388" w:author="Stephen Richard" w:date="2020-06-17T18:53:00Z">
          <w:pPr/>
        </w:pPrChange>
      </w:pPr>
      <w:ins w:id="1389" w:author="Stephen Richard" w:date="2020-06-17T18:53:00Z">
        <w:r>
          <w:tab/>
        </w:r>
        <w:r>
          <w:tab/>
        </w:r>
        <w:r>
          <w:tab/>
          <w:t>gsoc:hasQuality [</w:t>
        </w:r>
      </w:ins>
    </w:p>
    <w:p w14:paraId="1A99CE81" w14:textId="77777777" w:rsidR="004B58C9" w:rsidRDefault="004B58C9">
      <w:pPr>
        <w:pStyle w:val="owl"/>
        <w:rPr>
          <w:ins w:id="1390" w:author="Stephen Richard" w:date="2020-06-17T18:53:00Z"/>
        </w:rPr>
        <w:pPrChange w:id="1391" w:author="Stephen Richard" w:date="2020-06-17T18:53:00Z">
          <w:pPr/>
        </w:pPrChange>
      </w:pPr>
      <w:ins w:id="1392" w:author="Stephen Richard" w:date="2020-06-17T18:53:00Z">
        <w:r>
          <w:tab/>
        </w:r>
        <w:r>
          <w:tab/>
        </w:r>
        <w:r>
          <w:tab/>
        </w:r>
        <w:r>
          <w:tab/>
          <w:t>a gsoc:Proportion ;</w:t>
        </w:r>
      </w:ins>
    </w:p>
    <w:p w14:paraId="1993F9EA" w14:textId="77777777" w:rsidR="004B58C9" w:rsidRDefault="004B58C9">
      <w:pPr>
        <w:pStyle w:val="owl"/>
        <w:rPr>
          <w:ins w:id="1393" w:author="Stephen Richard" w:date="2020-06-17T18:53:00Z"/>
        </w:rPr>
        <w:pPrChange w:id="1394" w:author="Stephen Richard" w:date="2020-06-17T18:53:00Z">
          <w:pPr/>
        </w:pPrChange>
      </w:pPr>
      <w:ins w:id="1395" w:author="Stephen Richard" w:date="2020-06-17T18:53:00Z">
        <w:r>
          <w:tab/>
        </w:r>
        <w:r>
          <w:tab/>
        </w:r>
        <w:r>
          <w:tab/>
        </w:r>
        <w:r>
          <w:tab/>
          <w:t>rdfs:label "80 percent of rock is clasts" @en ;</w:t>
        </w:r>
      </w:ins>
    </w:p>
    <w:p w14:paraId="5CE751AF" w14:textId="77777777" w:rsidR="004B58C9" w:rsidRDefault="004B58C9">
      <w:pPr>
        <w:pStyle w:val="owl"/>
        <w:rPr>
          <w:ins w:id="1396" w:author="Stephen Richard" w:date="2020-06-17T18:53:00Z"/>
        </w:rPr>
        <w:pPrChange w:id="1397" w:author="Stephen Richard" w:date="2020-06-17T18:53:00Z">
          <w:pPr/>
        </w:pPrChange>
      </w:pPr>
      <w:ins w:id="1398" w:author="Stephen Richard" w:date="2020-06-17T18:53:00Z">
        <w:r>
          <w:tab/>
        </w:r>
        <w:r>
          <w:tab/>
        </w:r>
        <w:r>
          <w:tab/>
        </w:r>
        <w:r>
          <w:tab/>
          <w:t>gsoc:hasDataValue "80"^^xsd:decimal ;</w:t>
        </w:r>
      </w:ins>
    </w:p>
    <w:p w14:paraId="313591F3" w14:textId="77777777" w:rsidR="004B58C9" w:rsidRDefault="004B58C9">
      <w:pPr>
        <w:pStyle w:val="owl"/>
        <w:rPr>
          <w:ins w:id="1399" w:author="Stephen Richard" w:date="2020-06-17T18:53:00Z"/>
        </w:rPr>
        <w:pPrChange w:id="1400" w:author="Stephen Richard" w:date="2020-06-17T18:53:00Z">
          <w:pPr/>
        </w:pPrChange>
      </w:pPr>
      <w:ins w:id="1401" w:author="Stephen Richard" w:date="2020-06-17T18:53:00Z">
        <w:r>
          <w:tab/>
        </w:r>
        <w:r>
          <w:tab/>
        </w:r>
        <w:r>
          <w:tab/>
        </w:r>
        <w:r>
          <w:tab/>
          <w:t>gsoc:hasUOM [a gsuom:percent] ;</w:t>
        </w:r>
        <w:r>
          <w:tab/>
        </w:r>
        <w:r>
          <w:tab/>
        </w:r>
        <w:r>
          <w:tab/>
        </w:r>
      </w:ins>
    </w:p>
    <w:p w14:paraId="6F2CD5EA" w14:textId="77777777" w:rsidR="004B58C9" w:rsidRDefault="004B58C9">
      <w:pPr>
        <w:pStyle w:val="owl"/>
        <w:rPr>
          <w:ins w:id="1402" w:author="Stephen Richard" w:date="2020-06-17T18:53:00Z"/>
        </w:rPr>
        <w:pPrChange w:id="1403" w:author="Stephen Richard" w:date="2020-06-17T18:53:00Z">
          <w:pPr/>
        </w:pPrChange>
      </w:pPr>
      <w:ins w:id="1404" w:author="Stephen Richard" w:date="2020-06-17T18:53:00Z">
        <w:r>
          <w:tab/>
        </w:r>
        <w:r>
          <w:tab/>
        </w:r>
        <w:r>
          <w:tab/>
          <w:t>];</w:t>
        </w:r>
      </w:ins>
    </w:p>
    <w:p w14:paraId="26176C84" w14:textId="77777777" w:rsidR="004B58C9" w:rsidRDefault="004B58C9">
      <w:pPr>
        <w:pStyle w:val="owl"/>
        <w:rPr>
          <w:ins w:id="1405" w:author="Stephen Richard" w:date="2020-06-17T18:53:00Z"/>
        </w:rPr>
        <w:pPrChange w:id="1406" w:author="Stephen Richard" w:date="2020-06-17T18:53:00Z">
          <w:pPr/>
        </w:pPrChange>
      </w:pPr>
      <w:ins w:id="1407" w:author="Stephen Richard" w:date="2020-06-17T18:53:00Z">
        <w:r>
          <w:tab/>
        </w:r>
        <w:r>
          <w:tab/>
        </w:r>
        <w:r>
          <w:tab/>
          <w:t>gsoc:hasConstituent [</w:t>
        </w:r>
      </w:ins>
    </w:p>
    <w:p w14:paraId="6BAADD31" w14:textId="77777777" w:rsidR="004B58C9" w:rsidRDefault="004B58C9">
      <w:pPr>
        <w:pStyle w:val="owl"/>
        <w:rPr>
          <w:ins w:id="1408" w:author="Stephen Richard" w:date="2020-06-17T18:53:00Z"/>
        </w:rPr>
        <w:pPrChange w:id="1409" w:author="Stephen Richard" w:date="2020-06-17T18:53:00Z">
          <w:pPr/>
        </w:pPrChange>
      </w:pPr>
      <w:ins w:id="1410" w:author="Stephen Richard" w:date="2020-06-17T18:53:00Z">
        <w:r>
          <w:tab/>
        </w:r>
        <w:r>
          <w:tab/>
        </w:r>
        <w:r>
          <w:tab/>
        </w:r>
        <w:r>
          <w:tab/>
          <w:t xml:space="preserve">a gspt:lithic_clast ; </w:t>
        </w:r>
      </w:ins>
    </w:p>
    <w:p w14:paraId="14F48775" w14:textId="77777777" w:rsidR="004B58C9" w:rsidRDefault="004B58C9">
      <w:pPr>
        <w:pStyle w:val="owl"/>
        <w:rPr>
          <w:ins w:id="1411" w:author="Stephen Richard" w:date="2020-06-17T18:53:00Z"/>
        </w:rPr>
        <w:pPrChange w:id="1412" w:author="Stephen Richard" w:date="2020-06-17T18:53:00Z">
          <w:pPr/>
        </w:pPrChange>
      </w:pPr>
      <w:ins w:id="1413" w:author="Stephen Richard" w:date="2020-06-17T18:53:00Z">
        <w:r>
          <w:tab/>
        </w:r>
        <w:r>
          <w:tab/>
        </w:r>
        <w:r>
          <w:tab/>
        </w:r>
        <w:r>
          <w:tab/>
          <w:t>gsoc:hasRole gsog:Clast ;</w:t>
        </w:r>
      </w:ins>
    </w:p>
    <w:p w14:paraId="03FD414A" w14:textId="77777777" w:rsidR="004B58C9" w:rsidRDefault="004B58C9">
      <w:pPr>
        <w:pStyle w:val="owl"/>
        <w:rPr>
          <w:ins w:id="1414" w:author="Stephen Richard" w:date="2020-06-17T18:53:00Z"/>
        </w:rPr>
        <w:pPrChange w:id="1415" w:author="Stephen Richard" w:date="2020-06-17T18:53:00Z">
          <w:pPr/>
        </w:pPrChange>
      </w:pPr>
      <w:ins w:id="1416" w:author="Stephen Richard" w:date="2020-06-17T18:53:00Z">
        <w:r>
          <w:tab/>
        </w:r>
        <w:r>
          <w:tab/>
        </w:r>
        <w:r>
          <w:tab/>
        </w:r>
        <w:r>
          <w:tab/>
          <w:t>rdfs:label "40 percent of clasts are well rounded granite, 3-8 cm diameter" @en ;</w:t>
        </w:r>
      </w:ins>
    </w:p>
    <w:p w14:paraId="25BE66B0" w14:textId="77777777" w:rsidR="004B58C9" w:rsidRDefault="004B58C9">
      <w:pPr>
        <w:pStyle w:val="owl"/>
        <w:rPr>
          <w:ins w:id="1417" w:author="Stephen Richard" w:date="2020-06-17T18:53:00Z"/>
        </w:rPr>
        <w:pPrChange w:id="1418" w:author="Stephen Richard" w:date="2020-06-17T18:53:00Z">
          <w:pPr/>
        </w:pPrChange>
      </w:pPr>
      <w:ins w:id="1419" w:author="Stephen Richard" w:date="2020-06-17T18:53:00Z">
        <w:r>
          <w:tab/>
        </w:r>
        <w:r>
          <w:tab/>
        </w:r>
        <w:r>
          <w:tab/>
        </w:r>
        <w:r>
          <w:tab/>
          <w:t>gsoc:hasConstituent [ a gslth:granite ];</w:t>
        </w:r>
      </w:ins>
    </w:p>
    <w:p w14:paraId="14762743" w14:textId="77777777" w:rsidR="004B58C9" w:rsidRDefault="004B58C9">
      <w:pPr>
        <w:pStyle w:val="owl"/>
        <w:rPr>
          <w:ins w:id="1420" w:author="Stephen Richard" w:date="2020-06-17T18:53:00Z"/>
        </w:rPr>
        <w:pPrChange w:id="1421" w:author="Stephen Richard" w:date="2020-06-17T18:53:00Z">
          <w:pPr/>
        </w:pPrChange>
      </w:pPr>
      <w:ins w:id="1422" w:author="Stephen Richard" w:date="2020-06-17T18:53:00Z">
        <w:r>
          <w:tab/>
        </w:r>
        <w:r>
          <w:tab/>
        </w:r>
        <w:r>
          <w:tab/>
        </w:r>
        <w:r>
          <w:tab/>
          <w:t>gsoc:hasQuality [</w:t>
        </w:r>
      </w:ins>
    </w:p>
    <w:p w14:paraId="13CCE718" w14:textId="77777777" w:rsidR="004B58C9" w:rsidRDefault="004B58C9">
      <w:pPr>
        <w:pStyle w:val="owl"/>
        <w:rPr>
          <w:ins w:id="1423" w:author="Stephen Richard" w:date="2020-06-17T18:53:00Z"/>
        </w:rPr>
        <w:pPrChange w:id="1424" w:author="Stephen Richard" w:date="2020-06-17T18:53:00Z">
          <w:pPr/>
        </w:pPrChange>
      </w:pPr>
      <w:ins w:id="1425" w:author="Stephen Richard" w:date="2020-06-17T18:53:00Z">
        <w:r>
          <w:tab/>
        </w:r>
        <w:r>
          <w:tab/>
        </w:r>
        <w:r>
          <w:tab/>
        </w:r>
        <w:r>
          <w:tab/>
        </w:r>
        <w:r>
          <w:tab/>
          <w:t xml:space="preserve">a gsoc:Shape </w:t>
        </w:r>
      </w:ins>
    </w:p>
    <w:p w14:paraId="36CA4E93" w14:textId="3766B322" w:rsidR="004B58C9" w:rsidRDefault="004B58C9">
      <w:pPr>
        <w:pStyle w:val="owl"/>
        <w:rPr>
          <w:ins w:id="1426" w:author="Stephen Richard" w:date="2020-06-17T18:53:00Z"/>
        </w:rPr>
        <w:pPrChange w:id="1427" w:author="Stephen Richard" w:date="2020-06-17T18:53:00Z">
          <w:pPr/>
        </w:pPrChange>
      </w:pPr>
      <w:ins w:id="1428" w:author="Stephen Richard" w:date="2020-06-17T18:53:00Z">
        <w:r>
          <w:tab/>
        </w:r>
        <w:r>
          <w:tab/>
        </w:r>
        <w:r>
          <w:tab/>
        </w:r>
        <w:r>
          <w:tab/>
        </w:r>
        <w:r>
          <w:tab/>
        </w:r>
        <w:r>
          <w:tab/>
          <w:t>rdfs:comment "shape is a composite property, with components roundness, aspect ratio</w:t>
        </w:r>
      </w:ins>
      <w:ins w:id="1429" w:author="Stephen Richard" w:date="2020-06-17T18:55:00Z">
        <w:r>
          <w:t>, represented as qualities of a quality (Shape)</w:t>
        </w:r>
      </w:ins>
      <w:ins w:id="1430" w:author="Stephen Richard" w:date="2020-06-17T18:53:00Z">
        <w:r>
          <w:t>, "</w:t>
        </w:r>
      </w:ins>
    </w:p>
    <w:p w14:paraId="0A35227D" w14:textId="77777777" w:rsidR="004B58C9" w:rsidRDefault="004B58C9">
      <w:pPr>
        <w:pStyle w:val="owl"/>
        <w:rPr>
          <w:ins w:id="1431" w:author="Stephen Richard" w:date="2020-06-17T18:53:00Z"/>
        </w:rPr>
        <w:pPrChange w:id="1432" w:author="Stephen Richard" w:date="2020-06-17T18:53:00Z">
          <w:pPr/>
        </w:pPrChange>
      </w:pPr>
      <w:ins w:id="1433" w:author="Stephen Richard" w:date="2020-06-17T18:53:00Z">
        <w:r>
          <w:tab/>
        </w:r>
        <w:r>
          <w:tab/>
        </w:r>
        <w:r>
          <w:tab/>
        </w:r>
        <w:r>
          <w:tab/>
        </w:r>
        <w:r>
          <w:tab/>
        </w:r>
        <w:r>
          <w:tab/>
          <w:t>gsoc:hasQuality [</w:t>
        </w:r>
      </w:ins>
    </w:p>
    <w:p w14:paraId="3378DB05" w14:textId="77777777" w:rsidR="004B58C9" w:rsidRDefault="004B58C9">
      <w:pPr>
        <w:pStyle w:val="owl"/>
        <w:rPr>
          <w:ins w:id="1434" w:author="Stephen Richard" w:date="2020-06-17T18:53:00Z"/>
        </w:rPr>
        <w:pPrChange w:id="1435" w:author="Stephen Richard" w:date="2020-06-17T18:53:00Z">
          <w:pPr/>
        </w:pPrChange>
      </w:pPr>
      <w:ins w:id="1436" w:author="Stephen Richard" w:date="2020-06-17T18:53:00Z">
        <w:r>
          <w:tab/>
        </w:r>
        <w:r>
          <w:tab/>
        </w:r>
        <w:r>
          <w:tab/>
        </w:r>
        <w:r>
          <w:tab/>
        </w:r>
        <w:r>
          <w:tab/>
        </w:r>
        <w:r>
          <w:tab/>
        </w:r>
        <w:r>
          <w:tab/>
          <w:t>a gslth:Grain_Roundness;</w:t>
        </w:r>
      </w:ins>
    </w:p>
    <w:p w14:paraId="3E771ED7" w14:textId="77777777" w:rsidR="004B58C9" w:rsidRDefault="004B58C9">
      <w:pPr>
        <w:pStyle w:val="owl"/>
        <w:rPr>
          <w:ins w:id="1437" w:author="Stephen Richard" w:date="2020-06-17T18:53:00Z"/>
        </w:rPr>
        <w:pPrChange w:id="1438" w:author="Stephen Richard" w:date="2020-06-17T18:53:00Z">
          <w:pPr/>
        </w:pPrChange>
      </w:pPr>
      <w:ins w:id="1439" w:author="Stephen Richard" w:date="2020-06-17T18:53:00Z">
        <w:r>
          <w:tab/>
        </w:r>
        <w:r>
          <w:tab/>
        </w:r>
        <w:r>
          <w:tab/>
        </w:r>
        <w:r>
          <w:tab/>
        </w:r>
        <w:r>
          <w:tab/>
        </w:r>
        <w:r>
          <w:tab/>
        </w:r>
        <w:r>
          <w:tab/>
          <w:t>gsoc:hasDataValue "Well rounded" @en  ];</w:t>
        </w:r>
        <w:r>
          <w:tab/>
        </w:r>
      </w:ins>
    </w:p>
    <w:p w14:paraId="7AE6F7A4" w14:textId="7BF2E4F5" w:rsidR="004B58C9" w:rsidRDefault="004B58C9">
      <w:pPr>
        <w:pStyle w:val="owl"/>
        <w:rPr>
          <w:ins w:id="1440" w:author="Stephen Richard" w:date="2020-06-17T18:53:00Z"/>
        </w:rPr>
        <w:pPrChange w:id="1441" w:author="Stephen Richard" w:date="2020-06-17T18:53:00Z">
          <w:pPr/>
        </w:pPrChange>
      </w:pPr>
      <w:ins w:id="1442" w:author="Stephen Richard" w:date="2020-06-17T18:53:00Z">
        <w:r>
          <w:tab/>
        </w:r>
        <w:r>
          <w:tab/>
        </w:r>
        <w:r>
          <w:tab/>
        </w:r>
        <w:r>
          <w:tab/>
        </w:r>
      </w:ins>
      <w:ins w:id="1443" w:author="Stephen Richard" w:date="2020-06-17T18:55:00Z">
        <w:r>
          <w:tab/>
        </w:r>
      </w:ins>
      <w:ins w:id="1444" w:author="Stephen Richard" w:date="2020-06-17T18:53:00Z">
        <w:r>
          <w:t>];</w:t>
        </w:r>
      </w:ins>
    </w:p>
    <w:p w14:paraId="09B7511B" w14:textId="77777777" w:rsidR="004B58C9" w:rsidRDefault="004B58C9">
      <w:pPr>
        <w:pStyle w:val="owl"/>
        <w:rPr>
          <w:ins w:id="1445" w:author="Stephen Richard" w:date="2020-06-17T18:53:00Z"/>
        </w:rPr>
        <w:pPrChange w:id="1446" w:author="Stephen Richard" w:date="2020-06-17T18:53:00Z">
          <w:pPr/>
        </w:pPrChange>
      </w:pPr>
      <w:ins w:id="1447" w:author="Stephen Richard" w:date="2020-06-17T18:53:00Z">
        <w:r>
          <w:tab/>
        </w:r>
        <w:r>
          <w:tab/>
        </w:r>
        <w:r>
          <w:tab/>
        </w:r>
        <w:r>
          <w:tab/>
          <w:t>gsoc:hasQuality [</w:t>
        </w:r>
      </w:ins>
    </w:p>
    <w:p w14:paraId="58AF3C78" w14:textId="77777777" w:rsidR="004B58C9" w:rsidRDefault="004B58C9">
      <w:pPr>
        <w:pStyle w:val="owl"/>
        <w:rPr>
          <w:ins w:id="1448" w:author="Stephen Richard" w:date="2020-06-17T18:53:00Z"/>
        </w:rPr>
        <w:pPrChange w:id="1449" w:author="Stephen Richard" w:date="2020-06-17T18:53:00Z">
          <w:pPr/>
        </w:pPrChange>
      </w:pPr>
      <w:ins w:id="1450" w:author="Stephen Richard" w:date="2020-06-17T18:53:00Z">
        <w:r>
          <w:tab/>
        </w:r>
        <w:r>
          <w:tab/>
        </w:r>
        <w:r>
          <w:tab/>
        </w:r>
        <w:r>
          <w:tab/>
        </w:r>
        <w:r>
          <w:tab/>
          <w:t>a gsoc:Proportion ;</w:t>
        </w:r>
      </w:ins>
    </w:p>
    <w:p w14:paraId="55AFA242" w14:textId="77777777" w:rsidR="004B58C9" w:rsidRDefault="004B58C9">
      <w:pPr>
        <w:pStyle w:val="owl"/>
        <w:rPr>
          <w:ins w:id="1451" w:author="Stephen Richard" w:date="2020-06-17T18:53:00Z"/>
        </w:rPr>
        <w:pPrChange w:id="1452" w:author="Stephen Richard" w:date="2020-06-17T18:53:00Z">
          <w:pPr/>
        </w:pPrChange>
      </w:pPr>
      <w:ins w:id="1453" w:author="Stephen Richard" w:date="2020-06-17T18:53:00Z">
        <w:r>
          <w:tab/>
        </w:r>
        <w:r>
          <w:tab/>
        </w:r>
        <w:r>
          <w:tab/>
        </w:r>
        <w:r>
          <w:tab/>
        </w:r>
        <w:r>
          <w:tab/>
          <w:t>gsoc:hasDataValue "40"^^xsd:decimal ;=</w:t>
        </w:r>
      </w:ins>
    </w:p>
    <w:p w14:paraId="4DF08F93" w14:textId="77777777" w:rsidR="004B58C9" w:rsidRDefault="004B58C9">
      <w:pPr>
        <w:pStyle w:val="owl"/>
        <w:rPr>
          <w:ins w:id="1454" w:author="Stephen Richard" w:date="2020-06-17T18:53:00Z"/>
        </w:rPr>
        <w:pPrChange w:id="1455" w:author="Stephen Richard" w:date="2020-06-17T18:53:00Z">
          <w:pPr/>
        </w:pPrChange>
      </w:pPr>
      <w:ins w:id="1456" w:author="Stephen Richard" w:date="2020-06-17T18:53:00Z">
        <w:r>
          <w:tab/>
        </w:r>
        <w:r>
          <w:tab/>
        </w:r>
        <w:r>
          <w:tab/>
        </w:r>
        <w:r>
          <w:tab/>
        </w:r>
        <w:r>
          <w:tab/>
          <w:t>gsoc:hasUOM [a gsuom:percent] ;</w:t>
        </w:r>
        <w:r>
          <w:tab/>
        </w:r>
        <w:r>
          <w:tab/>
        </w:r>
        <w:r>
          <w:tab/>
        </w:r>
      </w:ins>
    </w:p>
    <w:p w14:paraId="20C0CCD3" w14:textId="77777777" w:rsidR="004B58C9" w:rsidRDefault="004B58C9">
      <w:pPr>
        <w:pStyle w:val="owl"/>
        <w:rPr>
          <w:ins w:id="1457" w:author="Stephen Richard" w:date="2020-06-17T18:53:00Z"/>
        </w:rPr>
        <w:pPrChange w:id="1458" w:author="Stephen Richard" w:date="2020-06-17T18:53:00Z">
          <w:pPr/>
        </w:pPrChange>
      </w:pPr>
      <w:ins w:id="1459" w:author="Stephen Richard" w:date="2020-06-17T18:53:00Z">
        <w:r>
          <w:tab/>
        </w:r>
        <w:r>
          <w:tab/>
        </w:r>
        <w:r>
          <w:tab/>
        </w:r>
        <w:r>
          <w:tab/>
        </w:r>
        <w:r>
          <w:tab/>
          <w:t>];</w:t>
        </w:r>
      </w:ins>
    </w:p>
    <w:p w14:paraId="1F7E8D00" w14:textId="77777777" w:rsidR="004B58C9" w:rsidRDefault="004B58C9">
      <w:pPr>
        <w:pStyle w:val="owl"/>
        <w:rPr>
          <w:ins w:id="1460" w:author="Stephen Richard" w:date="2020-06-17T18:53:00Z"/>
        </w:rPr>
        <w:pPrChange w:id="1461" w:author="Stephen Richard" w:date="2020-06-17T18:53:00Z">
          <w:pPr/>
        </w:pPrChange>
      </w:pPr>
      <w:ins w:id="1462" w:author="Stephen Richard" w:date="2020-06-17T18:53:00Z">
        <w:r>
          <w:tab/>
        </w:r>
        <w:r>
          <w:tab/>
        </w:r>
        <w:r>
          <w:tab/>
        </w:r>
        <w:r>
          <w:tab/>
          <w:t>gsoc:hasQuality [</w:t>
        </w:r>
      </w:ins>
    </w:p>
    <w:p w14:paraId="54F40460" w14:textId="77777777" w:rsidR="004B58C9" w:rsidRDefault="004B58C9">
      <w:pPr>
        <w:pStyle w:val="owl"/>
        <w:rPr>
          <w:ins w:id="1463" w:author="Stephen Richard" w:date="2020-06-17T18:53:00Z"/>
        </w:rPr>
        <w:pPrChange w:id="1464" w:author="Stephen Richard" w:date="2020-06-17T18:53:00Z">
          <w:pPr/>
        </w:pPrChange>
      </w:pPr>
      <w:ins w:id="1465" w:author="Stephen Richard" w:date="2020-06-17T18:53:00Z">
        <w:r>
          <w:tab/>
        </w:r>
        <w:r>
          <w:tab/>
        </w:r>
        <w:r>
          <w:tab/>
        </w:r>
        <w:r>
          <w:tab/>
        </w:r>
        <w:r>
          <w:tab/>
          <w:t>a gslth:Grain_Size_Max ;</w:t>
        </w:r>
      </w:ins>
    </w:p>
    <w:p w14:paraId="3058CCBD" w14:textId="77777777" w:rsidR="004B58C9" w:rsidRDefault="004B58C9">
      <w:pPr>
        <w:pStyle w:val="owl"/>
        <w:rPr>
          <w:ins w:id="1466" w:author="Stephen Richard" w:date="2020-06-17T18:53:00Z"/>
        </w:rPr>
        <w:pPrChange w:id="1467" w:author="Stephen Richard" w:date="2020-06-17T18:53:00Z">
          <w:pPr/>
        </w:pPrChange>
      </w:pPr>
      <w:ins w:id="1468" w:author="Stephen Richard" w:date="2020-06-17T18:53:00Z">
        <w:r>
          <w:tab/>
        </w:r>
        <w:r>
          <w:tab/>
        </w:r>
        <w:r>
          <w:tab/>
        </w:r>
        <w:r>
          <w:tab/>
        </w:r>
        <w:r>
          <w:tab/>
          <w:t>gsoc:hasDataValue "80"^^xsd:decimal ;=</w:t>
        </w:r>
      </w:ins>
    </w:p>
    <w:p w14:paraId="59B33DC8" w14:textId="77777777" w:rsidR="004B58C9" w:rsidRDefault="004B58C9">
      <w:pPr>
        <w:pStyle w:val="owl"/>
        <w:rPr>
          <w:ins w:id="1469" w:author="Stephen Richard" w:date="2020-06-17T18:53:00Z"/>
        </w:rPr>
        <w:pPrChange w:id="1470" w:author="Stephen Richard" w:date="2020-06-17T18:53:00Z">
          <w:pPr/>
        </w:pPrChange>
      </w:pPr>
      <w:ins w:id="1471" w:author="Stephen Richard" w:date="2020-06-17T18:53:00Z">
        <w:r>
          <w:tab/>
        </w:r>
        <w:r>
          <w:tab/>
        </w:r>
        <w:r>
          <w:tab/>
        </w:r>
        <w:r>
          <w:tab/>
        </w:r>
        <w:r>
          <w:tab/>
          <w:t>gsoc:hasUOM [a gsuom:millimeter] ;</w:t>
        </w:r>
        <w:r>
          <w:tab/>
        </w:r>
        <w:r>
          <w:tab/>
        </w:r>
        <w:r>
          <w:tab/>
        </w:r>
      </w:ins>
    </w:p>
    <w:p w14:paraId="4C561AAA" w14:textId="77777777" w:rsidR="004B58C9" w:rsidRDefault="004B58C9">
      <w:pPr>
        <w:pStyle w:val="owl"/>
        <w:rPr>
          <w:ins w:id="1472" w:author="Stephen Richard" w:date="2020-06-17T18:53:00Z"/>
        </w:rPr>
        <w:pPrChange w:id="1473" w:author="Stephen Richard" w:date="2020-06-17T18:53:00Z">
          <w:pPr/>
        </w:pPrChange>
      </w:pPr>
      <w:ins w:id="1474" w:author="Stephen Richard" w:date="2020-06-17T18:53:00Z">
        <w:r>
          <w:tab/>
        </w:r>
        <w:r>
          <w:tab/>
        </w:r>
        <w:r>
          <w:tab/>
        </w:r>
        <w:r>
          <w:tab/>
        </w:r>
        <w:r>
          <w:tab/>
          <w:t>];</w:t>
        </w:r>
      </w:ins>
    </w:p>
    <w:p w14:paraId="1E49D303" w14:textId="77777777" w:rsidR="004B58C9" w:rsidRDefault="004B58C9">
      <w:pPr>
        <w:pStyle w:val="owl"/>
        <w:rPr>
          <w:ins w:id="1475" w:author="Stephen Richard" w:date="2020-06-17T18:53:00Z"/>
        </w:rPr>
        <w:pPrChange w:id="1476" w:author="Stephen Richard" w:date="2020-06-17T18:53:00Z">
          <w:pPr/>
        </w:pPrChange>
      </w:pPr>
      <w:ins w:id="1477" w:author="Stephen Richard" w:date="2020-06-17T18:53:00Z">
        <w:r>
          <w:tab/>
        </w:r>
        <w:r>
          <w:tab/>
        </w:r>
        <w:r>
          <w:tab/>
        </w:r>
        <w:r>
          <w:tab/>
          <w:t>gsoc:hasQuality [</w:t>
        </w:r>
      </w:ins>
    </w:p>
    <w:p w14:paraId="1130D91C" w14:textId="77777777" w:rsidR="004B58C9" w:rsidRDefault="004B58C9">
      <w:pPr>
        <w:pStyle w:val="owl"/>
        <w:rPr>
          <w:ins w:id="1478" w:author="Stephen Richard" w:date="2020-06-17T18:53:00Z"/>
        </w:rPr>
        <w:pPrChange w:id="1479" w:author="Stephen Richard" w:date="2020-06-17T18:53:00Z">
          <w:pPr/>
        </w:pPrChange>
      </w:pPr>
      <w:ins w:id="1480" w:author="Stephen Richard" w:date="2020-06-17T18:53:00Z">
        <w:r>
          <w:tab/>
        </w:r>
        <w:r>
          <w:tab/>
        </w:r>
        <w:r>
          <w:tab/>
        </w:r>
        <w:r>
          <w:tab/>
        </w:r>
        <w:r>
          <w:tab/>
          <w:t>a gslth:Grain_Size_Min ;</w:t>
        </w:r>
      </w:ins>
    </w:p>
    <w:p w14:paraId="1A05B16F" w14:textId="77777777" w:rsidR="004B58C9" w:rsidRDefault="004B58C9">
      <w:pPr>
        <w:pStyle w:val="owl"/>
        <w:rPr>
          <w:ins w:id="1481" w:author="Stephen Richard" w:date="2020-06-17T18:53:00Z"/>
        </w:rPr>
        <w:pPrChange w:id="1482" w:author="Stephen Richard" w:date="2020-06-17T18:53:00Z">
          <w:pPr/>
        </w:pPrChange>
      </w:pPr>
      <w:ins w:id="1483" w:author="Stephen Richard" w:date="2020-06-17T18:53:00Z">
        <w:r>
          <w:tab/>
        </w:r>
        <w:r>
          <w:tab/>
        </w:r>
        <w:r>
          <w:tab/>
        </w:r>
        <w:r>
          <w:tab/>
        </w:r>
        <w:r>
          <w:tab/>
          <w:t>gsoc:hasDataValue "30"^^xsd:decimal ;=</w:t>
        </w:r>
      </w:ins>
    </w:p>
    <w:p w14:paraId="6774B3E2" w14:textId="77777777" w:rsidR="004B58C9" w:rsidRDefault="004B58C9">
      <w:pPr>
        <w:pStyle w:val="owl"/>
        <w:rPr>
          <w:ins w:id="1484" w:author="Stephen Richard" w:date="2020-06-17T18:53:00Z"/>
        </w:rPr>
        <w:pPrChange w:id="1485" w:author="Stephen Richard" w:date="2020-06-17T18:53:00Z">
          <w:pPr/>
        </w:pPrChange>
      </w:pPr>
      <w:ins w:id="1486" w:author="Stephen Richard" w:date="2020-06-17T18:53:00Z">
        <w:r>
          <w:tab/>
        </w:r>
        <w:r>
          <w:tab/>
        </w:r>
        <w:r>
          <w:tab/>
        </w:r>
        <w:r>
          <w:tab/>
        </w:r>
        <w:r>
          <w:tab/>
          <w:t>gsoc:hasUOM [a gsuom:millimeter] ;</w:t>
        </w:r>
        <w:r>
          <w:tab/>
        </w:r>
        <w:r>
          <w:tab/>
        </w:r>
        <w:r>
          <w:tab/>
        </w:r>
      </w:ins>
    </w:p>
    <w:p w14:paraId="0325C6AA" w14:textId="77777777" w:rsidR="004B58C9" w:rsidRDefault="004B58C9">
      <w:pPr>
        <w:pStyle w:val="owl"/>
        <w:rPr>
          <w:ins w:id="1487" w:author="Stephen Richard" w:date="2020-06-17T18:53:00Z"/>
        </w:rPr>
        <w:pPrChange w:id="1488" w:author="Stephen Richard" w:date="2020-06-17T18:53:00Z">
          <w:pPr/>
        </w:pPrChange>
      </w:pPr>
      <w:ins w:id="1489" w:author="Stephen Richard" w:date="2020-06-17T18:53:00Z">
        <w:r>
          <w:tab/>
        </w:r>
        <w:r>
          <w:tab/>
        </w:r>
        <w:r>
          <w:tab/>
        </w:r>
        <w:r>
          <w:tab/>
        </w:r>
        <w:r>
          <w:tab/>
          <w:t>];</w:t>
        </w:r>
      </w:ins>
    </w:p>
    <w:p w14:paraId="5B4307E7" w14:textId="77777777" w:rsidR="004B58C9" w:rsidRDefault="004B58C9">
      <w:pPr>
        <w:pStyle w:val="owl"/>
        <w:rPr>
          <w:ins w:id="1490" w:author="Stephen Richard" w:date="2020-06-17T18:53:00Z"/>
        </w:rPr>
        <w:pPrChange w:id="1491" w:author="Stephen Richard" w:date="2020-06-17T18:53:00Z">
          <w:pPr/>
        </w:pPrChange>
      </w:pPr>
      <w:ins w:id="1492" w:author="Stephen Richard" w:date="2020-06-17T18:53:00Z">
        <w:r>
          <w:tab/>
        </w:r>
        <w:r>
          <w:tab/>
        </w:r>
        <w:r>
          <w:tab/>
        </w:r>
        <w:r>
          <w:tab/>
          <w:t>]</w:t>
        </w:r>
      </w:ins>
    </w:p>
    <w:p w14:paraId="3592FFD7" w14:textId="77777777" w:rsidR="004B58C9" w:rsidRDefault="004B58C9">
      <w:pPr>
        <w:pStyle w:val="owl"/>
        <w:rPr>
          <w:ins w:id="1493" w:author="Stephen Richard" w:date="2020-06-17T18:53:00Z"/>
        </w:rPr>
        <w:pPrChange w:id="1494" w:author="Stephen Richard" w:date="2020-06-17T18:53:00Z">
          <w:pPr/>
        </w:pPrChange>
      </w:pPr>
      <w:ins w:id="1495" w:author="Stephen Richard" w:date="2020-06-17T18:53:00Z">
        <w:r>
          <w:tab/>
        </w:r>
        <w:r>
          <w:tab/>
        </w:r>
        <w:r>
          <w:tab/>
          <w:t>];</w:t>
        </w:r>
      </w:ins>
    </w:p>
    <w:p w14:paraId="636D9A31" w14:textId="77777777" w:rsidR="004B58C9" w:rsidRDefault="004B58C9">
      <w:pPr>
        <w:pStyle w:val="owl"/>
        <w:rPr>
          <w:ins w:id="1496" w:author="Stephen Richard" w:date="2020-06-17T18:53:00Z"/>
        </w:rPr>
        <w:pPrChange w:id="1497" w:author="Stephen Richard" w:date="2020-06-17T18:53:00Z">
          <w:pPr/>
        </w:pPrChange>
      </w:pPr>
      <w:ins w:id="1498" w:author="Stephen Richard" w:date="2020-06-17T18:53:00Z">
        <w:r>
          <w:tab/>
        </w:r>
        <w:r>
          <w:tab/>
        </w:r>
        <w:r>
          <w:tab/>
          <w:t>gsoc:hasConstituent [</w:t>
        </w:r>
      </w:ins>
    </w:p>
    <w:p w14:paraId="7EC147C0" w14:textId="77777777" w:rsidR="004B58C9" w:rsidRDefault="004B58C9">
      <w:pPr>
        <w:pStyle w:val="owl"/>
        <w:rPr>
          <w:ins w:id="1499" w:author="Stephen Richard" w:date="2020-06-17T18:53:00Z"/>
        </w:rPr>
        <w:pPrChange w:id="1500" w:author="Stephen Richard" w:date="2020-06-17T18:53:00Z">
          <w:pPr/>
        </w:pPrChange>
      </w:pPr>
      <w:ins w:id="1501" w:author="Stephen Richard" w:date="2020-06-17T18:53:00Z">
        <w:r>
          <w:tab/>
        </w:r>
        <w:r>
          <w:tab/>
        </w:r>
        <w:r>
          <w:tab/>
        </w:r>
        <w:r>
          <w:tab/>
          <w:t>a gspt:lithic_clast ;</w:t>
        </w:r>
      </w:ins>
    </w:p>
    <w:p w14:paraId="57EA9DEA" w14:textId="77777777" w:rsidR="004B58C9" w:rsidRDefault="004B58C9">
      <w:pPr>
        <w:pStyle w:val="owl"/>
        <w:rPr>
          <w:ins w:id="1502" w:author="Stephen Richard" w:date="2020-06-17T18:53:00Z"/>
        </w:rPr>
        <w:pPrChange w:id="1503" w:author="Stephen Richard" w:date="2020-06-17T18:53:00Z">
          <w:pPr/>
        </w:pPrChange>
      </w:pPr>
      <w:ins w:id="1504" w:author="Stephen Richard" w:date="2020-06-17T18:53:00Z">
        <w:r>
          <w:tab/>
        </w:r>
        <w:r>
          <w:tab/>
        </w:r>
        <w:r>
          <w:tab/>
        </w:r>
        <w:r>
          <w:tab/>
          <w:t>gsoc:hasRole gsog:Clast ;</w:t>
        </w:r>
      </w:ins>
    </w:p>
    <w:p w14:paraId="5EB8FBF0" w14:textId="77777777" w:rsidR="004B58C9" w:rsidRDefault="004B58C9">
      <w:pPr>
        <w:pStyle w:val="owl"/>
        <w:rPr>
          <w:ins w:id="1505" w:author="Stephen Richard" w:date="2020-06-17T18:53:00Z"/>
        </w:rPr>
        <w:pPrChange w:id="1506" w:author="Stephen Richard" w:date="2020-06-17T18:53:00Z">
          <w:pPr/>
        </w:pPrChange>
      </w:pPr>
      <w:ins w:id="1507" w:author="Stephen Richard" w:date="2020-06-17T18:53:00Z">
        <w:r>
          <w:tab/>
        </w:r>
        <w:r>
          <w:tab/>
        </w:r>
        <w:r>
          <w:tab/>
        </w:r>
        <w:r>
          <w:tab/>
          <w:t>gsoc:hasConstituent [ a gslth:diorite ];</w:t>
        </w:r>
      </w:ins>
    </w:p>
    <w:p w14:paraId="79A60F89" w14:textId="77777777" w:rsidR="004B58C9" w:rsidRDefault="004B58C9">
      <w:pPr>
        <w:pStyle w:val="owl"/>
        <w:rPr>
          <w:ins w:id="1508" w:author="Stephen Richard" w:date="2020-06-17T18:53:00Z"/>
        </w:rPr>
        <w:pPrChange w:id="1509" w:author="Stephen Richard" w:date="2020-06-17T18:53:00Z">
          <w:pPr/>
        </w:pPrChange>
      </w:pPr>
      <w:ins w:id="1510" w:author="Stephen Richard" w:date="2020-06-17T18:53:00Z">
        <w:r>
          <w:tab/>
        </w:r>
        <w:r>
          <w:tab/>
        </w:r>
        <w:r>
          <w:tab/>
        </w:r>
        <w:r>
          <w:tab/>
          <w:t>rdfs:label "60 percent of clasts are sub-rounded diorite, 6-15 cm diameter" @en ;</w:t>
        </w:r>
      </w:ins>
    </w:p>
    <w:p w14:paraId="72AEE371" w14:textId="77777777" w:rsidR="004B58C9" w:rsidRDefault="004B58C9">
      <w:pPr>
        <w:pStyle w:val="owl"/>
        <w:rPr>
          <w:ins w:id="1511" w:author="Stephen Richard" w:date="2020-06-17T18:53:00Z"/>
        </w:rPr>
        <w:pPrChange w:id="1512" w:author="Stephen Richard" w:date="2020-06-17T18:53:00Z">
          <w:pPr/>
        </w:pPrChange>
      </w:pPr>
      <w:ins w:id="1513" w:author="Stephen Richard" w:date="2020-06-17T18:53:00Z">
        <w:r>
          <w:tab/>
        </w:r>
        <w:r>
          <w:tab/>
        </w:r>
        <w:r>
          <w:tab/>
        </w:r>
        <w:r>
          <w:tab/>
          <w:t>gsoc:hasQuality [</w:t>
        </w:r>
      </w:ins>
    </w:p>
    <w:p w14:paraId="3A585CD0" w14:textId="77777777" w:rsidR="004B58C9" w:rsidRDefault="004B58C9">
      <w:pPr>
        <w:pStyle w:val="owl"/>
        <w:rPr>
          <w:ins w:id="1514" w:author="Stephen Richard" w:date="2020-06-17T18:53:00Z"/>
        </w:rPr>
        <w:pPrChange w:id="1515" w:author="Stephen Richard" w:date="2020-06-17T18:53:00Z">
          <w:pPr/>
        </w:pPrChange>
      </w:pPr>
      <w:ins w:id="1516" w:author="Stephen Richard" w:date="2020-06-17T18:53:00Z">
        <w:r>
          <w:tab/>
        </w:r>
        <w:r>
          <w:tab/>
        </w:r>
        <w:r>
          <w:tab/>
        </w:r>
        <w:r>
          <w:tab/>
        </w:r>
        <w:r>
          <w:tab/>
          <w:t>a gsoc:Shape [</w:t>
        </w:r>
      </w:ins>
    </w:p>
    <w:p w14:paraId="6AED6DA7" w14:textId="77777777" w:rsidR="004B58C9" w:rsidRDefault="004B58C9">
      <w:pPr>
        <w:pStyle w:val="owl"/>
        <w:rPr>
          <w:ins w:id="1517" w:author="Stephen Richard" w:date="2020-06-17T18:53:00Z"/>
        </w:rPr>
        <w:pPrChange w:id="1518" w:author="Stephen Richard" w:date="2020-06-17T18:53:00Z">
          <w:pPr/>
        </w:pPrChange>
      </w:pPr>
      <w:ins w:id="1519" w:author="Stephen Richard" w:date="2020-06-17T18:53:00Z">
        <w:r>
          <w:tab/>
        </w:r>
        <w:r>
          <w:tab/>
        </w:r>
        <w:r>
          <w:tab/>
        </w:r>
        <w:r>
          <w:tab/>
        </w:r>
        <w:r>
          <w:tab/>
        </w:r>
        <w:r>
          <w:tab/>
          <w:t>gsoc:hasQuality [</w:t>
        </w:r>
      </w:ins>
    </w:p>
    <w:p w14:paraId="3194948F" w14:textId="77777777" w:rsidR="004B58C9" w:rsidRDefault="004B58C9">
      <w:pPr>
        <w:pStyle w:val="owl"/>
        <w:rPr>
          <w:ins w:id="1520" w:author="Stephen Richard" w:date="2020-06-17T18:53:00Z"/>
        </w:rPr>
        <w:pPrChange w:id="1521" w:author="Stephen Richard" w:date="2020-06-17T18:53:00Z">
          <w:pPr/>
        </w:pPrChange>
      </w:pPr>
      <w:ins w:id="1522" w:author="Stephen Richard" w:date="2020-06-17T18:53:00Z">
        <w:r>
          <w:tab/>
        </w:r>
        <w:r>
          <w:tab/>
        </w:r>
        <w:r>
          <w:tab/>
        </w:r>
        <w:r>
          <w:tab/>
        </w:r>
        <w:r>
          <w:tab/>
        </w:r>
        <w:r>
          <w:tab/>
          <w:t>a gslth:Grain_Roundness;</w:t>
        </w:r>
      </w:ins>
    </w:p>
    <w:p w14:paraId="2C13F337" w14:textId="77777777" w:rsidR="004B58C9" w:rsidRDefault="004B58C9">
      <w:pPr>
        <w:pStyle w:val="owl"/>
        <w:rPr>
          <w:ins w:id="1523" w:author="Stephen Richard" w:date="2020-06-17T18:53:00Z"/>
        </w:rPr>
        <w:pPrChange w:id="1524" w:author="Stephen Richard" w:date="2020-06-17T18:53:00Z">
          <w:pPr/>
        </w:pPrChange>
      </w:pPr>
      <w:ins w:id="1525" w:author="Stephen Richard" w:date="2020-06-17T18:53:00Z">
        <w:r>
          <w:tab/>
        </w:r>
        <w:r>
          <w:tab/>
        </w:r>
        <w:r>
          <w:tab/>
        </w:r>
        <w:r>
          <w:tab/>
        </w:r>
        <w:r>
          <w:tab/>
        </w:r>
        <w:r>
          <w:tab/>
          <w:t>gsoc:hasDataValue "Sub-rounded" @en ];</w:t>
        </w:r>
      </w:ins>
    </w:p>
    <w:p w14:paraId="1466407A" w14:textId="77777777" w:rsidR="004B58C9" w:rsidRDefault="004B58C9">
      <w:pPr>
        <w:pStyle w:val="owl"/>
        <w:rPr>
          <w:ins w:id="1526" w:author="Stephen Richard" w:date="2020-06-17T18:53:00Z"/>
        </w:rPr>
        <w:pPrChange w:id="1527" w:author="Stephen Richard" w:date="2020-06-17T18:53:00Z">
          <w:pPr/>
        </w:pPrChange>
      </w:pPr>
      <w:ins w:id="1528" w:author="Stephen Richard" w:date="2020-06-17T18:53:00Z">
        <w:r>
          <w:tab/>
        </w:r>
        <w:r>
          <w:tab/>
        </w:r>
        <w:r>
          <w:tab/>
        </w:r>
        <w:r>
          <w:tab/>
        </w:r>
        <w:r>
          <w:tab/>
          <w:t>]</w:t>
        </w:r>
      </w:ins>
    </w:p>
    <w:p w14:paraId="31C44457" w14:textId="77777777" w:rsidR="004B58C9" w:rsidRDefault="004B58C9">
      <w:pPr>
        <w:pStyle w:val="owl"/>
        <w:rPr>
          <w:ins w:id="1529" w:author="Stephen Richard" w:date="2020-06-17T18:53:00Z"/>
        </w:rPr>
        <w:pPrChange w:id="1530" w:author="Stephen Richard" w:date="2020-06-17T18:53:00Z">
          <w:pPr/>
        </w:pPrChange>
      </w:pPr>
      <w:ins w:id="1531" w:author="Stephen Richard" w:date="2020-06-17T18:53:00Z">
        <w:r>
          <w:tab/>
        </w:r>
        <w:r>
          <w:tab/>
        </w:r>
        <w:r>
          <w:tab/>
        </w:r>
        <w:r>
          <w:tab/>
          <w:t>] ;</w:t>
        </w:r>
      </w:ins>
    </w:p>
    <w:p w14:paraId="517E840A" w14:textId="77777777" w:rsidR="004B58C9" w:rsidRDefault="004B58C9">
      <w:pPr>
        <w:pStyle w:val="owl"/>
        <w:rPr>
          <w:ins w:id="1532" w:author="Stephen Richard" w:date="2020-06-17T18:53:00Z"/>
        </w:rPr>
        <w:pPrChange w:id="1533" w:author="Stephen Richard" w:date="2020-06-17T18:53:00Z">
          <w:pPr/>
        </w:pPrChange>
      </w:pPr>
      <w:ins w:id="1534" w:author="Stephen Richard" w:date="2020-06-17T18:53:00Z">
        <w:r>
          <w:tab/>
        </w:r>
        <w:r>
          <w:tab/>
        </w:r>
        <w:r>
          <w:tab/>
        </w:r>
        <w:r>
          <w:tab/>
          <w:t>gsoc:hasQuality [</w:t>
        </w:r>
      </w:ins>
    </w:p>
    <w:p w14:paraId="7D9C4394" w14:textId="77777777" w:rsidR="004B58C9" w:rsidRDefault="004B58C9">
      <w:pPr>
        <w:pStyle w:val="owl"/>
        <w:rPr>
          <w:ins w:id="1535" w:author="Stephen Richard" w:date="2020-06-17T18:53:00Z"/>
        </w:rPr>
        <w:pPrChange w:id="1536" w:author="Stephen Richard" w:date="2020-06-17T18:53:00Z">
          <w:pPr/>
        </w:pPrChange>
      </w:pPr>
      <w:ins w:id="1537" w:author="Stephen Richard" w:date="2020-06-17T18:53:00Z">
        <w:r>
          <w:tab/>
        </w:r>
        <w:r>
          <w:tab/>
        </w:r>
        <w:r>
          <w:tab/>
        </w:r>
        <w:r>
          <w:tab/>
        </w:r>
        <w:r>
          <w:tab/>
          <w:t>a gsoc:Proportion ;</w:t>
        </w:r>
      </w:ins>
    </w:p>
    <w:p w14:paraId="6ED97DB3" w14:textId="77777777" w:rsidR="004B58C9" w:rsidRDefault="004B58C9">
      <w:pPr>
        <w:pStyle w:val="owl"/>
        <w:rPr>
          <w:ins w:id="1538" w:author="Stephen Richard" w:date="2020-06-17T18:53:00Z"/>
        </w:rPr>
        <w:pPrChange w:id="1539" w:author="Stephen Richard" w:date="2020-06-17T18:53:00Z">
          <w:pPr/>
        </w:pPrChange>
      </w:pPr>
      <w:ins w:id="1540" w:author="Stephen Richard" w:date="2020-06-17T18:53:00Z">
        <w:r>
          <w:tab/>
        </w:r>
        <w:r>
          <w:tab/>
        </w:r>
        <w:r>
          <w:tab/>
        </w:r>
        <w:r>
          <w:tab/>
        </w:r>
        <w:r>
          <w:tab/>
          <w:t>gsoc:hasDataValue "60"^^xsd:decimal ;</w:t>
        </w:r>
      </w:ins>
    </w:p>
    <w:p w14:paraId="28B81C76" w14:textId="77777777" w:rsidR="004B58C9" w:rsidRDefault="004B58C9">
      <w:pPr>
        <w:pStyle w:val="owl"/>
        <w:rPr>
          <w:ins w:id="1541" w:author="Stephen Richard" w:date="2020-06-17T18:53:00Z"/>
        </w:rPr>
        <w:pPrChange w:id="1542" w:author="Stephen Richard" w:date="2020-06-17T18:53:00Z">
          <w:pPr/>
        </w:pPrChange>
      </w:pPr>
      <w:ins w:id="1543" w:author="Stephen Richard" w:date="2020-06-17T18:53:00Z">
        <w:r>
          <w:tab/>
        </w:r>
        <w:r>
          <w:tab/>
        </w:r>
        <w:r>
          <w:tab/>
        </w:r>
        <w:r>
          <w:tab/>
        </w:r>
        <w:r>
          <w:tab/>
          <w:t>gsoc:hasUOM [a gsuom:percent] ;</w:t>
        </w:r>
        <w:r>
          <w:tab/>
        </w:r>
        <w:r>
          <w:tab/>
        </w:r>
        <w:r>
          <w:tab/>
        </w:r>
      </w:ins>
    </w:p>
    <w:p w14:paraId="3A28AC04" w14:textId="77777777" w:rsidR="004B58C9" w:rsidRDefault="004B58C9">
      <w:pPr>
        <w:pStyle w:val="owl"/>
        <w:rPr>
          <w:ins w:id="1544" w:author="Stephen Richard" w:date="2020-06-17T18:53:00Z"/>
        </w:rPr>
        <w:pPrChange w:id="1545" w:author="Stephen Richard" w:date="2020-06-17T18:53:00Z">
          <w:pPr/>
        </w:pPrChange>
      </w:pPr>
      <w:ins w:id="1546" w:author="Stephen Richard" w:date="2020-06-17T18:53:00Z">
        <w:r>
          <w:tab/>
        </w:r>
        <w:r>
          <w:tab/>
        </w:r>
        <w:r>
          <w:tab/>
        </w:r>
        <w:r>
          <w:tab/>
        </w:r>
        <w:r>
          <w:tab/>
          <w:t>];</w:t>
        </w:r>
      </w:ins>
    </w:p>
    <w:p w14:paraId="455BE46D" w14:textId="77777777" w:rsidR="004B58C9" w:rsidRDefault="004B58C9">
      <w:pPr>
        <w:pStyle w:val="owl"/>
        <w:rPr>
          <w:ins w:id="1547" w:author="Stephen Richard" w:date="2020-06-17T18:53:00Z"/>
        </w:rPr>
        <w:pPrChange w:id="1548" w:author="Stephen Richard" w:date="2020-06-17T18:53:00Z">
          <w:pPr/>
        </w:pPrChange>
      </w:pPr>
      <w:ins w:id="1549" w:author="Stephen Richard" w:date="2020-06-17T18:53:00Z">
        <w:r>
          <w:tab/>
        </w:r>
        <w:r>
          <w:tab/>
        </w:r>
        <w:r>
          <w:tab/>
        </w:r>
        <w:r>
          <w:tab/>
          <w:t>gsoc:hasQuality [</w:t>
        </w:r>
      </w:ins>
    </w:p>
    <w:p w14:paraId="715714AB" w14:textId="77777777" w:rsidR="004B58C9" w:rsidRDefault="004B58C9">
      <w:pPr>
        <w:pStyle w:val="owl"/>
        <w:rPr>
          <w:ins w:id="1550" w:author="Stephen Richard" w:date="2020-06-17T18:53:00Z"/>
        </w:rPr>
        <w:pPrChange w:id="1551" w:author="Stephen Richard" w:date="2020-06-17T18:53:00Z">
          <w:pPr/>
        </w:pPrChange>
      </w:pPr>
      <w:ins w:id="1552" w:author="Stephen Richard" w:date="2020-06-17T18:53:00Z">
        <w:r>
          <w:tab/>
        </w:r>
        <w:r>
          <w:tab/>
        </w:r>
        <w:r>
          <w:tab/>
        </w:r>
        <w:r>
          <w:tab/>
        </w:r>
        <w:r>
          <w:tab/>
          <w:t>a gslth:Grain_Size_Max ;</w:t>
        </w:r>
      </w:ins>
    </w:p>
    <w:p w14:paraId="34C0D39E" w14:textId="77777777" w:rsidR="004B58C9" w:rsidRDefault="004B58C9">
      <w:pPr>
        <w:pStyle w:val="owl"/>
        <w:rPr>
          <w:ins w:id="1553" w:author="Stephen Richard" w:date="2020-06-17T18:53:00Z"/>
        </w:rPr>
        <w:pPrChange w:id="1554" w:author="Stephen Richard" w:date="2020-06-17T18:53:00Z">
          <w:pPr/>
        </w:pPrChange>
      </w:pPr>
      <w:ins w:id="1555" w:author="Stephen Richard" w:date="2020-06-17T18:53:00Z">
        <w:r>
          <w:tab/>
        </w:r>
        <w:r>
          <w:tab/>
        </w:r>
        <w:r>
          <w:tab/>
        </w:r>
        <w:r>
          <w:tab/>
        </w:r>
        <w:r>
          <w:tab/>
          <w:t>gsoc:hasDataValue "150"^^xsd:decimal ;=</w:t>
        </w:r>
      </w:ins>
    </w:p>
    <w:p w14:paraId="648312A9" w14:textId="77777777" w:rsidR="004B58C9" w:rsidRDefault="004B58C9">
      <w:pPr>
        <w:pStyle w:val="owl"/>
        <w:rPr>
          <w:ins w:id="1556" w:author="Stephen Richard" w:date="2020-06-17T18:53:00Z"/>
        </w:rPr>
        <w:pPrChange w:id="1557" w:author="Stephen Richard" w:date="2020-06-17T18:53:00Z">
          <w:pPr/>
        </w:pPrChange>
      </w:pPr>
      <w:ins w:id="1558" w:author="Stephen Richard" w:date="2020-06-17T18:53:00Z">
        <w:r>
          <w:tab/>
        </w:r>
        <w:r>
          <w:tab/>
        </w:r>
        <w:r>
          <w:tab/>
        </w:r>
        <w:r>
          <w:tab/>
        </w:r>
        <w:r>
          <w:tab/>
          <w:t>gsoc:hasUOM [a gsuom:millimeter] ;</w:t>
        </w:r>
        <w:r>
          <w:tab/>
        </w:r>
        <w:r>
          <w:tab/>
        </w:r>
        <w:r>
          <w:tab/>
        </w:r>
      </w:ins>
    </w:p>
    <w:p w14:paraId="136FDB6D" w14:textId="77777777" w:rsidR="004B58C9" w:rsidRDefault="004B58C9">
      <w:pPr>
        <w:pStyle w:val="owl"/>
        <w:rPr>
          <w:ins w:id="1559" w:author="Stephen Richard" w:date="2020-06-17T18:53:00Z"/>
        </w:rPr>
        <w:pPrChange w:id="1560" w:author="Stephen Richard" w:date="2020-06-17T18:53:00Z">
          <w:pPr/>
        </w:pPrChange>
      </w:pPr>
      <w:ins w:id="1561" w:author="Stephen Richard" w:date="2020-06-17T18:53:00Z">
        <w:r>
          <w:tab/>
        </w:r>
        <w:r>
          <w:tab/>
        </w:r>
        <w:r>
          <w:tab/>
        </w:r>
        <w:r>
          <w:tab/>
        </w:r>
        <w:r>
          <w:tab/>
          <w:t>];</w:t>
        </w:r>
      </w:ins>
    </w:p>
    <w:p w14:paraId="4541AC01" w14:textId="77777777" w:rsidR="004B58C9" w:rsidRDefault="004B58C9">
      <w:pPr>
        <w:pStyle w:val="owl"/>
        <w:rPr>
          <w:ins w:id="1562" w:author="Stephen Richard" w:date="2020-06-17T18:53:00Z"/>
        </w:rPr>
        <w:pPrChange w:id="1563" w:author="Stephen Richard" w:date="2020-06-17T18:53:00Z">
          <w:pPr/>
        </w:pPrChange>
      </w:pPr>
      <w:ins w:id="1564" w:author="Stephen Richard" w:date="2020-06-17T18:53:00Z">
        <w:r>
          <w:tab/>
        </w:r>
        <w:r>
          <w:tab/>
        </w:r>
        <w:r>
          <w:tab/>
        </w:r>
        <w:r>
          <w:tab/>
          <w:t>gsoc:hasQuality [</w:t>
        </w:r>
      </w:ins>
    </w:p>
    <w:p w14:paraId="0370802D" w14:textId="77777777" w:rsidR="004B58C9" w:rsidRDefault="004B58C9">
      <w:pPr>
        <w:pStyle w:val="owl"/>
        <w:rPr>
          <w:ins w:id="1565" w:author="Stephen Richard" w:date="2020-06-17T18:53:00Z"/>
        </w:rPr>
        <w:pPrChange w:id="1566" w:author="Stephen Richard" w:date="2020-06-17T18:53:00Z">
          <w:pPr/>
        </w:pPrChange>
      </w:pPr>
      <w:ins w:id="1567" w:author="Stephen Richard" w:date="2020-06-17T18:53:00Z">
        <w:r>
          <w:tab/>
        </w:r>
        <w:r>
          <w:tab/>
        </w:r>
        <w:r>
          <w:tab/>
        </w:r>
        <w:r>
          <w:tab/>
        </w:r>
        <w:r>
          <w:tab/>
          <w:t>a gslth:Grain_Size_Min ;</w:t>
        </w:r>
      </w:ins>
    </w:p>
    <w:p w14:paraId="0DF201B6" w14:textId="77777777" w:rsidR="004B58C9" w:rsidRDefault="004B58C9">
      <w:pPr>
        <w:pStyle w:val="owl"/>
        <w:rPr>
          <w:ins w:id="1568" w:author="Stephen Richard" w:date="2020-06-17T18:53:00Z"/>
        </w:rPr>
        <w:pPrChange w:id="1569" w:author="Stephen Richard" w:date="2020-06-17T18:53:00Z">
          <w:pPr/>
        </w:pPrChange>
      </w:pPr>
      <w:ins w:id="1570" w:author="Stephen Richard" w:date="2020-06-17T18:53:00Z">
        <w:r>
          <w:tab/>
        </w:r>
        <w:r>
          <w:tab/>
        </w:r>
        <w:r>
          <w:tab/>
        </w:r>
        <w:r>
          <w:tab/>
        </w:r>
        <w:r>
          <w:tab/>
          <w:t>gsoc:hasDataValue "60"^^xsd:decimal ;=</w:t>
        </w:r>
      </w:ins>
    </w:p>
    <w:p w14:paraId="183861E9" w14:textId="77777777" w:rsidR="004B58C9" w:rsidRDefault="004B58C9">
      <w:pPr>
        <w:pStyle w:val="owl"/>
        <w:rPr>
          <w:ins w:id="1571" w:author="Stephen Richard" w:date="2020-06-17T18:53:00Z"/>
        </w:rPr>
        <w:pPrChange w:id="1572" w:author="Stephen Richard" w:date="2020-06-17T18:53:00Z">
          <w:pPr/>
        </w:pPrChange>
      </w:pPr>
      <w:ins w:id="1573" w:author="Stephen Richard" w:date="2020-06-17T18:53:00Z">
        <w:r>
          <w:tab/>
        </w:r>
        <w:r>
          <w:tab/>
        </w:r>
        <w:r>
          <w:tab/>
        </w:r>
        <w:r>
          <w:tab/>
        </w:r>
        <w:r>
          <w:tab/>
          <w:t>gsoc:hasUOM [a gsuom:millimeter] ;</w:t>
        </w:r>
        <w:r>
          <w:tab/>
        </w:r>
        <w:r>
          <w:tab/>
        </w:r>
        <w:r>
          <w:tab/>
        </w:r>
      </w:ins>
    </w:p>
    <w:p w14:paraId="4610E35D" w14:textId="77777777" w:rsidR="004B58C9" w:rsidRDefault="004B58C9">
      <w:pPr>
        <w:pStyle w:val="owl"/>
        <w:rPr>
          <w:ins w:id="1574" w:author="Stephen Richard" w:date="2020-06-17T18:53:00Z"/>
        </w:rPr>
        <w:pPrChange w:id="1575" w:author="Stephen Richard" w:date="2020-06-17T18:53:00Z">
          <w:pPr/>
        </w:pPrChange>
      </w:pPr>
      <w:ins w:id="1576" w:author="Stephen Richard" w:date="2020-06-17T18:53:00Z">
        <w:r>
          <w:tab/>
        </w:r>
        <w:r>
          <w:tab/>
        </w:r>
        <w:r>
          <w:tab/>
        </w:r>
        <w:r>
          <w:tab/>
        </w:r>
        <w:r>
          <w:tab/>
          <w:t>];</w:t>
        </w:r>
      </w:ins>
    </w:p>
    <w:p w14:paraId="10EF37B6" w14:textId="77777777" w:rsidR="004B58C9" w:rsidRDefault="004B58C9">
      <w:pPr>
        <w:pStyle w:val="owl"/>
        <w:rPr>
          <w:ins w:id="1577" w:author="Stephen Richard" w:date="2020-06-17T18:53:00Z"/>
        </w:rPr>
        <w:pPrChange w:id="1578" w:author="Stephen Richard" w:date="2020-06-17T18:53:00Z">
          <w:pPr/>
        </w:pPrChange>
      </w:pPr>
      <w:ins w:id="1579" w:author="Stephen Richard" w:date="2020-06-17T18:53:00Z">
        <w:r>
          <w:tab/>
        </w:r>
        <w:r>
          <w:tab/>
        </w:r>
        <w:r>
          <w:tab/>
        </w:r>
        <w:r>
          <w:tab/>
          <w:t>]</w:t>
        </w:r>
      </w:ins>
    </w:p>
    <w:p w14:paraId="4438FB30" w14:textId="77777777" w:rsidR="004B58C9" w:rsidRDefault="004B58C9">
      <w:pPr>
        <w:pStyle w:val="owl"/>
        <w:rPr>
          <w:ins w:id="1580" w:author="Stephen Richard" w:date="2020-06-17T18:53:00Z"/>
        </w:rPr>
        <w:pPrChange w:id="1581" w:author="Stephen Richard" w:date="2020-06-17T18:53:00Z">
          <w:pPr/>
        </w:pPrChange>
      </w:pPr>
      <w:ins w:id="1582" w:author="Stephen Richard" w:date="2020-06-17T18:53:00Z">
        <w:r>
          <w:tab/>
        </w:r>
        <w:r>
          <w:tab/>
        </w:r>
        <w:r>
          <w:tab/>
          <w:t>];</w:t>
        </w:r>
      </w:ins>
    </w:p>
    <w:p w14:paraId="59093182" w14:textId="77777777" w:rsidR="004B58C9" w:rsidRDefault="004B58C9">
      <w:pPr>
        <w:pStyle w:val="owl"/>
        <w:rPr>
          <w:ins w:id="1583" w:author="Stephen Richard" w:date="2020-06-17T18:53:00Z"/>
        </w:rPr>
        <w:pPrChange w:id="1584" w:author="Stephen Richard" w:date="2020-06-17T18:53:00Z">
          <w:pPr/>
        </w:pPrChange>
      </w:pPr>
      <w:ins w:id="1585" w:author="Stephen Richard" w:date="2020-06-17T18:53:00Z">
        <w:r>
          <w:tab/>
          <w:t>gsoc:hasConstituent [</w:t>
        </w:r>
      </w:ins>
    </w:p>
    <w:p w14:paraId="50BD3698" w14:textId="77777777" w:rsidR="004B58C9" w:rsidRDefault="004B58C9">
      <w:pPr>
        <w:pStyle w:val="owl"/>
        <w:rPr>
          <w:ins w:id="1586" w:author="Stephen Richard" w:date="2020-06-17T18:53:00Z"/>
        </w:rPr>
        <w:pPrChange w:id="1587" w:author="Stephen Richard" w:date="2020-06-17T18:53:00Z">
          <w:pPr/>
        </w:pPrChange>
      </w:pPr>
      <w:ins w:id="1588" w:author="Stephen Richard" w:date="2020-06-17T18:53:00Z">
        <w:r>
          <w:tab/>
        </w:r>
        <w:r>
          <w:tab/>
          <w:t>a gslth:clastic_sandstone ;</w:t>
        </w:r>
      </w:ins>
    </w:p>
    <w:p w14:paraId="05E4546B" w14:textId="77777777" w:rsidR="004B58C9" w:rsidRDefault="004B58C9">
      <w:pPr>
        <w:pStyle w:val="owl"/>
        <w:rPr>
          <w:ins w:id="1589" w:author="Stephen Richard" w:date="2020-06-17T18:53:00Z"/>
        </w:rPr>
        <w:pPrChange w:id="1590" w:author="Stephen Richard" w:date="2020-06-17T18:53:00Z">
          <w:pPr/>
        </w:pPrChange>
      </w:pPr>
      <w:ins w:id="1591" w:author="Stephen Richard" w:date="2020-06-17T18:53:00Z">
        <w:r>
          <w:tab/>
        </w:r>
        <w:r>
          <w:tab/>
          <w:t xml:space="preserve">gsoc:hasRole gsog:Matrix ; </w:t>
        </w:r>
      </w:ins>
    </w:p>
    <w:p w14:paraId="23872F44" w14:textId="77777777" w:rsidR="004B58C9" w:rsidRDefault="004B58C9">
      <w:pPr>
        <w:pStyle w:val="owl"/>
        <w:rPr>
          <w:ins w:id="1592" w:author="Stephen Richard" w:date="2020-06-17T18:53:00Z"/>
        </w:rPr>
        <w:pPrChange w:id="1593" w:author="Stephen Richard" w:date="2020-06-17T18:53:00Z">
          <w:pPr/>
        </w:pPrChange>
      </w:pPr>
      <w:ins w:id="1594" w:author="Stephen Richard" w:date="2020-06-17T18:53:00Z">
        <w:r>
          <w:tab/>
        </w:r>
        <w:r>
          <w:tab/>
          <w:t>rdfs:label "sandstone matrix between clasts" @en ;</w:t>
        </w:r>
      </w:ins>
    </w:p>
    <w:p w14:paraId="142D057E" w14:textId="77777777" w:rsidR="004B58C9" w:rsidRDefault="004B58C9">
      <w:pPr>
        <w:pStyle w:val="owl"/>
        <w:rPr>
          <w:ins w:id="1595" w:author="Stephen Richard" w:date="2020-06-17T18:53:00Z"/>
        </w:rPr>
        <w:pPrChange w:id="1596" w:author="Stephen Richard" w:date="2020-06-17T18:53:00Z">
          <w:pPr/>
        </w:pPrChange>
      </w:pPr>
      <w:ins w:id="1597" w:author="Stephen Richard" w:date="2020-06-17T18:53:00Z">
        <w:r>
          <w:tab/>
        </w:r>
        <w:r>
          <w:tab/>
          <w:t>gsoc:hasQuality [</w:t>
        </w:r>
      </w:ins>
    </w:p>
    <w:p w14:paraId="1E3878AF" w14:textId="77777777" w:rsidR="004B58C9" w:rsidRDefault="004B58C9">
      <w:pPr>
        <w:pStyle w:val="owl"/>
        <w:rPr>
          <w:ins w:id="1598" w:author="Stephen Richard" w:date="2020-06-17T18:53:00Z"/>
        </w:rPr>
        <w:pPrChange w:id="1599" w:author="Stephen Richard" w:date="2020-06-17T18:53:00Z">
          <w:pPr/>
        </w:pPrChange>
      </w:pPr>
      <w:ins w:id="1600" w:author="Stephen Richard" w:date="2020-06-17T18:53:00Z">
        <w:r>
          <w:tab/>
        </w:r>
        <w:r>
          <w:tab/>
        </w:r>
        <w:r>
          <w:tab/>
          <w:t>a gsoc:Proportion ;</w:t>
        </w:r>
      </w:ins>
    </w:p>
    <w:p w14:paraId="777A971B" w14:textId="77777777" w:rsidR="004B58C9" w:rsidRDefault="004B58C9">
      <w:pPr>
        <w:pStyle w:val="owl"/>
        <w:rPr>
          <w:ins w:id="1601" w:author="Stephen Richard" w:date="2020-06-17T18:53:00Z"/>
        </w:rPr>
        <w:pPrChange w:id="1602" w:author="Stephen Richard" w:date="2020-06-17T18:53:00Z">
          <w:pPr/>
        </w:pPrChange>
      </w:pPr>
      <w:ins w:id="1603" w:author="Stephen Richard" w:date="2020-06-17T18:53:00Z">
        <w:r>
          <w:tab/>
        </w:r>
        <w:r>
          <w:tab/>
        </w:r>
        <w:r>
          <w:tab/>
          <w:t>gsoc:hasDataValue "20"^^xsd:decimal ;</w:t>
        </w:r>
      </w:ins>
    </w:p>
    <w:p w14:paraId="3503D63A" w14:textId="77777777" w:rsidR="004B58C9" w:rsidRDefault="004B58C9">
      <w:pPr>
        <w:pStyle w:val="owl"/>
        <w:rPr>
          <w:ins w:id="1604" w:author="Stephen Richard" w:date="2020-06-17T18:53:00Z"/>
        </w:rPr>
        <w:pPrChange w:id="1605" w:author="Stephen Richard" w:date="2020-06-17T18:53:00Z">
          <w:pPr/>
        </w:pPrChange>
      </w:pPr>
      <w:ins w:id="1606" w:author="Stephen Richard" w:date="2020-06-17T18:53:00Z">
        <w:r>
          <w:tab/>
        </w:r>
        <w:r>
          <w:tab/>
        </w:r>
        <w:r>
          <w:tab/>
          <w:t>gsoc:hasUOM [a gsuom:percent] ;</w:t>
        </w:r>
        <w:r>
          <w:tab/>
        </w:r>
        <w:r>
          <w:tab/>
        </w:r>
        <w:r>
          <w:tab/>
        </w:r>
      </w:ins>
    </w:p>
    <w:p w14:paraId="6F3E4CCE" w14:textId="77777777" w:rsidR="004B58C9" w:rsidRDefault="004B58C9">
      <w:pPr>
        <w:pStyle w:val="owl"/>
        <w:rPr>
          <w:ins w:id="1607" w:author="Stephen Richard" w:date="2020-06-17T18:53:00Z"/>
        </w:rPr>
        <w:pPrChange w:id="1608" w:author="Stephen Richard" w:date="2020-06-17T18:53:00Z">
          <w:pPr/>
        </w:pPrChange>
      </w:pPr>
      <w:ins w:id="1609" w:author="Stephen Richard" w:date="2020-06-17T18:53:00Z">
        <w:r>
          <w:tab/>
        </w:r>
        <w:r>
          <w:tab/>
          <w:t>];</w:t>
        </w:r>
      </w:ins>
    </w:p>
    <w:p w14:paraId="44155D97" w14:textId="77777777" w:rsidR="004B58C9" w:rsidRDefault="004B58C9">
      <w:pPr>
        <w:pStyle w:val="owl"/>
        <w:rPr>
          <w:ins w:id="1610" w:author="Stephen Richard" w:date="2020-06-17T18:53:00Z"/>
        </w:rPr>
        <w:pPrChange w:id="1611" w:author="Stephen Richard" w:date="2020-06-17T18:53:00Z">
          <w:pPr/>
        </w:pPrChange>
      </w:pPr>
      <w:ins w:id="1612" w:author="Stephen Richard" w:date="2020-06-17T18:53:00Z">
        <w:r>
          <w:tab/>
          <w:t>]</w:t>
        </w:r>
      </w:ins>
    </w:p>
    <w:p w14:paraId="697F1A67" w14:textId="02B45349" w:rsidR="004B58C9" w:rsidRDefault="004B58C9">
      <w:pPr>
        <w:pStyle w:val="owl"/>
        <w:rPr>
          <w:ins w:id="1613" w:author="Stephen Richard" w:date="2020-06-17T16:22:00Z"/>
        </w:rPr>
        <w:pPrChange w:id="1614" w:author="Stephen Richard" w:date="2020-06-17T18:53:00Z">
          <w:pPr/>
        </w:pPrChange>
      </w:pPr>
      <w:ins w:id="1615" w:author="Stephen Richard" w:date="2020-06-17T18:53:00Z">
        <w:r>
          <w:t>.</w:t>
        </w:r>
      </w:ins>
    </w:p>
    <w:p w14:paraId="364B13CD" w14:textId="6C23582C" w:rsidR="00855B62" w:rsidRDefault="00855B62" w:rsidP="00473DA3">
      <w:pPr>
        <w:rPr>
          <w:ins w:id="1616" w:author="Stephen Richard" w:date="2020-06-17T16:19:00Z"/>
        </w:rPr>
      </w:pPr>
    </w:p>
    <w:p w14:paraId="26CC8471" w14:textId="1511AC15" w:rsidR="00855B62" w:rsidRDefault="00855B62">
      <w:pPr>
        <w:pStyle w:val="Heading3"/>
        <w:rPr>
          <w:ins w:id="1617" w:author="Stephen Richard" w:date="2020-06-17T16:19:00Z"/>
        </w:rPr>
        <w:pPrChange w:id="1618" w:author="Stephen Richard" w:date="2020-06-17T16:24:00Z">
          <w:pPr/>
        </w:pPrChange>
      </w:pPr>
      <w:ins w:id="1619" w:author="Stephen Richard" w:date="2020-06-17T16:19:00Z">
        <w:r>
          <w:t>Statement: A Rhyolite contains phenoc</w:t>
        </w:r>
      </w:ins>
      <w:ins w:id="1620" w:author="Stephen Richard" w:date="2020-06-17T16:20:00Z">
        <w:r>
          <w:t>rysts of Sanidine</w:t>
        </w:r>
      </w:ins>
    </w:p>
    <w:p w14:paraId="14CF64BE" w14:textId="765FA0D7" w:rsidR="00855B62" w:rsidRDefault="00855B62" w:rsidP="00473DA3">
      <w:pPr>
        <w:rPr>
          <w:ins w:id="1621" w:author="Stephen Richard" w:date="2020-06-17T19:08:00Z"/>
        </w:rPr>
      </w:pPr>
      <w:ins w:id="1622" w:author="Stephen Richard" w:date="2020-06-17T16:19:00Z">
        <w:r w:rsidRPr="00855B62">
          <w:rPr>
            <w:noProof/>
          </w:rPr>
          <w:drawing>
            <wp:inline distT="0" distB="0" distL="0" distR="0" wp14:anchorId="27CCB381" wp14:editId="54470FFE">
              <wp:extent cx="5943600" cy="20929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092960"/>
                      </a:xfrm>
                      <a:prstGeom prst="rect">
                        <a:avLst/>
                      </a:prstGeom>
                    </pic:spPr>
                  </pic:pic>
                </a:graphicData>
              </a:graphic>
            </wp:inline>
          </w:drawing>
        </w:r>
      </w:ins>
    </w:p>
    <w:p w14:paraId="263DB079" w14:textId="60C788A1" w:rsidR="008B202C" w:rsidRDefault="008B202C">
      <w:pPr>
        <w:rPr>
          <w:ins w:id="1623" w:author="Stephen Richard" w:date="2020-06-17T21:53:00Z"/>
        </w:rPr>
        <w:pPrChange w:id="1624" w:author="Stephen Richard" w:date="2020-06-17T21:53:00Z">
          <w:pPr>
            <w:pStyle w:val="owl"/>
          </w:pPr>
        </w:pPrChange>
      </w:pPr>
      <w:ins w:id="1625" w:author="Stephen Richard" w:date="2020-06-17T21:53:00Z">
        <w:r>
          <w:t>A more complete description of the rhyolite would probably include other phenocrysts, a description of the groundmass, and if applicable description of flow-banding fabric, lithophysae, etc.</w:t>
        </w:r>
      </w:ins>
    </w:p>
    <w:p w14:paraId="720A04BB" w14:textId="5B389F22" w:rsidR="001F547F" w:rsidRDefault="001F547F">
      <w:pPr>
        <w:pStyle w:val="owl"/>
        <w:rPr>
          <w:ins w:id="1626" w:author="Stephen Richard" w:date="2020-06-17T19:08:00Z"/>
        </w:rPr>
        <w:pPrChange w:id="1627" w:author="Stephen Richard" w:date="2020-06-17T19:09:00Z">
          <w:pPr/>
        </w:pPrChange>
      </w:pPr>
      <w:ins w:id="1628" w:author="Stephen Richard" w:date="2020-06-17T19:08:00Z">
        <w:r>
          <w:t>rol:rhyoliteoftubac</w:t>
        </w:r>
      </w:ins>
    </w:p>
    <w:p w14:paraId="056477E4" w14:textId="77777777" w:rsidR="001F547F" w:rsidRDefault="001F547F">
      <w:pPr>
        <w:pStyle w:val="owl"/>
        <w:rPr>
          <w:ins w:id="1629" w:author="Stephen Richard" w:date="2020-06-17T19:08:00Z"/>
        </w:rPr>
        <w:pPrChange w:id="1630" w:author="Stephen Richard" w:date="2020-06-17T19:09:00Z">
          <w:pPr/>
        </w:pPrChange>
      </w:pPr>
      <w:ins w:id="1631" w:author="Stephen Richard" w:date="2020-06-17T19:08:00Z">
        <w:r>
          <w:tab/>
          <w:t>a gslth:rhyolite ;</w:t>
        </w:r>
      </w:ins>
    </w:p>
    <w:p w14:paraId="7A582657" w14:textId="77777777" w:rsidR="001F547F" w:rsidRDefault="001F547F">
      <w:pPr>
        <w:pStyle w:val="owl"/>
        <w:rPr>
          <w:ins w:id="1632" w:author="Stephen Richard" w:date="2020-06-17T19:08:00Z"/>
        </w:rPr>
        <w:pPrChange w:id="1633" w:author="Stephen Richard" w:date="2020-06-17T19:09:00Z">
          <w:pPr/>
        </w:pPrChange>
      </w:pPr>
      <w:ins w:id="1634" w:author="Stephen Richard" w:date="2020-06-17T19:08:00Z">
        <w:r>
          <w:tab/>
          <w:t>rdfs:label "Rhyolite of Tubac" @en ;</w:t>
        </w:r>
      </w:ins>
    </w:p>
    <w:p w14:paraId="22C3C082" w14:textId="77777777" w:rsidR="001F547F" w:rsidRDefault="001F547F">
      <w:pPr>
        <w:pStyle w:val="owl"/>
        <w:rPr>
          <w:ins w:id="1635" w:author="Stephen Richard" w:date="2020-06-17T19:08:00Z"/>
        </w:rPr>
        <w:pPrChange w:id="1636" w:author="Stephen Richard" w:date="2020-06-17T19:09:00Z">
          <w:pPr/>
        </w:pPrChange>
      </w:pPr>
      <w:ins w:id="1637" w:author="Stephen Richard" w:date="2020-06-17T19:08:00Z">
        <w:r>
          <w:tab/>
          <w:t>rdfs:comment "Contains 15% 1-3 mm euhedral sanidine phenocrysts " @en ;</w:t>
        </w:r>
      </w:ins>
    </w:p>
    <w:p w14:paraId="4ABCFA17" w14:textId="77777777" w:rsidR="001F547F" w:rsidRDefault="001F547F">
      <w:pPr>
        <w:pStyle w:val="owl"/>
        <w:rPr>
          <w:ins w:id="1638" w:author="Stephen Richard" w:date="2020-06-17T19:08:00Z"/>
        </w:rPr>
        <w:pPrChange w:id="1639" w:author="Stephen Richard" w:date="2020-06-17T19:09:00Z">
          <w:pPr/>
        </w:pPrChange>
      </w:pPr>
      <w:ins w:id="1640" w:author="Stephen Richard" w:date="2020-06-17T19:08:00Z">
        <w:r>
          <w:tab/>
          <w:t>gsoc:hasConstituent [</w:t>
        </w:r>
      </w:ins>
    </w:p>
    <w:p w14:paraId="4ED32D68" w14:textId="77777777" w:rsidR="001F547F" w:rsidRDefault="001F547F">
      <w:pPr>
        <w:pStyle w:val="owl"/>
        <w:rPr>
          <w:ins w:id="1641" w:author="Stephen Richard" w:date="2020-06-17T19:08:00Z"/>
        </w:rPr>
        <w:pPrChange w:id="1642" w:author="Stephen Richard" w:date="2020-06-17T19:09:00Z">
          <w:pPr/>
        </w:pPrChange>
      </w:pPr>
      <w:ins w:id="1643" w:author="Stephen Richard" w:date="2020-06-17T19:08:00Z">
        <w:r>
          <w:tab/>
        </w:r>
        <w:r>
          <w:tab/>
          <w:t>a gsog:Mono-mineralic_crystal_particle;</w:t>
        </w:r>
      </w:ins>
    </w:p>
    <w:p w14:paraId="1681BB96" w14:textId="77777777" w:rsidR="001F547F" w:rsidRDefault="001F547F">
      <w:pPr>
        <w:pStyle w:val="owl"/>
        <w:rPr>
          <w:ins w:id="1644" w:author="Stephen Richard" w:date="2020-06-17T19:08:00Z"/>
        </w:rPr>
        <w:pPrChange w:id="1645" w:author="Stephen Richard" w:date="2020-06-17T19:09:00Z">
          <w:pPr/>
        </w:pPrChange>
      </w:pPr>
      <w:ins w:id="1646" w:author="Stephen Richard" w:date="2020-06-17T19:08:00Z">
        <w:r>
          <w:tab/>
        </w:r>
        <w:r>
          <w:tab/>
          <w:t>gsoc:hasQuality [</w:t>
        </w:r>
      </w:ins>
    </w:p>
    <w:p w14:paraId="0A0623F1" w14:textId="77777777" w:rsidR="001F547F" w:rsidRDefault="001F547F">
      <w:pPr>
        <w:pStyle w:val="owl"/>
        <w:rPr>
          <w:ins w:id="1647" w:author="Stephen Richard" w:date="2020-06-17T19:08:00Z"/>
        </w:rPr>
        <w:pPrChange w:id="1648" w:author="Stephen Richard" w:date="2020-06-17T19:09:00Z">
          <w:pPr/>
        </w:pPrChange>
      </w:pPr>
      <w:ins w:id="1649" w:author="Stephen Richard" w:date="2020-06-17T19:08:00Z">
        <w:r>
          <w:tab/>
        </w:r>
        <w:r>
          <w:tab/>
        </w:r>
        <w:r>
          <w:tab/>
          <w:t>a gsoc:Proportion ;</w:t>
        </w:r>
      </w:ins>
    </w:p>
    <w:p w14:paraId="289D7BBD" w14:textId="77777777" w:rsidR="001F547F" w:rsidRDefault="001F547F">
      <w:pPr>
        <w:pStyle w:val="owl"/>
        <w:rPr>
          <w:ins w:id="1650" w:author="Stephen Richard" w:date="2020-06-17T19:08:00Z"/>
        </w:rPr>
        <w:pPrChange w:id="1651" w:author="Stephen Richard" w:date="2020-06-17T19:09:00Z">
          <w:pPr/>
        </w:pPrChange>
      </w:pPr>
      <w:ins w:id="1652" w:author="Stephen Richard" w:date="2020-06-17T19:08:00Z">
        <w:r>
          <w:tab/>
        </w:r>
        <w:r>
          <w:tab/>
        </w:r>
        <w:r>
          <w:tab/>
          <w:t>gsoc:hasDataValue "15"^^xsd:decimal ;</w:t>
        </w:r>
      </w:ins>
    </w:p>
    <w:p w14:paraId="3CA0DB6D" w14:textId="77777777" w:rsidR="001F547F" w:rsidRDefault="001F547F">
      <w:pPr>
        <w:pStyle w:val="owl"/>
        <w:rPr>
          <w:ins w:id="1653" w:author="Stephen Richard" w:date="2020-06-17T19:08:00Z"/>
        </w:rPr>
        <w:pPrChange w:id="1654" w:author="Stephen Richard" w:date="2020-06-17T19:09:00Z">
          <w:pPr/>
        </w:pPrChange>
      </w:pPr>
      <w:ins w:id="1655" w:author="Stephen Richard" w:date="2020-06-17T19:08:00Z">
        <w:r>
          <w:tab/>
        </w:r>
        <w:r>
          <w:tab/>
        </w:r>
        <w:r>
          <w:tab/>
          <w:t>gsoc:hasUOM [a gsuom:percent] ;</w:t>
        </w:r>
        <w:r>
          <w:tab/>
        </w:r>
        <w:r>
          <w:tab/>
        </w:r>
        <w:r>
          <w:tab/>
        </w:r>
      </w:ins>
    </w:p>
    <w:p w14:paraId="020EAF4E" w14:textId="77777777" w:rsidR="001F547F" w:rsidRDefault="001F547F">
      <w:pPr>
        <w:pStyle w:val="owl"/>
        <w:rPr>
          <w:ins w:id="1656" w:author="Stephen Richard" w:date="2020-06-17T19:08:00Z"/>
        </w:rPr>
        <w:pPrChange w:id="1657" w:author="Stephen Richard" w:date="2020-06-17T19:09:00Z">
          <w:pPr/>
        </w:pPrChange>
      </w:pPr>
      <w:ins w:id="1658" w:author="Stephen Richard" w:date="2020-06-17T19:08:00Z">
        <w:r>
          <w:tab/>
        </w:r>
        <w:r>
          <w:tab/>
        </w:r>
        <w:r>
          <w:tab/>
          <w:t>];</w:t>
        </w:r>
      </w:ins>
    </w:p>
    <w:p w14:paraId="0867FA7D" w14:textId="77777777" w:rsidR="001F547F" w:rsidRDefault="001F547F">
      <w:pPr>
        <w:pStyle w:val="owl"/>
        <w:rPr>
          <w:ins w:id="1659" w:author="Stephen Richard" w:date="2020-06-17T19:08:00Z"/>
        </w:rPr>
        <w:pPrChange w:id="1660" w:author="Stephen Richard" w:date="2020-06-17T19:09:00Z">
          <w:pPr/>
        </w:pPrChange>
      </w:pPr>
      <w:ins w:id="1661" w:author="Stephen Richard" w:date="2020-06-17T19:08:00Z">
        <w:r>
          <w:tab/>
        </w:r>
        <w:r>
          <w:tab/>
          <w:t>gsoc:hasConstituent [</w:t>
        </w:r>
      </w:ins>
    </w:p>
    <w:p w14:paraId="180134E7" w14:textId="77777777" w:rsidR="001F547F" w:rsidRDefault="001F547F">
      <w:pPr>
        <w:pStyle w:val="owl"/>
        <w:rPr>
          <w:ins w:id="1662" w:author="Stephen Richard" w:date="2020-06-17T19:08:00Z"/>
        </w:rPr>
        <w:pPrChange w:id="1663" w:author="Stephen Richard" w:date="2020-06-17T19:09:00Z">
          <w:pPr/>
        </w:pPrChange>
      </w:pPr>
      <w:ins w:id="1664" w:author="Stephen Richard" w:date="2020-06-17T19:08:00Z">
        <w:r>
          <w:tab/>
        </w:r>
        <w:r>
          <w:tab/>
        </w:r>
        <w:r>
          <w:tab/>
          <w:t xml:space="preserve">a gsmin:sanidine ; </w:t>
        </w:r>
      </w:ins>
    </w:p>
    <w:p w14:paraId="015741D4" w14:textId="77777777" w:rsidR="001F547F" w:rsidRDefault="001F547F">
      <w:pPr>
        <w:pStyle w:val="owl"/>
        <w:rPr>
          <w:ins w:id="1665" w:author="Stephen Richard" w:date="2020-06-17T19:08:00Z"/>
        </w:rPr>
        <w:pPrChange w:id="1666" w:author="Stephen Richard" w:date="2020-06-17T19:09:00Z">
          <w:pPr/>
        </w:pPrChange>
      </w:pPr>
      <w:ins w:id="1667" w:author="Stephen Richard" w:date="2020-06-17T19:08:00Z">
        <w:r>
          <w:tab/>
        </w:r>
        <w:r>
          <w:tab/>
        </w:r>
        <w:r>
          <w:tab/>
          <w:t>gsoc:hasRole gspt:phenocryst ;</w:t>
        </w:r>
      </w:ins>
    </w:p>
    <w:p w14:paraId="0B8503ED" w14:textId="77777777" w:rsidR="001F547F" w:rsidRDefault="001F547F">
      <w:pPr>
        <w:pStyle w:val="owl"/>
        <w:rPr>
          <w:ins w:id="1668" w:author="Stephen Richard" w:date="2020-06-17T19:08:00Z"/>
        </w:rPr>
        <w:pPrChange w:id="1669" w:author="Stephen Richard" w:date="2020-06-17T19:09:00Z">
          <w:pPr/>
        </w:pPrChange>
      </w:pPr>
      <w:ins w:id="1670" w:author="Stephen Richard" w:date="2020-06-17T19:08:00Z">
        <w:r>
          <w:tab/>
        </w:r>
        <w:r>
          <w:tab/>
        </w:r>
        <w:r>
          <w:tab/>
          <w:t>gsoc:hasQuality [</w:t>
        </w:r>
      </w:ins>
    </w:p>
    <w:p w14:paraId="08F442C7" w14:textId="77777777" w:rsidR="001F547F" w:rsidRDefault="001F547F">
      <w:pPr>
        <w:pStyle w:val="owl"/>
        <w:rPr>
          <w:ins w:id="1671" w:author="Stephen Richard" w:date="2020-06-17T19:08:00Z"/>
        </w:rPr>
        <w:pPrChange w:id="1672" w:author="Stephen Richard" w:date="2020-06-17T19:09:00Z">
          <w:pPr/>
        </w:pPrChange>
      </w:pPr>
      <w:ins w:id="1673" w:author="Stephen Richard" w:date="2020-06-17T19:08:00Z">
        <w:r>
          <w:tab/>
        </w:r>
        <w:r>
          <w:tab/>
        </w:r>
        <w:r>
          <w:tab/>
        </w:r>
        <w:r>
          <w:tab/>
          <w:t>a gsoc:Shape ;</w:t>
        </w:r>
      </w:ins>
    </w:p>
    <w:p w14:paraId="1DB27EF2" w14:textId="77777777" w:rsidR="001F547F" w:rsidRDefault="001F547F">
      <w:pPr>
        <w:pStyle w:val="owl"/>
        <w:rPr>
          <w:ins w:id="1674" w:author="Stephen Richard" w:date="2020-06-17T19:08:00Z"/>
        </w:rPr>
        <w:pPrChange w:id="1675" w:author="Stephen Richard" w:date="2020-06-17T19:09:00Z">
          <w:pPr/>
        </w:pPrChange>
      </w:pPr>
      <w:ins w:id="1676" w:author="Stephen Richard" w:date="2020-06-17T19:08:00Z">
        <w:r>
          <w:tab/>
        </w:r>
        <w:r>
          <w:tab/>
        </w:r>
        <w:r>
          <w:tab/>
        </w:r>
        <w:r>
          <w:tab/>
          <w:t>gsoc:hasDataValue "euhedral" ;</w:t>
        </w:r>
        <w:r>
          <w:tab/>
        </w:r>
        <w:r>
          <w:tab/>
        </w:r>
        <w:r>
          <w:tab/>
        </w:r>
        <w:r>
          <w:tab/>
        </w:r>
        <w:r>
          <w:tab/>
        </w:r>
        <w:r>
          <w:tab/>
        </w:r>
      </w:ins>
    </w:p>
    <w:p w14:paraId="63BCDBA9" w14:textId="77777777" w:rsidR="001F547F" w:rsidRDefault="001F547F">
      <w:pPr>
        <w:pStyle w:val="owl"/>
        <w:rPr>
          <w:ins w:id="1677" w:author="Stephen Richard" w:date="2020-06-17T19:08:00Z"/>
        </w:rPr>
        <w:pPrChange w:id="1678" w:author="Stephen Richard" w:date="2020-06-17T19:09:00Z">
          <w:pPr/>
        </w:pPrChange>
      </w:pPr>
      <w:ins w:id="1679" w:author="Stephen Richard" w:date="2020-06-17T19:08:00Z">
        <w:r>
          <w:tab/>
        </w:r>
        <w:r>
          <w:tab/>
        </w:r>
        <w:r>
          <w:tab/>
        </w:r>
        <w:r>
          <w:tab/>
          <w:t>];</w:t>
        </w:r>
      </w:ins>
    </w:p>
    <w:p w14:paraId="5F43C2C0" w14:textId="77777777" w:rsidR="001F547F" w:rsidRDefault="001F547F">
      <w:pPr>
        <w:pStyle w:val="owl"/>
        <w:rPr>
          <w:ins w:id="1680" w:author="Stephen Richard" w:date="2020-06-17T19:08:00Z"/>
        </w:rPr>
        <w:pPrChange w:id="1681" w:author="Stephen Richard" w:date="2020-06-17T19:09:00Z">
          <w:pPr/>
        </w:pPrChange>
      </w:pPr>
      <w:ins w:id="1682" w:author="Stephen Richard" w:date="2020-06-17T19:08:00Z">
        <w:r>
          <w:tab/>
        </w:r>
        <w:r>
          <w:tab/>
        </w:r>
        <w:r>
          <w:tab/>
          <w:t>gsoc:hasQuality [</w:t>
        </w:r>
      </w:ins>
    </w:p>
    <w:p w14:paraId="45933038" w14:textId="77777777" w:rsidR="001F547F" w:rsidRDefault="001F547F">
      <w:pPr>
        <w:pStyle w:val="owl"/>
        <w:rPr>
          <w:ins w:id="1683" w:author="Stephen Richard" w:date="2020-06-17T19:08:00Z"/>
        </w:rPr>
        <w:pPrChange w:id="1684" w:author="Stephen Richard" w:date="2020-06-17T19:09:00Z">
          <w:pPr/>
        </w:pPrChange>
      </w:pPr>
      <w:ins w:id="1685" w:author="Stephen Richard" w:date="2020-06-17T19:08:00Z">
        <w:r>
          <w:tab/>
        </w:r>
        <w:r>
          <w:tab/>
        </w:r>
        <w:r>
          <w:tab/>
        </w:r>
        <w:r>
          <w:tab/>
          <w:t>a gslth:Grain_Size_Max ;</w:t>
        </w:r>
      </w:ins>
    </w:p>
    <w:p w14:paraId="3AADA079" w14:textId="77777777" w:rsidR="001F547F" w:rsidRDefault="001F547F">
      <w:pPr>
        <w:pStyle w:val="owl"/>
        <w:rPr>
          <w:ins w:id="1686" w:author="Stephen Richard" w:date="2020-06-17T19:08:00Z"/>
        </w:rPr>
        <w:pPrChange w:id="1687" w:author="Stephen Richard" w:date="2020-06-17T19:09:00Z">
          <w:pPr/>
        </w:pPrChange>
      </w:pPr>
      <w:ins w:id="1688" w:author="Stephen Richard" w:date="2020-06-17T19:08:00Z">
        <w:r>
          <w:tab/>
        </w:r>
        <w:r>
          <w:tab/>
        </w:r>
        <w:r>
          <w:tab/>
        </w:r>
        <w:r>
          <w:tab/>
          <w:t>gsoc:hasDataValue "1"^^xsd:decimal ;</w:t>
        </w:r>
      </w:ins>
    </w:p>
    <w:p w14:paraId="31F20A6A" w14:textId="77777777" w:rsidR="001F547F" w:rsidRDefault="001F547F">
      <w:pPr>
        <w:pStyle w:val="owl"/>
        <w:rPr>
          <w:ins w:id="1689" w:author="Stephen Richard" w:date="2020-06-17T19:08:00Z"/>
        </w:rPr>
        <w:pPrChange w:id="1690" w:author="Stephen Richard" w:date="2020-06-17T19:09:00Z">
          <w:pPr/>
        </w:pPrChange>
      </w:pPr>
      <w:ins w:id="1691" w:author="Stephen Richard" w:date="2020-06-17T19:08:00Z">
        <w:r>
          <w:tab/>
        </w:r>
        <w:r>
          <w:tab/>
        </w:r>
        <w:r>
          <w:tab/>
        </w:r>
        <w:r>
          <w:tab/>
          <w:t>gsoc:hasUOM [a gsuom:millimeter] ;</w:t>
        </w:r>
        <w:r>
          <w:tab/>
        </w:r>
        <w:r>
          <w:tab/>
        </w:r>
        <w:r>
          <w:tab/>
        </w:r>
      </w:ins>
    </w:p>
    <w:p w14:paraId="2D8650C9" w14:textId="77777777" w:rsidR="001F547F" w:rsidRDefault="001F547F">
      <w:pPr>
        <w:pStyle w:val="owl"/>
        <w:rPr>
          <w:ins w:id="1692" w:author="Stephen Richard" w:date="2020-06-17T19:08:00Z"/>
        </w:rPr>
        <w:pPrChange w:id="1693" w:author="Stephen Richard" w:date="2020-06-17T19:09:00Z">
          <w:pPr/>
        </w:pPrChange>
      </w:pPr>
      <w:ins w:id="1694" w:author="Stephen Richard" w:date="2020-06-17T19:08:00Z">
        <w:r>
          <w:tab/>
        </w:r>
        <w:r>
          <w:tab/>
        </w:r>
        <w:r>
          <w:tab/>
        </w:r>
        <w:r>
          <w:tab/>
          <w:t>];</w:t>
        </w:r>
      </w:ins>
    </w:p>
    <w:p w14:paraId="14D6056A" w14:textId="77777777" w:rsidR="001F547F" w:rsidRDefault="001F547F">
      <w:pPr>
        <w:pStyle w:val="owl"/>
        <w:rPr>
          <w:ins w:id="1695" w:author="Stephen Richard" w:date="2020-06-17T19:08:00Z"/>
        </w:rPr>
        <w:pPrChange w:id="1696" w:author="Stephen Richard" w:date="2020-06-17T19:09:00Z">
          <w:pPr/>
        </w:pPrChange>
      </w:pPr>
      <w:ins w:id="1697" w:author="Stephen Richard" w:date="2020-06-17T19:08:00Z">
        <w:r>
          <w:tab/>
        </w:r>
        <w:r>
          <w:tab/>
        </w:r>
        <w:r>
          <w:tab/>
          <w:t>gsoc:hasQuality [</w:t>
        </w:r>
      </w:ins>
    </w:p>
    <w:p w14:paraId="719A778A" w14:textId="77777777" w:rsidR="001F547F" w:rsidRDefault="001F547F">
      <w:pPr>
        <w:pStyle w:val="owl"/>
        <w:rPr>
          <w:ins w:id="1698" w:author="Stephen Richard" w:date="2020-06-17T19:08:00Z"/>
        </w:rPr>
        <w:pPrChange w:id="1699" w:author="Stephen Richard" w:date="2020-06-17T19:09:00Z">
          <w:pPr/>
        </w:pPrChange>
      </w:pPr>
      <w:ins w:id="1700" w:author="Stephen Richard" w:date="2020-06-17T19:08:00Z">
        <w:r>
          <w:tab/>
        </w:r>
        <w:r>
          <w:tab/>
        </w:r>
        <w:r>
          <w:tab/>
        </w:r>
        <w:r>
          <w:tab/>
          <w:t>a gslth:Grain_Size_Min ;</w:t>
        </w:r>
      </w:ins>
    </w:p>
    <w:p w14:paraId="4DE8E6A3" w14:textId="77777777" w:rsidR="001F547F" w:rsidRDefault="001F547F">
      <w:pPr>
        <w:pStyle w:val="owl"/>
        <w:rPr>
          <w:ins w:id="1701" w:author="Stephen Richard" w:date="2020-06-17T19:08:00Z"/>
        </w:rPr>
        <w:pPrChange w:id="1702" w:author="Stephen Richard" w:date="2020-06-17T19:09:00Z">
          <w:pPr/>
        </w:pPrChange>
      </w:pPr>
      <w:ins w:id="1703" w:author="Stephen Richard" w:date="2020-06-17T19:08:00Z">
        <w:r>
          <w:tab/>
        </w:r>
        <w:r>
          <w:tab/>
        </w:r>
        <w:r>
          <w:tab/>
        </w:r>
        <w:r>
          <w:tab/>
          <w:t>gsoc:hasDataValue "3"^^xsd:decimal ;</w:t>
        </w:r>
      </w:ins>
    </w:p>
    <w:p w14:paraId="7AE4DEA4" w14:textId="77777777" w:rsidR="001F547F" w:rsidRDefault="001F547F">
      <w:pPr>
        <w:pStyle w:val="owl"/>
        <w:rPr>
          <w:ins w:id="1704" w:author="Stephen Richard" w:date="2020-06-17T19:08:00Z"/>
        </w:rPr>
        <w:pPrChange w:id="1705" w:author="Stephen Richard" w:date="2020-06-17T19:09:00Z">
          <w:pPr/>
        </w:pPrChange>
      </w:pPr>
      <w:ins w:id="1706" w:author="Stephen Richard" w:date="2020-06-17T19:08:00Z">
        <w:r>
          <w:tab/>
        </w:r>
        <w:r>
          <w:tab/>
        </w:r>
        <w:r>
          <w:tab/>
        </w:r>
        <w:r>
          <w:tab/>
          <w:t>gsoc:hasUOM [a gsuom:millimeter] ;</w:t>
        </w:r>
        <w:r>
          <w:tab/>
        </w:r>
        <w:r>
          <w:tab/>
        </w:r>
        <w:r>
          <w:tab/>
        </w:r>
      </w:ins>
    </w:p>
    <w:p w14:paraId="393E3B34" w14:textId="77777777" w:rsidR="001F547F" w:rsidRDefault="001F547F">
      <w:pPr>
        <w:pStyle w:val="owl"/>
        <w:rPr>
          <w:ins w:id="1707" w:author="Stephen Richard" w:date="2020-06-17T19:08:00Z"/>
        </w:rPr>
        <w:pPrChange w:id="1708" w:author="Stephen Richard" w:date="2020-06-17T19:09:00Z">
          <w:pPr/>
        </w:pPrChange>
      </w:pPr>
      <w:ins w:id="1709" w:author="Stephen Richard" w:date="2020-06-17T19:08:00Z">
        <w:r>
          <w:tab/>
        </w:r>
        <w:r>
          <w:tab/>
        </w:r>
        <w:r>
          <w:tab/>
        </w:r>
        <w:r>
          <w:tab/>
          <w:t>];</w:t>
        </w:r>
      </w:ins>
    </w:p>
    <w:p w14:paraId="23721D06" w14:textId="77777777" w:rsidR="001F547F" w:rsidRDefault="001F547F">
      <w:pPr>
        <w:pStyle w:val="owl"/>
        <w:rPr>
          <w:ins w:id="1710" w:author="Stephen Richard" w:date="2020-06-17T19:08:00Z"/>
        </w:rPr>
        <w:pPrChange w:id="1711" w:author="Stephen Richard" w:date="2020-06-17T19:09:00Z">
          <w:pPr/>
        </w:pPrChange>
      </w:pPr>
      <w:ins w:id="1712" w:author="Stephen Richard" w:date="2020-06-17T19:08:00Z">
        <w:r>
          <w:tab/>
        </w:r>
        <w:r>
          <w:tab/>
          <w:t>]</w:t>
        </w:r>
      </w:ins>
    </w:p>
    <w:p w14:paraId="6BD02E91" w14:textId="77777777" w:rsidR="001F547F" w:rsidRDefault="001F547F">
      <w:pPr>
        <w:pStyle w:val="owl"/>
        <w:rPr>
          <w:ins w:id="1713" w:author="Stephen Richard" w:date="2020-06-17T19:08:00Z"/>
        </w:rPr>
        <w:pPrChange w:id="1714" w:author="Stephen Richard" w:date="2020-06-17T19:09:00Z">
          <w:pPr/>
        </w:pPrChange>
      </w:pPr>
      <w:ins w:id="1715" w:author="Stephen Richard" w:date="2020-06-17T19:08:00Z">
        <w:r>
          <w:t xml:space="preserve">    ]</w:t>
        </w:r>
      </w:ins>
    </w:p>
    <w:p w14:paraId="4DAA4786" w14:textId="2C976424" w:rsidR="001F547F" w:rsidRDefault="001F547F">
      <w:pPr>
        <w:pStyle w:val="owl"/>
        <w:rPr>
          <w:ins w:id="1716" w:author="Stephen Richard" w:date="2020-06-17T19:08:00Z"/>
        </w:rPr>
        <w:pPrChange w:id="1717" w:author="Stephen Richard" w:date="2020-06-17T19:09:00Z">
          <w:pPr/>
        </w:pPrChange>
      </w:pPr>
      <w:ins w:id="1718" w:author="Stephen Richard" w:date="2020-06-17T19:08:00Z">
        <w:r>
          <w:t>.</w:t>
        </w:r>
      </w:ins>
    </w:p>
    <w:p w14:paraId="041D6E44" w14:textId="781BE99C" w:rsidR="001F547F" w:rsidRDefault="001F547F" w:rsidP="00473DA3">
      <w:pPr>
        <w:rPr>
          <w:ins w:id="1719" w:author="Stephen Richard" w:date="2020-06-17T19:08:00Z"/>
        </w:rPr>
      </w:pPr>
    </w:p>
    <w:p w14:paraId="61DE0DBD" w14:textId="77777777" w:rsidR="001F547F" w:rsidRDefault="001F547F" w:rsidP="00473DA3">
      <w:pPr>
        <w:rPr>
          <w:ins w:id="1720" w:author="Stephen Richard" w:date="2020-06-17T16:20:00Z"/>
        </w:rPr>
      </w:pPr>
    </w:p>
    <w:p w14:paraId="388534B5" w14:textId="310DEEC8" w:rsidR="00855B62" w:rsidRDefault="00855B62">
      <w:pPr>
        <w:pStyle w:val="Heading3"/>
        <w:rPr>
          <w:ins w:id="1721" w:author="Stephen Richard" w:date="2020-06-17T16:20:00Z"/>
        </w:rPr>
        <w:pPrChange w:id="1722" w:author="Stephen Richard" w:date="2020-06-17T16:24:00Z">
          <w:pPr/>
        </w:pPrChange>
      </w:pPr>
      <w:ins w:id="1723" w:author="Stephen Richard" w:date="2020-06-17T16:20:00Z">
        <w:r>
          <w:t>Statement: SMR2011-12-16-01 is sample of Formation</w:t>
        </w:r>
      </w:ins>
      <w:ins w:id="1724" w:author="Stephen Richard" w:date="2020-06-17T16:24:00Z">
        <w:r>
          <w:t xml:space="preserve"> </w:t>
        </w:r>
      </w:ins>
      <w:ins w:id="1725" w:author="Stephen Richard" w:date="2020-06-17T16:20:00Z">
        <w:r>
          <w:t>Z</w:t>
        </w:r>
      </w:ins>
    </w:p>
    <w:p w14:paraId="79877983" w14:textId="691D6D0F" w:rsidR="00855B62" w:rsidRDefault="00855B62" w:rsidP="00473DA3">
      <w:pPr>
        <w:rPr>
          <w:ins w:id="1726" w:author="Stephen Richard" w:date="2020-06-17T21:51:00Z"/>
        </w:rPr>
      </w:pPr>
      <w:ins w:id="1727" w:author="Stephen Richard" w:date="2020-06-17T16:20:00Z">
        <w:r w:rsidRPr="00855B62">
          <w:rPr>
            <w:noProof/>
          </w:rPr>
          <w:drawing>
            <wp:inline distT="0" distB="0" distL="0" distR="0" wp14:anchorId="6F2B7E70" wp14:editId="68FE4FC6">
              <wp:extent cx="5943600" cy="19583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958340"/>
                      </a:xfrm>
                      <a:prstGeom prst="rect">
                        <a:avLst/>
                      </a:prstGeom>
                    </pic:spPr>
                  </pic:pic>
                </a:graphicData>
              </a:graphic>
            </wp:inline>
          </w:drawing>
        </w:r>
      </w:ins>
    </w:p>
    <w:p w14:paraId="28EDCD57" w14:textId="3CA9DAB8" w:rsidR="008B202C" w:rsidRDefault="008B202C" w:rsidP="00473DA3">
      <w:pPr>
        <w:rPr>
          <w:ins w:id="1728" w:author="Stephen Richard" w:date="2020-06-17T16:20:00Z"/>
        </w:rPr>
      </w:pPr>
      <w:ins w:id="1729" w:author="Stephen Richard" w:date="2020-06-17T21:51:00Z">
        <w:r>
          <w:t xml:space="preserve">Note that the encoding below starts with the rock object and uses the invers of </w:t>
        </w:r>
      </w:ins>
      <w:ins w:id="1730" w:author="Stephen Richard" w:date="2020-06-17T21:52:00Z">
        <w:r>
          <w:t xml:space="preserve">hasRolePlayer (hasRole) to link the rock object to the sample.   Subclasses of rock object for different kinds of samples would probably be useful.  </w:t>
        </w:r>
      </w:ins>
    </w:p>
    <w:p w14:paraId="4AB96782" w14:textId="77777777" w:rsidR="00AE6F66" w:rsidRDefault="00AE6F66">
      <w:pPr>
        <w:pStyle w:val="owl"/>
        <w:rPr>
          <w:ins w:id="1731" w:author="Stephen Richard" w:date="2020-06-17T21:50:00Z"/>
        </w:rPr>
        <w:pPrChange w:id="1732" w:author="Stephen Richard" w:date="2020-06-17T21:50:00Z">
          <w:pPr/>
        </w:pPrChange>
      </w:pPr>
      <w:ins w:id="1733" w:author="Stephen Richard" w:date="2020-06-17T21:50:00Z">
        <w:r>
          <w:t xml:space="preserve">rol:SMR2011-12-16-01 </w:t>
        </w:r>
      </w:ins>
    </w:p>
    <w:p w14:paraId="45C4C828" w14:textId="77777777" w:rsidR="00AE6F66" w:rsidRDefault="00AE6F66">
      <w:pPr>
        <w:pStyle w:val="owl"/>
        <w:rPr>
          <w:ins w:id="1734" w:author="Stephen Richard" w:date="2020-06-17T21:50:00Z"/>
        </w:rPr>
        <w:pPrChange w:id="1735" w:author="Stephen Richard" w:date="2020-06-17T21:50:00Z">
          <w:pPr/>
        </w:pPrChange>
      </w:pPr>
      <w:ins w:id="1736" w:author="Stephen Richard" w:date="2020-06-17T21:50:00Z">
        <w:r>
          <w:tab/>
          <w:t>a gsog:Rock_Object;</w:t>
        </w:r>
      </w:ins>
    </w:p>
    <w:p w14:paraId="293F8FE2" w14:textId="77777777" w:rsidR="00AE6F66" w:rsidRDefault="00AE6F66">
      <w:pPr>
        <w:pStyle w:val="owl"/>
        <w:rPr>
          <w:ins w:id="1737" w:author="Stephen Richard" w:date="2020-06-17T21:50:00Z"/>
        </w:rPr>
        <w:pPrChange w:id="1738" w:author="Stephen Richard" w:date="2020-06-17T21:50:00Z">
          <w:pPr/>
        </w:pPrChange>
      </w:pPr>
      <w:ins w:id="1739" w:author="Stephen Richard" w:date="2020-06-17T21:50:00Z">
        <w:r>
          <w:tab/>
          <w:t>gsoc:hasConstituent [a gslth:shale ] ;</w:t>
        </w:r>
      </w:ins>
    </w:p>
    <w:p w14:paraId="067F936B" w14:textId="77777777" w:rsidR="00AE6F66" w:rsidRDefault="00AE6F66">
      <w:pPr>
        <w:pStyle w:val="owl"/>
        <w:rPr>
          <w:ins w:id="1740" w:author="Stephen Richard" w:date="2020-06-17T21:50:00Z"/>
        </w:rPr>
        <w:pPrChange w:id="1741" w:author="Stephen Richard" w:date="2020-06-17T21:50:00Z">
          <w:pPr/>
        </w:pPrChange>
      </w:pPr>
      <w:ins w:id="1742" w:author="Stephen Richard" w:date="2020-06-17T21:50:00Z">
        <w:r>
          <w:tab/>
          <w:t>gsoc:hasQuality [</w:t>
        </w:r>
      </w:ins>
    </w:p>
    <w:p w14:paraId="674719D4" w14:textId="77777777" w:rsidR="00AE6F66" w:rsidRDefault="00AE6F66">
      <w:pPr>
        <w:pStyle w:val="owl"/>
        <w:rPr>
          <w:ins w:id="1743" w:author="Stephen Richard" w:date="2020-06-17T21:50:00Z"/>
        </w:rPr>
        <w:pPrChange w:id="1744" w:author="Stephen Richard" w:date="2020-06-17T21:50:00Z">
          <w:pPr/>
        </w:pPrChange>
      </w:pPr>
      <w:ins w:id="1745" w:author="Stephen Richard" w:date="2020-06-17T21:50:00Z">
        <w:r>
          <w:tab/>
        </w:r>
        <w:r>
          <w:tab/>
          <w:t>gsoq:Diameter ;</w:t>
        </w:r>
      </w:ins>
    </w:p>
    <w:p w14:paraId="2DB6CF6E" w14:textId="77777777" w:rsidR="00AE6F66" w:rsidRDefault="00AE6F66">
      <w:pPr>
        <w:pStyle w:val="owl"/>
        <w:rPr>
          <w:ins w:id="1746" w:author="Stephen Richard" w:date="2020-06-17T21:50:00Z"/>
        </w:rPr>
        <w:pPrChange w:id="1747" w:author="Stephen Richard" w:date="2020-06-17T21:50:00Z">
          <w:pPr/>
        </w:pPrChange>
      </w:pPr>
      <w:ins w:id="1748" w:author="Stephen Richard" w:date="2020-06-17T21:50:00Z">
        <w:r>
          <w:tab/>
        </w:r>
        <w:r>
          <w:tab/>
          <w:t>gsoc:hasDataValue "100"^^xsd:decimal;</w:t>
        </w:r>
      </w:ins>
    </w:p>
    <w:p w14:paraId="59407AA3" w14:textId="77777777" w:rsidR="00AE6F66" w:rsidRDefault="00AE6F66">
      <w:pPr>
        <w:pStyle w:val="owl"/>
        <w:rPr>
          <w:ins w:id="1749" w:author="Stephen Richard" w:date="2020-06-17T21:50:00Z"/>
        </w:rPr>
        <w:pPrChange w:id="1750" w:author="Stephen Richard" w:date="2020-06-17T21:50:00Z">
          <w:pPr/>
        </w:pPrChange>
      </w:pPr>
      <w:ins w:id="1751" w:author="Stephen Richard" w:date="2020-06-17T21:50:00Z">
        <w:r>
          <w:tab/>
        </w:r>
        <w:r>
          <w:tab/>
          <w:t>gsoc:hasUOM [ a gsuom:millimeter ]</w:t>
        </w:r>
      </w:ins>
    </w:p>
    <w:p w14:paraId="19ADAA97" w14:textId="77777777" w:rsidR="00AE6F66" w:rsidRDefault="00AE6F66">
      <w:pPr>
        <w:pStyle w:val="owl"/>
        <w:rPr>
          <w:ins w:id="1752" w:author="Stephen Richard" w:date="2020-06-17T21:50:00Z"/>
        </w:rPr>
        <w:pPrChange w:id="1753" w:author="Stephen Richard" w:date="2020-06-17T21:50:00Z">
          <w:pPr/>
        </w:pPrChange>
      </w:pPr>
      <w:ins w:id="1754" w:author="Stephen Richard" w:date="2020-06-17T21:50:00Z">
        <w:r>
          <w:tab/>
          <w:t>];</w:t>
        </w:r>
      </w:ins>
    </w:p>
    <w:p w14:paraId="3676217F" w14:textId="77777777" w:rsidR="00AE6F66" w:rsidRDefault="00AE6F66">
      <w:pPr>
        <w:pStyle w:val="owl"/>
        <w:rPr>
          <w:ins w:id="1755" w:author="Stephen Richard" w:date="2020-06-17T21:50:00Z"/>
        </w:rPr>
        <w:pPrChange w:id="1756" w:author="Stephen Richard" w:date="2020-06-17T21:50:00Z">
          <w:pPr/>
        </w:pPrChange>
      </w:pPr>
      <w:ins w:id="1757" w:author="Stephen Richard" w:date="2020-06-17T21:50:00Z">
        <w:r>
          <w:tab/>
          <w:t>gsoc:hasRole [</w:t>
        </w:r>
      </w:ins>
    </w:p>
    <w:p w14:paraId="6CEFD947" w14:textId="77777777" w:rsidR="00AE6F66" w:rsidRDefault="00AE6F66">
      <w:pPr>
        <w:pStyle w:val="owl"/>
        <w:rPr>
          <w:ins w:id="1758" w:author="Stephen Richard" w:date="2020-06-17T21:50:00Z"/>
        </w:rPr>
        <w:pPrChange w:id="1759" w:author="Stephen Richard" w:date="2020-06-17T21:50:00Z">
          <w:pPr/>
        </w:pPrChange>
      </w:pPr>
      <w:ins w:id="1760" w:author="Stephen Richard" w:date="2020-06-17T21:50:00Z">
        <w:r>
          <w:tab/>
        </w:r>
        <w:r>
          <w:tab/>
          <w:t>a gsog:Rock_Sample ;</w:t>
        </w:r>
      </w:ins>
    </w:p>
    <w:p w14:paraId="486F7852" w14:textId="77777777" w:rsidR="00AE6F66" w:rsidRDefault="00AE6F66">
      <w:pPr>
        <w:pStyle w:val="owl"/>
        <w:rPr>
          <w:ins w:id="1761" w:author="Stephen Richard" w:date="2020-06-17T21:50:00Z"/>
        </w:rPr>
        <w:pPrChange w:id="1762" w:author="Stephen Richard" w:date="2020-06-17T21:50:00Z">
          <w:pPr/>
        </w:pPrChange>
      </w:pPr>
      <w:ins w:id="1763" w:author="Stephen Richard" w:date="2020-06-17T21:50:00Z">
        <w:r>
          <w:tab/>
        </w:r>
        <w:r>
          <w:tab/>
          <w:t xml:space="preserve">gsoc:isSampleOf rol:formationx ; </w:t>
        </w:r>
      </w:ins>
    </w:p>
    <w:p w14:paraId="7767C19F" w14:textId="77777777" w:rsidR="00AE6F66" w:rsidRDefault="00AE6F66">
      <w:pPr>
        <w:pStyle w:val="owl"/>
        <w:rPr>
          <w:ins w:id="1764" w:author="Stephen Richard" w:date="2020-06-17T21:50:00Z"/>
        </w:rPr>
        <w:pPrChange w:id="1765" w:author="Stephen Richard" w:date="2020-06-17T21:50:00Z">
          <w:pPr/>
        </w:pPrChange>
      </w:pPr>
      <w:ins w:id="1766" w:author="Stephen Richard" w:date="2020-06-17T21:50:00Z">
        <w:r>
          <w:tab/>
        </w:r>
        <w:r>
          <w:tab/>
          <w:t>gsoc:determinedBy [</w:t>
        </w:r>
      </w:ins>
    </w:p>
    <w:p w14:paraId="627BD6D0" w14:textId="77777777" w:rsidR="00AE6F66" w:rsidRDefault="00AE6F66">
      <w:pPr>
        <w:pStyle w:val="owl"/>
        <w:rPr>
          <w:ins w:id="1767" w:author="Stephen Richard" w:date="2020-06-17T21:50:00Z"/>
        </w:rPr>
        <w:pPrChange w:id="1768" w:author="Stephen Richard" w:date="2020-06-17T21:50:00Z">
          <w:pPr/>
        </w:pPrChange>
      </w:pPr>
      <w:ins w:id="1769" w:author="Stephen Richard" w:date="2020-06-17T21:50:00Z">
        <w:r>
          <w:tab/>
        </w:r>
        <w:r>
          <w:tab/>
        </w:r>
        <w:r>
          <w:tab/>
          <w:t>a gsoc:Determining_Event;</w:t>
        </w:r>
      </w:ins>
    </w:p>
    <w:p w14:paraId="43ECD2B0" w14:textId="77777777" w:rsidR="00AE6F66" w:rsidRDefault="00AE6F66">
      <w:pPr>
        <w:pStyle w:val="owl"/>
        <w:rPr>
          <w:ins w:id="1770" w:author="Stephen Richard" w:date="2020-06-17T21:50:00Z"/>
        </w:rPr>
        <w:pPrChange w:id="1771" w:author="Stephen Richard" w:date="2020-06-17T21:50:00Z">
          <w:pPr/>
        </w:pPrChange>
      </w:pPr>
      <w:ins w:id="1772" w:author="Stephen Richard" w:date="2020-06-17T21:50:00Z">
        <w:r>
          <w:tab/>
        </w:r>
        <w:r>
          <w:tab/>
        </w:r>
        <w:r>
          <w:tab/>
          <w:t>rdfs:label "event of obtaining the sample in the field." @en ;</w:t>
        </w:r>
      </w:ins>
    </w:p>
    <w:p w14:paraId="6F5B7DB4" w14:textId="2247008E" w:rsidR="00AE6F66" w:rsidRDefault="00AE6F66">
      <w:pPr>
        <w:pStyle w:val="owl"/>
        <w:ind w:left="2250" w:hanging="90"/>
        <w:rPr>
          <w:ins w:id="1773" w:author="Stephen Richard" w:date="2020-06-17T21:50:00Z"/>
        </w:rPr>
        <w:pPrChange w:id="1774" w:author="Stephen Richard" w:date="2020-06-17T21:50:00Z">
          <w:pPr/>
        </w:pPrChange>
      </w:pPr>
      <w:ins w:id="1775" w:author="Stephen Richard" w:date="2020-06-17T21:50:00Z">
        <w:r>
          <w:t>rdfs:comment "constituent processes could be used to document the sampling procedure. Consider importing SOSA or PROV vocabularies for better sample description." @en ;</w:t>
        </w:r>
      </w:ins>
    </w:p>
    <w:p w14:paraId="23F26571" w14:textId="77777777" w:rsidR="00AE6F66" w:rsidRDefault="00AE6F66">
      <w:pPr>
        <w:pStyle w:val="owl"/>
        <w:rPr>
          <w:ins w:id="1776" w:author="Stephen Richard" w:date="2020-06-17T21:50:00Z"/>
        </w:rPr>
        <w:pPrChange w:id="1777" w:author="Stephen Richard" w:date="2020-06-17T21:50:00Z">
          <w:pPr/>
        </w:pPrChange>
      </w:pPr>
      <w:ins w:id="1778" w:author="Stephen Richard" w:date="2020-06-17T21:50:00Z">
        <w:r>
          <w:tab/>
        </w:r>
        <w:r>
          <w:tab/>
        </w:r>
        <w:r>
          <w:tab/>
          <w:t>gsoc:hasIndirectSpatialLocation [</w:t>
        </w:r>
      </w:ins>
    </w:p>
    <w:p w14:paraId="252A6E0E" w14:textId="77777777" w:rsidR="00AE6F66" w:rsidRDefault="00AE6F66">
      <w:pPr>
        <w:pStyle w:val="owl"/>
        <w:rPr>
          <w:ins w:id="1779" w:author="Stephen Richard" w:date="2020-06-17T21:50:00Z"/>
        </w:rPr>
        <w:pPrChange w:id="1780" w:author="Stephen Richard" w:date="2020-06-17T21:50:00Z">
          <w:pPr/>
        </w:pPrChange>
      </w:pPr>
      <w:ins w:id="1781" w:author="Stephen Richard" w:date="2020-06-17T21:50:00Z">
        <w:r>
          <w:tab/>
        </w:r>
        <w:r>
          <w:tab/>
        </w:r>
        <w:r>
          <w:tab/>
        </w:r>
        <w:r>
          <w:tab/>
          <w:t>a gsoc:Spatial_Region;</w:t>
        </w:r>
      </w:ins>
    </w:p>
    <w:p w14:paraId="67CCC5EE" w14:textId="77777777" w:rsidR="00AE6F66" w:rsidRDefault="00AE6F66">
      <w:pPr>
        <w:pStyle w:val="owl"/>
        <w:rPr>
          <w:ins w:id="1782" w:author="Stephen Richard" w:date="2020-06-17T21:50:00Z"/>
        </w:rPr>
        <w:pPrChange w:id="1783" w:author="Stephen Richard" w:date="2020-06-17T21:50:00Z">
          <w:pPr/>
        </w:pPrChange>
      </w:pPr>
      <w:ins w:id="1784" w:author="Stephen Richard" w:date="2020-06-17T21:50:00Z">
        <w:r>
          <w:tab/>
        </w:r>
        <w:r>
          <w:tab/>
        </w:r>
        <w:r>
          <w:tab/>
        </w:r>
        <w:r>
          <w:tab/>
          <w:t>rdfs:label "Sampling location";</w:t>
        </w:r>
      </w:ins>
    </w:p>
    <w:p w14:paraId="35D23A2A" w14:textId="2F365829" w:rsidR="00AE6F66" w:rsidRDefault="00AE6F66">
      <w:pPr>
        <w:pStyle w:val="owl"/>
        <w:ind w:left="3420" w:hanging="540"/>
        <w:rPr>
          <w:ins w:id="1785" w:author="Stephen Richard" w:date="2020-06-17T21:50:00Z"/>
        </w:rPr>
        <w:pPrChange w:id="1786" w:author="Stephen Richard" w:date="2020-06-17T21:51:00Z">
          <w:pPr/>
        </w:pPrChange>
      </w:pPr>
      <w:ins w:id="1787" w:author="Stephen Richard" w:date="2020-06-17T21:50:00Z">
        <w:r>
          <w:t>rdfs:comment "location of sampling event is indirect, anchored in the location of the sampling site" @en ;</w:t>
        </w:r>
      </w:ins>
    </w:p>
    <w:p w14:paraId="5D0E3D04" w14:textId="77777777" w:rsidR="00AE6F66" w:rsidRDefault="00AE6F66">
      <w:pPr>
        <w:pStyle w:val="owl"/>
        <w:rPr>
          <w:ins w:id="1788" w:author="Stephen Richard" w:date="2020-06-17T21:50:00Z"/>
        </w:rPr>
        <w:pPrChange w:id="1789" w:author="Stephen Richard" w:date="2020-06-17T21:50:00Z">
          <w:pPr/>
        </w:pPrChange>
      </w:pPr>
      <w:ins w:id="1790" w:author="Stephen Richard" w:date="2020-06-17T21:50:00Z">
        <w:r>
          <w:tab/>
        </w:r>
        <w:r>
          <w:tab/>
        </w:r>
        <w:r>
          <w:tab/>
        </w:r>
        <w:r>
          <w:tab/>
          <w:t>gsoc:hasQuality [</w:t>
        </w:r>
      </w:ins>
    </w:p>
    <w:p w14:paraId="0647A18A" w14:textId="77777777" w:rsidR="00AE6F66" w:rsidRDefault="00AE6F66">
      <w:pPr>
        <w:pStyle w:val="owl"/>
        <w:rPr>
          <w:ins w:id="1791" w:author="Stephen Richard" w:date="2020-06-17T21:50:00Z"/>
        </w:rPr>
        <w:pPrChange w:id="1792" w:author="Stephen Richard" w:date="2020-06-17T21:50:00Z">
          <w:pPr/>
        </w:pPrChange>
      </w:pPr>
      <w:ins w:id="1793" w:author="Stephen Richard" w:date="2020-06-17T21:50:00Z">
        <w:r>
          <w:tab/>
        </w:r>
        <w:r>
          <w:tab/>
        </w:r>
        <w:r>
          <w:tab/>
        </w:r>
        <w:r>
          <w:tab/>
        </w:r>
        <w:r>
          <w:tab/>
          <w:t xml:space="preserve">a gsoc:Spatial_Location </w:t>
        </w:r>
      </w:ins>
    </w:p>
    <w:p w14:paraId="050CF1DE" w14:textId="31B7F5E2" w:rsidR="00AE6F66" w:rsidRDefault="00AE6F66">
      <w:pPr>
        <w:pStyle w:val="owl"/>
        <w:ind w:left="4410" w:hanging="810"/>
        <w:rPr>
          <w:ins w:id="1794" w:author="Stephen Richard" w:date="2020-06-17T21:50:00Z"/>
        </w:rPr>
        <w:pPrChange w:id="1795" w:author="Stephen Richard" w:date="2020-06-17T21:51:00Z">
          <w:pPr/>
        </w:pPrChange>
      </w:pPr>
      <w:ins w:id="1796" w:author="Stephen Richard" w:date="2020-06-17T21:50:00Z">
        <w:r>
          <w:t>gsoc:hasDataValue "&lt;http://www.opengis.net/def/crs/OGC/1.3/CRS84&gt; POINT (144.359002125 -38.167672488)" ;</w:t>
        </w:r>
      </w:ins>
    </w:p>
    <w:p w14:paraId="5CA7971B" w14:textId="77777777" w:rsidR="00AE6F66" w:rsidRDefault="00AE6F66">
      <w:pPr>
        <w:pStyle w:val="owl"/>
        <w:rPr>
          <w:ins w:id="1797" w:author="Stephen Richard" w:date="2020-06-17T21:50:00Z"/>
        </w:rPr>
        <w:pPrChange w:id="1798" w:author="Stephen Richard" w:date="2020-06-17T21:50:00Z">
          <w:pPr/>
        </w:pPrChange>
      </w:pPr>
      <w:ins w:id="1799" w:author="Stephen Richard" w:date="2020-06-17T21:50:00Z">
        <w:r>
          <w:tab/>
        </w:r>
        <w:r>
          <w:tab/>
        </w:r>
        <w:r>
          <w:tab/>
        </w:r>
        <w:r>
          <w:tab/>
          <w:t>]</w:t>
        </w:r>
      </w:ins>
    </w:p>
    <w:p w14:paraId="245CCF43" w14:textId="77777777" w:rsidR="00AE6F66" w:rsidRDefault="00AE6F66">
      <w:pPr>
        <w:pStyle w:val="owl"/>
        <w:rPr>
          <w:ins w:id="1800" w:author="Stephen Richard" w:date="2020-06-17T21:50:00Z"/>
        </w:rPr>
        <w:pPrChange w:id="1801" w:author="Stephen Richard" w:date="2020-06-17T21:50:00Z">
          <w:pPr/>
        </w:pPrChange>
      </w:pPr>
      <w:ins w:id="1802" w:author="Stephen Richard" w:date="2020-06-17T21:50:00Z">
        <w:r>
          <w:tab/>
        </w:r>
        <w:r>
          <w:tab/>
        </w:r>
        <w:r>
          <w:tab/>
          <w:t>]</w:t>
        </w:r>
      </w:ins>
    </w:p>
    <w:p w14:paraId="1787F8C3" w14:textId="77777777" w:rsidR="00AE6F66" w:rsidRDefault="00AE6F66">
      <w:pPr>
        <w:pStyle w:val="owl"/>
        <w:rPr>
          <w:ins w:id="1803" w:author="Stephen Richard" w:date="2020-06-17T21:50:00Z"/>
        </w:rPr>
        <w:pPrChange w:id="1804" w:author="Stephen Richard" w:date="2020-06-17T21:50:00Z">
          <w:pPr/>
        </w:pPrChange>
      </w:pPr>
      <w:ins w:id="1805" w:author="Stephen Richard" w:date="2020-06-17T21:50:00Z">
        <w:r>
          <w:tab/>
        </w:r>
        <w:r>
          <w:tab/>
          <w:t>]</w:t>
        </w:r>
      </w:ins>
    </w:p>
    <w:p w14:paraId="03AE109A" w14:textId="31650767" w:rsidR="00855B62" w:rsidRDefault="00AE6F66">
      <w:pPr>
        <w:pStyle w:val="owl"/>
        <w:rPr>
          <w:ins w:id="1806" w:author="Stephen Richard" w:date="2020-06-17T16:20:00Z"/>
        </w:rPr>
        <w:pPrChange w:id="1807" w:author="Stephen Richard" w:date="2020-06-17T21:50:00Z">
          <w:pPr/>
        </w:pPrChange>
      </w:pPr>
      <w:ins w:id="1808" w:author="Stephen Richard" w:date="2020-06-17T21:50:00Z">
        <w:r>
          <w:tab/>
          <w:t>]  .</w:t>
        </w:r>
      </w:ins>
    </w:p>
    <w:p w14:paraId="6A0B7A12" w14:textId="2835B14E" w:rsidR="00855B62" w:rsidRDefault="00855B62" w:rsidP="00473DA3">
      <w:pPr>
        <w:rPr>
          <w:ins w:id="1809" w:author="Stephen Richard" w:date="2020-06-17T16:20:00Z"/>
        </w:rPr>
      </w:pPr>
    </w:p>
    <w:p w14:paraId="2EDFB994" w14:textId="77777777" w:rsidR="00855B62" w:rsidRDefault="00855B62" w:rsidP="00473DA3"/>
    <w:p w14:paraId="2F5FD338" w14:textId="63D6B396" w:rsidR="00EC5B7D" w:rsidRDefault="00EC5B7D" w:rsidP="00EC5B7D">
      <w:pPr>
        <w:pStyle w:val="Heading1"/>
      </w:pPr>
      <w:bookmarkStart w:id="1810" w:name="_Toc42610807"/>
      <w:r>
        <w:t>Test Instances</w:t>
      </w:r>
      <w:bookmarkEnd w:id="1810"/>
    </w:p>
    <w:p w14:paraId="643D7BF9" w14:textId="77777777" w:rsidR="008B1BF3" w:rsidRDefault="00EC5B7D" w:rsidP="008B1BF3">
      <w:pPr>
        <w:keepNext/>
      </w:pPr>
      <w:r>
        <w:rPr>
          <w:noProof/>
          <w:lang w:val="en-CA" w:eastAsia="en-CA"/>
        </w:rPr>
        <w:drawing>
          <wp:inline distT="0" distB="0" distL="0" distR="0" wp14:anchorId="512AEF86" wp14:editId="3F130FBC">
            <wp:extent cx="3055841" cy="3321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075649" cy="3342698"/>
                    </a:xfrm>
                    <a:prstGeom prst="rect">
                      <a:avLst/>
                    </a:prstGeom>
                  </pic:spPr>
                </pic:pic>
              </a:graphicData>
            </a:graphic>
          </wp:inline>
        </w:drawing>
      </w:r>
    </w:p>
    <w:p w14:paraId="3EB45EDA" w14:textId="4E0A5601" w:rsidR="00EC5B7D" w:rsidRDefault="008B1BF3" w:rsidP="008B1BF3">
      <w:pPr>
        <w:pStyle w:val="Caption"/>
      </w:pPr>
      <w:r>
        <w:t xml:space="preserve">Figure </w:t>
      </w:r>
      <w:fldSimple w:instr=" SEQ Figure \* ARABIC ">
        <w:r w:rsidR="00D569F1">
          <w:rPr>
            <w:noProof/>
          </w:rPr>
          <w:t>8</w:t>
        </w:r>
      </w:fldSimple>
      <w:r>
        <w:t>.  Example instances included in the version one package.</w:t>
      </w:r>
    </w:p>
    <w:p w14:paraId="7AA1364A" w14:textId="69BA297E" w:rsidR="00BB59E7" w:rsidRDefault="004A754D" w:rsidP="00473DA3">
      <w:r>
        <w:t xml:space="preserve">A set of example instances has been constructed in parallel with development of </w:t>
      </w:r>
      <w:r w:rsidR="00252362">
        <w:t>GSO for testing and illustration purposes</w:t>
      </w:r>
      <w:r w:rsidR="00DF40BF">
        <w:t>.</w:t>
      </w:r>
    </w:p>
    <w:p w14:paraId="1A590506" w14:textId="208C3DA3" w:rsidR="00BB59E7" w:rsidRDefault="00BB59E7" w:rsidP="00BB59E7">
      <w:pPr>
        <w:pStyle w:val="Heading1"/>
      </w:pPr>
      <w:bookmarkStart w:id="1811" w:name="_Toc42610808"/>
      <w:r>
        <w:t>References</w:t>
      </w:r>
      <w:bookmarkEnd w:id="1811"/>
    </w:p>
    <w:p w14:paraId="12121D27" w14:textId="77777777" w:rsidR="003E13C7" w:rsidRDefault="003E13C7" w:rsidP="00843EAC">
      <w:pPr>
        <w:pStyle w:val="reference"/>
      </w:pPr>
      <w:r>
        <w:t>Arp, Robert, Smith, Barry, and Spear, Andrew D., 2015, Building Ontologies with Basic Formal Ontology: MIT Press, Cambridge, MA, 220 pages.</w:t>
      </w:r>
    </w:p>
    <w:p w14:paraId="5BF52367" w14:textId="77777777" w:rsidR="003E13C7" w:rsidRDefault="003E13C7" w:rsidP="00843EAC">
      <w:pPr>
        <w:pStyle w:val="reference"/>
      </w:pPr>
      <w:r w:rsidRPr="005F42DF">
        <w:t>Beckett, David, and Berners-Lee, Tim, 2011-03-28, Turtle - Terse RDF Triple Language: W3C Team Submission, accessed at https://www.w3.org/TeamSubmission/turtle/.</w:t>
      </w:r>
    </w:p>
    <w:p w14:paraId="665C1622" w14:textId="77777777" w:rsidR="003E13C7" w:rsidRDefault="003E13C7" w:rsidP="008C365F">
      <w:pPr>
        <w:pStyle w:val="reference"/>
      </w:pPr>
      <w:r>
        <w:t xml:space="preserve">Borgo, S., and Masolo, C., 2010, </w:t>
      </w:r>
      <w:r w:rsidRPr="008C365F">
        <w:t>Foundational choices in DOLCE</w:t>
      </w:r>
      <w:r>
        <w:t xml:space="preserve">, R. Poli et al. (eds.), Theory and Applications of Ontology: Computer Applications, </w:t>
      </w:r>
      <w:r w:rsidRPr="008C365F">
        <w:t>Springer Science+Business Media B.V.</w:t>
      </w:r>
      <w:r>
        <w:t xml:space="preserve">, DOI 10.1007/978-90-481-8847-5_13. </w:t>
      </w:r>
    </w:p>
    <w:p w14:paraId="75CA0FE2" w14:textId="77777777" w:rsidR="003E13C7" w:rsidRDefault="003E13C7" w:rsidP="00843EAC">
      <w:pPr>
        <w:pStyle w:val="reference"/>
      </w:pPr>
      <w:r>
        <w:t xml:space="preserve">CGI Data Model Working Group, 2012, GeoSciML v3.2 Online Documentation, accessed at </w:t>
      </w:r>
      <w:hyperlink r:id="rId35" w:history="1">
        <w:r>
          <w:rPr>
            <w:rStyle w:val="Hyperlink"/>
          </w:rPr>
          <w:t>http://geosciml.org/doc/geosciml/3.2/documentation/html/index.htm</w:t>
        </w:r>
      </w:hyperlink>
      <w:r>
        <w:t>.</w:t>
      </w:r>
    </w:p>
    <w:p w14:paraId="398D82E3" w14:textId="26B77686" w:rsidR="00443AEA" w:rsidRDefault="00443AEA" w:rsidP="00843EAC">
      <w:pPr>
        <w:pStyle w:val="reference"/>
      </w:pPr>
      <w:r w:rsidRPr="00443AEA">
        <w:t>Cox, S.J.D., Richard, S.M., 2014, A geologic timescale ontology and service: Earth Science Informatics, DOI: 10.1007/s12145-014-0170-6</w:t>
      </w:r>
    </w:p>
    <w:p w14:paraId="63D042C4" w14:textId="3C2C3975" w:rsidR="003E13C7" w:rsidRDefault="003E13C7" w:rsidP="00843EAC">
      <w:pPr>
        <w:pStyle w:val="reference"/>
        <w:rPr>
          <w:ins w:id="1812" w:author="Stephen Richard" w:date="2020-06-16T07:50:00Z"/>
        </w:rPr>
      </w:pPr>
      <w:r>
        <w:t xml:space="preserve">Gangemi, A., Guarino, N., Masolo, C., Oltramari, A., Schneider, L., 2002, </w:t>
      </w:r>
      <w:r w:rsidRPr="00843EAC">
        <w:t>Sweetening ontologies with DOLCE</w:t>
      </w:r>
      <w:r>
        <w:t>:</w:t>
      </w:r>
      <w:r w:rsidRPr="00843EAC">
        <w:t xml:space="preserve"> Proceedings Knowledge Engineering and Knowledge Management</w:t>
      </w:r>
      <w:r>
        <w:t xml:space="preserve">, </w:t>
      </w:r>
      <w:r w:rsidRPr="00843EAC">
        <w:t xml:space="preserve"> Ontologies and the Semantic Web, 13th International Conference, EKAW 2002, Siguenza, Spain, October 1-4, 2002, DOI: 10.1007/3-540-45810-7_18</w:t>
      </w:r>
      <w:r>
        <w:t xml:space="preserve">. </w:t>
      </w:r>
    </w:p>
    <w:p w14:paraId="07A50F54" w14:textId="23EC90CF" w:rsidR="00F168A7" w:rsidRDefault="00F168A7" w:rsidP="00F168A7">
      <w:pPr>
        <w:pStyle w:val="reference"/>
      </w:pPr>
      <w:ins w:id="1813" w:author="Stephen Richard" w:date="2020-06-16T07:50:00Z">
        <w:r>
          <w:t>Lowe, E.J. 1998, Entity, Identity and Unity: Erkenntnis</w:t>
        </w:r>
        <w:r w:rsidR="00A31F90">
          <w:t xml:space="preserve">, </w:t>
        </w:r>
        <w:r>
          <w:t>Vol. 48, No. 2/3, pp. 191-208</w:t>
        </w:r>
      </w:ins>
      <w:ins w:id="1814" w:author="Stephen Richard" w:date="2020-06-16T07:51:00Z">
        <w:r w:rsidR="00A31F90">
          <w:t>.</w:t>
        </w:r>
      </w:ins>
    </w:p>
    <w:p w14:paraId="479E482C" w14:textId="38E048ED" w:rsidR="003E13C7" w:rsidRDefault="003E13C7" w:rsidP="00843EAC">
      <w:pPr>
        <w:pStyle w:val="reference"/>
      </w:pPr>
      <w:r>
        <w:t>Masolo, C., Borgo, S., Gangemi, A., Guarino, N., and Oltramari, A., 2003, WonderWeb deliverable D18: Technical report, Laboratory for Applied Ontology, ISTC-CNR, Trento, Italy.</w:t>
      </w:r>
    </w:p>
    <w:p w14:paraId="0F5A8ABC" w14:textId="683B6DF0" w:rsidR="00252362" w:rsidRDefault="00252362" w:rsidP="00252362">
      <w:r>
        <w:t xml:space="preserve">  </w:t>
      </w:r>
      <w:r w:rsidRPr="004663A1">
        <w:t>Nickel, Ernest H. (1995)</w:t>
      </w:r>
      <w:r>
        <w:t xml:space="preserve">, The definition of a mineral. </w:t>
      </w:r>
      <w:r w:rsidRPr="004663A1">
        <w:t>The Canadian Mineralogist. 33 (3): 689–90.</w:t>
      </w:r>
    </w:p>
    <w:p w14:paraId="1E439A33" w14:textId="219BC81F" w:rsidR="003E13C7" w:rsidRDefault="003E13C7" w:rsidP="00843EAC">
      <w:pPr>
        <w:pStyle w:val="reference"/>
        <w:rPr>
          <w:ins w:id="1815" w:author="Stephen Richard" w:date="2020-06-16T08:13:00Z"/>
        </w:rPr>
      </w:pPr>
      <w:r w:rsidRPr="00843EAC">
        <w:t>North American Geologic Map Data Model (NADM) Steering Committee Data Model Design Team</w:t>
      </w:r>
      <w:r>
        <w:t xml:space="preserve">, 2004, NADM Conceptual Model 1.0—A Conceptual Model for Geologic Map Information: U.S. Geological Survey Open-File Report 2004-1334, accessed at </w:t>
      </w:r>
      <w:hyperlink r:id="rId36" w:history="1">
        <w:r>
          <w:rPr>
            <w:rStyle w:val="Hyperlink"/>
          </w:rPr>
          <w:t>https://pubs.usgs.gov/of/2004/1334/</w:t>
        </w:r>
      </w:hyperlink>
      <w:r>
        <w:t>.</w:t>
      </w:r>
    </w:p>
    <w:p w14:paraId="537CC46C" w14:textId="070DCDE4" w:rsidR="003735D5" w:rsidRDefault="003735D5" w:rsidP="003735D5">
      <w:pPr>
        <w:pStyle w:val="reference"/>
        <w:rPr>
          <w:ins w:id="1816" w:author="Stephen Richard" w:date="2020-06-16T08:13:00Z"/>
        </w:rPr>
      </w:pPr>
      <w:ins w:id="1817" w:author="Stephen Richard" w:date="2020-06-16T08:13:00Z">
        <w:r>
          <w:t>Perrin, Michel, Zhu-Colas</w:t>
        </w:r>
      </w:ins>
      <w:ins w:id="1818" w:author="Stephen Richard" w:date="2020-06-16T08:14:00Z">
        <w:r>
          <w:t>, Beiting, Rainaud, Jean-</w:t>
        </w:r>
        <w:r w:rsidRPr="003735D5">
          <w:t xml:space="preserve"> </w:t>
        </w:r>
        <w:r>
          <w:t>François, and Schneider,</w:t>
        </w:r>
        <w:r w:rsidRPr="003735D5">
          <w:t xml:space="preserve"> </w:t>
        </w:r>
        <w:r>
          <w:t xml:space="preserve">Sébastien, 2005, </w:t>
        </w:r>
      </w:ins>
      <w:ins w:id="1819" w:author="Stephen Richard" w:date="2020-06-16T08:13:00Z">
        <w:r>
          <w:t>Knowledge-driven applications for geological modeling</w:t>
        </w:r>
      </w:ins>
      <w:ins w:id="1820" w:author="Stephen Richard" w:date="2020-06-16T08:14:00Z">
        <w:r>
          <w:t>: J</w:t>
        </w:r>
      </w:ins>
      <w:ins w:id="1821" w:author="Stephen Richard" w:date="2020-06-16T08:13:00Z">
        <w:r>
          <w:t>ournal of Petroleum Science and Engineering 47(1):89-104</w:t>
        </w:r>
      </w:ins>
      <w:ins w:id="1822" w:author="Stephen Richard" w:date="2020-06-16T08:14:00Z">
        <w:r>
          <w:t xml:space="preserve">, </w:t>
        </w:r>
      </w:ins>
      <w:ins w:id="1823" w:author="Stephen Richard" w:date="2020-06-16T08:15:00Z">
        <w:r>
          <w:t xml:space="preserve"> </w:t>
        </w:r>
      </w:ins>
      <w:ins w:id="1824" w:author="Stephen Richard" w:date="2020-06-16T08:13:00Z">
        <w:r>
          <w:t>DOI: 10.1016/j.petrol.2004.11.010</w:t>
        </w:r>
      </w:ins>
      <w:ins w:id="1825" w:author="Stephen Richard" w:date="2020-06-16T08:15:00Z">
        <w:r>
          <w:t>.</w:t>
        </w:r>
      </w:ins>
    </w:p>
    <w:p w14:paraId="70590109" w14:textId="1938699C" w:rsidR="003735D5" w:rsidDel="007B4A9C" w:rsidRDefault="003735D5" w:rsidP="003735D5">
      <w:pPr>
        <w:pStyle w:val="reference"/>
        <w:rPr>
          <w:del w:id="1826" w:author="Stephen Richard" w:date="2020-06-16T13:28:00Z"/>
        </w:rPr>
      </w:pPr>
    </w:p>
    <w:p w14:paraId="227F64AE" w14:textId="77777777" w:rsidR="003E13C7" w:rsidRDefault="003E13C7" w:rsidP="00843EAC">
      <w:pPr>
        <w:pStyle w:val="reference"/>
      </w:pPr>
      <w:r w:rsidRPr="00605992">
        <w:t>Raymond O.,</w:t>
      </w:r>
      <w:r>
        <w:t xml:space="preserve"> </w:t>
      </w:r>
      <w:r w:rsidRPr="00605992">
        <w:t>Duclaux G., Boisvert E., Cipolloni C., Cox S., Laxton J., Letourneau F., Richard S., Ritchie A., Sen M., Serrano J-J., Simons B., and Vuollo J., 2012, GeoSciML v3.0 - a significant upgrade of the CGI-IUGS geoscience data model: Geophysical Research Abstracts, EGU General Assembly 2012, EGU2012-2711, Vol. 14, Available from: https://www.researchgate.net/publication/258616003_GeoSciML_v30_-_a_significant_upgrade_of_the_CGI-IUGS_geoscience_data_model [accessed May 16 2020].</w:t>
      </w:r>
    </w:p>
    <w:p w14:paraId="2173DD14" w14:textId="70871366" w:rsidR="009C3B37" w:rsidRDefault="009C3B37">
      <w:r>
        <w:br w:type="page"/>
      </w:r>
    </w:p>
    <w:p w14:paraId="090016B6" w14:textId="072CEA2F" w:rsidR="00BB59E7" w:rsidRDefault="009C3B37" w:rsidP="009C3B37">
      <w:pPr>
        <w:pStyle w:val="Heading1"/>
      </w:pPr>
      <w:bookmarkStart w:id="1827" w:name="_Toc42610809"/>
      <w:r>
        <w:t>Appendix 1. SPARQL Queries</w:t>
      </w:r>
      <w:bookmarkEnd w:id="1827"/>
    </w:p>
    <w:p w14:paraId="6EAA1AFA" w14:textId="0A266F58" w:rsidR="009C3B37" w:rsidRDefault="009C3B37" w:rsidP="00843EAC"/>
    <w:p w14:paraId="7F8A3EC2" w14:textId="43D9049B" w:rsidR="009C3B37" w:rsidRDefault="009C3B37" w:rsidP="009C3B37">
      <w:pPr>
        <w:pStyle w:val="Heading2"/>
      </w:pPr>
      <w:r>
        <w:t>Get all the time ordinal eras in a version of the Geologic time scale</w:t>
      </w:r>
    </w:p>
    <w:p w14:paraId="7792987B" w14:textId="4DF08F48" w:rsidR="009C3B37" w:rsidRDefault="009C3B37" w:rsidP="009C3B37"/>
    <w:p w14:paraId="20B5ACE0" w14:textId="71073EC2" w:rsidR="009C3B37" w:rsidRDefault="00FF4CA6" w:rsidP="009C3B37">
      <w:r>
        <w:t>Three</w:t>
      </w:r>
      <w:r w:rsidR="009C3B37">
        <w:t xml:space="preserve"> versions of the International Chronostratigraphic Chart from the International Commission on Stratigraphy have been implemented in the GSO-Geologic_Time_Interval.ttl module as a proof of concept. These are </w:t>
      </w:r>
      <w:r w:rsidR="009C3B37" w:rsidRPr="00FF4CA6">
        <w:t xml:space="preserve">the </w:t>
      </w:r>
      <w:r w:rsidRPr="00FF4CA6">
        <w:t xml:space="preserve">2020 (gstime:isc2020-01), </w:t>
      </w:r>
      <w:r w:rsidR="009C3B37" w:rsidRPr="00FF4CA6">
        <w:t>2017 (gstime:isc2017-02) and 2004 (gstime:isc2004-04) versions.  The following query will generate a table with all the named</w:t>
      </w:r>
      <w:r w:rsidR="009C3B37">
        <w:t xml:space="preserve"> </w:t>
      </w:r>
      <w:r w:rsidR="006343BF">
        <w:t>intervals</w:t>
      </w:r>
      <w:r w:rsidR="009C3B37">
        <w:t xml:space="preserve">, their lower boundary age assigned </w:t>
      </w:r>
      <w:r w:rsidR="006343BF">
        <w:t>per</w:t>
      </w:r>
      <w:r w:rsidR="009C3B37">
        <w:t xml:space="preserve"> version, and labels for the type of Geochronologic boundary defined (if there is one defined).</w:t>
      </w:r>
    </w:p>
    <w:p w14:paraId="0074262B" w14:textId="16DE217B" w:rsidR="009C3B37" w:rsidRPr="009C3B37" w:rsidRDefault="00252362" w:rsidP="009C3B37">
      <w:r>
        <w:t>QUERY:</w:t>
      </w:r>
    </w:p>
    <w:p w14:paraId="53578300"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dc: &lt;http://purl.org/dc/elements/1.1/&gt;</w:t>
      </w:r>
    </w:p>
    <w:p w14:paraId="5F4976D5"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gts: &lt;http://resource.geosciml.org/ontology/timescale/gts#&gt;</w:t>
      </w:r>
    </w:p>
    <w:p w14:paraId="2060AF6F"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skos: &lt;http://www.w3.org/2004/02/skos/core#&gt;</w:t>
      </w:r>
    </w:p>
    <w:p w14:paraId="3836F7F0"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time: &lt;http://www.w3.org/2006/time#&gt;</w:t>
      </w:r>
    </w:p>
    <w:p w14:paraId="2FD27806"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ts: &lt;http://resource.geosciml.org/vocabulary/timescale/&gt;</w:t>
      </w:r>
    </w:p>
    <w:p w14:paraId="38533CBF"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gsog: &lt;http://loop3d.org/GSO/ontology/2020/1/geologicfeature/&gt;</w:t>
      </w:r>
    </w:p>
    <w:p w14:paraId="6C4E388F" w14:textId="77777777" w:rsidR="009C3B37" w:rsidRDefault="009C3B37" w:rsidP="009C3B37">
      <w:pPr>
        <w:autoSpaceDE w:val="0"/>
        <w:autoSpaceDN w:val="0"/>
        <w:adjustRightInd w:val="0"/>
        <w:spacing w:after="0" w:line="240" w:lineRule="auto"/>
        <w:rPr>
          <w:rFonts w:ascii="Segoe UI" w:hAnsi="Segoe UI" w:cs="Segoe UI"/>
          <w:sz w:val="18"/>
          <w:szCs w:val="18"/>
        </w:rPr>
      </w:pPr>
    </w:p>
    <w:p w14:paraId="3A0A8687"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b/>
          <w:bCs/>
          <w:color w:val="800080"/>
          <w:sz w:val="18"/>
          <w:szCs w:val="18"/>
        </w:rPr>
        <w:t>DISTINCT</w:t>
      </w:r>
      <w:r>
        <w:rPr>
          <w:rFonts w:ascii="Segoe UI" w:hAnsi="Segoe UI" w:cs="Segoe UI"/>
          <w:sz w:val="18"/>
          <w:szCs w:val="18"/>
        </w:rPr>
        <w:t xml:space="preserve"> </w:t>
      </w:r>
      <w:r>
        <w:rPr>
          <w:rFonts w:ascii="Segoe UI" w:hAnsi="Segoe UI" w:cs="Segoe UI"/>
          <w:color w:val="000080"/>
          <w:sz w:val="18"/>
          <w:szCs w:val="18"/>
        </w:rPr>
        <w:t>?tconcept</w:t>
      </w:r>
      <w:r>
        <w:rPr>
          <w:rFonts w:ascii="Segoe UI" w:hAnsi="Segoe UI" w:cs="Segoe UI"/>
          <w:sz w:val="18"/>
          <w:szCs w:val="18"/>
        </w:rPr>
        <w:t xml:space="preserve"> </w:t>
      </w:r>
      <w:r>
        <w:rPr>
          <w:rFonts w:ascii="Segoe UI" w:hAnsi="Segoe UI" w:cs="Segoe UI"/>
          <w:color w:val="000080"/>
          <w:sz w:val="18"/>
          <w:szCs w:val="18"/>
        </w:rPr>
        <w:t>?label</w:t>
      </w:r>
      <w:r>
        <w:rPr>
          <w:rFonts w:ascii="Segoe UI" w:hAnsi="Segoe UI" w:cs="Segoe UI"/>
          <w:sz w:val="18"/>
          <w:szCs w:val="18"/>
        </w:rPr>
        <w:t xml:space="preserve"> </w:t>
      </w:r>
      <w:r>
        <w:rPr>
          <w:rFonts w:ascii="Segoe UI" w:hAnsi="Segoe UI" w:cs="Segoe UI"/>
          <w:color w:val="000080"/>
          <w:sz w:val="18"/>
          <w:szCs w:val="18"/>
        </w:rPr>
        <w:t>?date</w:t>
      </w:r>
      <w:r>
        <w:rPr>
          <w:rFonts w:ascii="Segoe UI" w:hAnsi="Segoe UI" w:cs="Segoe UI"/>
          <w:sz w:val="18"/>
          <w:szCs w:val="18"/>
        </w:rPr>
        <w:t xml:space="preserve"> </w:t>
      </w:r>
      <w:r>
        <w:rPr>
          <w:rFonts w:ascii="Segoe UI" w:hAnsi="Segoe UI" w:cs="Segoe UI"/>
          <w:color w:val="000080"/>
          <w:sz w:val="18"/>
          <w:szCs w:val="18"/>
        </w:rPr>
        <w:t>?reflabel</w:t>
      </w:r>
      <w:r>
        <w:rPr>
          <w:rFonts w:ascii="Segoe UI" w:hAnsi="Segoe UI" w:cs="Segoe UI"/>
          <w:sz w:val="18"/>
          <w:szCs w:val="18"/>
        </w:rPr>
        <w:t xml:space="preserve"> </w:t>
      </w:r>
      <w:r>
        <w:rPr>
          <w:rFonts w:ascii="Segoe UI" w:hAnsi="Segoe UI" w:cs="Segoe UI"/>
          <w:color w:val="000080"/>
          <w:sz w:val="18"/>
          <w:szCs w:val="18"/>
        </w:rPr>
        <w:t>?boundary</w:t>
      </w:r>
    </w:p>
    <w:p w14:paraId="40D7C9ED"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WHERE</w:t>
      </w:r>
    </w:p>
    <w:p w14:paraId="316A5D9E"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t>
      </w:r>
    </w:p>
    <w:p w14:paraId="58964C0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gsoc:isPartOf   </w:t>
      </w:r>
      <w:r>
        <w:rPr>
          <w:rFonts w:ascii="Segoe UI" w:hAnsi="Segoe UI" w:cs="Segoe UI"/>
          <w:color w:val="000000"/>
          <w:sz w:val="18"/>
          <w:szCs w:val="18"/>
          <w:u w:val="single"/>
        </w:rPr>
        <w:t>gstime:isc2004-04.</w:t>
      </w:r>
    </w:p>
    <w:p w14:paraId="18F00D14"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rdf:type/rdfs:subClassOf* </w:t>
      </w:r>
      <w:r>
        <w:rPr>
          <w:rFonts w:ascii="Segoe UI" w:hAnsi="Segoe UI" w:cs="Segoe UI"/>
          <w:color w:val="000000"/>
          <w:sz w:val="18"/>
          <w:szCs w:val="18"/>
          <w:u w:val="single"/>
        </w:rPr>
        <w:t>gsog:Geologic_Date_Interval.</w:t>
      </w:r>
    </w:p>
    <w:p w14:paraId="4C326BE4" w14:textId="77777777" w:rsidR="009F153F" w:rsidRDefault="009F153F" w:rsidP="009F153F">
      <w:pPr>
        <w:autoSpaceDE w:val="0"/>
        <w:autoSpaceDN w:val="0"/>
        <w:adjustRightInd w:val="0"/>
        <w:spacing w:after="0" w:line="240" w:lineRule="auto"/>
        <w:rPr>
          <w:rFonts w:ascii="Segoe UI" w:hAnsi="Segoe UI" w:cs="Segoe UI"/>
          <w:sz w:val="18"/>
          <w:szCs w:val="18"/>
        </w:rPr>
      </w:pPr>
    </w:p>
    <w:p w14:paraId="4561E970"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rdfs:label </w:t>
      </w:r>
      <w:r>
        <w:rPr>
          <w:rFonts w:ascii="Segoe UI" w:hAnsi="Segoe UI" w:cs="Segoe UI"/>
          <w:color w:val="000080"/>
          <w:sz w:val="18"/>
          <w:szCs w:val="18"/>
        </w:rPr>
        <w:t>?label.</w:t>
      </w:r>
    </w:p>
    <w:p w14:paraId="58453ED5"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OPTIONAL</w:t>
      </w:r>
      <w:r>
        <w:rPr>
          <w:rFonts w:ascii="Segoe UI" w:hAnsi="Segoe UI" w:cs="Segoe UI"/>
          <w:sz w:val="18"/>
          <w:szCs w:val="18"/>
        </w:rPr>
        <w:t xml:space="preserve"> {</w:t>
      </w:r>
      <w:r>
        <w:rPr>
          <w:rFonts w:ascii="Segoe UI" w:hAnsi="Segoe UI" w:cs="Segoe UI"/>
          <w:color w:val="000080"/>
          <w:sz w:val="18"/>
          <w:szCs w:val="18"/>
        </w:rPr>
        <w:t>?tconcept</w:t>
      </w:r>
      <w:r>
        <w:rPr>
          <w:rFonts w:ascii="Segoe UI" w:hAnsi="Segoe UI" w:cs="Segoe UI"/>
          <w:sz w:val="18"/>
          <w:szCs w:val="18"/>
        </w:rPr>
        <w:t xml:space="preserve"> gsog:hasOlderDate </w:t>
      </w:r>
      <w:r>
        <w:rPr>
          <w:rFonts w:ascii="Segoe UI" w:hAnsi="Segoe UI" w:cs="Segoe UI"/>
          <w:color w:val="000080"/>
          <w:sz w:val="18"/>
          <w:szCs w:val="18"/>
        </w:rPr>
        <w:t>?boundary</w:t>
      </w:r>
      <w:r>
        <w:rPr>
          <w:rFonts w:ascii="Segoe UI" w:hAnsi="Segoe UI" w:cs="Segoe UI"/>
          <w:sz w:val="18"/>
          <w:szCs w:val="18"/>
        </w:rPr>
        <w:t xml:space="preserve"> .</w:t>
      </w:r>
    </w:p>
    <w:p w14:paraId="738866B7"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w:t>
      </w:r>
      <w:r>
        <w:rPr>
          <w:rFonts w:ascii="Segoe UI" w:hAnsi="Segoe UI" w:cs="Segoe UI"/>
          <w:color w:val="000080"/>
          <w:sz w:val="18"/>
          <w:szCs w:val="18"/>
        </w:rPr>
        <w:t>?boundary</w:t>
      </w:r>
      <w:r>
        <w:rPr>
          <w:rFonts w:ascii="Segoe UI" w:hAnsi="Segoe UI" w:cs="Segoe UI"/>
          <w:sz w:val="18"/>
          <w:szCs w:val="18"/>
        </w:rPr>
        <w:t xml:space="preserve"> gsoc:isPartOf </w:t>
      </w:r>
      <w:r>
        <w:rPr>
          <w:rFonts w:ascii="Segoe UI" w:hAnsi="Segoe UI" w:cs="Segoe UI"/>
          <w:color w:val="000000"/>
          <w:sz w:val="18"/>
          <w:szCs w:val="18"/>
          <w:u w:val="single"/>
        </w:rPr>
        <w:t>gstime:isc2004-04.</w:t>
      </w:r>
    </w:p>
    <w:p w14:paraId="52D9658D"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color w:val="000080"/>
          <w:sz w:val="18"/>
          <w:szCs w:val="18"/>
        </w:rPr>
        <w:t>?boundary</w:t>
      </w:r>
      <w:r>
        <w:rPr>
          <w:rFonts w:ascii="Segoe UI" w:hAnsi="Segoe UI" w:cs="Segoe UI"/>
          <w:sz w:val="18"/>
          <w:szCs w:val="18"/>
        </w:rPr>
        <w:t xml:space="preserve"> gsog:hasDate </w:t>
      </w:r>
      <w:r>
        <w:rPr>
          <w:rFonts w:ascii="Segoe UI" w:hAnsi="Segoe UI" w:cs="Segoe UI"/>
          <w:color w:val="000080"/>
          <w:sz w:val="18"/>
          <w:szCs w:val="18"/>
        </w:rPr>
        <w:t>?date</w:t>
      </w:r>
      <w:r>
        <w:rPr>
          <w:rFonts w:ascii="Segoe UI" w:hAnsi="Segoe UI" w:cs="Segoe UI"/>
          <w:sz w:val="18"/>
          <w:szCs w:val="18"/>
        </w:rPr>
        <w:t xml:space="preserve"> .</w:t>
      </w:r>
    </w:p>
    <w:p w14:paraId="7919C1C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b/>
          <w:bCs/>
          <w:color w:val="800080"/>
          <w:sz w:val="18"/>
          <w:szCs w:val="18"/>
        </w:rPr>
        <w:t>OPTIONAL</w:t>
      </w:r>
      <w:r>
        <w:rPr>
          <w:rFonts w:ascii="Segoe UI" w:hAnsi="Segoe UI" w:cs="Segoe UI"/>
          <w:sz w:val="18"/>
          <w:szCs w:val="18"/>
        </w:rPr>
        <w:t xml:space="preserve"> { </w:t>
      </w:r>
      <w:r>
        <w:rPr>
          <w:rFonts w:ascii="Segoe UI" w:hAnsi="Segoe UI" w:cs="Segoe UI"/>
          <w:color w:val="000080"/>
          <w:sz w:val="18"/>
          <w:szCs w:val="18"/>
        </w:rPr>
        <w:t>?boundary</w:t>
      </w:r>
      <w:r>
        <w:rPr>
          <w:rFonts w:ascii="Segoe UI" w:hAnsi="Segoe UI" w:cs="Segoe UI"/>
          <w:sz w:val="18"/>
          <w:szCs w:val="18"/>
        </w:rPr>
        <w:t xml:space="preserve"> gsoc:hasReference [rdfs:label </w:t>
      </w:r>
      <w:r>
        <w:rPr>
          <w:rFonts w:ascii="Segoe UI" w:hAnsi="Segoe UI" w:cs="Segoe UI"/>
          <w:color w:val="000080"/>
          <w:sz w:val="18"/>
          <w:szCs w:val="18"/>
        </w:rPr>
        <w:t>?reflabel</w:t>
      </w:r>
      <w:r>
        <w:rPr>
          <w:rFonts w:ascii="Segoe UI" w:hAnsi="Segoe UI" w:cs="Segoe UI"/>
          <w:sz w:val="18"/>
          <w:szCs w:val="18"/>
        </w:rPr>
        <w:t>] }</w:t>
      </w:r>
    </w:p>
    <w:p w14:paraId="6C2C4DF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t>}</w:t>
      </w:r>
    </w:p>
    <w:p w14:paraId="7AB869B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t>
      </w:r>
    </w:p>
    <w:p w14:paraId="0FBCF2CB"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ORDER</w:t>
      </w:r>
      <w:r>
        <w:rPr>
          <w:rFonts w:ascii="Segoe UI" w:hAnsi="Segoe UI" w:cs="Segoe UI"/>
          <w:sz w:val="18"/>
          <w:szCs w:val="18"/>
        </w:rPr>
        <w:t xml:space="preserve"> </w:t>
      </w:r>
      <w:r>
        <w:rPr>
          <w:rFonts w:ascii="Segoe UI" w:hAnsi="Segoe UI" w:cs="Segoe UI"/>
          <w:b/>
          <w:bCs/>
          <w:color w:val="800080"/>
          <w:sz w:val="18"/>
          <w:szCs w:val="18"/>
        </w:rPr>
        <w:t>BY</w:t>
      </w:r>
      <w:r>
        <w:rPr>
          <w:rFonts w:ascii="Segoe UI" w:hAnsi="Segoe UI" w:cs="Segoe UI"/>
          <w:sz w:val="18"/>
          <w:szCs w:val="18"/>
        </w:rPr>
        <w:t xml:space="preserve"> </w:t>
      </w:r>
      <w:r>
        <w:rPr>
          <w:rFonts w:ascii="Segoe UI" w:hAnsi="Segoe UI" w:cs="Segoe UI"/>
          <w:color w:val="000080"/>
          <w:sz w:val="18"/>
          <w:szCs w:val="18"/>
        </w:rPr>
        <w:t>?date</w:t>
      </w:r>
    </w:p>
    <w:p w14:paraId="56AB357F" w14:textId="020BAF1A" w:rsidR="009C3B37" w:rsidRDefault="009C3B37" w:rsidP="009F153F">
      <w:pPr>
        <w:autoSpaceDE w:val="0"/>
        <w:autoSpaceDN w:val="0"/>
        <w:adjustRightInd w:val="0"/>
        <w:spacing w:after="0" w:line="240" w:lineRule="auto"/>
      </w:pPr>
    </w:p>
    <w:p w14:paraId="1549252E" w14:textId="5B02A773" w:rsidR="00252362" w:rsidRDefault="00252362" w:rsidP="009F153F">
      <w:pPr>
        <w:autoSpaceDE w:val="0"/>
        <w:autoSpaceDN w:val="0"/>
        <w:adjustRightInd w:val="0"/>
        <w:spacing w:after="0" w:line="240" w:lineRule="auto"/>
      </w:pPr>
      <w:commentRangeStart w:id="1828"/>
      <w:r>
        <w:t>RESULTS</w:t>
      </w:r>
      <w:commentRangeEnd w:id="1828"/>
      <w:r>
        <w:rPr>
          <w:rStyle w:val="CommentReference"/>
        </w:rPr>
        <w:commentReference w:id="1828"/>
      </w:r>
      <w:r>
        <w:t>:</w:t>
      </w:r>
    </w:p>
    <w:p w14:paraId="0FDEC8DD" w14:textId="4F56084C" w:rsidR="00252362" w:rsidRDefault="00252362" w:rsidP="009F153F">
      <w:pPr>
        <w:autoSpaceDE w:val="0"/>
        <w:autoSpaceDN w:val="0"/>
        <w:adjustRightInd w:val="0"/>
        <w:spacing w:after="0" w:line="240" w:lineRule="auto"/>
      </w:pPr>
    </w:p>
    <w:p w14:paraId="328928BF" w14:textId="77777777" w:rsidR="00252362" w:rsidRPr="00BB59E7" w:rsidRDefault="00252362" w:rsidP="009F153F">
      <w:pPr>
        <w:autoSpaceDE w:val="0"/>
        <w:autoSpaceDN w:val="0"/>
        <w:adjustRightInd w:val="0"/>
        <w:spacing w:after="0" w:line="240" w:lineRule="auto"/>
      </w:pPr>
    </w:p>
    <w:sectPr w:rsidR="00252362" w:rsidRPr="00BB59E7" w:rsidSect="00FA70B0">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8" w:author="Boyan Brodaric" w:date="2020-06-05T17:51:00Z" w:initials="BB">
    <w:p w14:paraId="01094A55" w14:textId="1B099F95" w:rsidR="00D8749F" w:rsidRDefault="00D8749F">
      <w:pPr>
        <w:pStyle w:val="CommentText"/>
      </w:pPr>
      <w:r>
        <w:rPr>
          <w:rStyle w:val="CommentReference"/>
        </w:rPr>
        <w:annotationRef/>
      </w:r>
      <w:r>
        <w:t>need to update taxonomy, to remove scientific situation</w:t>
      </w:r>
    </w:p>
  </w:comment>
  <w:comment w:id="19" w:author="Boyan Brodaric" w:date="2020-06-05T17:52:00Z" w:initials="BB">
    <w:p w14:paraId="723880DF" w14:textId="77777777" w:rsidR="00D8749F" w:rsidRDefault="00D8749F">
      <w:pPr>
        <w:pStyle w:val="CommentText"/>
      </w:pPr>
      <w:r>
        <w:rPr>
          <w:rStyle w:val="CommentReference"/>
        </w:rPr>
        <w:annotationRef/>
      </w:r>
      <w:r>
        <w:t>ditto.</w:t>
      </w:r>
    </w:p>
    <w:p w14:paraId="6D086294" w14:textId="77777777" w:rsidR="00D8749F" w:rsidRDefault="00D8749F">
      <w:pPr>
        <w:pStyle w:val="CommentText"/>
      </w:pPr>
    </w:p>
    <w:p w14:paraId="38EBA864" w14:textId="0C30C291" w:rsidR="00D8749F" w:rsidRDefault="00D8749F">
      <w:pPr>
        <w:pStyle w:val="CommentText"/>
      </w:pPr>
      <w:r>
        <w:t>Should be Granular Material</w:t>
      </w:r>
    </w:p>
  </w:comment>
  <w:comment w:id="23" w:author="Boyan Brodaric" w:date="2020-06-06T14:39:00Z" w:initials="BB">
    <w:p w14:paraId="6C1862A1" w14:textId="26716C55" w:rsidR="00D8749F" w:rsidRDefault="00D8749F">
      <w:pPr>
        <w:pStyle w:val="CommentText"/>
      </w:pPr>
      <w:r>
        <w:rPr>
          <w:rStyle w:val="CommentReference"/>
        </w:rPr>
        <w:annotationRef/>
      </w:r>
      <w:r>
        <w:t>Revise re: remove scientific situation</w:t>
      </w:r>
    </w:p>
    <w:p w14:paraId="6855D0EB" w14:textId="19FBF2FA" w:rsidR="00D8749F" w:rsidRDefault="00D8749F">
      <w:pPr>
        <w:pStyle w:val="CommentText"/>
      </w:pPr>
      <w:r>
        <w:t>Revise: Any Colour, Any State of Matter</w:t>
      </w:r>
    </w:p>
  </w:comment>
  <w:comment w:id="24" w:author="Boyan Brodaric" w:date="2020-06-09T14:21:00Z" w:initials="BB">
    <w:p w14:paraId="7CEC1188" w14:textId="21FB2642" w:rsidR="00D8749F" w:rsidRDefault="00D8749F">
      <w:pPr>
        <w:pStyle w:val="CommentText"/>
      </w:pPr>
      <w:r>
        <w:rPr>
          <w:rStyle w:val="CommentReference"/>
        </w:rPr>
        <w:annotationRef/>
      </w:r>
      <w:r>
        <w:t>Rock Material Color?</w:t>
      </w:r>
    </w:p>
  </w:comment>
  <w:comment w:id="1221" w:author="Boyan Brodaric" w:date="2020-06-09T09:48:00Z" w:initials="BB">
    <w:p w14:paraId="4ED15333" w14:textId="59496527" w:rsidR="00D8749F" w:rsidRDefault="00D8749F">
      <w:pPr>
        <w:pStyle w:val="CommentText"/>
      </w:pPr>
      <w:r>
        <w:rPr>
          <w:rStyle w:val="CommentReference"/>
        </w:rPr>
        <w:annotationRef/>
      </w:r>
      <w:r>
        <w:t>are the materials described with these qualities?</w:t>
      </w:r>
    </w:p>
  </w:comment>
  <w:comment w:id="1222" w:author="Boyan Brodaric" w:date="2020-06-09T09:35:00Z" w:initials="BB">
    <w:p w14:paraId="1DAE313E" w14:textId="38177C4E" w:rsidR="00D8749F" w:rsidRDefault="00D8749F">
      <w:pPr>
        <w:pStyle w:val="CommentText"/>
      </w:pPr>
      <w:r>
        <w:rPr>
          <w:rStyle w:val="CommentReference"/>
        </w:rPr>
        <w:annotationRef/>
      </w:r>
      <w:r>
        <w:t>Are these GSO qualities… should be</w:t>
      </w:r>
    </w:p>
  </w:comment>
  <w:comment w:id="1223" w:author="Boyan Brodaric" w:date="2020-06-09T09:37:00Z" w:initials="BB">
    <w:p w14:paraId="5484D5E8" w14:textId="68580B6C" w:rsidR="00D8749F" w:rsidRDefault="00D8749F">
      <w:pPr>
        <w:pStyle w:val="CommentText"/>
      </w:pPr>
      <w:r>
        <w:rPr>
          <w:rStyle w:val="CommentReference"/>
        </w:rPr>
        <w:annotationRef/>
      </w:r>
      <w:r>
        <w:t>ditto</w:t>
      </w:r>
    </w:p>
  </w:comment>
  <w:comment w:id="1233" w:author="Boyan Brodaric" w:date="2020-06-09T09:42:00Z" w:initials="BB">
    <w:p w14:paraId="00ECED04" w14:textId="5F016ED7" w:rsidR="00D8749F" w:rsidRDefault="00D8749F">
      <w:pPr>
        <w:pStyle w:val="CommentText"/>
      </w:pPr>
      <w:r>
        <w:rPr>
          <w:rStyle w:val="CommentReference"/>
        </w:rPr>
        <w:annotationRef/>
      </w:r>
      <w:r>
        <w:t>clarify</w:t>
      </w:r>
    </w:p>
  </w:comment>
  <w:comment w:id="1247" w:author="Boyan Brodaric" w:date="2020-06-09T14:06:00Z" w:initials="BB">
    <w:p w14:paraId="3D12CBBE" w14:textId="1E596EC8" w:rsidR="00D8749F" w:rsidRDefault="00D8749F">
      <w:pPr>
        <w:pStyle w:val="CommentText"/>
      </w:pPr>
      <w:r>
        <w:rPr>
          <w:rStyle w:val="CommentReference"/>
        </w:rPr>
        <w:annotationRef/>
      </w:r>
      <w:r>
        <w:t>this is more about how to determine when a time interval can be changes (by change in strat point) than what an interval is</w:t>
      </w:r>
    </w:p>
  </w:comment>
  <w:comment w:id="1253" w:author="Boyan Brodaric" w:date="2020-06-09T14:19:00Z" w:initials="BB">
    <w:p w14:paraId="369F4D78" w14:textId="13C8D39B" w:rsidR="00D8749F" w:rsidRDefault="00D8749F">
      <w:pPr>
        <w:pStyle w:val="CommentText"/>
      </w:pPr>
      <w:r>
        <w:rPr>
          <w:rStyle w:val="CommentReference"/>
        </w:rPr>
        <w:annotationRef/>
      </w:r>
      <w:r>
        <w:t>must add examples</w:t>
      </w:r>
    </w:p>
  </w:comment>
  <w:comment w:id="1264" w:author="Boyan Brodaric" w:date="2020-06-09T15:01:00Z" w:initials="BB">
    <w:p w14:paraId="75D694A6" w14:textId="441195D2" w:rsidR="00D8749F" w:rsidRDefault="00D8749F">
      <w:pPr>
        <w:pStyle w:val="CommentText"/>
      </w:pPr>
      <w:r>
        <w:rPr>
          <w:rStyle w:val="CommentReference"/>
        </w:rPr>
        <w:annotationRef/>
      </w:r>
    </w:p>
  </w:comment>
  <w:comment w:id="1828" w:author="Boyan Brodaric" w:date="2020-06-09T15:40:00Z" w:initials="BB">
    <w:p w14:paraId="05F8D5EF" w14:textId="65C7BC47" w:rsidR="00D8749F" w:rsidRDefault="00D8749F">
      <w:pPr>
        <w:pStyle w:val="CommentText"/>
      </w:pPr>
      <w:r>
        <w:rPr>
          <w:rStyle w:val="CommentReference"/>
        </w:rPr>
        <w:annotationRef/>
      </w:r>
      <w:r>
        <w:t>add result fragment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094A55" w15:done="0"/>
  <w15:commentEx w15:paraId="38EBA864" w15:done="0"/>
  <w15:commentEx w15:paraId="6855D0EB" w15:done="0"/>
  <w15:commentEx w15:paraId="7CEC1188" w15:done="0"/>
  <w15:commentEx w15:paraId="4ED15333" w15:done="0"/>
  <w15:commentEx w15:paraId="1DAE313E" w15:done="0"/>
  <w15:commentEx w15:paraId="5484D5E8" w15:done="0"/>
  <w15:commentEx w15:paraId="00ECED04" w15:done="0"/>
  <w15:commentEx w15:paraId="3D12CBBE" w15:done="0"/>
  <w15:commentEx w15:paraId="369F4D78" w15:done="0"/>
  <w15:commentEx w15:paraId="75D694A6" w15:done="0"/>
  <w15:commentEx w15:paraId="05F8D5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094A55" w16cid:durableId="22922C84"/>
  <w16cid:commentId w16cid:paraId="38EBA864" w16cid:durableId="22922C85"/>
  <w16cid:commentId w16cid:paraId="6855D0EB" w16cid:durableId="22922C86"/>
  <w16cid:commentId w16cid:paraId="7CEC1188" w16cid:durableId="22922C87"/>
  <w16cid:commentId w16cid:paraId="4ED15333" w16cid:durableId="22922C88"/>
  <w16cid:commentId w16cid:paraId="1DAE313E" w16cid:durableId="22922C89"/>
  <w16cid:commentId w16cid:paraId="5484D5E8" w16cid:durableId="22922C8A"/>
  <w16cid:commentId w16cid:paraId="00ECED04" w16cid:durableId="22922C8B"/>
  <w16cid:commentId w16cid:paraId="3D12CBBE" w16cid:durableId="22922C8C"/>
  <w16cid:commentId w16cid:paraId="369F4D78" w16cid:durableId="22922C8D"/>
  <w16cid:commentId w16cid:paraId="75D694A6" w16cid:durableId="22922C8E"/>
  <w16cid:commentId w16cid:paraId="05F8D5EF" w16cid:durableId="22922C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E60F1" w14:textId="77777777" w:rsidR="0064667D" w:rsidRDefault="0064667D" w:rsidP="0032602C">
      <w:pPr>
        <w:spacing w:after="0" w:line="240" w:lineRule="auto"/>
      </w:pPr>
      <w:r>
        <w:separator/>
      </w:r>
    </w:p>
  </w:endnote>
  <w:endnote w:type="continuationSeparator" w:id="0">
    <w:p w14:paraId="783C4B66" w14:textId="77777777" w:rsidR="0064667D" w:rsidRDefault="0064667D" w:rsidP="00326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6609719"/>
      <w:docPartObj>
        <w:docPartGallery w:val="Page Numbers (Bottom of Page)"/>
        <w:docPartUnique/>
      </w:docPartObj>
    </w:sdtPr>
    <w:sdtEndPr>
      <w:rPr>
        <w:noProof/>
      </w:rPr>
    </w:sdtEndPr>
    <w:sdtContent>
      <w:p w14:paraId="4DC6383A" w14:textId="3C4A6065" w:rsidR="00D8749F" w:rsidRDefault="00D874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7A1EBE" w14:textId="77777777" w:rsidR="00D8749F" w:rsidRDefault="00D87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41586" w14:textId="77777777" w:rsidR="0064667D" w:rsidRDefault="0064667D" w:rsidP="0032602C">
      <w:pPr>
        <w:spacing w:after="0" w:line="240" w:lineRule="auto"/>
      </w:pPr>
      <w:r>
        <w:separator/>
      </w:r>
    </w:p>
  </w:footnote>
  <w:footnote w:type="continuationSeparator" w:id="0">
    <w:p w14:paraId="5CE491C4" w14:textId="77777777" w:rsidR="0064667D" w:rsidRDefault="0064667D" w:rsidP="00326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BAE"/>
    <w:multiLevelType w:val="hybridMultilevel"/>
    <w:tmpl w:val="5F9E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B0127"/>
    <w:multiLevelType w:val="hybridMultilevel"/>
    <w:tmpl w:val="CA48AD48"/>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0A5A8D"/>
    <w:multiLevelType w:val="hybridMultilevel"/>
    <w:tmpl w:val="5D54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phen Richard">
    <w15:presenceInfo w15:providerId="Windows Live" w15:userId="944a82e2ddcde9eb"/>
  </w15:person>
  <w15:person w15:author="Boyan Brodaric">
    <w15:presenceInfo w15:providerId="AD" w15:userId="S-1-5-21-66081788-462978661-1268862865-82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trackRevisions/>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tTAzszA1NTcxNzBV0lEKTi0uzszPAykwNKoFADgjhd4tAAAA"/>
  </w:docVars>
  <w:rsids>
    <w:rsidRoot w:val="00D84BCD"/>
    <w:rsid w:val="00020334"/>
    <w:rsid w:val="000238A8"/>
    <w:rsid w:val="00027911"/>
    <w:rsid w:val="00030054"/>
    <w:rsid w:val="00030B6F"/>
    <w:rsid w:val="00035595"/>
    <w:rsid w:val="00044607"/>
    <w:rsid w:val="00050756"/>
    <w:rsid w:val="00060ABD"/>
    <w:rsid w:val="00073EA6"/>
    <w:rsid w:val="00097965"/>
    <w:rsid w:val="000B276D"/>
    <w:rsid w:val="000C5ED5"/>
    <w:rsid w:val="000F7131"/>
    <w:rsid w:val="00114FE8"/>
    <w:rsid w:val="0012036E"/>
    <w:rsid w:val="00133418"/>
    <w:rsid w:val="00150C41"/>
    <w:rsid w:val="00177AA9"/>
    <w:rsid w:val="00177C8E"/>
    <w:rsid w:val="00185736"/>
    <w:rsid w:val="001A431A"/>
    <w:rsid w:val="001B1D20"/>
    <w:rsid w:val="001B306B"/>
    <w:rsid w:val="001D08A0"/>
    <w:rsid w:val="001D6038"/>
    <w:rsid w:val="001F547F"/>
    <w:rsid w:val="002043C8"/>
    <w:rsid w:val="00206D37"/>
    <w:rsid w:val="00211DD2"/>
    <w:rsid w:val="00214876"/>
    <w:rsid w:val="00223B9A"/>
    <w:rsid w:val="002319A8"/>
    <w:rsid w:val="00231A9D"/>
    <w:rsid w:val="002333D2"/>
    <w:rsid w:val="0024778F"/>
    <w:rsid w:val="00252362"/>
    <w:rsid w:val="00282677"/>
    <w:rsid w:val="00293ED9"/>
    <w:rsid w:val="0029736B"/>
    <w:rsid w:val="002F57AC"/>
    <w:rsid w:val="003070F8"/>
    <w:rsid w:val="00322B89"/>
    <w:rsid w:val="0032602C"/>
    <w:rsid w:val="00346381"/>
    <w:rsid w:val="00353247"/>
    <w:rsid w:val="00362A55"/>
    <w:rsid w:val="003735D5"/>
    <w:rsid w:val="00375D7F"/>
    <w:rsid w:val="0037754E"/>
    <w:rsid w:val="003918E0"/>
    <w:rsid w:val="003965A1"/>
    <w:rsid w:val="00396EF9"/>
    <w:rsid w:val="003A2A85"/>
    <w:rsid w:val="003B4B43"/>
    <w:rsid w:val="003D1CF1"/>
    <w:rsid w:val="003D365D"/>
    <w:rsid w:val="003E13C7"/>
    <w:rsid w:val="003E37B4"/>
    <w:rsid w:val="003E6A5E"/>
    <w:rsid w:val="003F32D1"/>
    <w:rsid w:val="00403A9D"/>
    <w:rsid w:val="00411178"/>
    <w:rsid w:val="00421339"/>
    <w:rsid w:val="00443AEA"/>
    <w:rsid w:val="00455F1B"/>
    <w:rsid w:val="004663A1"/>
    <w:rsid w:val="00466C5D"/>
    <w:rsid w:val="004679F8"/>
    <w:rsid w:val="004716FA"/>
    <w:rsid w:val="004737CA"/>
    <w:rsid w:val="00473DA3"/>
    <w:rsid w:val="00484A6F"/>
    <w:rsid w:val="00495496"/>
    <w:rsid w:val="004A464F"/>
    <w:rsid w:val="004A754D"/>
    <w:rsid w:val="004B58C9"/>
    <w:rsid w:val="004B691C"/>
    <w:rsid w:val="004D355C"/>
    <w:rsid w:val="004D3A05"/>
    <w:rsid w:val="004D727D"/>
    <w:rsid w:val="004E14C1"/>
    <w:rsid w:val="004E6FF4"/>
    <w:rsid w:val="004F1D3A"/>
    <w:rsid w:val="004F679A"/>
    <w:rsid w:val="00515DBF"/>
    <w:rsid w:val="005205CF"/>
    <w:rsid w:val="00523326"/>
    <w:rsid w:val="00527DB8"/>
    <w:rsid w:val="0053068B"/>
    <w:rsid w:val="00535BA3"/>
    <w:rsid w:val="00555202"/>
    <w:rsid w:val="00561FAC"/>
    <w:rsid w:val="005747BB"/>
    <w:rsid w:val="00593C37"/>
    <w:rsid w:val="00594C1A"/>
    <w:rsid w:val="005A0425"/>
    <w:rsid w:val="005A7489"/>
    <w:rsid w:val="005C3F4B"/>
    <w:rsid w:val="005D2655"/>
    <w:rsid w:val="005D6812"/>
    <w:rsid w:val="005E2BE3"/>
    <w:rsid w:val="005F42DF"/>
    <w:rsid w:val="005F7442"/>
    <w:rsid w:val="00605992"/>
    <w:rsid w:val="00624F86"/>
    <w:rsid w:val="006343BF"/>
    <w:rsid w:val="0063571F"/>
    <w:rsid w:val="00644C58"/>
    <w:rsid w:val="0064667D"/>
    <w:rsid w:val="00666652"/>
    <w:rsid w:val="006807D9"/>
    <w:rsid w:val="00683A96"/>
    <w:rsid w:val="0068613C"/>
    <w:rsid w:val="006A1070"/>
    <w:rsid w:val="006C0485"/>
    <w:rsid w:val="006C3C40"/>
    <w:rsid w:val="006D3D54"/>
    <w:rsid w:val="006F681F"/>
    <w:rsid w:val="00701229"/>
    <w:rsid w:val="00702B7E"/>
    <w:rsid w:val="00713CBB"/>
    <w:rsid w:val="0074010E"/>
    <w:rsid w:val="00746E22"/>
    <w:rsid w:val="0075113F"/>
    <w:rsid w:val="00757E7E"/>
    <w:rsid w:val="007656B9"/>
    <w:rsid w:val="00766A1D"/>
    <w:rsid w:val="00767485"/>
    <w:rsid w:val="0079177B"/>
    <w:rsid w:val="007B4A9C"/>
    <w:rsid w:val="007D3CFD"/>
    <w:rsid w:val="007F2C63"/>
    <w:rsid w:val="00810531"/>
    <w:rsid w:val="0081382E"/>
    <w:rsid w:val="00823888"/>
    <w:rsid w:val="00830F72"/>
    <w:rsid w:val="00835B74"/>
    <w:rsid w:val="00843EAC"/>
    <w:rsid w:val="00855B62"/>
    <w:rsid w:val="00871875"/>
    <w:rsid w:val="00874ADB"/>
    <w:rsid w:val="0088494F"/>
    <w:rsid w:val="008A1834"/>
    <w:rsid w:val="008B1BF3"/>
    <w:rsid w:val="008B202C"/>
    <w:rsid w:val="008C365F"/>
    <w:rsid w:val="008C7A8A"/>
    <w:rsid w:val="008D1244"/>
    <w:rsid w:val="008D3373"/>
    <w:rsid w:val="008D6684"/>
    <w:rsid w:val="008F4079"/>
    <w:rsid w:val="008F78DB"/>
    <w:rsid w:val="009026F7"/>
    <w:rsid w:val="009231CF"/>
    <w:rsid w:val="00925549"/>
    <w:rsid w:val="00945F9A"/>
    <w:rsid w:val="00951FB4"/>
    <w:rsid w:val="0096379B"/>
    <w:rsid w:val="009706C2"/>
    <w:rsid w:val="00972D9C"/>
    <w:rsid w:val="00974BA8"/>
    <w:rsid w:val="00976D03"/>
    <w:rsid w:val="00982EC7"/>
    <w:rsid w:val="00995CB8"/>
    <w:rsid w:val="009A4B1C"/>
    <w:rsid w:val="009B2E41"/>
    <w:rsid w:val="009B636C"/>
    <w:rsid w:val="009B6DED"/>
    <w:rsid w:val="009C02A6"/>
    <w:rsid w:val="009C3B37"/>
    <w:rsid w:val="009C6F3C"/>
    <w:rsid w:val="009D1BA4"/>
    <w:rsid w:val="009D21CC"/>
    <w:rsid w:val="009E50A4"/>
    <w:rsid w:val="009F153F"/>
    <w:rsid w:val="009F17DC"/>
    <w:rsid w:val="00A16B58"/>
    <w:rsid w:val="00A2079D"/>
    <w:rsid w:val="00A24505"/>
    <w:rsid w:val="00A275C6"/>
    <w:rsid w:val="00A31F90"/>
    <w:rsid w:val="00A33229"/>
    <w:rsid w:val="00A37AA5"/>
    <w:rsid w:val="00A40DB1"/>
    <w:rsid w:val="00A4516A"/>
    <w:rsid w:val="00A71D05"/>
    <w:rsid w:val="00A74803"/>
    <w:rsid w:val="00A82F07"/>
    <w:rsid w:val="00A8746B"/>
    <w:rsid w:val="00AC331A"/>
    <w:rsid w:val="00AE6F66"/>
    <w:rsid w:val="00AE712F"/>
    <w:rsid w:val="00AF1FB2"/>
    <w:rsid w:val="00B06F5A"/>
    <w:rsid w:val="00B07655"/>
    <w:rsid w:val="00B35102"/>
    <w:rsid w:val="00B57176"/>
    <w:rsid w:val="00B76A75"/>
    <w:rsid w:val="00B84B2F"/>
    <w:rsid w:val="00BA2923"/>
    <w:rsid w:val="00BB2865"/>
    <w:rsid w:val="00BB59E7"/>
    <w:rsid w:val="00BC343F"/>
    <w:rsid w:val="00BD46B6"/>
    <w:rsid w:val="00BF1551"/>
    <w:rsid w:val="00BF726E"/>
    <w:rsid w:val="00C01069"/>
    <w:rsid w:val="00C010E8"/>
    <w:rsid w:val="00C13C5C"/>
    <w:rsid w:val="00C14732"/>
    <w:rsid w:val="00C237D2"/>
    <w:rsid w:val="00C401B5"/>
    <w:rsid w:val="00C40AFD"/>
    <w:rsid w:val="00C42942"/>
    <w:rsid w:val="00C51E8A"/>
    <w:rsid w:val="00C5231A"/>
    <w:rsid w:val="00C54BD9"/>
    <w:rsid w:val="00C56E78"/>
    <w:rsid w:val="00C70E55"/>
    <w:rsid w:val="00C84572"/>
    <w:rsid w:val="00C954B4"/>
    <w:rsid w:val="00CA2D3C"/>
    <w:rsid w:val="00CC09ED"/>
    <w:rsid w:val="00CC3A58"/>
    <w:rsid w:val="00CE308D"/>
    <w:rsid w:val="00CF7969"/>
    <w:rsid w:val="00D001EB"/>
    <w:rsid w:val="00D06216"/>
    <w:rsid w:val="00D07F19"/>
    <w:rsid w:val="00D16BE6"/>
    <w:rsid w:val="00D22811"/>
    <w:rsid w:val="00D46457"/>
    <w:rsid w:val="00D569F1"/>
    <w:rsid w:val="00D73AB4"/>
    <w:rsid w:val="00D84BCD"/>
    <w:rsid w:val="00D86376"/>
    <w:rsid w:val="00D8749F"/>
    <w:rsid w:val="00D90B39"/>
    <w:rsid w:val="00DA51F9"/>
    <w:rsid w:val="00DB6963"/>
    <w:rsid w:val="00DD7DB2"/>
    <w:rsid w:val="00DE2402"/>
    <w:rsid w:val="00DF40BF"/>
    <w:rsid w:val="00DF563A"/>
    <w:rsid w:val="00E01288"/>
    <w:rsid w:val="00E11D96"/>
    <w:rsid w:val="00E12893"/>
    <w:rsid w:val="00E17AE9"/>
    <w:rsid w:val="00E4156A"/>
    <w:rsid w:val="00E729E1"/>
    <w:rsid w:val="00E772B8"/>
    <w:rsid w:val="00E92AB3"/>
    <w:rsid w:val="00E93C36"/>
    <w:rsid w:val="00EC5B7D"/>
    <w:rsid w:val="00EC60E7"/>
    <w:rsid w:val="00ED6755"/>
    <w:rsid w:val="00EF5C39"/>
    <w:rsid w:val="00F00E9B"/>
    <w:rsid w:val="00F168A7"/>
    <w:rsid w:val="00F20164"/>
    <w:rsid w:val="00F2132E"/>
    <w:rsid w:val="00F328D2"/>
    <w:rsid w:val="00F35C9B"/>
    <w:rsid w:val="00F37D09"/>
    <w:rsid w:val="00F549AC"/>
    <w:rsid w:val="00F5663D"/>
    <w:rsid w:val="00F6278A"/>
    <w:rsid w:val="00F77958"/>
    <w:rsid w:val="00F84B68"/>
    <w:rsid w:val="00F86ABF"/>
    <w:rsid w:val="00F91DA6"/>
    <w:rsid w:val="00F92FE4"/>
    <w:rsid w:val="00F96DD2"/>
    <w:rsid w:val="00FA44CA"/>
    <w:rsid w:val="00FA70B0"/>
    <w:rsid w:val="00FB2C64"/>
    <w:rsid w:val="00FC6048"/>
    <w:rsid w:val="00FD4B40"/>
    <w:rsid w:val="00FD7DF7"/>
    <w:rsid w:val="00FE03C7"/>
    <w:rsid w:val="00FF4CA6"/>
    <w:rsid w:val="00FF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FED9"/>
  <w15:chartTrackingRefBased/>
  <w15:docId w15:val="{C22AA843-F00C-4C1E-BA6C-E3AD1F75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9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79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9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79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7958"/>
    <w:rPr>
      <w:color w:val="0000FF"/>
      <w:u w:val="single"/>
    </w:rPr>
  </w:style>
  <w:style w:type="character" w:customStyle="1" w:styleId="Heading2Char">
    <w:name w:val="Heading 2 Char"/>
    <w:basedOn w:val="DefaultParagraphFont"/>
    <w:link w:val="Heading2"/>
    <w:uiPriority w:val="9"/>
    <w:rsid w:val="00473DA3"/>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044607"/>
    <w:rPr>
      <w:color w:val="605E5C"/>
      <w:shd w:val="clear" w:color="auto" w:fill="E1DFDD"/>
    </w:rPr>
  </w:style>
  <w:style w:type="paragraph" w:styleId="NoSpacing">
    <w:name w:val="No Spacing"/>
    <w:link w:val="NoSpacingChar"/>
    <w:uiPriority w:val="1"/>
    <w:qFormat/>
    <w:rsid w:val="00044607"/>
    <w:pPr>
      <w:spacing w:after="0" w:line="240" w:lineRule="auto"/>
    </w:pPr>
  </w:style>
  <w:style w:type="paragraph" w:styleId="ListParagraph">
    <w:name w:val="List Paragraph"/>
    <w:basedOn w:val="Normal"/>
    <w:uiPriority w:val="34"/>
    <w:qFormat/>
    <w:rsid w:val="00044607"/>
    <w:pPr>
      <w:ind w:left="720"/>
      <w:contextualSpacing/>
    </w:pPr>
  </w:style>
  <w:style w:type="paragraph" w:customStyle="1" w:styleId="owl">
    <w:name w:val="owl"/>
    <w:basedOn w:val="NoSpacing"/>
    <w:link w:val="owlChar"/>
    <w:qFormat/>
    <w:rsid w:val="008D3373"/>
    <w:rPr>
      <w:rFonts w:ascii="Segoe UI" w:hAnsi="Segoe UI" w:cs="Segoe UI"/>
      <w:sz w:val="18"/>
      <w:szCs w:val="18"/>
    </w:rPr>
  </w:style>
  <w:style w:type="paragraph" w:styleId="BalloonText">
    <w:name w:val="Balloon Text"/>
    <w:basedOn w:val="Normal"/>
    <w:link w:val="BalloonTextChar"/>
    <w:uiPriority w:val="99"/>
    <w:semiHidden/>
    <w:unhideWhenUsed/>
    <w:rsid w:val="00713CBB"/>
    <w:pPr>
      <w:spacing w:after="0" w:line="240" w:lineRule="auto"/>
    </w:pPr>
    <w:rPr>
      <w:rFonts w:ascii="Segoe UI" w:hAnsi="Segoe UI" w:cs="Segoe UI"/>
      <w:sz w:val="18"/>
      <w:szCs w:val="18"/>
    </w:rPr>
  </w:style>
  <w:style w:type="character" w:customStyle="1" w:styleId="NoSpacingChar">
    <w:name w:val="No Spacing Char"/>
    <w:basedOn w:val="DefaultParagraphFont"/>
    <w:link w:val="NoSpacing"/>
    <w:uiPriority w:val="1"/>
    <w:rsid w:val="008D3373"/>
  </w:style>
  <w:style w:type="character" w:customStyle="1" w:styleId="owlChar">
    <w:name w:val="owl Char"/>
    <w:basedOn w:val="NoSpacingChar"/>
    <w:link w:val="owl"/>
    <w:rsid w:val="008D33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CBB"/>
    <w:rPr>
      <w:rFonts w:ascii="Segoe UI" w:hAnsi="Segoe UI" w:cs="Segoe UI"/>
      <w:sz w:val="18"/>
      <w:szCs w:val="18"/>
    </w:rPr>
  </w:style>
  <w:style w:type="table" w:styleId="TableGrid">
    <w:name w:val="Table Grid"/>
    <w:basedOn w:val="TableNormal"/>
    <w:uiPriority w:val="39"/>
    <w:rsid w:val="00DF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7C8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26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02C"/>
  </w:style>
  <w:style w:type="paragraph" w:styleId="Footer">
    <w:name w:val="footer"/>
    <w:basedOn w:val="Normal"/>
    <w:link w:val="FooterChar"/>
    <w:uiPriority w:val="99"/>
    <w:unhideWhenUsed/>
    <w:rsid w:val="00326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2C"/>
  </w:style>
  <w:style w:type="paragraph" w:styleId="FootnoteText">
    <w:name w:val="footnote text"/>
    <w:basedOn w:val="Normal"/>
    <w:link w:val="FootnoteTextChar"/>
    <w:uiPriority w:val="99"/>
    <w:semiHidden/>
    <w:unhideWhenUsed/>
    <w:rsid w:val="003260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602C"/>
    <w:rPr>
      <w:sz w:val="20"/>
      <w:szCs w:val="20"/>
    </w:rPr>
  </w:style>
  <w:style w:type="character" w:styleId="FootnoteReference">
    <w:name w:val="footnote reference"/>
    <w:basedOn w:val="DefaultParagraphFont"/>
    <w:uiPriority w:val="99"/>
    <w:semiHidden/>
    <w:unhideWhenUsed/>
    <w:rsid w:val="0032602C"/>
    <w:rPr>
      <w:vertAlign w:val="superscript"/>
    </w:rPr>
  </w:style>
  <w:style w:type="paragraph" w:customStyle="1" w:styleId="footnote">
    <w:name w:val="footnote#"/>
    <w:basedOn w:val="Normal"/>
    <w:link w:val="footnoteChar"/>
    <w:rsid w:val="008A1834"/>
    <w:rPr>
      <w:rFonts w:ascii="Segoe UI" w:hAnsi="Segoe UI" w:cs="Segoe UI"/>
      <w:sz w:val="18"/>
      <w:szCs w:val="18"/>
      <w:vertAlign w:val="superscript"/>
    </w:rPr>
  </w:style>
  <w:style w:type="character" w:customStyle="1" w:styleId="Heading3Char">
    <w:name w:val="Heading 3 Char"/>
    <w:basedOn w:val="DefaultParagraphFont"/>
    <w:link w:val="Heading3"/>
    <w:uiPriority w:val="9"/>
    <w:rsid w:val="00CF7969"/>
    <w:rPr>
      <w:rFonts w:asciiTheme="majorHAnsi" w:eastAsiaTheme="majorEastAsia" w:hAnsiTheme="majorHAnsi" w:cstheme="majorBidi"/>
      <w:color w:val="1F3763" w:themeColor="accent1" w:themeShade="7F"/>
      <w:sz w:val="24"/>
      <w:szCs w:val="24"/>
    </w:rPr>
  </w:style>
  <w:style w:type="character" w:customStyle="1" w:styleId="footnoteChar">
    <w:name w:val="footnote# Char"/>
    <w:basedOn w:val="DefaultParagraphFont"/>
    <w:link w:val="footnote"/>
    <w:rsid w:val="008A1834"/>
    <w:rPr>
      <w:rFonts w:ascii="Segoe UI" w:hAnsi="Segoe UI" w:cs="Segoe UI"/>
      <w:sz w:val="18"/>
      <w:szCs w:val="18"/>
      <w:vertAlign w:val="superscript"/>
    </w:rPr>
  </w:style>
  <w:style w:type="paragraph" w:styleId="TOCHeading">
    <w:name w:val="TOC Heading"/>
    <w:basedOn w:val="Heading1"/>
    <w:next w:val="Normal"/>
    <w:uiPriority w:val="39"/>
    <w:unhideWhenUsed/>
    <w:qFormat/>
    <w:rsid w:val="00BB59E7"/>
    <w:pPr>
      <w:outlineLvl w:val="9"/>
    </w:pPr>
  </w:style>
  <w:style w:type="paragraph" w:styleId="TOC1">
    <w:name w:val="toc 1"/>
    <w:basedOn w:val="Normal"/>
    <w:next w:val="Normal"/>
    <w:autoRedefine/>
    <w:uiPriority w:val="39"/>
    <w:unhideWhenUsed/>
    <w:rsid w:val="00BB59E7"/>
    <w:pPr>
      <w:spacing w:after="100"/>
    </w:pPr>
  </w:style>
  <w:style w:type="paragraph" w:styleId="TOC2">
    <w:name w:val="toc 2"/>
    <w:basedOn w:val="Normal"/>
    <w:next w:val="Normal"/>
    <w:autoRedefine/>
    <w:uiPriority w:val="39"/>
    <w:unhideWhenUsed/>
    <w:rsid w:val="00BB59E7"/>
    <w:pPr>
      <w:spacing w:after="100"/>
      <w:ind w:left="220"/>
    </w:pPr>
  </w:style>
  <w:style w:type="paragraph" w:styleId="TOC3">
    <w:name w:val="toc 3"/>
    <w:basedOn w:val="Normal"/>
    <w:next w:val="Normal"/>
    <w:autoRedefine/>
    <w:uiPriority w:val="39"/>
    <w:unhideWhenUsed/>
    <w:rsid w:val="00BB59E7"/>
    <w:pPr>
      <w:spacing w:after="100"/>
      <w:ind w:left="440"/>
    </w:pPr>
  </w:style>
  <w:style w:type="character" w:styleId="FollowedHyperlink">
    <w:name w:val="FollowedHyperlink"/>
    <w:basedOn w:val="DefaultParagraphFont"/>
    <w:uiPriority w:val="99"/>
    <w:semiHidden/>
    <w:unhideWhenUsed/>
    <w:rsid w:val="00843EAC"/>
    <w:rPr>
      <w:color w:val="954F72" w:themeColor="followedHyperlink"/>
      <w:u w:val="single"/>
    </w:rPr>
  </w:style>
  <w:style w:type="paragraph" w:customStyle="1" w:styleId="reference">
    <w:name w:val="reference"/>
    <w:basedOn w:val="Normal"/>
    <w:link w:val="referenceChar"/>
    <w:qFormat/>
    <w:rsid w:val="00843EAC"/>
    <w:pPr>
      <w:ind w:left="450" w:hanging="360"/>
    </w:pPr>
  </w:style>
  <w:style w:type="character" w:customStyle="1" w:styleId="referenceChar">
    <w:name w:val="reference Char"/>
    <w:basedOn w:val="DefaultParagraphFont"/>
    <w:link w:val="reference"/>
    <w:rsid w:val="00843EAC"/>
  </w:style>
  <w:style w:type="character" w:styleId="CommentReference">
    <w:name w:val="annotation reference"/>
    <w:basedOn w:val="DefaultParagraphFont"/>
    <w:uiPriority w:val="99"/>
    <w:semiHidden/>
    <w:unhideWhenUsed/>
    <w:rsid w:val="004F1D3A"/>
    <w:rPr>
      <w:sz w:val="16"/>
      <w:szCs w:val="16"/>
    </w:rPr>
  </w:style>
  <w:style w:type="paragraph" w:styleId="CommentText">
    <w:name w:val="annotation text"/>
    <w:basedOn w:val="Normal"/>
    <w:link w:val="CommentTextChar"/>
    <w:uiPriority w:val="99"/>
    <w:semiHidden/>
    <w:unhideWhenUsed/>
    <w:rsid w:val="004F1D3A"/>
    <w:pPr>
      <w:spacing w:line="240" w:lineRule="auto"/>
    </w:pPr>
    <w:rPr>
      <w:sz w:val="20"/>
      <w:szCs w:val="20"/>
    </w:rPr>
  </w:style>
  <w:style w:type="character" w:customStyle="1" w:styleId="CommentTextChar">
    <w:name w:val="Comment Text Char"/>
    <w:basedOn w:val="DefaultParagraphFont"/>
    <w:link w:val="CommentText"/>
    <w:uiPriority w:val="99"/>
    <w:semiHidden/>
    <w:rsid w:val="004F1D3A"/>
    <w:rPr>
      <w:sz w:val="20"/>
      <w:szCs w:val="20"/>
    </w:rPr>
  </w:style>
  <w:style w:type="paragraph" w:styleId="CommentSubject">
    <w:name w:val="annotation subject"/>
    <w:basedOn w:val="CommentText"/>
    <w:next w:val="CommentText"/>
    <w:link w:val="CommentSubjectChar"/>
    <w:uiPriority w:val="99"/>
    <w:semiHidden/>
    <w:unhideWhenUsed/>
    <w:rsid w:val="004F1D3A"/>
    <w:rPr>
      <w:b/>
      <w:bCs/>
    </w:rPr>
  </w:style>
  <w:style w:type="character" w:customStyle="1" w:styleId="CommentSubjectChar">
    <w:name w:val="Comment Subject Char"/>
    <w:basedOn w:val="CommentTextChar"/>
    <w:link w:val="CommentSubject"/>
    <w:uiPriority w:val="99"/>
    <w:semiHidden/>
    <w:rsid w:val="004F1D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184838">
      <w:bodyDiv w:val="1"/>
      <w:marLeft w:val="0"/>
      <w:marRight w:val="0"/>
      <w:marTop w:val="0"/>
      <w:marBottom w:val="0"/>
      <w:divBdr>
        <w:top w:val="none" w:sz="0" w:space="0" w:color="auto"/>
        <w:left w:val="none" w:sz="0" w:space="0" w:color="auto"/>
        <w:bottom w:val="none" w:sz="0" w:space="0" w:color="auto"/>
        <w:right w:val="none" w:sz="0" w:space="0" w:color="auto"/>
      </w:divBdr>
    </w:div>
    <w:div w:id="427391254">
      <w:bodyDiv w:val="1"/>
      <w:marLeft w:val="0"/>
      <w:marRight w:val="0"/>
      <w:marTop w:val="0"/>
      <w:marBottom w:val="0"/>
      <w:divBdr>
        <w:top w:val="none" w:sz="0" w:space="0" w:color="auto"/>
        <w:left w:val="none" w:sz="0" w:space="0" w:color="auto"/>
        <w:bottom w:val="none" w:sz="0" w:space="0" w:color="auto"/>
        <w:right w:val="none" w:sz="0" w:space="0" w:color="auto"/>
      </w:divBdr>
    </w:div>
    <w:div w:id="1444113907">
      <w:bodyDiv w:val="1"/>
      <w:marLeft w:val="0"/>
      <w:marRight w:val="0"/>
      <w:marTop w:val="0"/>
      <w:marBottom w:val="0"/>
      <w:divBdr>
        <w:top w:val="none" w:sz="0" w:space="0" w:color="auto"/>
        <w:left w:val="none" w:sz="0" w:space="0" w:color="auto"/>
        <w:bottom w:val="none" w:sz="0" w:space="0" w:color="auto"/>
        <w:right w:val="none" w:sz="0" w:space="0" w:color="auto"/>
      </w:divBdr>
    </w:div>
    <w:div w:id="20687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Loop3D/GKM/tree/master/Loop3D-GSO" TargetMode="External"/><Relationship Id="rId18" Type="http://schemas.microsoft.com/office/2016/09/relationships/commentsIds" Target="commentsIds.xml"/><Relationship Id="rId26" Type="http://schemas.openxmlformats.org/officeDocument/2006/relationships/hyperlink" Target="http://loop3d.org/GSO/ontology/2020/1/" TargetMode="External"/><Relationship Id="rId39" Type="http://schemas.openxmlformats.org/officeDocument/2006/relationships/theme" Target="theme/theme1.xml"/><Relationship Id="rId21" Type="http://schemas.openxmlformats.org/officeDocument/2006/relationships/image" Target="media/image4.png"/><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github.com/Loop3D/GKM/tree/master/Loop3D-GSO" TargetMode="External"/><Relationship Id="rId17" Type="http://schemas.microsoft.com/office/2011/relationships/commentsExtended" Target="commentsExtended.xml"/><Relationship Id="rId25" Type="http://schemas.openxmlformats.org/officeDocument/2006/relationships/hyperlink" Target="http://loop3d.org/GSO/ontology/2020/1/" TargetMode="External"/><Relationship Id="rId33" Type="http://schemas.openxmlformats.org/officeDocument/2006/relationships/image" Target="media/image10.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1.xml"/><Relationship Id="rId29" Type="http://schemas.openxmlformats.org/officeDocument/2006/relationships/hyperlink" Target="http://resource.geosciml.org/vocabulary/cgi/20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rodaric\Documents\GitHub\Draft1.2Report.docx" TargetMode="External"/><Relationship Id="rId24" Type="http://schemas.openxmlformats.org/officeDocument/2006/relationships/image" Target="media/image7.png"/><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stratigraphy.org/icschart/ChronostratChart2020-01.pdf" TargetMode="External"/><Relationship Id="rId36" Type="http://schemas.openxmlformats.org/officeDocument/2006/relationships/hyperlink" Target="https://pubs.usgs.gov/of/2004/1334/" TargetMode="External"/><Relationship Id="rId10" Type="http://schemas.openxmlformats.org/officeDocument/2006/relationships/hyperlink" Target="file:///C:\Users\brodaric\Documents\GitHub\Draft1.2Report.docx" TargetMode="External"/><Relationship Id="rId19" Type="http://schemas.openxmlformats.org/officeDocument/2006/relationships/image" Target="media/image3.png"/><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boyan.brodaric@canada.ca"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hyperlink" Target="https://stratigraphy.org/icschart/ChronostratChart2017-02.pdf" TargetMode="External"/><Relationship Id="rId30" Type="http://schemas.openxmlformats.org/officeDocument/2006/relationships/hyperlink" Target="http://loop3d.org/GSO/ontology/2020/1" TargetMode="External"/><Relationship Id="rId35" Type="http://schemas.openxmlformats.org/officeDocument/2006/relationships/hyperlink" Target="http://geosciml.org/doc/geosciml/3.2/documentation/html/index.htm" TargetMode="External"/><Relationship Id="rId8" Type="http://schemas.openxmlformats.org/officeDocument/2006/relationships/hyperlink" Target="mailto:smrTucson@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CBE9E-942C-49A5-B2FD-19924A4BE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2621</TotalTime>
  <Pages>24</Pages>
  <Words>7213</Words>
  <Characters>41116</Characters>
  <Application>Microsoft Office Word</Application>
  <DocSecurity>0</DocSecurity>
  <Lines>342</Lines>
  <Paragraphs>96</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Introduction</vt:lpstr>
      <vt:lpstr>GSO Common</vt:lpstr>
      <vt:lpstr>GSO Geology and Geology Modules</vt:lpstr>
      <vt:lpstr>    Geology </vt:lpstr>
      <vt:lpstr>    Geologic Structure Modules</vt:lpstr>
      <vt:lpstr>    Rock Material Module</vt:lpstr>
      <vt:lpstr>    Elements Module</vt:lpstr>
      <vt:lpstr>    Minerals Module</vt:lpstr>
      <vt:lpstr>    Geologic Process Module</vt:lpstr>
      <vt:lpstr>    Physical Setting Module</vt:lpstr>
      <vt:lpstr>    Geologic Unit Module</vt:lpstr>
      <vt:lpstr>    Geologic Time Interval Module</vt:lpstr>
      <vt:lpstr>    Quality Module</vt:lpstr>
      <vt:lpstr>    Hydrology Module</vt:lpstr>
      <vt:lpstr>Namespaces</vt:lpstr>
      <vt:lpstr>CGI Vocabularies</vt:lpstr>
      <vt:lpstr>Quality Pattern</vt:lpstr>
      <vt:lpstr>URI Pattern</vt:lpstr>
      <vt:lpstr>Worked Examples</vt:lpstr>
      <vt:lpstr>    Roles:</vt:lpstr>
      <vt:lpstr>        Statement: Pluton Z contains pendants of metasedimentary rock derived from Forma</vt:lpstr>
      <vt:lpstr>        Statement: a geologic unit is composed of conglomerate that contains clasts of g</vt:lpstr>
      <vt:lpstr>        Statement: A Rhyolite contains phenocrysts of Sanidine</vt:lpstr>
      <vt:lpstr>        Statement: SMR2011-12-16-01 is sample of Formation Z</vt:lpstr>
      <vt:lpstr>Test Instances</vt:lpstr>
      <vt:lpstr>References</vt:lpstr>
      <vt:lpstr>Appendix 1. SPARQL Queries</vt:lpstr>
      <vt:lpstr>    Get all the time ordinal eras in a version of the Geologic time scale</vt:lpstr>
    </vt:vector>
  </TitlesOfParts>
  <Company/>
  <LinksUpToDate>false</LinksUpToDate>
  <CharactersWithSpaces>48233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Stephen Richard</cp:lastModifiedBy>
  <cp:revision>8</cp:revision>
  <cp:lastPrinted>2020-03-17T17:16:00Z</cp:lastPrinted>
  <dcterms:created xsi:type="dcterms:W3CDTF">2020-06-16T00:40:00Z</dcterms:created>
  <dcterms:modified xsi:type="dcterms:W3CDTF">2020-06-18T21:50:00Z</dcterms:modified>
</cp:coreProperties>
</file>
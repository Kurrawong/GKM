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4E6EB" w14:textId="77777777" w:rsidR="007033A6" w:rsidRDefault="007033A6" w:rsidP="007033A6">
      <w:pPr>
        <w:tabs>
          <w:tab w:val="left" w:pos="540"/>
          <w:tab w:val="left" w:pos="8100"/>
          <w:tab w:val="left" w:pos="9450"/>
          <w:tab w:val="right" w:pos="10710"/>
        </w:tabs>
        <w:ind w:right="450"/>
      </w:pPr>
      <w:r>
        <w:rPr>
          <w:b/>
          <w:noProof/>
          <w:sz w:val="28"/>
          <w:szCs w:val="28"/>
          <w:lang w:val="en-CA" w:eastAsia="en-CA"/>
        </w:rPr>
        <w:drawing>
          <wp:inline distT="0" distB="0" distL="0" distR="0" wp14:anchorId="52004CC9" wp14:editId="708E8DAA">
            <wp:extent cx="2524125" cy="288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288925"/>
                    </a:xfrm>
                    <a:prstGeom prst="rect">
                      <a:avLst/>
                    </a:prstGeom>
                    <a:noFill/>
                    <a:ln>
                      <a:noFill/>
                    </a:ln>
                  </pic:spPr>
                </pic:pic>
              </a:graphicData>
            </a:graphic>
          </wp:inline>
        </w:drawing>
      </w:r>
    </w:p>
    <w:p w14:paraId="108B8C42"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rPr>
      </w:pPr>
      <w:r w:rsidRPr="008907FC">
        <w:rPr>
          <w:rFonts w:ascii="Times New Roman" w:hAnsi="Times New Roman" w:cs="Times New Roman"/>
        </w:rPr>
        <w:fldChar w:fldCharType="begin"/>
      </w:r>
      <w:r w:rsidRPr="008907FC">
        <w:rPr>
          <w:rFonts w:ascii="Times New Roman" w:hAnsi="Times New Roman" w:cs="Times New Roman"/>
        </w:rPr>
        <w:instrText xml:space="preserve"> SEQ CHAPTER \h \r 1</w:instrText>
      </w:r>
      <w:r w:rsidRPr="008907FC">
        <w:rPr>
          <w:rFonts w:ascii="Times New Roman" w:hAnsi="Times New Roman" w:cs="Times New Roman"/>
        </w:rPr>
        <w:fldChar w:fldCharType="end"/>
      </w:r>
    </w:p>
    <w:p w14:paraId="3C60445B" w14:textId="6FC7BE66"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br/>
      </w:r>
    </w:p>
    <w:p w14:paraId="542B2B6D"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172DE2AC"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OPEN FILE XXXX</w:t>
      </w:r>
    </w:p>
    <w:p w14:paraId="565D8D71"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771CBAD4"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4385798"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085305F"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309D714C" w14:textId="77777777" w:rsidR="007033A6" w:rsidRPr="008907FC" w:rsidRDefault="007033A6" w:rsidP="007033A6">
      <w:pPr>
        <w:pStyle w:val="Title"/>
        <w:jc w:val="center"/>
        <w:rPr>
          <w:rFonts w:ascii="Times New Roman" w:hAnsi="Times New Roman" w:cs="Times New Roman"/>
          <w:b/>
          <w:sz w:val="36"/>
          <w:szCs w:val="36"/>
        </w:rPr>
      </w:pPr>
      <w:r w:rsidRPr="008907FC">
        <w:rPr>
          <w:rFonts w:ascii="Times New Roman" w:hAnsi="Times New Roman" w:cs="Times New Roman"/>
          <w:b/>
          <w:sz w:val="36"/>
          <w:szCs w:val="36"/>
        </w:rPr>
        <w:t xml:space="preserve">Loop3D </w:t>
      </w:r>
      <w:proofErr w:type="spellStart"/>
      <w:r w:rsidRPr="008907FC">
        <w:rPr>
          <w:rFonts w:ascii="Times New Roman" w:hAnsi="Times New Roman" w:cs="Times New Roman"/>
          <w:b/>
          <w:sz w:val="36"/>
          <w:szCs w:val="36"/>
        </w:rPr>
        <w:t>GeoScience</w:t>
      </w:r>
      <w:proofErr w:type="spellEnd"/>
      <w:r w:rsidRPr="008907FC">
        <w:rPr>
          <w:rFonts w:ascii="Times New Roman" w:hAnsi="Times New Roman" w:cs="Times New Roman"/>
          <w:b/>
          <w:sz w:val="36"/>
          <w:szCs w:val="36"/>
        </w:rPr>
        <w:t xml:space="preserve"> Ontology Reference</w:t>
      </w:r>
    </w:p>
    <w:p w14:paraId="231040B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418F4043"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A1226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53595BA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61D296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B. Brodaric and S.M. Richard</w:t>
      </w:r>
    </w:p>
    <w:p w14:paraId="47C9F5D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2723BA" w14:textId="69BACD39" w:rsidR="007033A6" w:rsidRDefault="007033A6" w:rsidP="007033A6">
      <w:pPr>
        <w:widowControl w:val="0"/>
        <w:tabs>
          <w:tab w:val="left" w:pos="540"/>
          <w:tab w:val="left" w:pos="9450"/>
          <w:tab w:val="right" w:pos="10710"/>
        </w:tabs>
        <w:ind w:right="450"/>
        <w:jc w:val="center"/>
        <w:rPr>
          <w:b/>
          <w:sz w:val="28"/>
          <w:szCs w:val="28"/>
        </w:rPr>
      </w:pPr>
    </w:p>
    <w:p w14:paraId="3E5FE56A" w14:textId="77777777" w:rsidR="008907FC" w:rsidRDefault="008907FC" w:rsidP="007033A6">
      <w:pPr>
        <w:widowControl w:val="0"/>
        <w:tabs>
          <w:tab w:val="left" w:pos="540"/>
          <w:tab w:val="left" w:pos="9450"/>
          <w:tab w:val="right" w:pos="10710"/>
        </w:tabs>
        <w:ind w:right="450"/>
        <w:jc w:val="center"/>
        <w:rPr>
          <w:b/>
          <w:sz w:val="28"/>
          <w:szCs w:val="28"/>
        </w:rPr>
      </w:pPr>
    </w:p>
    <w:p w14:paraId="0B92738F" w14:textId="77777777" w:rsidR="007033A6" w:rsidRPr="006504FB" w:rsidRDefault="007033A6" w:rsidP="007033A6">
      <w:pPr>
        <w:widowControl w:val="0"/>
        <w:tabs>
          <w:tab w:val="left" w:pos="540"/>
          <w:tab w:val="left" w:pos="9450"/>
          <w:tab w:val="right" w:pos="10710"/>
        </w:tabs>
        <w:ind w:right="450"/>
        <w:jc w:val="center"/>
        <w:rPr>
          <w:b/>
          <w:sz w:val="32"/>
          <w:szCs w:val="32"/>
        </w:rPr>
      </w:pPr>
      <w:r>
        <w:rPr>
          <w:b/>
          <w:sz w:val="32"/>
          <w:szCs w:val="32"/>
        </w:rPr>
        <w:t>20</w:t>
      </w:r>
      <w:r>
        <w:rPr>
          <w:b/>
          <w:noProof/>
          <w:sz w:val="28"/>
          <w:szCs w:val="28"/>
          <w:lang w:val="en-CA" w:eastAsia="en-CA"/>
        </w:rPr>
        <w:drawing>
          <wp:anchor distT="0" distB="0" distL="114300" distR="114300" simplePos="0" relativeHeight="251745280" behindDoc="0" locked="1" layoutInCell="1" allowOverlap="1" wp14:anchorId="27DD9A03" wp14:editId="7B6A2440">
            <wp:simplePos x="0" y="0"/>
            <wp:positionH relativeFrom="page">
              <wp:posOffset>5603875</wp:posOffset>
            </wp:positionH>
            <wp:positionV relativeFrom="page">
              <wp:posOffset>9096375</wp:posOffset>
            </wp:positionV>
            <wp:extent cx="1320800" cy="3346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334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szCs w:val="32"/>
        </w:rPr>
        <w:t>21</w:t>
      </w:r>
    </w:p>
    <w:p w14:paraId="0C67F863" w14:textId="77777777" w:rsidR="007033A6" w:rsidRDefault="007033A6" w:rsidP="007033A6">
      <w:pPr>
        <w:widowControl w:val="0"/>
        <w:tabs>
          <w:tab w:val="left" w:pos="540"/>
          <w:tab w:val="left" w:pos="9450"/>
          <w:tab w:val="right" w:pos="10710"/>
        </w:tabs>
        <w:ind w:right="450"/>
        <w:rPr>
          <w:b/>
          <w:sz w:val="28"/>
          <w:szCs w:val="28"/>
        </w:rPr>
        <w:sectPr w:rsidR="007033A6" w:rsidSect="008907FC">
          <w:footerReference w:type="even" r:id="rId10"/>
          <w:footerReference w:type="default" r:id="rId11"/>
          <w:footnotePr>
            <w:numFmt w:val="lowerLetter"/>
          </w:footnotePr>
          <w:endnotePr>
            <w:numFmt w:val="lowerLetter"/>
          </w:endnotePr>
          <w:type w:val="continuous"/>
          <w:pgSz w:w="12240" w:h="15840"/>
          <w:pgMar w:top="1267" w:right="900" w:bottom="763" w:left="1440" w:header="1134" w:footer="288" w:gutter="0"/>
          <w:pgNumType w:start="1"/>
          <w:cols w:space="720"/>
          <w:titlePg/>
          <w:docGrid w:linePitch="326"/>
        </w:sectPr>
      </w:pPr>
      <w:r>
        <w:rPr>
          <w:b/>
          <w:sz w:val="28"/>
          <w:szCs w:val="28"/>
        </w:rPr>
        <w:br w:type="page"/>
      </w:r>
    </w:p>
    <w:p w14:paraId="0BB0B3BA" w14:textId="77777777" w:rsidR="007033A6" w:rsidRDefault="007033A6" w:rsidP="007033A6">
      <w:pPr>
        <w:widowControl w:val="0"/>
        <w:tabs>
          <w:tab w:val="left" w:pos="540"/>
          <w:tab w:val="left" w:pos="9450"/>
          <w:tab w:val="right" w:pos="10710"/>
        </w:tabs>
        <w:ind w:right="450"/>
        <w:rPr>
          <w:b/>
          <w:sz w:val="28"/>
          <w:szCs w:val="28"/>
        </w:rPr>
      </w:pPr>
      <w:r>
        <w:rPr>
          <w:noProof/>
          <w:lang w:val="en-CA" w:eastAsia="en-CA"/>
        </w:rPr>
        <w:lastRenderedPageBreak/>
        <w:drawing>
          <wp:inline distT="0" distB="0" distL="0" distR="0" wp14:anchorId="31FDB02D" wp14:editId="6C5C6AD0">
            <wp:extent cx="1235075" cy="123507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5075" cy="1235075"/>
                    </a:xfrm>
                    <a:prstGeom prst="rect">
                      <a:avLst/>
                    </a:prstGeom>
                    <a:noFill/>
                    <a:ln>
                      <a:noFill/>
                    </a:ln>
                  </pic:spPr>
                </pic:pic>
              </a:graphicData>
            </a:graphic>
          </wp:inline>
        </w:drawing>
      </w:r>
    </w:p>
    <w:p w14:paraId="2E1FA8EB"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0FA01C4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OPEN FILE XXXX</w:t>
      </w:r>
    </w:p>
    <w:p w14:paraId="0EBAC1F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2DB01BEA" w14:textId="77777777" w:rsidR="007033A6" w:rsidRPr="008907FC" w:rsidRDefault="007033A6" w:rsidP="007033A6">
      <w:pPr>
        <w:pStyle w:val="Title"/>
        <w:jc w:val="left"/>
        <w:rPr>
          <w:rFonts w:ascii="Times New Roman" w:hAnsi="Times New Roman" w:cs="Times New Roman"/>
          <w:b/>
          <w:sz w:val="36"/>
          <w:szCs w:val="36"/>
        </w:rPr>
      </w:pPr>
      <w:r w:rsidRPr="008907FC">
        <w:rPr>
          <w:rFonts w:ascii="Times New Roman" w:hAnsi="Times New Roman" w:cs="Times New Roman"/>
          <w:b/>
          <w:sz w:val="36"/>
          <w:szCs w:val="36"/>
        </w:rPr>
        <w:t xml:space="preserve">Loop3D </w:t>
      </w:r>
      <w:proofErr w:type="spellStart"/>
      <w:r w:rsidRPr="008907FC">
        <w:rPr>
          <w:rFonts w:ascii="Times New Roman" w:hAnsi="Times New Roman" w:cs="Times New Roman"/>
          <w:b/>
          <w:sz w:val="36"/>
          <w:szCs w:val="36"/>
        </w:rPr>
        <w:t>GeoScience</w:t>
      </w:r>
      <w:proofErr w:type="spellEnd"/>
      <w:r w:rsidRPr="008907FC">
        <w:rPr>
          <w:rFonts w:ascii="Times New Roman" w:hAnsi="Times New Roman" w:cs="Times New Roman"/>
          <w:b/>
          <w:sz w:val="36"/>
          <w:szCs w:val="36"/>
        </w:rPr>
        <w:t xml:space="preserve"> Ontology Reference</w:t>
      </w:r>
    </w:p>
    <w:p w14:paraId="505C9AAF"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0BA6FD1A"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B. Brodaric</w:t>
      </w:r>
      <w:r w:rsidRPr="008907FC">
        <w:rPr>
          <w:rFonts w:ascii="Times New Roman" w:hAnsi="Times New Roman" w:cs="Times New Roman"/>
          <w:sz w:val="28"/>
          <w:szCs w:val="28"/>
          <w:vertAlign w:val="superscript"/>
        </w:rPr>
        <w:t>1</w:t>
      </w:r>
      <w:r w:rsidRPr="008907FC">
        <w:rPr>
          <w:rFonts w:ascii="Times New Roman" w:hAnsi="Times New Roman" w:cs="Times New Roman"/>
          <w:b/>
          <w:sz w:val="28"/>
          <w:szCs w:val="28"/>
        </w:rPr>
        <w:t xml:space="preserve"> and S.M. Richard</w:t>
      </w:r>
      <w:r w:rsidRPr="008907FC">
        <w:rPr>
          <w:rFonts w:ascii="Times New Roman" w:hAnsi="Times New Roman" w:cs="Times New Roman"/>
          <w:sz w:val="28"/>
          <w:szCs w:val="28"/>
          <w:vertAlign w:val="superscript"/>
        </w:rPr>
        <w:t>2</w:t>
      </w:r>
    </w:p>
    <w:p w14:paraId="1685253D" w14:textId="77777777"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szCs w:val="24"/>
        </w:rPr>
      </w:pPr>
      <w:r w:rsidRPr="008907FC">
        <w:rPr>
          <w:rFonts w:ascii="Times New Roman" w:hAnsi="Times New Roman" w:cs="Times New Roman"/>
          <w:szCs w:val="24"/>
          <w:vertAlign w:val="superscript"/>
        </w:rPr>
        <w:t>1</w:t>
      </w:r>
      <w:r w:rsidRPr="008907FC">
        <w:rPr>
          <w:rFonts w:ascii="Times New Roman" w:hAnsi="Times New Roman" w:cs="Times New Roman"/>
          <w:szCs w:val="24"/>
        </w:rPr>
        <w:t xml:space="preserve"> Geological Survey of Canada</w:t>
      </w:r>
    </w:p>
    <w:p w14:paraId="0CF2602B" w14:textId="4B438A21"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b/>
          <w:szCs w:val="24"/>
        </w:rPr>
      </w:pPr>
      <w:r w:rsidRPr="008907FC">
        <w:rPr>
          <w:rFonts w:ascii="Times New Roman" w:hAnsi="Times New Roman" w:cs="Times New Roman"/>
          <w:szCs w:val="24"/>
          <w:vertAlign w:val="superscript"/>
        </w:rPr>
        <w:t>2</w:t>
      </w:r>
      <w:r w:rsidRPr="008907FC">
        <w:rPr>
          <w:rFonts w:ascii="Times New Roman" w:hAnsi="Times New Roman" w:cs="Times New Roman"/>
          <w:szCs w:val="24"/>
        </w:rPr>
        <w:t xml:space="preserve"> US Geoscien</w:t>
      </w:r>
      <w:r w:rsidR="008907FC">
        <w:rPr>
          <w:rFonts w:ascii="Times New Roman" w:hAnsi="Times New Roman" w:cs="Times New Roman"/>
          <w:szCs w:val="24"/>
        </w:rPr>
        <w:t>c</w:t>
      </w:r>
      <w:r w:rsidRPr="008907FC">
        <w:rPr>
          <w:rFonts w:ascii="Times New Roman" w:hAnsi="Times New Roman" w:cs="Times New Roman"/>
          <w:szCs w:val="24"/>
        </w:rPr>
        <w:t>e Information Network</w:t>
      </w:r>
    </w:p>
    <w:p w14:paraId="6D9B5E7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7C835AA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32"/>
          <w:szCs w:val="32"/>
        </w:rPr>
      </w:pPr>
      <w:r w:rsidRPr="008907FC">
        <w:rPr>
          <w:rFonts w:ascii="Times New Roman" w:hAnsi="Times New Roman" w:cs="Times New Roman"/>
          <w:b/>
          <w:sz w:val="32"/>
          <w:szCs w:val="32"/>
        </w:rPr>
        <w:t>2021</w:t>
      </w:r>
    </w:p>
    <w:p w14:paraId="56390F88"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6A6865EF"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Her Majesty the Queen in Right of Canada, as represented by the Minister of Natural Resources, 20xx</w:t>
      </w:r>
    </w:p>
    <w:p w14:paraId="421B6F9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3194F80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Information contained in this publication or product may be reproduced, in part or in whole, and by any means, for personal or public non-commercial purposes, without charge or further permission, unless otherwise specified.</w:t>
      </w:r>
    </w:p>
    <w:p w14:paraId="3AFC0E44" w14:textId="77777777" w:rsidR="007033A6" w:rsidRPr="0074432F" w:rsidRDefault="007033A6" w:rsidP="008907FC">
      <w:pPr>
        <w:widowControl w:val="0"/>
        <w:tabs>
          <w:tab w:val="left" w:pos="540"/>
          <w:tab w:val="left" w:pos="9450"/>
        </w:tabs>
        <w:spacing w:after="0"/>
        <w:ind w:right="446"/>
        <w:rPr>
          <w:rFonts w:ascii="Times New Roman" w:hAnsi="Times New Roman" w:cs="Times New Roman"/>
          <w:sz w:val="20"/>
        </w:rPr>
      </w:pPr>
      <w:r w:rsidRPr="0074432F">
        <w:rPr>
          <w:rFonts w:ascii="Times New Roman" w:hAnsi="Times New Roman" w:cs="Times New Roman"/>
          <w:sz w:val="20"/>
        </w:rPr>
        <w:t>You are asked to:</w:t>
      </w:r>
    </w:p>
    <w:p w14:paraId="72BC2BDB"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exercise due diligence in ensuring the accuracy of the materials reproduced;</w:t>
      </w:r>
    </w:p>
    <w:p w14:paraId="37EB52A4"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the complete title of the materials reproduced, and the name of the author organization; and</w:t>
      </w:r>
    </w:p>
    <w:p w14:paraId="59CE2E93"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that the reproduction is a copy of an official work that is published by Natural Resources Canada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and that the reproduction has not been produced in affiliation with, or with the endorsement of,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w:t>
      </w:r>
    </w:p>
    <w:p w14:paraId="55DDA4CD"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xml:space="preserve">Commercial reproduction and distribution </w:t>
      </w:r>
      <w:proofErr w:type="gramStart"/>
      <w:r w:rsidRPr="0074432F">
        <w:rPr>
          <w:rFonts w:ascii="Times New Roman" w:hAnsi="Times New Roman" w:cs="Times New Roman"/>
          <w:sz w:val="20"/>
        </w:rPr>
        <w:t>is</w:t>
      </w:r>
      <w:proofErr w:type="gramEnd"/>
      <w:r w:rsidRPr="0074432F">
        <w:rPr>
          <w:rFonts w:ascii="Times New Roman" w:hAnsi="Times New Roman" w:cs="Times New Roman"/>
          <w:sz w:val="20"/>
        </w:rPr>
        <w:t xml:space="preserve"> prohibited except with written permission from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For more information, contact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at </w:t>
      </w:r>
      <w:hyperlink r:id="rId13" w:history="1">
        <w:r w:rsidRPr="0074432F">
          <w:rPr>
            <w:rStyle w:val="Hyperlink"/>
            <w:rFonts w:ascii="Times New Roman" w:hAnsi="Times New Roman" w:cs="Times New Roman"/>
            <w:sz w:val="20"/>
          </w:rPr>
          <w:t>nrcan.copyrightdroitdauteur.rncan@canada.ca</w:t>
        </w:r>
      </w:hyperlink>
      <w:r w:rsidRPr="0074432F">
        <w:rPr>
          <w:rFonts w:ascii="Times New Roman" w:hAnsi="Times New Roman" w:cs="Times New Roman"/>
          <w:sz w:val="20"/>
        </w:rPr>
        <w:t>.</w:t>
      </w:r>
    </w:p>
    <w:p w14:paraId="33083FCA"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5E83F0C3"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lang w:val="fr-CA"/>
        </w:rPr>
      </w:pPr>
      <w:r w:rsidRPr="0074432F">
        <w:rPr>
          <w:rFonts w:ascii="Times New Roman" w:hAnsi="Times New Roman" w:cs="Times New Roman"/>
          <w:sz w:val="20"/>
          <w:lang w:val="fr-CA"/>
        </w:rPr>
        <w:t xml:space="preserve">Permanent </w:t>
      </w:r>
      <w:proofErr w:type="spellStart"/>
      <w:r w:rsidRPr="0074432F">
        <w:rPr>
          <w:rFonts w:ascii="Times New Roman" w:hAnsi="Times New Roman" w:cs="Times New Roman"/>
          <w:sz w:val="20"/>
          <w:lang w:val="fr-CA"/>
        </w:rPr>
        <w:t>link</w:t>
      </w:r>
      <w:proofErr w:type="spellEnd"/>
      <w:r w:rsidRPr="0074432F">
        <w:rPr>
          <w:rFonts w:ascii="Times New Roman" w:hAnsi="Times New Roman" w:cs="Times New Roman"/>
          <w:sz w:val="20"/>
          <w:lang w:val="fr-CA"/>
        </w:rPr>
        <w:t>: https://doi.org/10.4095/xxxxxxx</w:t>
      </w:r>
    </w:p>
    <w:p w14:paraId="06B85484" w14:textId="77777777" w:rsidR="007033A6" w:rsidRPr="0074432F" w:rsidRDefault="007033A6" w:rsidP="008907FC">
      <w:pPr>
        <w:widowControl w:val="0"/>
        <w:tabs>
          <w:tab w:val="left" w:pos="540"/>
          <w:tab w:val="left" w:pos="9450"/>
          <w:tab w:val="right" w:pos="10710"/>
        </w:tabs>
        <w:spacing w:after="0"/>
        <w:ind w:right="450"/>
        <w:rPr>
          <w:rFonts w:ascii="Times New Roman" w:hAnsi="Times New Roman" w:cs="Times New Roman"/>
          <w:sz w:val="20"/>
          <w:lang w:val="fr-CA"/>
        </w:rPr>
      </w:pPr>
    </w:p>
    <w:p w14:paraId="688F001A" w14:textId="77777777" w:rsidR="007033A6" w:rsidRPr="0074432F" w:rsidRDefault="007033A6" w:rsidP="008907FC">
      <w:pPr>
        <w:autoSpaceDE w:val="0"/>
        <w:autoSpaceDN w:val="0"/>
        <w:adjustRightInd w:val="0"/>
        <w:spacing w:after="0"/>
        <w:rPr>
          <w:rFonts w:ascii="Times New Roman" w:hAnsi="Times New Roman" w:cs="Times New Roman"/>
          <w:bCs/>
          <w:sz w:val="20"/>
          <w:lang w:val="en-CA" w:eastAsia="en-CA"/>
        </w:rPr>
      </w:pPr>
      <w:r w:rsidRPr="0074432F">
        <w:rPr>
          <w:rFonts w:ascii="Times New Roman" w:hAnsi="Times New Roman" w:cs="Times New Roman"/>
          <w:bCs/>
          <w:sz w:val="20"/>
          <w:lang w:val="en-CA" w:eastAsia="en-CA"/>
        </w:rPr>
        <w:t>This publication is available for free download through GEOSCAN (</w:t>
      </w:r>
      <w:hyperlink r:id="rId14" w:history="1">
        <w:r w:rsidRPr="0074432F">
          <w:rPr>
            <w:rStyle w:val="Hyperlink"/>
            <w:rFonts w:ascii="Times New Roman" w:hAnsi="Times New Roman" w:cs="Times New Roman"/>
            <w:bCs/>
            <w:sz w:val="20"/>
            <w:lang w:val="en-CA" w:eastAsia="en-CA"/>
          </w:rPr>
          <w:t>http://geoscan.nrcan.gc.ca/</w:t>
        </w:r>
      </w:hyperlink>
      <w:r w:rsidRPr="0074432F">
        <w:rPr>
          <w:rFonts w:ascii="Times New Roman" w:hAnsi="Times New Roman" w:cs="Times New Roman"/>
          <w:bCs/>
          <w:sz w:val="20"/>
          <w:lang w:val="en-CA" w:eastAsia="en-CA"/>
        </w:rPr>
        <w:t>).</w:t>
      </w:r>
    </w:p>
    <w:p w14:paraId="5103CF7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lang w:val="en-CA"/>
        </w:rPr>
      </w:pPr>
    </w:p>
    <w:p w14:paraId="1A3B094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rPr>
      </w:pPr>
    </w:p>
    <w:p w14:paraId="65DEFA9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r w:rsidRPr="0074432F">
        <w:rPr>
          <w:rFonts w:ascii="Times New Roman" w:hAnsi="Times New Roman" w:cs="Times New Roman"/>
          <w:b/>
          <w:sz w:val="20"/>
        </w:rPr>
        <w:t>Recommended citation</w:t>
      </w:r>
    </w:p>
    <w:p w14:paraId="363FABD3" w14:textId="77777777" w:rsidR="007033A6" w:rsidRPr="0074432F" w:rsidRDefault="007033A6" w:rsidP="008907FC">
      <w:pPr>
        <w:widowControl w:val="0"/>
        <w:tabs>
          <w:tab w:val="left" w:pos="360"/>
          <w:tab w:val="left" w:pos="9450"/>
        </w:tabs>
        <w:spacing w:after="0"/>
        <w:ind w:left="360" w:right="450" w:hanging="360"/>
        <w:rPr>
          <w:rFonts w:ascii="Times New Roman" w:hAnsi="Times New Roman" w:cs="Times New Roman"/>
          <w:sz w:val="20"/>
          <w:lang w:val="en-CA"/>
        </w:rPr>
      </w:pPr>
      <w:r w:rsidRPr="0074432F">
        <w:rPr>
          <w:rFonts w:ascii="Times New Roman" w:hAnsi="Times New Roman" w:cs="Times New Roman"/>
          <w:sz w:val="20"/>
        </w:rPr>
        <w:t xml:space="preserve">Brodaric, B., Richard, S. 2021. Loop3D </w:t>
      </w:r>
      <w:proofErr w:type="spellStart"/>
      <w:r w:rsidRPr="0074432F">
        <w:rPr>
          <w:rFonts w:ascii="Times New Roman" w:hAnsi="Times New Roman" w:cs="Times New Roman"/>
          <w:sz w:val="20"/>
        </w:rPr>
        <w:t>GeoScience</w:t>
      </w:r>
      <w:proofErr w:type="spellEnd"/>
      <w:r w:rsidRPr="0074432F">
        <w:rPr>
          <w:rFonts w:ascii="Times New Roman" w:hAnsi="Times New Roman" w:cs="Times New Roman"/>
          <w:sz w:val="20"/>
        </w:rPr>
        <w:t xml:space="preserve"> Ontology Reference; Geological Survey of Canada, Open File </w:t>
      </w:r>
      <w:proofErr w:type="spellStart"/>
      <w:r w:rsidRPr="0074432F">
        <w:rPr>
          <w:rFonts w:ascii="Times New Roman" w:hAnsi="Times New Roman" w:cs="Times New Roman"/>
          <w:sz w:val="20"/>
        </w:rPr>
        <w:t>xxxx</w:t>
      </w:r>
      <w:proofErr w:type="spellEnd"/>
      <w:r w:rsidRPr="0074432F">
        <w:rPr>
          <w:rFonts w:ascii="Times New Roman" w:hAnsi="Times New Roman" w:cs="Times New Roman"/>
          <w:sz w:val="20"/>
        </w:rPr>
        <w:t xml:space="preserve">, xxx p. </w:t>
      </w:r>
      <w:r w:rsidRPr="0074432F">
        <w:rPr>
          <w:rFonts w:ascii="Times New Roman" w:hAnsi="Times New Roman" w:cs="Times New Roman"/>
          <w:sz w:val="20"/>
          <w:lang w:val="en-CA"/>
        </w:rPr>
        <w:t>https://doi.org/10.4095/xxxxxxx</w:t>
      </w:r>
    </w:p>
    <w:p w14:paraId="43AF9000"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p>
    <w:p w14:paraId="1466EDF8" w14:textId="627B9AE7" w:rsidR="007033A6" w:rsidRDefault="007033A6" w:rsidP="008907FC">
      <w:pPr>
        <w:spacing w:after="0"/>
        <w:jc w:val="left"/>
        <w:rPr>
          <w:rFonts w:asciiTheme="majorHAnsi" w:eastAsiaTheme="majorEastAsia" w:hAnsiTheme="majorHAnsi" w:cstheme="majorBidi"/>
          <w:spacing w:val="-10"/>
          <w:kern w:val="28"/>
          <w:sz w:val="56"/>
          <w:szCs w:val="56"/>
        </w:rPr>
      </w:pPr>
      <w:r w:rsidRPr="0074432F">
        <w:rPr>
          <w:rFonts w:ascii="Times New Roman" w:hAnsi="Times New Roman" w:cs="Times New Roman"/>
          <w:sz w:val="18"/>
          <w:szCs w:val="18"/>
        </w:rPr>
        <w:t>Publications in this series have not been edited; they are released as submitted by the author</w:t>
      </w:r>
      <w:r>
        <w:t xml:space="preserve"> </w:t>
      </w:r>
      <w:r>
        <w:br w:type="page"/>
      </w:r>
    </w:p>
    <w:p w14:paraId="43700193" w14:textId="77F463E7" w:rsidR="000E3F2E" w:rsidRPr="007D2736" w:rsidRDefault="000E3F2E" w:rsidP="000E3F2E">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lastRenderedPageBreak/>
        <w:t>Table</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Contents</w:t>
      </w:r>
    </w:p>
    <w:p w14:paraId="2EEA01AC" w14:textId="306F6D28" w:rsidR="004573D5" w:rsidRDefault="000E3F2E">
      <w:pPr>
        <w:pStyle w:val="TOC1"/>
        <w:tabs>
          <w:tab w:val="left" w:pos="440"/>
          <w:tab w:val="right" w:leader="dot" w:pos="9888"/>
        </w:tabs>
        <w:rPr>
          <w:rFonts w:eastAsiaTheme="minorEastAsia"/>
          <w:noProof/>
          <w:lang w:val="en-CA" w:eastAsia="en-CA"/>
        </w:rPr>
      </w:pPr>
      <w:r>
        <w:fldChar w:fldCharType="begin"/>
      </w:r>
      <w:r>
        <w:instrText xml:space="preserve"> TOC \o "1-1" \h \z \u </w:instrText>
      </w:r>
      <w:r>
        <w:fldChar w:fldCharType="separate"/>
      </w:r>
      <w:hyperlink w:anchor="_Toc63343194" w:history="1">
        <w:r w:rsidR="004573D5" w:rsidRPr="008A7814">
          <w:rPr>
            <w:rStyle w:val="Hyperlink"/>
            <w:noProof/>
          </w:rPr>
          <w:t>1.</w:t>
        </w:r>
        <w:r w:rsidR="004573D5">
          <w:rPr>
            <w:rFonts w:eastAsiaTheme="minorEastAsia"/>
            <w:noProof/>
            <w:lang w:val="en-CA" w:eastAsia="en-CA"/>
          </w:rPr>
          <w:tab/>
        </w:r>
        <w:r w:rsidR="004573D5" w:rsidRPr="008A7814">
          <w:rPr>
            <w:rStyle w:val="Hyperlink"/>
            <w:noProof/>
          </w:rPr>
          <w:t>Introduction</w:t>
        </w:r>
        <w:r w:rsidR="004573D5">
          <w:rPr>
            <w:noProof/>
            <w:webHidden/>
          </w:rPr>
          <w:tab/>
        </w:r>
        <w:r w:rsidR="004573D5">
          <w:rPr>
            <w:noProof/>
            <w:webHidden/>
          </w:rPr>
          <w:fldChar w:fldCharType="begin"/>
        </w:r>
        <w:r w:rsidR="004573D5">
          <w:rPr>
            <w:noProof/>
            <w:webHidden/>
          </w:rPr>
          <w:instrText xml:space="preserve"> PAGEREF _Toc63343194 \h </w:instrText>
        </w:r>
        <w:r w:rsidR="004573D5">
          <w:rPr>
            <w:noProof/>
            <w:webHidden/>
          </w:rPr>
        </w:r>
        <w:r w:rsidR="004573D5">
          <w:rPr>
            <w:noProof/>
            <w:webHidden/>
          </w:rPr>
          <w:fldChar w:fldCharType="separate"/>
        </w:r>
        <w:r w:rsidR="004573D5">
          <w:rPr>
            <w:noProof/>
            <w:webHidden/>
          </w:rPr>
          <w:t>4</w:t>
        </w:r>
        <w:r w:rsidR="004573D5">
          <w:rPr>
            <w:noProof/>
            <w:webHidden/>
          </w:rPr>
          <w:fldChar w:fldCharType="end"/>
        </w:r>
      </w:hyperlink>
    </w:p>
    <w:p w14:paraId="624EF1B5" w14:textId="57FE1A7E" w:rsidR="004573D5" w:rsidRDefault="00F82416">
      <w:pPr>
        <w:pStyle w:val="TOC1"/>
        <w:tabs>
          <w:tab w:val="left" w:pos="440"/>
          <w:tab w:val="right" w:leader="dot" w:pos="9888"/>
        </w:tabs>
        <w:rPr>
          <w:rFonts w:eastAsiaTheme="minorEastAsia"/>
          <w:noProof/>
          <w:lang w:val="en-CA" w:eastAsia="en-CA"/>
        </w:rPr>
      </w:pPr>
      <w:hyperlink w:anchor="_Toc63343195" w:history="1">
        <w:r w:rsidR="004573D5" w:rsidRPr="008A7814">
          <w:rPr>
            <w:rStyle w:val="Hyperlink"/>
            <w:noProof/>
          </w:rPr>
          <w:t>2.</w:t>
        </w:r>
        <w:r w:rsidR="004573D5">
          <w:rPr>
            <w:rFonts w:eastAsiaTheme="minorEastAsia"/>
            <w:noProof/>
            <w:lang w:val="en-CA" w:eastAsia="en-CA"/>
          </w:rPr>
          <w:tab/>
        </w:r>
        <w:r w:rsidR="004573D5" w:rsidRPr="008A7814">
          <w:rPr>
            <w:rStyle w:val="Hyperlink"/>
            <w:noProof/>
          </w:rPr>
          <w:t>GSO Common</w:t>
        </w:r>
        <w:r w:rsidR="004573D5">
          <w:rPr>
            <w:noProof/>
            <w:webHidden/>
          </w:rPr>
          <w:tab/>
        </w:r>
        <w:r w:rsidR="004573D5">
          <w:rPr>
            <w:noProof/>
            <w:webHidden/>
          </w:rPr>
          <w:fldChar w:fldCharType="begin"/>
        </w:r>
        <w:r w:rsidR="004573D5">
          <w:rPr>
            <w:noProof/>
            <w:webHidden/>
          </w:rPr>
          <w:instrText xml:space="preserve"> PAGEREF _Toc63343195 \h </w:instrText>
        </w:r>
        <w:r w:rsidR="004573D5">
          <w:rPr>
            <w:noProof/>
            <w:webHidden/>
          </w:rPr>
        </w:r>
        <w:r w:rsidR="004573D5">
          <w:rPr>
            <w:noProof/>
            <w:webHidden/>
          </w:rPr>
          <w:fldChar w:fldCharType="separate"/>
        </w:r>
        <w:r w:rsidR="004573D5">
          <w:rPr>
            <w:noProof/>
            <w:webHidden/>
          </w:rPr>
          <w:t>5</w:t>
        </w:r>
        <w:r w:rsidR="004573D5">
          <w:rPr>
            <w:noProof/>
            <w:webHidden/>
          </w:rPr>
          <w:fldChar w:fldCharType="end"/>
        </w:r>
      </w:hyperlink>
    </w:p>
    <w:p w14:paraId="099B9EE0" w14:textId="5BB21459" w:rsidR="004573D5" w:rsidRDefault="00F82416">
      <w:pPr>
        <w:pStyle w:val="TOC1"/>
        <w:tabs>
          <w:tab w:val="left" w:pos="440"/>
          <w:tab w:val="right" w:leader="dot" w:pos="9888"/>
        </w:tabs>
        <w:rPr>
          <w:rFonts w:eastAsiaTheme="minorEastAsia"/>
          <w:noProof/>
          <w:lang w:val="en-CA" w:eastAsia="en-CA"/>
        </w:rPr>
      </w:pPr>
      <w:hyperlink w:anchor="_Toc63343196" w:history="1">
        <w:r w:rsidR="004573D5" w:rsidRPr="008A7814">
          <w:rPr>
            <w:rStyle w:val="Hyperlink"/>
            <w:noProof/>
          </w:rPr>
          <w:t>3.</w:t>
        </w:r>
        <w:r w:rsidR="004573D5">
          <w:rPr>
            <w:rFonts w:eastAsiaTheme="minorEastAsia"/>
            <w:noProof/>
            <w:lang w:val="en-CA" w:eastAsia="en-CA"/>
          </w:rPr>
          <w:tab/>
        </w:r>
        <w:r w:rsidR="004573D5" w:rsidRPr="008A7814">
          <w:rPr>
            <w:rStyle w:val="Hyperlink"/>
            <w:noProof/>
          </w:rPr>
          <w:t>GSO Geology</w:t>
        </w:r>
        <w:r w:rsidR="004573D5">
          <w:rPr>
            <w:noProof/>
            <w:webHidden/>
          </w:rPr>
          <w:tab/>
        </w:r>
        <w:r w:rsidR="004573D5">
          <w:rPr>
            <w:noProof/>
            <w:webHidden/>
          </w:rPr>
          <w:fldChar w:fldCharType="begin"/>
        </w:r>
        <w:r w:rsidR="004573D5">
          <w:rPr>
            <w:noProof/>
            <w:webHidden/>
          </w:rPr>
          <w:instrText xml:space="preserve"> PAGEREF _Toc63343196 \h </w:instrText>
        </w:r>
        <w:r w:rsidR="004573D5">
          <w:rPr>
            <w:noProof/>
            <w:webHidden/>
          </w:rPr>
        </w:r>
        <w:r w:rsidR="004573D5">
          <w:rPr>
            <w:noProof/>
            <w:webHidden/>
          </w:rPr>
          <w:fldChar w:fldCharType="separate"/>
        </w:r>
        <w:r w:rsidR="004573D5">
          <w:rPr>
            <w:noProof/>
            <w:webHidden/>
          </w:rPr>
          <w:t>8</w:t>
        </w:r>
        <w:r w:rsidR="004573D5">
          <w:rPr>
            <w:noProof/>
            <w:webHidden/>
          </w:rPr>
          <w:fldChar w:fldCharType="end"/>
        </w:r>
      </w:hyperlink>
    </w:p>
    <w:p w14:paraId="322A9CFD" w14:textId="47D7043D" w:rsidR="004573D5" w:rsidRDefault="00F82416">
      <w:pPr>
        <w:pStyle w:val="TOC1"/>
        <w:tabs>
          <w:tab w:val="left" w:pos="440"/>
          <w:tab w:val="right" w:leader="dot" w:pos="9888"/>
        </w:tabs>
        <w:rPr>
          <w:rFonts w:eastAsiaTheme="minorEastAsia"/>
          <w:noProof/>
          <w:lang w:val="en-CA" w:eastAsia="en-CA"/>
        </w:rPr>
      </w:pPr>
      <w:hyperlink w:anchor="_Toc63343197" w:history="1">
        <w:r w:rsidR="004573D5" w:rsidRPr="008A7814">
          <w:rPr>
            <w:rStyle w:val="Hyperlink"/>
            <w:noProof/>
          </w:rPr>
          <w:t>4.</w:t>
        </w:r>
        <w:r w:rsidR="004573D5">
          <w:rPr>
            <w:rFonts w:eastAsiaTheme="minorEastAsia"/>
            <w:noProof/>
            <w:lang w:val="en-CA" w:eastAsia="en-CA"/>
          </w:rPr>
          <w:tab/>
        </w:r>
        <w:r w:rsidR="004573D5" w:rsidRPr="008A7814">
          <w:rPr>
            <w:rStyle w:val="Hyperlink"/>
            <w:noProof/>
          </w:rPr>
          <w:t>GSO Modules</w:t>
        </w:r>
        <w:r w:rsidR="004573D5">
          <w:rPr>
            <w:noProof/>
            <w:webHidden/>
          </w:rPr>
          <w:tab/>
        </w:r>
        <w:r w:rsidR="004573D5">
          <w:rPr>
            <w:noProof/>
            <w:webHidden/>
          </w:rPr>
          <w:fldChar w:fldCharType="begin"/>
        </w:r>
        <w:r w:rsidR="004573D5">
          <w:rPr>
            <w:noProof/>
            <w:webHidden/>
          </w:rPr>
          <w:instrText xml:space="preserve"> PAGEREF _Toc63343197 \h </w:instrText>
        </w:r>
        <w:r w:rsidR="004573D5">
          <w:rPr>
            <w:noProof/>
            <w:webHidden/>
          </w:rPr>
        </w:r>
        <w:r w:rsidR="004573D5">
          <w:rPr>
            <w:noProof/>
            <w:webHidden/>
          </w:rPr>
          <w:fldChar w:fldCharType="separate"/>
        </w:r>
        <w:r w:rsidR="004573D5">
          <w:rPr>
            <w:noProof/>
            <w:webHidden/>
          </w:rPr>
          <w:t>14</w:t>
        </w:r>
        <w:r w:rsidR="004573D5">
          <w:rPr>
            <w:noProof/>
            <w:webHidden/>
          </w:rPr>
          <w:fldChar w:fldCharType="end"/>
        </w:r>
      </w:hyperlink>
    </w:p>
    <w:p w14:paraId="27D576CB" w14:textId="22EDA97E" w:rsidR="004573D5" w:rsidRDefault="00F82416">
      <w:pPr>
        <w:pStyle w:val="TOC1"/>
        <w:tabs>
          <w:tab w:val="left" w:pos="440"/>
          <w:tab w:val="right" w:leader="dot" w:pos="9888"/>
        </w:tabs>
        <w:rPr>
          <w:rFonts w:eastAsiaTheme="minorEastAsia"/>
          <w:noProof/>
          <w:lang w:val="en-CA" w:eastAsia="en-CA"/>
        </w:rPr>
      </w:pPr>
      <w:hyperlink w:anchor="_Toc63343198" w:history="1">
        <w:r w:rsidR="004573D5" w:rsidRPr="008A7814">
          <w:rPr>
            <w:rStyle w:val="Hyperlink"/>
            <w:noProof/>
          </w:rPr>
          <w:t>5.</w:t>
        </w:r>
        <w:r w:rsidR="004573D5">
          <w:rPr>
            <w:rFonts w:eastAsiaTheme="minorEastAsia"/>
            <w:noProof/>
            <w:lang w:val="en-CA" w:eastAsia="en-CA"/>
          </w:rPr>
          <w:tab/>
        </w:r>
        <w:r w:rsidR="004573D5" w:rsidRPr="008A7814">
          <w:rPr>
            <w:rStyle w:val="Hyperlink"/>
            <w:noProof/>
          </w:rPr>
          <w:t>Examples</w:t>
        </w:r>
        <w:r w:rsidR="004573D5">
          <w:rPr>
            <w:noProof/>
            <w:webHidden/>
          </w:rPr>
          <w:tab/>
        </w:r>
        <w:r w:rsidR="004573D5">
          <w:rPr>
            <w:noProof/>
            <w:webHidden/>
          </w:rPr>
          <w:fldChar w:fldCharType="begin"/>
        </w:r>
        <w:r w:rsidR="004573D5">
          <w:rPr>
            <w:noProof/>
            <w:webHidden/>
          </w:rPr>
          <w:instrText xml:space="preserve"> PAGEREF _Toc63343198 \h </w:instrText>
        </w:r>
        <w:r w:rsidR="004573D5">
          <w:rPr>
            <w:noProof/>
            <w:webHidden/>
          </w:rPr>
        </w:r>
        <w:r w:rsidR="004573D5">
          <w:rPr>
            <w:noProof/>
            <w:webHidden/>
          </w:rPr>
          <w:fldChar w:fldCharType="separate"/>
        </w:r>
        <w:r w:rsidR="004573D5">
          <w:rPr>
            <w:noProof/>
            <w:webHidden/>
          </w:rPr>
          <w:t>17</w:t>
        </w:r>
        <w:r w:rsidR="004573D5">
          <w:rPr>
            <w:noProof/>
            <w:webHidden/>
          </w:rPr>
          <w:fldChar w:fldCharType="end"/>
        </w:r>
      </w:hyperlink>
    </w:p>
    <w:p w14:paraId="433B1E44" w14:textId="35621BF7" w:rsidR="004573D5" w:rsidRDefault="00F82416">
      <w:pPr>
        <w:pStyle w:val="TOC1"/>
        <w:tabs>
          <w:tab w:val="right" w:leader="dot" w:pos="9888"/>
        </w:tabs>
        <w:rPr>
          <w:rFonts w:eastAsiaTheme="minorEastAsia"/>
          <w:noProof/>
          <w:lang w:val="en-CA" w:eastAsia="en-CA"/>
        </w:rPr>
      </w:pPr>
      <w:hyperlink w:anchor="_Toc63343199" w:history="1">
        <w:r w:rsidR="004573D5" w:rsidRPr="008A7814">
          <w:rPr>
            <w:rStyle w:val="Hyperlink"/>
            <w:noProof/>
          </w:rPr>
          <w:t>References</w:t>
        </w:r>
        <w:r w:rsidR="004573D5">
          <w:rPr>
            <w:noProof/>
            <w:webHidden/>
          </w:rPr>
          <w:tab/>
        </w:r>
        <w:r w:rsidR="004573D5">
          <w:rPr>
            <w:noProof/>
            <w:webHidden/>
          </w:rPr>
          <w:fldChar w:fldCharType="begin"/>
        </w:r>
        <w:r w:rsidR="004573D5">
          <w:rPr>
            <w:noProof/>
            <w:webHidden/>
          </w:rPr>
          <w:instrText xml:space="preserve"> PAGEREF _Toc63343199 \h </w:instrText>
        </w:r>
        <w:r w:rsidR="004573D5">
          <w:rPr>
            <w:noProof/>
            <w:webHidden/>
          </w:rPr>
        </w:r>
        <w:r w:rsidR="004573D5">
          <w:rPr>
            <w:noProof/>
            <w:webHidden/>
          </w:rPr>
          <w:fldChar w:fldCharType="separate"/>
        </w:r>
        <w:r w:rsidR="004573D5">
          <w:rPr>
            <w:noProof/>
            <w:webHidden/>
          </w:rPr>
          <w:t>23</w:t>
        </w:r>
        <w:r w:rsidR="004573D5">
          <w:rPr>
            <w:noProof/>
            <w:webHidden/>
          </w:rPr>
          <w:fldChar w:fldCharType="end"/>
        </w:r>
      </w:hyperlink>
    </w:p>
    <w:p w14:paraId="4E04EC58" w14:textId="47C1FF9A" w:rsidR="004573D5" w:rsidRDefault="00F82416">
      <w:pPr>
        <w:pStyle w:val="TOC1"/>
        <w:tabs>
          <w:tab w:val="right" w:leader="dot" w:pos="9888"/>
        </w:tabs>
        <w:rPr>
          <w:rFonts w:eastAsiaTheme="minorEastAsia"/>
          <w:noProof/>
          <w:lang w:val="en-CA" w:eastAsia="en-CA"/>
        </w:rPr>
      </w:pPr>
      <w:hyperlink w:anchor="_Toc63343200" w:history="1">
        <w:r w:rsidR="004573D5" w:rsidRPr="008A7814">
          <w:rPr>
            <w:rStyle w:val="Hyperlink"/>
            <w:noProof/>
          </w:rPr>
          <w:t>Appendix 1. SPARQL Queries</w:t>
        </w:r>
        <w:r w:rsidR="004573D5">
          <w:rPr>
            <w:noProof/>
            <w:webHidden/>
          </w:rPr>
          <w:tab/>
        </w:r>
        <w:r w:rsidR="004573D5">
          <w:rPr>
            <w:noProof/>
            <w:webHidden/>
          </w:rPr>
          <w:fldChar w:fldCharType="begin"/>
        </w:r>
        <w:r w:rsidR="004573D5">
          <w:rPr>
            <w:noProof/>
            <w:webHidden/>
          </w:rPr>
          <w:instrText xml:space="preserve"> PAGEREF _Toc63343200 \h </w:instrText>
        </w:r>
        <w:r w:rsidR="004573D5">
          <w:rPr>
            <w:noProof/>
            <w:webHidden/>
          </w:rPr>
        </w:r>
        <w:r w:rsidR="004573D5">
          <w:rPr>
            <w:noProof/>
            <w:webHidden/>
          </w:rPr>
          <w:fldChar w:fldCharType="separate"/>
        </w:r>
        <w:r w:rsidR="004573D5">
          <w:rPr>
            <w:noProof/>
            <w:webHidden/>
          </w:rPr>
          <w:t>24</w:t>
        </w:r>
        <w:r w:rsidR="004573D5">
          <w:rPr>
            <w:noProof/>
            <w:webHidden/>
          </w:rPr>
          <w:fldChar w:fldCharType="end"/>
        </w:r>
      </w:hyperlink>
    </w:p>
    <w:p w14:paraId="67030FAC" w14:textId="2DB5B4E8" w:rsidR="000E3F2E" w:rsidRDefault="000E3F2E">
      <w:pPr>
        <w:pStyle w:val="TableofFigures"/>
        <w:tabs>
          <w:tab w:val="right" w:leader="dot" w:pos="9888"/>
        </w:tabs>
      </w:pPr>
      <w:r>
        <w:fldChar w:fldCharType="end"/>
      </w:r>
    </w:p>
    <w:p w14:paraId="651F8C69" w14:textId="750FAA0D" w:rsidR="007D2736" w:rsidRPr="007D2736" w:rsidRDefault="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007D2736" w:rsidRPr="007D2736">
        <w:rPr>
          <w:rFonts w:asciiTheme="majorHAnsi" w:hAnsiTheme="majorHAnsi" w:cstheme="majorHAnsi"/>
          <w:bCs/>
          <w:noProof/>
          <w:color w:val="2F5496" w:themeColor="accent1" w:themeShade="BF"/>
          <w:sz w:val="32"/>
          <w:szCs w:val="32"/>
        </w:rPr>
        <w:t xml:space="preserve"> of Figures</w:t>
      </w:r>
    </w:p>
    <w:p w14:paraId="1AAC83C4" w14:textId="096CB5E9" w:rsidR="002C0B9C" w:rsidRDefault="007D2736" w:rsidP="002C0B9C">
      <w:pPr>
        <w:pStyle w:val="TableofFigures"/>
        <w:tabs>
          <w:tab w:val="right" w:leader="dot" w:pos="9888"/>
        </w:tabs>
        <w:spacing w:after="16"/>
        <w:rPr>
          <w:rFonts w:eastAsiaTheme="minorEastAsia"/>
          <w:noProof/>
          <w:lang w:val="en-CA" w:eastAsia="en-CA"/>
        </w:rPr>
      </w:pPr>
      <w:r>
        <w:rPr>
          <w:b/>
          <w:bCs/>
          <w:noProof/>
        </w:rPr>
        <w:fldChar w:fldCharType="begin"/>
      </w:r>
      <w:r>
        <w:rPr>
          <w:b/>
          <w:bCs/>
          <w:noProof/>
        </w:rPr>
        <w:instrText xml:space="preserve"> TOC \h \z \c "Figure" </w:instrText>
      </w:r>
      <w:r>
        <w:rPr>
          <w:b/>
          <w:bCs/>
          <w:noProof/>
        </w:rPr>
        <w:fldChar w:fldCharType="separate"/>
      </w:r>
      <w:hyperlink r:id="rId15" w:anchor="_Toc63256560" w:history="1">
        <w:r w:rsidR="002C0B9C" w:rsidRPr="004024D9">
          <w:rPr>
            <w:rStyle w:val="Hyperlink"/>
            <w:noProof/>
          </w:rPr>
          <w:t>Figure 1: GSO Github</w:t>
        </w:r>
        <w:r w:rsidR="002C0B9C">
          <w:rPr>
            <w:noProof/>
            <w:webHidden/>
          </w:rPr>
          <w:tab/>
        </w:r>
        <w:r w:rsidR="002C0B9C">
          <w:rPr>
            <w:noProof/>
            <w:webHidden/>
          </w:rPr>
          <w:fldChar w:fldCharType="begin"/>
        </w:r>
        <w:r w:rsidR="002C0B9C">
          <w:rPr>
            <w:noProof/>
            <w:webHidden/>
          </w:rPr>
          <w:instrText xml:space="preserve"> PAGEREF _Toc63256560 \h </w:instrText>
        </w:r>
        <w:r w:rsidR="002C0B9C">
          <w:rPr>
            <w:noProof/>
            <w:webHidden/>
          </w:rPr>
        </w:r>
        <w:r w:rsidR="002C0B9C">
          <w:rPr>
            <w:noProof/>
            <w:webHidden/>
          </w:rPr>
          <w:fldChar w:fldCharType="separate"/>
        </w:r>
        <w:r w:rsidR="00001ACA">
          <w:rPr>
            <w:noProof/>
            <w:webHidden/>
          </w:rPr>
          <w:t>5</w:t>
        </w:r>
        <w:r w:rsidR="002C0B9C">
          <w:rPr>
            <w:noProof/>
            <w:webHidden/>
          </w:rPr>
          <w:fldChar w:fldCharType="end"/>
        </w:r>
      </w:hyperlink>
    </w:p>
    <w:p w14:paraId="6747B4D7" w14:textId="5542834E" w:rsidR="002C0B9C" w:rsidRDefault="00F82416" w:rsidP="002C0B9C">
      <w:pPr>
        <w:pStyle w:val="TableofFigures"/>
        <w:tabs>
          <w:tab w:val="right" w:leader="dot" w:pos="9888"/>
        </w:tabs>
        <w:spacing w:after="16"/>
        <w:rPr>
          <w:rFonts w:eastAsiaTheme="minorEastAsia"/>
          <w:noProof/>
          <w:lang w:val="en-CA" w:eastAsia="en-CA"/>
        </w:rPr>
      </w:pPr>
      <w:hyperlink r:id="rId16" w:anchor="_Toc63256561" w:history="1">
        <w:r w:rsidR="002C0B9C" w:rsidRPr="004024D9">
          <w:rPr>
            <w:rStyle w:val="Hyperlink"/>
            <w:noProof/>
          </w:rPr>
          <w:t>Figure 2: GSO Particular</w:t>
        </w:r>
        <w:r w:rsidR="002C0B9C">
          <w:rPr>
            <w:noProof/>
            <w:webHidden/>
          </w:rPr>
          <w:tab/>
        </w:r>
        <w:r w:rsidR="002C0B9C">
          <w:rPr>
            <w:noProof/>
            <w:webHidden/>
          </w:rPr>
          <w:fldChar w:fldCharType="begin"/>
        </w:r>
        <w:r w:rsidR="002C0B9C">
          <w:rPr>
            <w:noProof/>
            <w:webHidden/>
          </w:rPr>
          <w:instrText xml:space="preserve"> PAGEREF _Toc63256561 \h </w:instrText>
        </w:r>
        <w:r w:rsidR="002C0B9C">
          <w:rPr>
            <w:noProof/>
            <w:webHidden/>
          </w:rPr>
        </w:r>
        <w:r w:rsidR="002C0B9C">
          <w:rPr>
            <w:noProof/>
            <w:webHidden/>
          </w:rPr>
          <w:fldChar w:fldCharType="separate"/>
        </w:r>
        <w:r w:rsidR="00001ACA">
          <w:rPr>
            <w:noProof/>
            <w:webHidden/>
          </w:rPr>
          <w:t>5</w:t>
        </w:r>
        <w:r w:rsidR="002C0B9C">
          <w:rPr>
            <w:noProof/>
            <w:webHidden/>
          </w:rPr>
          <w:fldChar w:fldCharType="end"/>
        </w:r>
      </w:hyperlink>
    </w:p>
    <w:p w14:paraId="44F1969D" w14:textId="32C071B4" w:rsidR="002C0B9C" w:rsidRDefault="00F82416" w:rsidP="002C0B9C">
      <w:pPr>
        <w:pStyle w:val="TableofFigures"/>
        <w:tabs>
          <w:tab w:val="right" w:leader="dot" w:pos="9888"/>
        </w:tabs>
        <w:spacing w:after="16"/>
        <w:rPr>
          <w:rFonts w:eastAsiaTheme="minorEastAsia"/>
          <w:noProof/>
          <w:lang w:val="en-CA" w:eastAsia="en-CA"/>
        </w:rPr>
      </w:pPr>
      <w:hyperlink r:id="rId17" w:anchor="_Toc63256562" w:history="1">
        <w:r w:rsidR="002C0B9C" w:rsidRPr="004024D9">
          <w:rPr>
            <w:rStyle w:val="Hyperlink"/>
            <w:noProof/>
          </w:rPr>
          <w:t>Figure 3: GSO Endurant</w:t>
        </w:r>
        <w:r w:rsidR="002C0B9C">
          <w:rPr>
            <w:noProof/>
            <w:webHidden/>
          </w:rPr>
          <w:tab/>
        </w:r>
        <w:r w:rsidR="002C0B9C">
          <w:rPr>
            <w:noProof/>
            <w:webHidden/>
          </w:rPr>
          <w:fldChar w:fldCharType="begin"/>
        </w:r>
        <w:r w:rsidR="002C0B9C">
          <w:rPr>
            <w:noProof/>
            <w:webHidden/>
          </w:rPr>
          <w:instrText xml:space="preserve"> PAGEREF _Toc63256562 \h </w:instrText>
        </w:r>
        <w:r w:rsidR="002C0B9C">
          <w:rPr>
            <w:noProof/>
            <w:webHidden/>
          </w:rPr>
        </w:r>
        <w:r w:rsidR="002C0B9C">
          <w:rPr>
            <w:noProof/>
            <w:webHidden/>
          </w:rPr>
          <w:fldChar w:fldCharType="separate"/>
        </w:r>
        <w:r w:rsidR="00001ACA">
          <w:rPr>
            <w:noProof/>
            <w:webHidden/>
          </w:rPr>
          <w:t>6</w:t>
        </w:r>
        <w:r w:rsidR="002C0B9C">
          <w:rPr>
            <w:noProof/>
            <w:webHidden/>
          </w:rPr>
          <w:fldChar w:fldCharType="end"/>
        </w:r>
      </w:hyperlink>
    </w:p>
    <w:p w14:paraId="032BDE34" w14:textId="132CA216" w:rsidR="002C0B9C" w:rsidRDefault="00F82416" w:rsidP="002C0B9C">
      <w:pPr>
        <w:pStyle w:val="TableofFigures"/>
        <w:tabs>
          <w:tab w:val="right" w:leader="dot" w:pos="9888"/>
        </w:tabs>
        <w:spacing w:after="16"/>
        <w:rPr>
          <w:rFonts w:eastAsiaTheme="minorEastAsia"/>
          <w:noProof/>
          <w:lang w:val="en-CA" w:eastAsia="en-CA"/>
        </w:rPr>
      </w:pPr>
      <w:hyperlink r:id="rId18" w:anchor="_Toc63256563" w:history="1">
        <w:r w:rsidR="002C0B9C" w:rsidRPr="004024D9">
          <w:rPr>
            <w:rStyle w:val="Hyperlink"/>
            <w:noProof/>
          </w:rPr>
          <w:t>Figure 4: GSO Perdurant</w:t>
        </w:r>
        <w:r w:rsidR="002C0B9C">
          <w:rPr>
            <w:noProof/>
            <w:webHidden/>
          </w:rPr>
          <w:tab/>
        </w:r>
        <w:r w:rsidR="002C0B9C">
          <w:rPr>
            <w:noProof/>
            <w:webHidden/>
          </w:rPr>
          <w:fldChar w:fldCharType="begin"/>
        </w:r>
        <w:r w:rsidR="002C0B9C">
          <w:rPr>
            <w:noProof/>
            <w:webHidden/>
          </w:rPr>
          <w:instrText xml:space="preserve"> PAGEREF _Toc63256563 \h </w:instrText>
        </w:r>
        <w:r w:rsidR="002C0B9C">
          <w:rPr>
            <w:noProof/>
            <w:webHidden/>
          </w:rPr>
        </w:r>
        <w:r w:rsidR="002C0B9C">
          <w:rPr>
            <w:noProof/>
            <w:webHidden/>
          </w:rPr>
          <w:fldChar w:fldCharType="separate"/>
        </w:r>
        <w:r w:rsidR="00001ACA">
          <w:rPr>
            <w:noProof/>
            <w:webHidden/>
          </w:rPr>
          <w:t>6</w:t>
        </w:r>
        <w:r w:rsidR="002C0B9C">
          <w:rPr>
            <w:noProof/>
            <w:webHidden/>
          </w:rPr>
          <w:fldChar w:fldCharType="end"/>
        </w:r>
      </w:hyperlink>
    </w:p>
    <w:p w14:paraId="44F82A36" w14:textId="6853AE81" w:rsidR="002C0B9C" w:rsidRDefault="00F82416" w:rsidP="002C0B9C">
      <w:pPr>
        <w:pStyle w:val="TableofFigures"/>
        <w:tabs>
          <w:tab w:val="right" w:leader="dot" w:pos="9888"/>
        </w:tabs>
        <w:spacing w:after="16"/>
        <w:rPr>
          <w:rFonts w:eastAsiaTheme="minorEastAsia"/>
          <w:noProof/>
          <w:lang w:val="en-CA" w:eastAsia="en-CA"/>
        </w:rPr>
      </w:pPr>
      <w:hyperlink r:id="rId19" w:anchor="_Toc63256564" w:history="1">
        <w:r w:rsidR="002C0B9C" w:rsidRPr="004024D9">
          <w:rPr>
            <w:rStyle w:val="Hyperlink"/>
            <w:noProof/>
          </w:rPr>
          <w:t>Figure 5: GSO Feature</w:t>
        </w:r>
        <w:r w:rsidR="002C0B9C">
          <w:rPr>
            <w:noProof/>
            <w:webHidden/>
          </w:rPr>
          <w:tab/>
        </w:r>
        <w:r w:rsidR="002C0B9C">
          <w:rPr>
            <w:noProof/>
            <w:webHidden/>
          </w:rPr>
          <w:fldChar w:fldCharType="begin"/>
        </w:r>
        <w:r w:rsidR="002C0B9C">
          <w:rPr>
            <w:noProof/>
            <w:webHidden/>
          </w:rPr>
          <w:instrText xml:space="preserve"> PAGEREF _Toc63256564 \h </w:instrText>
        </w:r>
        <w:r w:rsidR="002C0B9C">
          <w:rPr>
            <w:noProof/>
            <w:webHidden/>
          </w:rPr>
        </w:r>
        <w:r w:rsidR="002C0B9C">
          <w:rPr>
            <w:noProof/>
            <w:webHidden/>
          </w:rPr>
          <w:fldChar w:fldCharType="separate"/>
        </w:r>
        <w:r w:rsidR="00001ACA">
          <w:rPr>
            <w:noProof/>
            <w:webHidden/>
          </w:rPr>
          <w:t>7</w:t>
        </w:r>
        <w:r w:rsidR="002C0B9C">
          <w:rPr>
            <w:noProof/>
            <w:webHidden/>
          </w:rPr>
          <w:fldChar w:fldCharType="end"/>
        </w:r>
      </w:hyperlink>
    </w:p>
    <w:p w14:paraId="7F7831BB" w14:textId="40CC9148" w:rsidR="002C0B9C" w:rsidRDefault="00F82416" w:rsidP="002C0B9C">
      <w:pPr>
        <w:pStyle w:val="TableofFigures"/>
        <w:tabs>
          <w:tab w:val="right" w:leader="dot" w:pos="9888"/>
        </w:tabs>
        <w:spacing w:after="16"/>
        <w:rPr>
          <w:rFonts w:eastAsiaTheme="minorEastAsia"/>
          <w:noProof/>
          <w:lang w:val="en-CA" w:eastAsia="en-CA"/>
        </w:rPr>
      </w:pPr>
      <w:hyperlink r:id="rId20" w:anchor="_Toc63256565" w:history="1">
        <w:r w:rsidR="002C0B9C" w:rsidRPr="004024D9">
          <w:rPr>
            <w:rStyle w:val="Hyperlink"/>
            <w:noProof/>
          </w:rPr>
          <w:t>Figure 6: GSO Situation</w:t>
        </w:r>
        <w:r w:rsidR="002C0B9C">
          <w:rPr>
            <w:noProof/>
            <w:webHidden/>
          </w:rPr>
          <w:tab/>
        </w:r>
        <w:r w:rsidR="002C0B9C">
          <w:rPr>
            <w:noProof/>
            <w:webHidden/>
          </w:rPr>
          <w:fldChar w:fldCharType="begin"/>
        </w:r>
        <w:r w:rsidR="002C0B9C">
          <w:rPr>
            <w:noProof/>
            <w:webHidden/>
          </w:rPr>
          <w:instrText xml:space="preserve"> PAGEREF _Toc63256565 \h </w:instrText>
        </w:r>
        <w:r w:rsidR="002C0B9C">
          <w:rPr>
            <w:noProof/>
            <w:webHidden/>
          </w:rPr>
        </w:r>
        <w:r w:rsidR="002C0B9C">
          <w:rPr>
            <w:noProof/>
            <w:webHidden/>
          </w:rPr>
          <w:fldChar w:fldCharType="separate"/>
        </w:r>
        <w:r w:rsidR="00001ACA">
          <w:rPr>
            <w:noProof/>
            <w:webHidden/>
          </w:rPr>
          <w:t>7</w:t>
        </w:r>
        <w:r w:rsidR="002C0B9C">
          <w:rPr>
            <w:noProof/>
            <w:webHidden/>
          </w:rPr>
          <w:fldChar w:fldCharType="end"/>
        </w:r>
      </w:hyperlink>
    </w:p>
    <w:p w14:paraId="4118DB27" w14:textId="669125CA" w:rsidR="002C0B9C" w:rsidRDefault="00F82416" w:rsidP="002C0B9C">
      <w:pPr>
        <w:pStyle w:val="TableofFigures"/>
        <w:tabs>
          <w:tab w:val="right" w:leader="dot" w:pos="9888"/>
        </w:tabs>
        <w:spacing w:after="16"/>
        <w:rPr>
          <w:rFonts w:eastAsiaTheme="minorEastAsia"/>
          <w:noProof/>
          <w:lang w:val="en-CA" w:eastAsia="en-CA"/>
        </w:rPr>
      </w:pPr>
      <w:hyperlink r:id="rId21" w:anchor="_Toc63256566" w:history="1">
        <w:r w:rsidR="002C0B9C" w:rsidRPr="004024D9">
          <w:rPr>
            <w:rStyle w:val="Hyperlink"/>
            <w:noProof/>
          </w:rPr>
          <w:t>Figure 7: Geological material endurants</w:t>
        </w:r>
        <w:r w:rsidR="002C0B9C">
          <w:rPr>
            <w:noProof/>
            <w:webHidden/>
          </w:rPr>
          <w:tab/>
        </w:r>
        <w:r w:rsidR="002C0B9C">
          <w:rPr>
            <w:noProof/>
            <w:webHidden/>
          </w:rPr>
          <w:fldChar w:fldCharType="begin"/>
        </w:r>
        <w:r w:rsidR="002C0B9C">
          <w:rPr>
            <w:noProof/>
            <w:webHidden/>
          </w:rPr>
          <w:instrText xml:space="preserve"> PAGEREF _Toc63256566 \h </w:instrText>
        </w:r>
        <w:r w:rsidR="002C0B9C">
          <w:rPr>
            <w:noProof/>
            <w:webHidden/>
          </w:rPr>
        </w:r>
        <w:r w:rsidR="002C0B9C">
          <w:rPr>
            <w:noProof/>
            <w:webHidden/>
          </w:rPr>
          <w:fldChar w:fldCharType="separate"/>
        </w:r>
        <w:r w:rsidR="00001ACA">
          <w:rPr>
            <w:noProof/>
            <w:webHidden/>
          </w:rPr>
          <w:t>8</w:t>
        </w:r>
        <w:r w:rsidR="002C0B9C">
          <w:rPr>
            <w:noProof/>
            <w:webHidden/>
          </w:rPr>
          <w:fldChar w:fldCharType="end"/>
        </w:r>
      </w:hyperlink>
    </w:p>
    <w:p w14:paraId="719C49B2" w14:textId="51B35956" w:rsidR="002C0B9C" w:rsidRDefault="00F82416" w:rsidP="002C0B9C">
      <w:pPr>
        <w:pStyle w:val="TableofFigures"/>
        <w:tabs>
          <w:tab w:val="right" w:leader="dot" w:pos="9888"/>
        </w:tabs>
        <w:spacing w:after="16"/>
        <w:rPr>
          <w:rFonts w:eastAsiaTheme="minorEastAsia"/>
          <w:noProof/>
          <w:lang w:val="en-CA" w:eastAsia="en-CA"/>
        </w:rPr>
      </w:pPr>
      <w:hyperlink r:id="rId22" w:anchor="_Toc63256567" w:history="1">
        <w:r w:rsidR="002C0B9C" w:rsidRPr="004024D9">
          <w:rPr>
            <w:rStyle w:val="Hyperlink"/>
            <w:noProof/>
          </w:rPr>
          <w:t>Figure 8: Geological perdurants</w:t>
        </w:r>
        <w:r w:rsidR="002C0B9C">
          <w:rPr>
            <w:noProof/>
            <w:webHidden/>
          </w:rPr>
          <w:tab/>
        </w:r>
        <w:r w:rsidR="002C0B9C">
          <w:rPr>
            <w:noProof/>
            <w:webHidden/>
          </w:rPr>
          <w:fldChar w:fldCharType="begin"/>
        </w:r>
        <w:r w:rsidR="002C0B9C">
          <w:rPr>
            <w:noProof/>
            <w:webHidden/>
          </w:rPr>
          <w:instrText xml:space="preserve"> PAGEREF _Toc63256567 \h </w:instrText>
        </w:r>
        <w:r w:rsidR="002C0B9C">
          <w:rPr>
            <w:noProof/>
            <w:webHidden/>
          </w:rPr>
        </w:r>
        <w:r w:rsidR="002C0B9C">
          <w:rPr>
            <w:noProof/>
            <w:webHidden/>
          </w:rPr>
          <w:fldChar w:fldCharType="separate"/>
        </w:r>
        <w:r w:rsidR="00001ACA">
          <w:rPr>
            <w:noProof/>
            <w:webHidden/>
          </w:rPr>
          <w:t>9</w:t>
        </w:r>
        <w:r w:rsidR="002C0B9C">
          <w:rPr>
            <w:noProof/>
            <w:webHidden/>
          </w:rPr>
          <w:fldChar w:fldCharType="end"/>
        </w:r>
      </w:hyperlink>
    </w:p>
    <w:p w14:paraId="13C42C66" w14:textId="3C2EF394" w:rsidR="002C0B9C" w:rsidRDefault="00F82416" w:rsidP="002C0B9C">
      <w:pPr>
        <w:pStyle w:val="TableofFigures"/>
        <w:tabs>
          <w:tab w:val="right" w:leader="dot" w:pos="9888"/>
        </w:tabs>
        <w:spacing w:after="16"/>
        <w:rPr>
          <w:rFonts w:eastAsiaTheme="minorEastAsia"/>
          <w:noProof/>
          <w:lang w:val="en-CA" w:eastAsia="en-CA"/>
        </w:rPr>
      </w:pPr>
      <w:hyperlink r:id="rId23" w:anchor="_Toc63256568" w:history="1">
        <w:r w:rsidR="002C0B9C" w:rsidRPr="004024D9">
          <w:rPr>
            <w:rStyle w:val="Hyperlink"/>
            <w:noProof/>
          </w:rPr>
          <w:t>Figure 9: Geological features</w:t>
        </w:r>
        <w:r w:rsidR="002C0B9C">
          <w:rPr>
            <w:noProof/>
            <w:webHidden/>
          </w:rPr>
          <w:tab/>
        </w:r>
        <w:r w:rsidR="002C0B9C">
          <w:rPr>
            <w:noProof/>
            <w:webHidden/>
          </w:rPr>
          <w:fldChar w:fldCharType="begin"/>
        </w:r>
        <w:r w:rsidR="002C0B9C">
          <w:rPr>
            <w:noProof/>
            <w:webHidden/>
          </w:rPr>
          <w:instrText xml:space="preserve"> PAGEREF _Toc63256568 \h </w:instrText>
        </w:r>
        <w:r w:rsidR="002C0B9C">
          <w:rPr>
            <w:noProof/>
            <w:webHidden/>
          </w:rPr>
        </w:r>
        <w:r w:rsidR="002C0B9C">
          <w:rPr>
            <w:noProof/>
            <w:webHidden/>
          </w:rPr>
          <w:fldChar w:fldCharType="separate"/>
        </w:r>
        <w:r w:rsidR="00001ACA">
          <w:rPr>
            <w:noProof/>
            <w:webHidden/>
          </w:rPr>
          <w:t>10</w:t>
        </w:r>
        <w:r w:rsidR="002C0B9C">
          <w:rPr>
            <w:noProof/>
            <w:webHidden/>
          </w:rPr>
          <w:fldChar w:fldCharType="end"/>
        </w:r>
      </w:hyperlink>
    </w:p>
    <w:p w14:paraId="67E80CE9" w14:textId="79C7DEB1" w:rsidR="002C0B9C" w:rsidRDefault="00F82416" w:rsidP="002C0B9C">
      <w:pPr>
        <w:pStyle w:val="TableofFigures"/>
        <w:tabs>
          <w:tab w:val="right" w:leader="dot" w:pos="9888"/>
        </w:tabs>
        <w:spacing w:after="16"/>
        <w:rPr>
          <w:rFonts w:eastAsiaTheme="minorEastAsia"/>
          <w:noProof/>
          <w:lang w:val="en-CA" w:eastAsia="en-CA"/>
        </w:rPr>
      </w:pPr>
      <w:hyperlink w:anchor="_Toc63256569" w:history="1">
        <w:r w:rsidR="002C0B9C" w:rsidRPr="004024D9">
          <w:rPr>
            <w:rStyle w:val="Hyperlink"/>
            <w:noProof/>
          </w:rPr>
          <w:t>Figure 10: Rock material and role example</w:t>
        </w:r>
        <w:r w:rsidR="002C0B9C">
          <w:rPr>
            <w:noProof/>
            <w:webHidden/>
          </w:rPr>
          <w:tab/>
        </w:r>
        <w:r w:rsidR="002C0B9C">
          <w:rPr>
            <w:noProof/>
            <w:webHidden/>
          </w:rPr>
          <w:fldChar w:fldCharType="begin"/>
        </w:r>
        <w:r w:rsidR="002C0B9C">
          <w:rPr>
            <w:noProof/>
            <w:webHidden/>
          </w:rPr>
          <w:instrText xml:space="preserve"> PAGEREF _Toc63256569 \h </w:instrText>
        </w:r>
        <w:r w:rsidR="002C0B9C">
          <w:rPr>
            <w:noProof/>
            <w:webHidden/>
          </w:rPr>
        </w:r>
        <w:r w:rsidR="002C0B9C">
          <w:rPr>
            <w:noProof/>
            <w:webHidden/>
          </w:rPr>
          <w:fldChar w:fldCharType="separate"/>
        </w:r>
        <w:r w:rsidR="00001ACA">
          <w:rPr>
            <w:noProof/>
            <w:webHidden/>
          </w:rPr>
          <w:t>19</w:t>
        </w:r>
        <w:r w:rsidR="002C0B9C">
          <w:rPr>
            <w:noProof/>
            <w:webHidden/>
          </w:rPr>
          <w:fldChar w:fldCharType="end"/>
        </w:r>
      </w:hyperlink>
    </w:p>
    <w:p w14:paraId="4C4427E7" w14:textId="27D4ED2E" w:rsidR="002C0B9C" w:rsidRDefault="00F82416" w:rsidP="002C0B9C">
      <w:pPr>
        <w:pStyle w:val="TableofFigures"/>
        <w:tabs>
          <w:tab w:val="right" w:leader="dot" w:pos="9888"/>
        </w:tabs>
        <w:spacing w:after="16"/>
        <w:rPr>
          <w:rFonts w:eastAsiaTheme="minorEastAsia"/>
          <w:noProof/>
          <w:lang w:val="en-CA" w:eastAsia="en-CA"/>
        </w:rPr>
      </w:pPr>
      <w:hyperlink w:anchor="_Toc63256570" w:history="1">
        <w:r w:rsidR="002C0B9C" w:rsidRPr="004024D9">
          <w:rPr>
            <w:rStyle w:val="Hyperlink"/>
            <w:noProof/>
          </w:rPr>
          <w:t>Figure 11: Geological unit, role, and rock material example</w:t>
        </w:r>
        <w:r w:rsidR="002C0B9C">
          <w:rPr>
            <w:noProof/>
            <w:webHidden/>
          </w:rPr>
          <w:tab/>
        </w:r>
        <w:r w:rsidR="002C0B9C">
          <w:rPr>
            <w:noProof/>
            <w:webHidden/>
          </w:rPr>
          <w:fldChar w:fldCharType="begin"/>
        </w:r>
        <w:r w:rsidR="002C0B9C">
          <w:rPr>
            <w:noProof/>
            <w:webHidden/>
          </w:rPr>
          <w:instrText xml:space="preserve"> PAGEREF _Toc63256570 \h </w:instrText>
        </w:r>
        <w:r w:rsidR="002C0B9C">
          <w:rPr>
            <w:noProof/>
            <w:webHidden/>
          </w:rPr>
        </w:r>
        <w:r w:rsidR="002C0B9C">
          <w:rPr>
            <w:noProof/>
            <w:webHidden/>
          </w:rPr>
          <w:fldChar w:fldCharType="separate"/>
        </w:r>
        <w:r w:rsidR="00001ACA">
          <w:rPr>
            <w:noProof/>
            <w:webHidden/>
          </w:rPr>
          <w:t>20</w:t>
        </w:r>
        <w:r w:rsidR="002C0B9C">
          <w:rPr>
            <w:noProof/>
            <w:webHidden/>
          </w:rPr>
          <w:fldChar w:fldCharType="end"/>
        </w:r>
      </w:hyperlink>
    </w:p>
    <w:p w14:paraId="6DBB99EA" w14:textId="7875F899" w:rsidR="002C0B9C" w:rsidRDefault="00F82416" w:rsidP="002C0B9C">
      <w:pPr>
        <w:pStyle w:val="TableofFigures"/>
        <w:tabs>
          <w:tab w:val="right" w:leader="dot" w:pos="9888"/>
        </w:tabs>
        <w:spacing w:after="16"/>
        <w:rPr>
          <w:rFonts w:eastAsiaTheme="minorEastAsia"/>
          <w:noProof/>
          <w:lang w:val="en-CA" w:eastAsia="en-CA"/>
        </w:rPr>
      </w:pPr>
      <w:hyperlink w:anchor="_Toc63256571" w:history="1">
        <w:r w:rsidR="002C0B9C" w:rsidRPr="004024D9">
          <w:rPr>
            <w:rStyle w:val="Hyperlink"/>
            <w:noProof/>
          </w:rPr>
          <w:t>Figure 12: Rock sample example</w:t>
        </w:r>
        <w:r w:rsidR="002C0B9C">
          <w:rPr>
            <w:noProof/>
            <w:webHidden/>
          </w:rPr>
          <w:tab/>
        </w:r>
        <w:r w:rsidR="002C0B9C">
          <w:rPr>
            <w:noProof/>
            <w:webHidden/>
          </w:rPr>
          <w:fldChar w:fldCharType="begin"/>
        </w:r>
        <w:r w:rsidR="002C0B9C">
          <w:rPr>
            <w:noProof/>
            <w:webHidden/>
          </w:rPr>
          <w:instrText xml:space="preserve"> PAGEREF _Toc63256571 \h </w:instrText>
        </w:r>
        <w:r w:rsidR="002C0B9C">
          <w:rPr>
            <w:noProof/>
            <w:webHidden/>
          </w:rPr>
        </w:r>
        <w:r w:rsidR="002C0B9C">
          <w:rPr>
            <w:noProof/>
            <w:webHidden/>
          </w:rPr>
          <w:fldChar w:fldCharType="separate"/>
        </w:r>
        <w:r w:rsidR="00001ACA">
          <w:rPr>
            <w:noProof/>
            <w:webHidden/>
          </w:rPr>
          <w:t>22</w:t>
        </w:r>
        <w:r w:rsidR="002C0B9C">
          <w:rPr>
            <w:noProof/>
            <w:webHidden/>
          </w:rPr>
          <w:fldChar w:fldCharType="end"/>
        </w:r>
      </w:hyperlink>
    </w:p>
    <w:p w14:paraId="510C8D68" w14:textId="5C26E089" w:rsidR="002C0B9C" w:rsidRDefault="00F82416" w:rsidP="002C0B9C">
      <w:pPr>
        <w:pStyle w:val="TableofFigures"/>
        <w:tabs>
          <w:tab w:val="right" w:leader="dot" w:pos="9888"/>
        </w:tabs>
        <w:spacing w:after="16"/>
        <w:rPr>
          <w:rFonts w:eastAsiaTheme="minorEastAsia"/>
          <w:noProof/>
          <w:lang w:val="en-CA" w:eastAsia="en-CA"/>
        </w:rPr>
      </w:pPr>
      <w:hyperlink w:anchor="_Toc63256572" w:history="1">
        <w:r w:rsidR="002C0B9C" w:rsidRPr="004024D9">
          <w:rPr>
            <w:rStyle w:val="Hyperlink"/>
            <w:noProof/>
          </w:rPr>
          <w:t>Figure 13. Partial results from SPARQL query for geological time units</w:t>
        </w:r>
        <w:r w:rsidR="002C0B9C">
          <w:rPr>
            <w:noProof/>
            <w:webHidden/>
          </w:rPr>
          <w:tab/>
        </w:r>
        <w:r w:rsidR="002C0B9C">
          <w:rPr>
            <w:noProof/>
            <w:webHidden/>
          </w:rPr>
          <w:fldChar w:fldCharType="begin"/>
        </w:r>
        <w:r w:rsidR="002C0B9C">
          <w:rPr>
            <w:noProof/>
            <w:webHidden/>
          </w:rPr>
          <w:instrText xml:space="preserve"> PAGEREF _Toc63256572 \h </w:instrText>
        </w:r>
        <w:r w:rsidR="002C0B9C">
          <w:rPr>
            <w:noProof/>
            <w:webHidden/>
          </w:rPr>
        </w:r>
        <w:r w:rsidR="002C0B9C">
          <w:rPr>
            <w:noProof/>
            <w:webHidden/>
          </w:rPr>
          <w:fldChar w:fldCharType="separate"/>
        </w:r>
        <w:r w:rsidR="00001ACA">
          <w:rPr>
            <w:noProof/>
            <w:webHidden/>
          </w:rPr>
          <w:t>25</w:t>
        </w:r>
        <w:r w:rsidR="002C0B9C">
          <w:rPr>
            <w:noProof/>
            <w:webHidden/>
          </w:rPr>
          <w:fldChar w:fldCharType="end"/>
        </w:r>
      </w:hyperlink>
    </w:p>
    <w:p w14:paraId="6E87D998" w14:textId="5CE00F01" w:rsidR="007D2736" w:rsidRDefault="007D2736" w:rsidP="002C0B9C">
      <w:pPr>
        <w:spacing w:after="16"/>
        <w:rPr>
          <w:b/>
          <w:bCs/>
          <w:noProof/>
        </w:rPr>
      </w:pPr>
      <w:r>
        <w:rPr>
          <w:b/>
          <w:bCs/>
          <w:noProof/>
        </w:rPr>
        <w:fldChar w:fldCharType="end"/>
      </w:r>
    </w:p>
    <w:p w14:paraId="2604991F" w14:textId="51BD8647" w:rsidR="002C0B9C" w:rsidRPr="007D2736" w:rsidRDefault="002C0B9C" w:rsidP="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Tables</w:t>
      </w:r>
    </w:p>
    <w:p w14:paraId="3B074D34" w14:textId="54721D0D" w:rsidR="00A9500F" w:rsidRDefault="0039339E">
      <w:pPr>
        <w:pStyle w:val="TableofFigures"/>
        <w:tabs>
          <w:tab w:val="right" w:leader="dot" w:pos="9888"/>
        </w:tabs>
        <w:rPr>
          <w:rFonts w:eastAsiaTheme="minorEastAsia"/>
          <w:noProof/>
          <w:lang w:val="en-CA" w:eastAsia="en-CA"/>
        </w:rPr>
      </w:pPr>
      <w:r>
        <w:fldChar w:fldCharType="begin"/>
      </w:r>
      <w:r>
        <w:instrText xml:space="preserve"> TOC \h \z \c "Table" </w:instrText>
      </w:r>
      <w:r>
        <w:fldChar w:fldCharType="separate"/>
      </w:r>
      <w:hyperlink w:anchor="_Toc63256959" w:history="1">
        <w:r w:rsidR="00A9500F" w:rsidRPr="00CC194A">
          <w:rPr>
            <w:rStyle w:val="Hyperlink"/>
            <w:noProof/>
          </w:rPr>
          <w:t>Table 1.  GSO geological feature examples</w:t>
        </w:r>
        <w:r w:rsidR="00A9500F">
          <w:rPr>
            <w:noProof/>
            <w:webHidden/>
          </w:rPr>
          <w:tab/>
        </w:r>
        <w:r w:rsidR="00A9500F">
          <w:rPr>
            <w:noProof/>
            <w:webHidden/>
          </w:rPr>
          <w:fldChar w:fldCharType="begin"/>
        </w:r>
        <w:r w:rsidR="00A9500F">
          <w:rPr>
            <w:noProof/>
            <w:webHidden/>
          </w:rPr>
          <w:instrText xml:space="preserve"> PAGEREF _Toc63256959 \h </w:instrText>
        </w:r>
        <w:r w:rsidR="00A9500F">
          <w:rPr>
            <w:noProof/>
            <w:webHidden/>
          </w:rPr>
        </w:r>
        <w:r w:rsidR="00A9500F">
          <w:rPr>
            <w:noProof/>
            <w:webHidden/>
          </w:rPr>
          <w:fldChar w:fldCharType="separate"/>
        </w:r>
        <w:r w:rsidR="00001ACA">
          <w:rPr>
            <w:noProof/>
            <w:webHidden/>
          </w:rPr>
          <w:t>11</w:t>
        </w:r>
        <w:r w:rsidR="00A9500F">
          <w:rPr>
            <w:noProof/>
            <w:webHidden/>
          </w:rPr>
          <w:fldChar w:fldCharType="end"/>
        </w:r>
      </w:hyperlink>
    </w:p>
    <w:p w14:paraId="2229A60D" w14:textId="523E1FE7" w:rsidR="00A9500F" w:rsidRDefault="00F82416">
      <w:pPr>
        <w:pStyle w:val="TableofFigures"/>
        <w:tabs>
          <w:tab w:val="right" w:leader="dot" w:pos="9888"/>
        </w:tabs>
        <w:rPr>
          <w:rFonts w:eastAsiaTheme="minorEastAsia"/>
          <w:noProof/>
          <w:lang w:val="en-CA" w:eastAsia="en-CA"/>
        </w:rPr>
      </w:pPr>
      <w:hyperlink w:anchor="_Toc63256960" w:history="1">
        <w:r w:rsidR="00A9500F" w:rsidRPr="00CC194A">
          <w:rPr>
            <w:rStyle w:val="Hyperlink"/>
            <w:noProof/>
          </w:rPr>
          <w:t>Table 2: GSO Geology types</w:t>
        </w:r>
        <w:r w:rsidR="00A9500F">
          <w:rPr>
            <w:noProof/>
            <w:webHidden/>
          </w:rPr>
          <w:tab/>
        </w:r>
        <w:r w:rsidR="00A9500F">
          <w:rPr>
            <w:noProof/>
            <w:webHidden/>
          </w:rPr>
          <w:fldChar w:fldCharType="begin"/>
        </w:r>
        <w:r w:rsidR="00A9500F">
          <w:rPr>
            <w:noProof/>
            <w:webHidden/>
          </w:rPr>
          <w:instrText xml:space="preserve"> PAGEREF _Toc63256960 \h </w:instrText>
        </w:r>
        <w:r w:rsidR="00A9500F">
          <w:rPr>
            <w:noProof/>
            <w:webHidden/>
          </w:rPr>
        </w:r>
        <w:r w:rsidR="00A9500F">
          <w:rPr>
            <w:noProof/>
            <w:webHidden/>
          </w:rPr>
          <w:fldChar w:fldCharType="separate"/>
        </w:r>
        <w:r w:rsidR="00001ACA">
          <w:rPr>
            <w:noProof/>
            <w:webHidden/>
          </w:rPr>
          <w:t>12</w:t>
        </w:r>
        <w:r w:rsidR="00A9500F">
          <w:rPr>
            <w:noProof/>
            <w:webHidden/>
          </w:rPr>
          <w:fldChar w:fldCharType="end"/>
        </w:r>
      </w:hyperlink>
    </w:p>
    <w:p w14:paraId="32D3F240" w14:textId="391C7CFD" w:rsidR="00A9500F" w:rsidRDefault="00F82416">
      <w:pPr>
        <w:pStyle w:val="TableofFigures"/>
        <w:tabs>
          <w:tab w:val="right" w:leader="dot" w:pos="9888"/>
        </w:tabs>
        <w:rPr>
          <w:rFonts w:eastAsiaTheme="minorEastAsia"/>
          <w:noProof/>
          <w:lang w:val="en-CA" w:eastAsia="en-CA"/>
        </w:rPr>
      </w:pPr>
      <w:hyperlink w:anchor="_Toc63256961" w:history="1">
        <w:r w:rsidR="00A9500F" w:rsidRPr="00CC194A">
          <w:rPr>
            <w:rStyle w:val="Hyperlink"/>
            <w:noProof/>
          </w:rPr>
          <w:t>Table 3: GSO Modules</w:t>
        </w:r>
        <w:r w:rsidR="00A9500F">
          <w:rPr>
            <w:noProof/>
            <w:webHidden/>
          </w:rPr>
          <w:tab/>
        </w:r>
        <w:r w:rsidR="00A9500F">
          <w:rPr>
            <w:noProof/>
            <w:webHidden/>
          </w:rPr>
          <w:fldChar w:fldCharType="begin"/>
        </w:r>
        <w:r w:rsidR="00A9500F">
          <w:rPr>
            <w:noProof/>
            <w:webHidden/>
          </w:rPr>
          <w:instrText xml:space="preserve"> PAGEREF _Toc63256961 \h </w:instrText>
        </w:r>
        <w:r w:rsidR="00A9500F">
          <w:rPr>
            <w:noProof/>
            <w:webHidden/>
          </w:rPr>
        </w:r>
        <w:r w:rsidR="00A9500F">
          <w:rPr>
            <w:noProof/>
            <w:webHidden/>
          </w:rPr>
          <w:fldChar w:fldCharType="separate"/>
        </w:r>
        <w:r w:rsidR="00001ACA">
          <w:rPr>
            <w:noProof/>
            <w:webHidden/>
          </w:rPr>
          <w:t>14</w:t>
        </w:r>
        <w:r w:rsidR="00A9500F">
          <w:rPr>
            <w:noProof/>
            <w:webHidden/>
          </w:rPr>
          <w:fldChar w:fldCharType="end"/>
        </w:r>
      </w:hyperlink>
    </w:p>
    <w:p w14:paraId="5B37F0D7" w14:textId="140FBE61" w:rsidR="007D2736" w:rsidRDefault="0039339E">
      <w:r>
        <w:fldChar w:fldCharType="end"/>
      </w:r>
    </w:p>
    <w:p w14:paraId="684A4A83" w14:textId="77777777" w:rsidR="00476017" w:rsidRDefault="00476017">
      <w:pPr>
        <w:jc w:val="left"/>
        <w:rPr>
          <w:rFonts w:asciiTheme="majorHAnsi" w:eastAsiaTheme="majorEastAsia" w:hAnsiTheme="majorHAnsi" w:cstheme="majorBidi"/>
          <w:color w:val="2F5496" w:themeColor="accent1" w:themeShade="BF"/>
          <w:sz w:val="32"/>
          <w:szCs w:val="32"/>
        </w:rPr>
      </w:pPr>
      <w:r>
        <w:br w:type="page"/>
      </w:r>
    </w:p>
    <w:p w14:paraId="7CE26588" w14:textId="3B1679C5" w:rsidR="00D84BCD" w:rsidRDefault="00561FAC" w:rsidP="00F77958">
      <w:pPr>
        <w:pStyle w:val="Heading1"/>
      </w:pPr>
      <w:bookmarkStart w:id="0" w:name="_Toc63342976"/>
      <w:bookmarkStart w:id="1" w:name="_Toc63343194"/>
      <w:r>
        <w:lastRenderedPageBreak/>
        <w:t>Introduction</w:t>
      </w:r>
      <w:bookmarkEnd w:id="0"/>
      <w:bookmarkEnd w:id="1"/>
    </w:p>
    <w:p w14:paraId="38C4F1C5" w14:textId="1476E087" w:rsidR="00FC5EFA" w:rsidRDefault="00515DBF" w:rsidP="00F77958">
      <w:pPr>
        <w:rPr>
          <w:lang w:val="en-AU"/>
        </w:rPr>
      </w:pPr>
      <w:r>
        <w:rPr>
          <w:lang w:val="en-AU"/>
        </w:rPr>
        <w:t xml:space="preserve">The </w:t>
      </w:r>
      <w:proofErr w:type="spellStart"/>
      <w:r>
        <w:rPr>
          <w:lang w:val="en-AU"/>
        </w:rPr>
        <w:t>GeoS</w:t>
      </w:r>
      <w:r w:rsidR="00A2079D">
        <w:rPr>
          <w:lang w:val="en-AU"/>
        </w:rPr>
        <w:t>cience</w:t>
      </w:r>
      <w:proofErr w:type="spellEnd"/>
      <w:r w:rsidR="00A2079D">
        <w:rPr>
          <w:lang w:val="en-AU"/>
        </w:rPr>
        <w:t xml:space="preserv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sidR="0075189E">
        <w:rPr>
          <w:lang w:val="en-AU"/>
        </w:rPr>
        <w:t xml:space="preserve">geoscience </w:t>
      </w:r>
      <w:r>
        <w:rPr>
          <w:lang w:val="en-AU"/>
        </w:rPr>
        <w:t>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C01069">
        <w:rPr>
          <w:lang w:val="en-AU"/>
        </w:rPr>
        <w:t xml:space="preserve"> a foundational layer applicable to any discipline, a geological layer forming the root for any aspect of geology</w:t>
      </w:r>
      <w:r w:rsidR="00FE03C7">
        <w:rPr>
          <w:lang w:val="en-AU"/>
        </w:rPr>
        <w:t>, as well as detailed modules that can be refined or supplemented as required</w:t>
      </w:r>
      <w:r w:rsidR="00C01069">
        <w:rPr>
          <w:lang w:val="en-AU"/>
        </w:rPr>
        <w:t xml:space="preserve"> for specific </w:t>
      </w:r>
      <w:r w:rsidR="00362A55">
        <w:rPr>
          <w:lang w:val="en-AU"/>
        </w:rPr>
        <w:t>purposes</w:t>
      </w:r>
      <w:r w:rsidR="00FC5EFA">
        <w:rPr>
          <w:lang w:val="en-AU"/>
        </w:rPr>
        <w:t>:</w:t>
      </w:r>
    </w:p>
    <w:p w14:paraId="507F9731" w14:textId="04799CD0" w:rsidR="00FC5EFA" w:rsidRDefault="00FC5EFA" w:rsidP="00F77958">
      <w:r>
        <w:rPr>
          <w:lang w:val="en-AU"/>
        </w:rPr>
        <w:t>(1)</w:t>
      </w:r>
      <w:r w:rsidR="00F4650B">
        <w:rPr>
          <w:lang w:val="en-AU"/>
        </w:rPr>
        <w:t xml:space="preserve"> </w:t>
      </w:r>
      <w:r>
        <w:rPr>
          <w:lang w:val="en-AU"/>
        </w:rPr>
        <w:t xml:space="preserve">For its topmost foundational layer, </w:t>
      </w:r>
      <w:r w:rsidR="00512A85">
        <w:rPr>
          <w:lang w:val="en-AU"/>
        </w:rPr>
        <w:t>GSO</w:t>
      </w:r>
      <w:r w:rsidR="00515DBF">
        <w:rPr>
          <w:lang w:val="en-AU"/>
        </w:rPr>
        <w:t xml:space="preserve"> </w:t>
      </w:r>
      <w:r>
        <w:rPr>
          <w:lang w:val="en-AU"/>
        </w:rPr>
        <w:t xml:space="preserve">it is inspired by existing </w:t>
      </w:r>
      <w:r w:rsidR="00515DBF">
        <w:rPr>
          <w:lang w:val="en-AU"/>
        </w:rPr>
        <w:t xml:space="preserve">foundational ontologies, primarily </w:t>
      </w:r>
      <w:r w:rsidR="003F439B">
        <w:t>DOLCE (Masolo et al., 2003;</w:t>
      </w:r>
      <w:r w:rsidR="00515DBF">
        <w:t xml:space="preserve"> Borgo and Masolo, 2010)</w:t>
      </w:r>
      <w:r>
        <w:t xml:space="preserve">, </w:t>
      </w:r>
      <w:r w:rsidR="003F439B">
        <w:t>Basic Formal Ontology (BFO;</w:t>
      </w:r>
      <w:r w:rsidR="00515DBF">
        <w:t xml:space="preserve"> Arp</w:t>
      </w:r>
      <w:r w:rsidR="00515DBF" w:rsidRPr="003F439B">
        <w:rPr>
          <w:i/>
        </w:rPr>
        <w:t xml:space="preserve"> et al</w:t>
      </w:r>
      <w:r w:rsidR="00515DBF">
        <w:t>., 2015)</w:t>
      </w:r>
      <w:r w:rsidR="00FD7DF7">
        <w:t xml:space="preserve">, </w:t>
      </w:r>
      <w:r>
        <w:t>and Unified Foundational Ontology (</w:t>
      </w:r>
      <w:r w:rsidR="003F439B">
        <w:t>UFO;</w:t>
      </w:r>
      <w:r w:rsidR="00512A85">
        <w:t xml:space="preserve"> Guizzardi </w:t>
      </w:r>
      <w:r w:rsidR="003F439B">
        <w:t>&amp; Wagner, 2010</w:t>
      </w:r>
      <w:r>
        <w:t xml:space="preserve">), </w:t>
      </w:r>
      <w:r w:rsidR="003F439B">
        <w:t>adapting</w:t>
      </w:r>
      <w:r w:rsidR="00FD7DF7">
        <w:t xml:space="preserve"> </w:t>
      </w:r>
      <w:r w:rsidR="00B508DD">
        <w:t xml:space="preserve">key items </w:t>
      </w:r>
      <w:r w:rsidR="00FD7DF7">
        <w:t>and integrat</w:t>
      </w:r>
      <w:r>
        <w:t>ing</w:t>
      </w:r>
      <w:r w:rsidR="00FD7DF7">
        <w:t xml:space="preserve"> them in a </w:t>
      </w:r>
      <w:r w:rsidR="00F70752">
        <w:t xml:space="preserve">unique </w:t>
      </w:r>
      <w:r w:rsidR="00FD7DF7">
        <w:t>way</w:t>
      </w:r>
      <w:r w:rsidR="00C01069">
        <w:t xml:space="preserve">. </w:t>
      </w:r>
    </w:p>
    <w:p w14:paraId="1543FE11" w14:textId="73EA7769" w:rsidR="00FC5EFA" w:rsidRDefault="00FC5EFA" w:rsidP="00F77958">
      <w:pPr>
        <w:rPr>
          <w:lang w:val="en-AU"/>
        </w:rPr>
      </w:pPr>
      <w:r>
        <w:t xml:space="preserve">(2) </w:t>
      </w:r>
      <w:r w:rsidR="00512A85">
        <w:t xml:space="preserve">For its middle layer - the </w:t>
      </w:r>
      <w:r w:rsidR="00C01069">
        <w:t xml:space="preserve">root </w:t>
      </w:r>
      <w:r w:rsidR="0075189E">
        <w:t xml:space="preserve">geoscience </w:t>
      </w:r>
      <w:r w:rsidR="00C01069">
        <w:t xml:space="preserve">layer </w:t>
      </w:r>
      <w:r w:rsidR="00512A85">
        <w:t xml:space="preserve">– GSO </w:t>
      </w:r>
      <w:r w:rsidR="00C01069">
        <w:t xml:space="preserve">builds on the NADM </w:t>
      </w:r>
      <w:r w:rsidR="00C01069">
        <w:rPr>
          <w:lang w:val="en-AU"/>
        </w:rPr>
        <w:t xml:space="preserve">(NADM 2004) </w:t>
      </w:r>
      <w:r w:rsidR="00C01069">
        <w:t xml:space="preserve">and GeoSciML </w:t>
      </w:r>
      <w:r w:rsidR="00C01069">
        <w:rPr>
          <w:lang w:val="en-AU"/>
        </w:rPr>
        <w:t>(</w:t>
      </w:r>
      <w:r w:rsidR="00C01069">
        <w:t xml:space="preserve">Raymond </w:t>
      </w:r>
      <w:r w:rsidR="00C01069" w:rsidRPr="003F439B">
        <w:rPr>
          <w:i/>
        </w:rPr>
        <w:t>et al</w:t>
      </w:r>
      <w:r w:rsidR="003F439B">
        <w:t>., 2012;</w:t>
      </w:r>
      <w:r w:rsidR="00C01069">
        <w:t xml:space="preserve"> CGI Data Model Working Group, 2012</w:t>
      </w:r>
      <w:r w:rsidR="00C01069">
        <w:rPr>
          <w:lang w:val="en-AU"/>
        </w:rPr>
        <w:t xml:space="preserve">) </w:t>
      </w:r>
      <w:r w:rsidR="00C01069">
        <w:t>initiatives, extending them conceptually</w:t>
      </w:r>
      <w:r w:rsidR="0088494F">
        <w:t xml:space="preserve"> to</w:t>
      </w:r>
      <w:r w:rsidR="00515DBF">
        <w:rPr>
          <w:lang w:val="en-AU"/>
        </w:rPr>
        <w:t xml:space="preserve"> </w:t>
      </w:r>
      <w:r w:rsidR="0088494F">
        <w:rPr>
          <w:lang w:val="en-AU"/>
        </w:rPr>
        <w:t>form</w:t>
      </w:r>
      <w:r w:rsidR="00C01069">
        <w:rPr>
          <w:lang w:val="en-AU"/>
        </w:rPr>
        <w:t xml:space="preserve"> a geological superstructure</w:t>
      </w:r>
      <w:r w:rsidR="005929A0">
        <w:rPr>
          <w:lang w:val="en-AU"/>
        </w:rPr>
        <w:t xml:space="preserve">. This superstructure aims to be a comprehensive foundation for representing any aspect of geology, including </w:t>
      </w:r>
      <w:r>
        <w:rPr>
          <w:lang w:val="en-AU"/>
        </w:rPr>
        <w:t>entities such as</w:t>
      </w:r>
      <w:r w:rsidR="00F4650B">
        <w:rPr>
          <w:lang w:val="en-AU"/>
        </w:rPr>
        <w:t xml:space="preserve"> </w:t>
      </w:r>
      <w:r w:rsidR="00D86376">
        <w:rPr>
          <w:lang w:val="en-AU"/>
        </w:rPr>
        <w:t>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 </w:t>
      </w:r>
    </w:p>
    <w:p w14:paraId="0B8A18A8" w14:textId="5B80EEE9" w:rsidR="00515DBF" w:rsidRDefault="00FC5EFA" w:rsidP="00F77958">
      <w:pPr>
        <w:rPr>
          <w:lang w:val="en-AU"/>
        </w:rPr>
      </w:pPr>
      <w:r>
        <w:rPr>
          <w:lang w:val="en-AU"/>
        </w:rPr>
        <w:t xml:space="preserve">(3) </w:t>
      </w:r>
      <w:r w:rsidR="00A24505">
        <w:rPr>
          <w:lang w:val="en-AU"/>
        </w:rPr>
        <w:t xml:space="preserve">The final layer consists of </w:t>
      </w:r>
      <w:r w:rsidR="0075189E">
        <w:rPr>
          <w:lang w:val="en-AU"/>
        </w:rPr>
        <w:t xml:space="preserve">geoscience </w:t>
      </w:r>
      <w:r w:rsidR="00A24505">
        <w:rPr>
          <w:lang w:val="en-AU"/>
        </w:rPr>
        <w:t xml:space="preserve">modules </w:t>
      </w:r>
      <w:r w:rsidR="005929A0">
        <w:rPr>
          <w:lang w:val="en-AU"/>
        </w:rPr>
        <w:t xml:space="preserve">that extend </w:t>
      </w:r>
      <w:r w:rsidR="0025634D">
        <w:rPr>
          <w:lang w:val="en-AU"/>
        </w:rPr>
        <w:t>the geological</w:t>
      </w:r>
      <w:r w:rsidR="00FD7DF7">
        <w:rPr>
          <w:lang w:val="en-AU"/>
        </w:rPr>
        <w:t xml:space="preserve"> superstructure, such as kinds of geological structures (e.g. various faults), </w:t>
      </w:r>
      <w:r w:rsidR="00512A85">
        <w:rPr>
          <w:lang w:val="en-AU"/>
        </w:rPr>
        <w:t>s</w:t>
      </w:r>
      <w:r w:rsidR="00F4650B">
        <w:rPr>
          <w:lang w:val="en-AU"/>
        </w:rPr>
        <w:t>pe</w:t>
      </w:r>
      <w:r w:rsidR="00512A85">
        <w:rPr>
          <w:lang w:val="en-AU"/>
        </w:rPr>
        <w:t xml:space="preserve">cific </w:t>
      </w:r>
      <w:r w:rsidR="00FD7DF7">
        <w:rPr>
          <w:lang w:val="en-AU"/>
        </w:rPr>
        <w:t xml:space="preserve">time scales (e.g. ICS 2017), or </w:t>
      </w:r>
      <w:r w:rsidR="00512A85">
        <w:rPr>
          <w:lang w:val="en-AU"/>
        </w:rPr>
        <w:t xml:space="preserve">kinds of </w:t>
      </w:r>
      <w:r w:rsidR="00FD7DF7">
        <w:rPr>
          <w:lang w:val="en-AU"/>
        </w:rPr>
        <w:t>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 xml:space="preserve">modules for specific needs, </w:t>
      </w:r>
      <w:r w:rsidR="005929A0">
        <w:t>allowing for</w:t>
      </w:r>
      <w:r w:rsidR="0025634D">
        <w:t xml:space="preserve"> </w:t>
      </w:r>
      <w:r w:rsidR="005929A0">
        <w:t xml:space="preserve">the development of </w:t>
      </w:r>
      <w:r w:rsidR="00667E2C">
        <w:t>customized extensions</w:t>
      </w:r>
      <w:r w:rsidR="00F37D09">
        <w:t xml:space="preserve"> </w:t>
      </w:r>
      <w:r w:rsidR="00532779">
        <w:t xml:space="preserve">for </w:t>
      </w:r>
      <w:r w:rsidR="00667E2C">
        <w:t xml:space="preserve">distinct </w:t>
      </w:r>
      <w:r w:rsidR="005929A0">
        <w:t xml:space="preserve">organizations or </w:t>
      </w:r>
      <w:r w:rsidR="00512A85">
        <w:t>systems</w:t>
      </w:r>
      <w:r w:rsidR="00F37D09">
        <w:t>.</w:t>
      </w:r>
    </w:p>
    <w:p w14:paraId="357101DE" w14:textId="64AE2F88" w:rsidR="006A566C" w:rsidRDefault="00515DBF" w:rsidP="00F77958">
      <w:pPr>
        <w:rPr>
          <w:lang w:val="en-AU"/>
        </w:rPr>
      </w:pPr>
      <w:r>
        <w:rPr>
          <w:lang w:val="en-AU"/>
        </w:rPr>
        <w:t xml:space="preserve">Although intended for general </w:t>
      </w:r>
      <w:r w:rsidR="00512A85">
        <w:rPr>
          <w:lang w:val="en-AU"/>
        </w:rPr>
        <w:t xml:space="preserve">geoscience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 xml:space="preserve">This requires GSO to be easily deployable in internet-free environments, such as remote mining and field camps, and to be readily </w:t>
      </w:r>
      <w:r w:rsidR="006A566C">
        <w:rPr>
          <w:lang w:val="en-AU"/>
        </w:rPr>
        <w:t>coupled</w:t>
      </w:r>
      <w:r w:rsidR="00D07F19">
        <w:rPr>
          <w:lang w:val="en-AU"/>
        </w:rPr>
        <w:t xml:space="preserve"> with 3D modelling software</w:t>
      </w:r>
      <w:r w:rsidR="00E820F3">
        <w:rPr>
          <w:lang w:val="en-AU"/>
        </w:rPr>
        <w:t xml:space="preserve">. Compactness </w:t>
      </w:r>
      <w:r w:rsidR="00362A55">
        <w:rPr>
          <w:lang w:val="en-AU"/>
        </w:rPr>
        <w:t>and efficiency</w:t>
      </w:r>
      <w:r w:rsidR="00E820F3">
        <w:rPr>
          <w:lang w:val="en-AU"/>
        </w:rPr>
        <w:t xml:space="preserve"> are thus priorities</w:t>
      </w:r>
      <w:r w:rsidR="00220C10">
        <w:rPr>
          <w:lang w:val="en-AU"/>
        </w:rPr>
        <w:t>, as is logical consistency to promote effective reasoning</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 xml:space="preserve">a stand-alone product </w:t>
      </w:r>
      <w:r w:rsidR="00512A85">
        <w:rPr>
          <w:lang w:val="en-AU"/>
        </w:rPr>
        <w:t>that does not import other ontologies</w:t>
      </w:r>
      <w:r w:rsidR="00D07F19">
        <w:rPr>
          <w:lang w:val="en-AU"/>
        </w:rPr>
        <w:t xml:space="preserve">. </w:t>
      </w:r>
      <w:r w:rsidR="00220C10">
        <w:rPr>
          <w:lang w:val="en-AU"/>
        </w:rPr>
        <w:t>However, m</w:t>
      </w:r>
      <w:r w:rsidR="00C42942">
        <w:rPr>
          <w:lang w:val="en-AU"/>
        </w:rPr>
        <w:t>any</w:t>
      </w:r>
      <w:r w:rsidR="00B57176">
        <w:rPr>
          <w:lang w:val="en-AU"/>
        </w:rPr>
        <w:t xml:space="preserve"> modules consist of contents </w:t>
      </w:r>
      <w:r w:rsidR="00220C10">
        <w:rPr>
          <w:lang w:val="en-AU"/>
        </w:rPr>
        <w:t xml:space="preserve">adapted </w:t>
      </w:r>
      <w:r w:rsidR="00B57176">
        <w:rPr>
          <w:lang w:val="en-AU"/>
        </w:rPr>
        <w:t>from existing ontologies and exchange formats, with links to original sources added as annotations</w:t>
      </w:r>
      <w:r w:rsidR="00F37D09">
        <w:rPr>
          <w:lang w:val="en-AU"/>
        </w:rPr>
        <w:t xml:space="preserve">, </w:t>
      </w:r>
      <w:proofErr w:type="gramStart"/>
      <w:r w:rsidR="00F37D09">
        <w:rPr>
          <w:lang w:val="en-AU"/>
        </w:rPr>
        <w:t>e.g.</w:t>
      </w:r>
      <w:proofErr w:type="gramEnd"/>
      <w:r w:rsidR="00F37D09">
        <w:rPr>
          <w:lang w:val="en-AU"/>
        </w:rPr>
        <w:t xml:space="preserve"> </w:t>
      </w:r>
      <w:r w:rsidR="0025634D">
        <w:rPr>
          <w:lang w:val="en-AU"/>
        </w:rPr>
        <w:t>some</w:t>
      </w:r>
      <w:r w:rsidR="00F37D09">
        <w:rPr>
          <w:lang w:val="en-AU"/>
        </w:rPr>
        <w:t xml:space="preserve"> GeoS</w:t>
      </w:r>
      <w:r w:rsidR="006A566C">
        <w:rPr>
          <w:lang w:val="en-AU"/>
        </w:rPr>
        <w:t xml:space="preserve">ciML vocabularies are </w:t>
      </w:r>
      <w:r w:rsidR="00F37D09">
        <w:t xml:space="preserve">converted from SKOS to </w:t>
      </w:r>
      <w:r w:rsidR="00220C10">
        <w:t xml:space="preserve">GSO and </w:t>
      </w:r>
      <w:r w:rsidR="00F37D09">
        <w:t>OWL.</w:t>
      </w:r>
      <w:r w:rsidR="00B57176">
        <w:rPr>
          <w:lang w:val="en-AU"/>
        </w:rPr>
        <w:t xml:space="preserve"> This </w:t>
      </w:r>
      <w:r w:rsidR="00220C10">
        <w:rPr>
          <w:lang w:val="en-AU"/>
        </w:rPr>
        <w:t>adapt</w:t>
      </w:r>
      <w:r w:rsidR="0088494F">
        <w:rPr>
          <w:lang w:val="en-AU"/>
        </w:rPr>
        <w:t xml:space="preserve">,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25634D">
        <w:rPr>
          <w:lang w:val="en-AU"/>
        </w:rPr>
        <w:t>difficult</w:t>
      </w:r>
      <w:r w:rsidR="0088494F">
        <w:rPr>
          <w:lang w:val="en-AU"/>
        </w:rPr>
        <w:t xml:space="preserve"> challenges </w:t>
      </w:r>
      <w:r w:rsidR="0025634D">
        <w:rPr>
          <w:lang w:val="en-AU"/>
        </w:rPr>
        <w:t>of</w:t>
      </w:r>
      <w:r w:rsidR="00B57176">
        <w:rPr>
          <w:lang w:val="en-AU"/>
        </w:rPr>
        <w:t xml:space="preserve"> conceptual misalignme</w:t>
      </w:r>
      <w:r w:rsidR="0088494F">
        <w:rPr>
          <w:lang w:val="en-AU"/>
        </w:rPr>
        <w:t>nt</w:t>
      </w:r>
      <w:r w:rsidR="00E820F3">
        <w:rPr>
          <w:lang w:val="en-AU"/>
        </w:rPr>
        <w:t xml:space="preserve"> </w:t>
      </w:r>
      <w:r w:rsidR="0031041D">
        <w:rPr>
          <w:lang w:val="en-AU"/>
        </w:rPr>
        <w:t>between</w:t>
      </w:r>
      <w:r w:rsidR="00E820F3">
        <w:rPr>
          <w:lang w:val="en-AU"/>
        </w:rPr>
        <w:t xml:space="preserve"> imports.</w:t>
      </w:r>
      <w:r w:rsidR="006A566C">
        <w:rPr>
          <w:lang w:val="en-AU"/>
        </w:rPr>
        <w:t xml:space="preserve"> Another factor </w:t>
      </w:r>
      <w:r w:rsidR="00C129B2">
        <w:rPr>
          <w:lang w:val="en-AU"/>
        </w:rPr>
        <w:t>is the</w:t>
      </w:r>
      <w:r w:rsidR="005929A0">
        <w:rPr>
          <w:lang w:val="en-AU"/>
        </w:rPr>
        <w:t xml:space="preserve"> strong</w:t>
      </w:r>
      <w:r w:rsidR="006A566C">
        <w:rPr>
          <w:lang w:val="en-AU"/>
        </w:rPr>
        <w:t xml:space="preserve"> research emphasis: in addition to its goal of being an operational and useful knowledge structure, GSO is also a vehicle for developing and testing new ontological ideas </w:t>
      </w:r>
      <w:r w:rsidR="005929A0">
        <w:rPr>
          <w:lang w:val="en-AU"/>
        </w:rPr>
        <w:t>with application to</w:t>
      </w:r>
      <w:r w:rsidR="006A566C">
        <w:rPr>
          <w:lang w:val="en-AU"/>
        </w:rPr>
        <w:t xml:space="preserve"> geology.</w:t>
      </w:r>
    </w:p>
    <w:p w14:paraId="1E8E507B" w14:textId="691B3D61" w:rsidR="00185736" w:rsidRDefault="00430393" w:rsidP="00F77958">
      <w:pPr>
        <w:rPr>
          <w:lang w:val="en-AU"/>
        </w:rPr>
      </w:pPr>
      <w:r w:rsidRPr="00E11D96">
        <w:rPr>
          <w:noProof/>
          <w:lang w:val="en-CA" w:eastAsia="en-CA"/>
        </w:rPr>
        <mc:AlternateContent>
          <mc:Choice Requires="wps">
            <w:drawing>
              <wp:anchor distT="45720" distB="45720" distL="114300" distR="114300" simplePos="0" relativeHeight="251692032" behindDoc="0" locked="0" layoutInCell="1" allowOverlap="1" wp14:anchorId="13008B75" wp14:editId="19E84FAA">
                <wp:simplePos x="0" y="0"/>
                <wp:positionH relativeFrom="margin">
                  <wp:align>left</wp:align>
                </wp:positionH>
                <wp:positionV relativeFrom="paragraph">
                  <wp:posOffset>920115</wp:posOffset>
                </wp:positionV>
                <wp:extent cx="6229350" cy="8858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85825"/>
                        </a:xfrm>
                        <a:prstGeom prst="rect">
                          <a:avLst/>
                        </a:prstGeom>
                        <a:solidFill>
                          <a:srgbClr val="FFFFFF"/>
                        </a:solidFill>
                        <a:ln w="9525">
                          <a:solidFill>
                            <a:srgbClr val="000000"/>
                          </a:solidFill>
                          <a:miter lim="800000"/>
                          <a:headEnd/>
                          <a:tailEnd/>
                        </a:ln>
                      </wps:spPr>
                      <wps:txbx>
                        <w:txbxContent>
                          <w:p w14:paraId="1542D75B" w14:textId="635A45C1" w:rsidR="00F82416" w:rsidRPr="005A0425" w:rsidRDefault="00F82416" w:rsidP="00814E61">
                            <w:pPr>
                              <w:pStyle w:val="Heading2"/>
                            </w:pPr>
                            <w:bookmarkStart w:id="2" w:name="_Toc63342977"/>
                            <w:r>
                              <w:t>Terminology</w:t>
                            </w:r>
                            <w:bookmarkEnd w:id="2"/>
                          </w:p>
                          <w:p w14:paraId="40F96E25" w14:textId="519B5502" w:rsidR="00F82416" w:rsidRDefault="00F82416" w:rsidP="00E11D96">
                            <w:r>
                              <w:t xml:space="preserve">Types are generalizations that broadly include things such as classes, kinds and categories, e.g. Rock or Event. Instances are </w:t>
                            </w:r>
                            <w:del w:id="3" w:author="Stephen Richard" w:date="2021-02-16T12:54:00Z">
                              <w:r w:rsidDel="007F1A02">
                                <w:delText xml:space="preserve">instantiations </w:delText>
                              </w:r>
                            </w:del>
                            <w:ins w:id="4" w:author="Stephen Richard" w:date="2021-02-16T12:54:00Z">
                              <w:r>
                                <w:t>individuals the conform to a</w:t>
                              </w:r>
                            </w:ins>
                            <w:del w:id="5" w:author="Stephen Richard" w:date="2021-02-16T12:54:00Z">
                              <w:r w:rsidDel="007F1A02">
                                <w:delText>of</w:delText>
                              </w:r>
                            </w:del>
                            <w:r>
                              <w:t xml:space="preserve"> types, e.g. this rock or that event. Individuals cannot be instantiated (this rock has no instances), and entity and thing are used synonymously.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08B75" id="_x0000_t202" coordsize="21600,21600" o:spt="202" path="m,l,21600r21600,l21600,xe">
                <v:stroke joinstyle="miter"/>
                <v:path gradientshapeok="t" o:connecttype="rect"/>
              </v:shapetype>
              <v:shape id="Text Box 2" o:spid="_x0000_s1026" type="#_x0000_t202" style="position:absolute;left:0;text-align:left;margin-left:0;margin-top:72.45pt;width:490.5pt;height:69.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">
                <v:textbox>
                  <w:txbxContent>
                    <w:p w14:paraId="1542D75B" w14:textId="635A45C1" w:rsidR="00F82416" w:rsidRPr="005A0425" w:rsidRDefault="00F82416" w:rsidP="00814E61">
                      <w:pPr>
                        <w:pStyle w:val="Heading2"/>
                      </w:pPr>
                      <w:bookmarkStart w:id="6" w:name="_Toc63342977"/>
                      <w:r>
                        <w:t>Terminology</w:t>
                      </w:r>
                      <w:bookmarkEnd w:id="6"/>
                    </w:p>
                    <w:p w14:paraId="40F96E25" w14:textId="519B5502" w:rsidR="00F82416" w:rsidRDefault="00F82416" w:rsidP="00E11D96">
                      <w:r>
                        <w:t xml:space="preserve">Types are generalizations that broadly include things such as classes, kinds and categories, e.g. Rock or Event. Instances are </w:t>
                      </w:r>
                      <w:del w:id="7" w:author="Stephen Richard" w:date="2021-02-16T12:54:00Z">
                        <w:r w:rsidDel="007F1A02">
                          <w:delText xml:space="preserve">instantiations </w:delText>
                        </w:r>
                      </w:del>
                      <w:ins w:id="8" w:author="Stephen Richard" w:date="2021-02-16T12:54:00Z">
                        <w:r>
                          <w:t>individuals the conform to a</w:t>
                        </w:r>
                      </w:ins>
                      <w:del w:id="9" w:author="Stephen Richard" w:date="2021-02-16T12:54:00Z">
                        <w:r w:rsidDel="007F1A02">
                          <w:delText>of</w:delText>
                        </w:r>
                      </w:del>
                      <w:r>
                        <w:t xml:space="preserve"> types, e.g. this rock or that event. Individuals cannot be instantiated (this rock has no instances), and entity and thing are used synonymously.</w:t>
                      </w:r>
                    </w:p>
                  </w:txbxContent>
                </v:textbox>
                <w10:wrap type="square" anchorx="margin"/>
              </v:shape>
            </w:pict>
          </mc:Fallback>
        </mc:AlternateContent>
      </w:r>
      <w:r w:rsidR="00185736">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w:t>
      </w:r>
      <w:proofErr w:type="spellStart"/>
      <w:r w:rsidR="00A2079D">
        <w:rPr>
          <w:lang w:val="en-AU"/>
        </w:rPr>
        <w:t>Sparx</w:t>
      </w:r>
      <w:proofErr w:type="spellEnd"/>
      <w:r w:rsidR="00A2079D">
        <w:rPr>
          <w:lang w:val="en-AU"/>
        </w:rPr>
        <w:t xml:space="preserve"> Enterprise Architect tool, and in OWL</w:t>
      </w:r>
      <w:r w:rsidR="00FD7DF7">
        <w:rPr>
          <w:lang w:val="en-AU"/>
        </w:rPr>
        <w:t>,</w:t>
      </w:r>
      <w:r w:rsidR="00A2079D">
        <w:rPr>
          <w:lang w:val="en-AU"/>
        </w:rPr>
        <w:t xml:space="preserve"> using a combination of </w:t>
      </w:r>
      <w:del w:id="10" w:author="Stephen Richard" w:date="2021-02-16T10:55:00Z">
        <w:r w:rsidR="009A2383" w:rsidDel="0072730D">
          <w:rPr>
            <w:lang w:val="en-AU"/>
          </w:rPr>
          <w:delText>manual</w:delText>
        </w:r>
        <w:r w:rsidR="00A2079D" w:rsidDel="0072730D">
          <w:rPr>
            <w:lang w:val="en-AU"/>
          </w:rPr>
          <w:delText xml:space="preserve"> </w:delText>
        </w:r>
      </w:del>
      <w:ins w:id="11" w:author="Stephen Richard" w:date="2021-02-16T10:55:00Z">
        <w:r w:rsidR="0072730D">
          <w:rPr>
            <w:lang w:val="en-AU"/>
          </w:rPr>
          <w:t xml:space="preserve">raw text </w:t>
        </w:r>
      </w:ins>
      <w:r w:rsidR="00A2079D">
        <w:rPr>
          <w:lang w:val="en-AU"/>
        </w:rPr>
        <w:t xml:space="preserve">editing and </w:t>
      </w:r>
      <w:ins w:id="12" w:author="Stephen Richard" w:date="2021-02-16T10:55:00Z">
        <w:r w:rsidR="0072730D">
          <w:rPr>
            <w:lang w:val="en-AU"/>
          </w:rPr>
          <w:t xml:space="preserve">tools such as </w:t>
        </w:r>
      </w:ins>
      <w:r w:rsidR="00A2079D">
        <w:rPr>
          <w:lang w:val="en-AU"/>
        </w:rPr>
        <w:t xml:space="preserve">the </w:t>
      </w:r>
      <w:proofErr w:type="spellStart"/>
      <w:r w:rsidR="00A2079D">
        <w:rPr>
          <w:lang w:val="en-AU"/>
        </w:rPr>
        <w:t>To</w:t>
      </w:r>
      <w:r w:rsidR="00185736">
        <w:rPr>
          <w:lang w:val="en-AU"/>
        </w:rPr>
        <w:t>pQuadrant</w:t>
      </w:r>
      <w:proofErr w:type="spellEnd"/>
      <w:r w:rsidR="00185736">
        <w:rPr>
          <w:lang w:val="en-AU"/>
        </w:rPr>
        <w:t xml:space="preserve"> </w:t>
      </w:r>
      <w:proofErr w:type="spellStart"/>
      <w:r w:rsidR="00185736">
        <w:rPr>
          <w:lang w:val="en-AU"/>
        </w:rPr>
        <w:t>TopBraid</w:t>
      </w:r>
      <w:proofErr w:type="spellEnd"/>
      <w:r w:rsidR="00185736">
        <w:rPr>
          <w:lang w:val="en-AU"/>
        </w:rPr>
        <w:t xml:space="preserve"> Composer</w:t>
      </w:r>
      <w:ins w:id="13" w:author="Stephen Richard" w:date="2021-02-16T10:55:00Z">
        <w:r w:rsidR="0072730D">
          <w:rPr>
            <w:lang w:val="en-AU"/>
          </w:rPr>
          <w:t xml:space="preserve"> and Protégé</w:t>
        </w:r>
      </w:ins>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w:t>
      </w:r>
      <w:proofErr w:type="spellStart"/>
      <w:r w:rsidR="008D1244">
        <w:rPr>
          <w:lang w:val="en-AU"/>
        </w:rPr>
        <w:t>ttl</w:t>
      </w:r>
      <w:proofErr w:type="spellEnd"/>
      <w:r w:rsidR="008D1244">
        <w:rPr>
          <w:lang w:val="en-AU"/>
        </w:rPr>
        <w:t xml:space="preserve">) </w:t>
      </w:r>
      <w:r w:rsidR="00455F1B">
        <w:rPr>
          <w:lang w:val="en-AU"/>
        </w:rPr>
        <w:t xml:space="preserve">have been tested </w:t>
      </w:r>
      <w:r w:rsidR="00D90B39">
        <w:rPr>
          <w:lang w:val="en-AU"/>
        </w:rPr>
        <w:t xml:space="preserve">to open </w:t>
      </w:r>
      <w:r w:rsidR="00455F1B">
        <w:rPr>
          <w:lang w:val="en-AU"/>
        </w:rPr>
        <w:t xml:space="preserve">in </w:t>
      </w:r>
      <w:proofErr w:type="spellStart"/>
      <w:r w:rsidR="00455F1B">
        <w:rPr>
          <w:lang w:val="en-AU"/>
        </w:rPr>
        <w:t>TopBraid</w:t>
      </w:r>
      <w:proofErr w:type="spellEnd"/>
      <w:r w:rsidR="00455F1B">
        <w:rPr>
          <w:lang w:val="en-AU"/>
        </w:rPr>
        <w:t xml:space="preserve"> Composer</w:t>
      </w:r>
      <w:r w:rsidR="00C51E8A">
        <w:rPr>
          <w:lang w:val="en-AU"/>
        </w:rPr>
        <w:t xml:space="preserve"> Free Edition</w:t>
      </w:r>
      <w:r w:rsidR="00D90B39">
        <w:rPr>
          <w:lang w:val="en-AU"/>
        </w:rPr>
        <w:t xml:space="preserve"> and Protégé v.</w:t>
      </w:r>
      <w:del w:id="14" w:author="Stephen Richard" w:date="2021-02-16T10:55:00Z">
        <w:r w:rsidR="00D90B39" w:rsidDel="0072730D">
          <w:rPr>
            <w:lang w:val="en-AU"/>
          </w:rPr>
          <w:delText>5.5, and</w:delText>
        </w:r>
      </w:del>
      <w:ins w:id="15" w:author="Stephen Richard" w:date="2021-02-16T10:55:00Z">
        <w:r w:rsidR="0072730D">
          <w:rPr>
            <w:lang w:val="en-AU"/>
          </w:rPr>
          <w:t>5.</w:t>
        </w:r>
      </w:ins>
      <w:del w:id="16" w:author="Stephen Richard" w:date="2021-02-16T12:54:00Z">
        <w:r w:rsidR="00D90B39" w:rsidDel="007F1A02">
          <w:rPr>
            <w:lang w:val="en-AU"/>
          </w:rPr>
          <w:delText xml:space="preserve"> verified </w:delText>
        </w:r>
        <w:r w:rsidR="00D90B39" w:rsidRPr="00220C10" w:rsidDel="007F1A02">
          <w:rPr>
            <w:lang w:val="en-AU"/>
          </w:rPr>
          <w:delText>for internal consis</w:delText>
        </w:r>
        <w:r w:rsidR="000313AA" w:rsidDel="007F1A02">
          <w:rPr>
            <w:lang w:val="en-AU"/>
          </w:rPr>
          <w:delText>tency using reasoners within the</w:delText>
        </w:r>
        <w:r w:rsidR="00D90B39" w:rsidRPr="00220C10" w:rsidDel="007F1A02">
          <w:rPr>
            <w:lang w:val="en-AU"/>
          </w:rPr>
          <w:delText>se systems</w:delText>
        </w:r>
        <w:r w:rsidR="00D90B39" w:rsidDel="007F1A02">
          <w:rPr>
            <w:lang w:val="en-AU"/>
          </w:rPr>
          <w:delText>.</w:delText>
        </w:r>
      </w:del>
    </w:p>
    <w:p w14:paraId="7433F35D" w14:textId="77777777" w:rsidR="00814E61" w:rsidRDefault="00814E61" w:rsidP="00814E61">
      <w:pPr>
        <w:pStyle w:val="Heading2"/>
      </w:pPr>
    </w:p>
    <w:p w14:paraId="3C21474E" w14:textId="68788FDD" w:rsidR="00FC760B" w:rsidRPr="00FC760B" w:rsidRDefault="00FC760B" w:rsidP="00814E61">
      <w:pPr>
        <w:pStyle w:val="Heading2"/>
      </w:pPr>
      <w:bookmarkStart w:id="17" w:name="_Toc63342978"/>
      <w:r w:rsidRPr="00FC760B">
        <w:t>GitHub Repository</w:t>
      </w:r>
      <w:bookmarkEnd w:id="17"/>
    </w:p>
    <w:p w14:paraId="00BF497A" w14:textId="19D4571A" w:rsidR="005A0425" w:rsidRDefault="00F82314" w:rsidP="00C237D2">
      <w:r>
        <w:rPr>
          <w:noProof/>
          <w:lang w:val="en-CA" w:eastAsia="en-CA"/>
        </w:rPr>
        <mc:AlternateContent>
          <mc:Choice Requires="wps">
            <w:drawing>
              <wp:anchor distT="0" distB="0" distL="114300" distR="114300" simplePos="0" relativeHeight="251749376" behindDoc="0" locked="0" layoutInCell="1" allowOverlap="1" wp14:anchorId="3BAA899E" wp14:editId="1E6BEBD3">
                <wp:simplePos x="0" y="0"/>
                <wp:positionH relativeFrom="column">
                  <wp:posOffset>38100</wp:posOffset>
                </wp:positionH>
                <wp:positionV relativeFrom="paragraph">
                  <wp:posOffset>1377950</wp:posOffset>
                </wp:positionV>
                <wp:extent cx="13811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215EC0AC" w14:textId="4D72EF9F" w:rsidR="00F82416" w:rsidRPr="00C72304" w:rsidRDefault="00F82416" w:rsidP="00F82314">
                            <w:pPr>
                              <w:pStyle w:val="Caption"/>
                              <w:rPr>
                                <w:noProof/>
                              </w:rPr>
                            </w:pPr>
                            <w:bookmarkStart w:id="18" w:name="_Ref63255713"/>
                            <w:bookmarkStart w:id="19" w:name="_Toc63256245"/>
                            <w:bookmarkStart w:id="20" w:name="_Toc63256560"/>
                            <w:r>
                              <w:t xml:space="preserve">Figure </w:t>
                            </w:r>
                            <w:fldSimple w:instr=" SEQ Figure \* ARABIC ">
                              <w:r w:rsidR="003C3917">
                                <w:rPr>
                                  <w:noProof/>
                                </w:rPr>
                                <w:t>1</w:t>
                              </w:r>
                            </w:fldSimple>
                            <w:r>
                              <w:t>: GSO Github</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A899E" id="Text Box 7" o:spid="_x0000_s1027" type="#_x0000_t202" style="position:absolute;left:0;text-align:left;margin-left:3pt;margin-top:108.5pt;width:108.7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" stroked="f">
                <v:textbox style="mso-fit-shape-to-text:t" inset="0,0,0,0">
                  <w:txbxContent>
                    <w:p w14:paraId="215EC0AC" w14:textId="4D72EF9F" w:rsidR="00F82416" w:rsidRPr="00C72304" w:rsidRDefault="00F82416" w:rsidP="00F82314">
                      <w:pPr>
                        <w:pStyle w:val="Caption"/>
                        <w:rPr>
                          <w:noProof/>
                        </w:rPr>
                      </w:pPr>
                      <w:bookmarkStart w:id="21" w:name="_Ref63255713"/>
                      <w:bookmarkStart w:id="22" w:name="_Toc63256245"/>
                      <w:bookmarkStart w:id="23" w:name="_Toc63256560"/>
                      <w:r>
                        <w:t xml:space="preserve">Figure </w:t>
                      </w:r>
                      <w:fldSimple w:instr=" SEQ Figure \* ARABIC ">
                        <w:r w:rsidR="003C3917">
                          <w:rPr>
                            <w:noProof/>
                          </w:rPr>
                          <w:t>1</w:t>
                        </w:r>
                      </w:fldSimple>
                      <w:r>
                        <w:t>: GSO Github</w:t>
                      </w:r>
                      <w:bookmarkEnd w:id="21"/>
                      <w:bookmarkEnd w:id="22"/>
                      <w:bookmarkEnd w:id="23"/>
                    </w:p>
                  </w:txbxContent>
                </v:textbox>
                <w10:wrap type="square"/>
              </v:shape>
            </w:pict>
          </mc:Fallback>
        </mc:AlternateContent>
      </w:r>
      <w:r w:rsidR="00507DCD" w:rsidRPr="00EC5B7D">
        <w:rPr>
          <w:noProof/>
          <w:lang w:val="en-CA" w:eastAsia="en-CA"/>
        </w:rPr>
        <w:drawing>
          <wp:anchor distT="0" distB="0" distL="114300" distR="114300" simplePos="0" relativeHeight="251655168" behindDoc="0" locked="0" layoutInCell="1" allowOverlap="1" wp14:anchorId="1629BB29" wp14:editId="16ACD294">
            <wp:simplePos x="0" y="0"/>
            <wp:positionH relativeFrom="margin">
              <wp:align>left</wp:align>
            </wp:positionH>
            <wp:positionV relativeFrom="paragraph">
              <wp:posOffset>85725</wp:posOffset>
            </wp:positionV>
            <wp:extent cx="1400370" cy="1247949"/>
            <wp:effectExtent l="19050" t="19050" r="2857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0370" cy="1247949"/>
                    </a:xfrm>
                    <a:prstGeom prst="rect">
                      <a:avLst/>
                    </a:prstGeom>
                    <a:ln>
                      <a:solidFill>
                        <a:schemeClr val="tx1"/>
                      </a:solidFill>
                    </a:ln>
                  </pic:spPr>
                </pic:pic>
              </a:graphicData>
            </a:graphic>
          </wp:anchor>
        </w:drawing>
      </w:r>
      <w:r w:rsidR="00430393">
        <w:t>The top two GSO layers are serialized as distinct files,</w:t>
      </w:r>
      <w:r w:rsidR="00430393" w:rsidRPr="00430393">
        <w:t xml:space="preserve"> </w:t>
      </w:r>
      <w:r w:rsidR="00430393">
        <w:t>using the Turtle ‘</w:t>
      </w:r>
      <w:proofErr w:type="spellStart"/>
      <w:r w:rsidR="00430393">
        <w:t>ttl</w:t>
      </w:r>
      <w:proofErr w:type="spellEnd"/>
      <w:r w:rsidR="00430393">
        <w:t>’ serialization (Beckett and Berners-Lee, 2011): ‘GSO-</w:t>
      </w:r>
      <w:proofErr w:type="spellStart"/>
      <w:r w:rsidR="00430393">
        <w:t>Common.ttl</w:t>
      </w:r>
      <w:proofErr w:type="spellEnd"/>
      <w:r w:rsidR="00430393">
        <w:t>’ for the non-geological foundational layer, and ‘GSO-</w:t>
      </w:r>
      <w:proofErr w:type="spellStart"/>
      <w:r w:rsidR="00430393">
        <w:t>Geology.ttl</w:t>
      </w:r>
      <w:proofErr w:type="spellEnd"/>
      <w:r w:rsidR="00430393">
        <w:t xml:space="preserve">’ for the geological layer. The modules comprising the third GSO layer are also distinct </w:t>
      </w:r>
      <w:proofErr w:type="spellStart"/>
      <w:r w:rsidR="00430393">
        <w:t>ttl</w:t>
      </w:r>
      <w:proofErr w:type="spellEnd"/>
      <w:r w:rsidR="00430393">
        <w:t xml:space="preserve"> files, one for each particular geological aspect. The number of modules is currently growing as various aspects are added, initially by GSO creators and eventually by other users. The GSO package also includes a GSO-</w:t>
      </w:r>
      <w:proofErr w:type="spellStart"/>
      <w:r w:rsidR="00430393">
        <w:t>Master.ttl</w:t>
      </w:r>
      <w:proofErr w:type="spellEnd"/>
      <w:r w:rsidR="00430393">
        <w:t xml:space="preserve"> file that imports all original modules</w:t>
      </w:r>
      <w:ins w:id="24" w:author="Stephen Richard" w:date="2021-02-16T12:58:00Z">
        <w:r w:rsidR="007F1A02">
          <w:t xml:space="preserve"> to create a complete model that is used for instance data. </w:t>
        </w:r>
      </w:ins>
      <w:del w:id="25" w:author="Stephen Richard" w:date="2021-02-16T12:58:00Z">
        <w:r w:rsidR="00430393" w:rsidDel="007F1A02">
          <w:delText>; it this suite of files that is described herein and used to encode the example instances.</w:delText>
        </w:r>
      </w:del>
    </w:p>
    <w:p w14:paraId="34BC2113" w14:textId="1944C509" w:rsidR="00430393" w:rsidRDefault="00430393" w:rsidP="00C237D2">
      <w:r>
        <w:t xml:space="preserve">GSO lives in a </w:t>
      </w:r>
      <w:hyperlink r:id="rId25" w:history="1">
        <w:r w:rsidRPr="00177C8E">
          <w:rPr>
            <w:rStyle w:val="Hyperlink"/>
          </w:rPr>
          <w:t>GitHub repository</w:t>
        </w:r>
      </w:hyperlink>
      <w:r>
        <w:t xml:space="preserve"> structured as per</w:t>
      </w:r>
      <w:r w:rsidR="002B1434">
        <w:t xml:space="preserve"> </w:t>
      </w:r>
      <w:r w:rsidR="002B1434">
        <w:fldChar w:fldCharType="begin"/>
      </w:r>
      <w:r w:rsidR="002B1434">
        <w:instrText xml:space="preserve"> REF _Ref63255713 \h </w:instrText>
      </w:r>
      <w:r w:rsidR="002B1434">
        <w:fldChar w:fldCharType="separate"/>
      </w:r>
      <w:r w:rsidR="002B1434">
        <w:t xml:space="preserve">Figure </w:t>
      </w:r>
      <w:r w:rsidR="002B1434">
        <w:rPr>
          <w:noProof/>
        </w:rPr>
        <w:t>1</w:t>
      </w:r>
      <w:r w:rsidR="002B1434">
        <w:fldChar w:fldCharType="end"/>
      </w:r>
      <w:r>
        <w:t>. The Common, Geology, and Master files are in the main directory. Each folder contains an OASIS catalog file (</w:t>
      </w:r>
      <w:proofErr w:type="gramStart"/>
      <w:r>
        <w:t>e.g.</w:t>
      </w:r>
      <w:proofErr w:type="gramEnd"/>
      <w:r>
        <w:t xml:space="preserve"> catalog-v001.xml), providing a mapping from GSO URIs to file locations in the repository, which is required by OWL editors to resolve </w:t>
      </w:r>
      <w:del w:id="26" w:author="Stephen Richard" w:date="2021-02-16T13:00:00Z">
        <w:r w:rsidDel="007F1A02">
          <w:delText>web addresses</w:delText>
        </w:r>
      </w:del>
      <w:ins w:id="27" w:author="Stephen Richard" w:date="2021-02-16T13:00:00Z">
        <w:r w:rsidR="007F1A02">
          <w:t>import URIs</w:t>
        </w:r>
      </w:ins>
      <w:r>
        <w:t xml:space="preserve"> locally when GSO is unavailable online.</w:t>
      </w:r>
    </w:p>
    <w:p w14:paraId="4257695B" w14:textId="54A5A1E3" w:rsidR="00455F1B" w:rsidRDefault="006C0485" w:rsidP="00455F1B">
      <w:pPr>
        <w:pStyle w:val="Heading1"/>
        <w:rPr>
          <w:noProof/>
        </w:rPr>
      </w:pPr>
      <w:bookmarkStart w:id="28" w:name="_Toc63342979"/>
      <w:bookmarkStart w:id="29" w:name="_Toc63343195"/>
      <w:r>
        <w:rPr>
          <w:noProof/>
        </w:rPr>
        <w:t xml:space="preserve">GSO </w:t>
      </w:r>
      <w:r w:rsidR="00DF40BF">
        <w:rPr>
          <w:noProof/>
        </w:rPr>
        <w:t>Common</w:t>
      </w:r>
      <w:bookmarkEnd w:id="28"/>
      <w:bookmarkEnd w:id="29"/>
    </w:p>
    <w:p w14:paraId="4DE784C2" w14:textId="33106AB1" w:rsidR="00455F1B" w:rsidRDefault="00B92CD2" w:rsidP="00C237D2">
      <w:r>
        <w:t xml:space="preserve">GSO Common consists of the </w:t>
      </w:r>
      <w:r w:rsidR="006C0485">
        <w:t>top</w:t>
      </w:r>
      <w:r>
        <w:t>most</w:t>
      </w:r>
      <w:r w:rsidR="006C0485">
        <w:t xml:space="preserve"> </w:t>
      </w:r>
      <w:r>
        <w:t xml:space="preserve">non-geological </w:t>
      </w:r>
      <w:r w:rsidR="006C0485">
        <w:t>entities</w:t>
      </w:r>
      <w:r w:rsidR="00455F1B">
        <w:t xml:space="preserve"> in </w:t>
      </w:r>
      <w:r w:rsidR="006C0485">
        <w:t>GSO</w:t>
      </w:r>
      <w:r w:rsidR="00455F1B">
        <w:t xml:space="preserve">. </w:t>
      </w:r>
    </w:p>
    <w:p w14:paraId="13ED0519" w14:textId="1A956B5C" w:rsidR="00F41557" w:rsidRDefault="00F20A55" w:rsidP="00C17BF6">
      <w:pPr>
        <w:pStyle w:val="Heading2"/>
      </w:pPr>
      <w:bookmarkStart w:id="30" w:name="_Toc63342980"/>
      <w:r>
        <w:t>Particular</w:t>
      </w:r>
      <w:bookmarkEnd w:id="30"/>
    </w:p>
    <w:p w14:paraId="332CA4BC" w14:textId="02BACF06" w:rsidR="00476017" w:rsidRDefault="00F82314" w:rsidP="00F41557">
      <w:pPr>
        <w:rPr>
          <w:rFonts w:cstheme="minorHAnsi"/>
        </w:rPr>
      </w:pPr>
      <w:r>
        <w:rPr>
          <w:rFonts w:cstheme="minorHAnsi"/>
          <w:noProof/>
          <w:lang w:val="en-CA" w:eastAsia="en-CA"/>
        </w:rPr>
        <mc:AlternateContent>
          <mc:Choice Requires="wps">
            <w:drawing>
              <wp:anchor distT="0" distB="0" distL="114300" distR="114300" simplePos="0" relativeHeight="251705344" behindDoc="0" locked="0" layoutInCell="1" allowOverlap="1" wp14:anchorId="196A4A51" wp14:editId="0AEB9371">
                <wp:simplePos x="0" y="0"/>
                <wp:positionH relativeFrom="margin">
                  <wp:posOffset>9525</wp:posOffset>
                </wp:positionH>
                <wp:positionV relativeFrom="paragraph">
                  <wp:posOffset>1809115</wp:posOffset>
                </wp:positionV>
                <wp:extent cx="1323975" cy="267335"/>
                <wp:effectExtent l="0" t="0" r="9525" b="0"/>
                <wp:wrapSquare wrapText="bothSides"/>
                <wp:docPr id="195" name="Text Box 195"/>
                <wp:cNvGraphicFramePr/>
                <a:graphic xmlns:a="http://schemas.openxmlformats.org/drawingml/2006/main">
                  <a:graphicData uri="http://schemas.microsoft.com/office/word/2010/wordprocessingShape">
                    <wps:wsp>
                      <wps:cNvSpPr txBox="1"/>
                      <wps:spPr>
                        <a:xfrm>
                          <a:off x="0" y="0"/>
                          <a:ext cx="1323975" cy="267335"/>
                        </a:xfrm>
                        <a:prstGeom prst="rect">
                          <a:avLst/>
                        </a:prstGeom>
                        <a:solidFill>
                          <a:schemeClr val="lt1"/>
                        </a:solidFill>
                        <a:ln w="6350">
                          <a:noFill/>
                        </a:ln>
                      </wps:spPr>
                      <wps:txbx>
                        <w:txbxContent>
                          <w:p w14:paraId="49001DCE" w14:textId="19729DF7" w:rsidR="00F82416" w:rsidRDefault="00F82416" w:rsidP="00F82314">
                            <w:pPr>
                              <w:pStyle w:val="Caption"/>
                              <w:jc w:val="left"/>
                            </w:pPr>
                            <w:bookmarkStart w:id="31" w:name="_Toc63256246"/>
                            <w:bookmarkStart w:id="32" w:name="_Ref63255736"/>
                            <w:bookmarkStart w:id="33" w:name="_Toc63256561"/>
                            <w:r>
                              <w:t xml:space="preserve">Figure </w:t>
                            </w:r>
                            <w:fldSimple w:instr=" SEQ Figure \* ARABIC ">
                              <w:r w:rsidR="003C3917">
                                <w:rPr>
                                  <w:noProof/>
                                </w:rPr>
                                <w:t>2</w:t>
                              </w:r>
                              <w:bookmarkEnd w:id="31"/>
                            </w:fldSimple>
                            <w:bookmarkEnd w:id="32"/>
                            <w:r>
                              <w:t>: GSO Particular</w:t>
                            </w:r>
                            <w:bookmarkEnd w:id="33"/>
                          </w:p>
                          <w:p w14:paraId="6E0FFADF" w14:textId="75274942" w:rsidR="00F82416" w:rsidRPr="00C17BF6" w:rsidRDefault="00F82416" w:rsidP="002514FB">
                            <w:pPr>
                              <w:pStyle w:val="Caption"/>
                              <w:jc w:val="left"/>
                            </w:pPr>
                            <w:r w:rsidRPr="00C17BF6">
                              <w:t>: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A4A51" id="Text Box 195" o:spid="_x0000_s1028" type="#_x0000_t202" style="position:absolute;left:0;text-align:left;margin-left:.75pt;margin-top:142.45pt;width:104.25pt;height:21.0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" fillcolor="white [3201]" stroked="f" strokeweight=".5pt">
                <v:textbox>
                  <w:txbxContent>
                    <w:p w14:paraId="49001DCE" w14:textId="19729DF7" w:rsidR="00F82416" w:rsidRDefault="00F82416" w:rsidP="00F82314">
                      <w:pPr>
                        <w:pStyle w:val="Caption"/>
                        <w:jc w:val="left"/>
                      </w:pPr>
                      <w:bookmarkStart w:id="34" w:name="_Toc63256246"/>
                      <w:bookmarkStart w:id="35" w:name="_Ref63255736"/>
                      <w:bookmarkStart w:id="36" w:name="_Toc63256561"/>
                      <w:r>
                        <w:t xml:space="preserve">Figure </w:t>
                      </w:r>
                      <w:fldSimple w:instr=" SEQ Figure \* ARABIC ">
                        <w:r w:rsidR="003C3917">
                          <w:rPr>
                            <w:noProof/>
                          </w:rPr>
                          <w:t>2</w:t>
                        </w:r>
                        <w:bookmarkEnd w:id="34"/>
                      </w:fldSimple>
                      <w:bookmarkEnd w:id="35"/>
                      <w:r>
                        <w:t>: GSO Particular</w:t>
                      </w:r>
                      <w:bookmarkEnd w:id="36"/>
                    </w:p>
                    <w:p w14:paraId="6E0FFADF" w14:textId="75274942" w:rsidR="00F82416" w:rsidRPr="00C17BF6" w:rsidRDefault="00F82416" w:rsidP="002514FB">
                      <w:pPr>
                        <w:pStyle w:val="Caption"/>
                        <w:jc w:val="left"/>
                      </w:pPr>
                      <w:r w:rsidRPr="00C17BF6">
                        <w:t>: Particular</w:t>
                      </w:r>
                    </w:p>
                  </w:txbxContent>
                </v:textbox>
                <w10:wrap type="square" anchorx="margin"/>
              </v:shape>
            </w:pict>
          </mc:Fallback>
        </mc:AlternateContent>
      </w:r>
      <w:r w:rsidR="00476017">
        <w:rPr>
          <w:noProof/>
          <w:lang w:val="en-CA" w:eastAsia="en-CA"/>
        </w:rPr>
        <w:drawing>
          <wp:anchor distT="0" distB="0" distL="114300" distR="114300" simplePos="0" relativeHeight="251703296" behindDoc="0" locked="0" layoutInCell="1" allowOverlap="1" wp14:anchorId="2C775D5A" wp14:editId="25F6E8BE">
            <wp:simplePos x="0" y="0"/>
            <wp:positionH relativeFrom="margin">
              <wp:align>left</wp:align>
            </wp:positionH>
            <wp:positionV relativeFrom="paragraph">
              <wp:posOffset>799465</wp:posOffset>
            </wp:positionV>
            <wp:extent cx="1304925" cy="981075"/>
            <wp:effectExtent l="19050" t="19050" r="28575" b="2857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04925" cy="98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41557" w:rsidRPr="00C17BF6">
        <w:rPr>
          <w:rFonts w:cstheme="minorHAnsi"/>
          <w:b/>
        </w:rPr>
        <w:t>Particular</w:t>
      </w:r>
      <w:r w:rsidR="00F41557" w:rsidRPr="00C17BF6">
        <w:rPr>
          <w:rFonts w:cstheme="minorHAnsi"/>
        </w:rPr>
        <w:t xml:space="preserve"> is the top </w:t>
      </w:r>
      <w:r w:rsidR="00405547" w:rsidRPr="00C17BF6">
        <w:rPr>
          <w:rFonts w:cstheme="minorHAnsi"/>
        </w:rPr>
        <w:t>type</w:t>
      </w:r>
      <w:r w:rsidR="00F41557" w:rsidRPr="00C17BF6">
        <w:rPr>
          <w:rFonts w:cstheme="minorHAnsi"/>
        </w:rPr>
        <w:t xml:space="preserve"> </w:t>
      </w:r>
      <w:r w:rsidR="00405547" w:rsidRPr="00C17BF6">
        <w:rPr>
          <w:rFonts w:cstheme="minorHAnsi"/>
        </w:rPr>
        <w:t xml:space="preserve">in GSO </w:t>
      </w:r>
      <w:r w:rsidR="00F41557" w:rsidRPr="00C17BF6">
        <w:rPr>
          <w:rFonts w:cstheme="minorHAnsi"/>
        </w:rPr>
        <w:t>and has individuals as instances, e.g. this rock or that event are instances</w:t>
      </w:r>
      <w:r w:rsidR="00AE6153">
        <w:rPr>
          <w:rFonts w:cstheme="minorHAnsi"/>
        </w:rPr>
        <w:t xml:space="preserve"> of Particular</w:t>
      </w:r>
      <w:r w:rsidR="00F41557" w:rsidRPr="00C17BF6">
        <w:rPr>
          <w:rFonts w:cstheme="minorHAnsi"/>
        </w:rPr>
        <w:t>. There are four types of particulars: endurants, perdurants, features and situations</w:t>
      </w:r>
      <w:r w:rsidR="00B70CCA">
        <w:rPr>
          <w:rFonts w:cstheme="minorHAnsi"/>
        </w:rPr>
        <w:t xml:space="preserve"> (</w:t>
      </w:r>
      <w:r w:rsidR="002B1434">
        <w:rPr>
          <w:rFonts w:cstheme="minorHAnsi"/>
        </w:rPr>
        <w:fldChar w:fldCharType="begin"/>
      </w:r>
      <w:r w:rsidR="002B1434">
        <w:rPr>
          <w:rFonts w:cstheme="minorHAnsi"/>
        </w:rPr>
        <w:instrText xml:space="preserve"> REF _Ref63255736 \h </w:instrText>
      </w:r>
      <w:r w:rsidR="002B1434">
        <w:rPr>
          <w:rFonts w:cstheme="minorHAnsi"/>
        </w:rPr>
      </w:r>
      <w:r w:rsidR="002B1434">
        <w:rPr>
          <w:rFonts w:cstheme="minorHAnsi"/>
        </w:rPr>
        <w:fldChar w:fldCharType="separate"/>
      </w:r>
      <w:r w:rsidR="002B1434">
        <w:t xml:space="preserve">Figure </w:t>
      </w:r>
      <w:r w:rsidR="002B1434">
        <w:rPr>
          <w:noProof/>
        </w:rPr>
        <w:t>2</w:t>
      </w:r>
      <w:r w:rsidR="002B1434">
        <w:rPr>
          <w:rFonts w:cstheme="minorHAnsi"/>
        </w:rPr>
        <w:fldChar w:fldCharType="end"/>
      </w:r>
      <w:r w:rsidR="00B70CCA">
        <w:rPr>
          <w:rFonts w:cstheme="minorHAnsi"/>
        </w:rPr>
        <w:t>)</w:t>
      </w:r>
      <w:r w:rsidR="00F41557" w:rsidRPr="00C17BF6">
        <w:rPr>
          <w:rFonts w:cstheme="minorHAnsi"/>
        </w:rPr>
        <w:t xml:space="preserve">. An </w:t>
      </w:r>
      <w:r w:rsidR="00F41557" w:rsidRPr="00C17BF6">
        <w:rPr>
          <w:rFonts w:cstheme="minorHAnsi"/>
          <w:b/>
        </w:rPr>
        <w:t>Endurant</w:t>
      </w:r>
      <w:r w:rsidR="00F41557" w:rsidRPr="00C17BF6">
        <w:rPr>
          <w:rFonts w:cstheme="minorHAnsi"/>
        </w:rPr>
        <w:t xml:space="preserve"> is </w:t>
      </w:r>
      <w:r w:rsidR="00470C48">
        <w:rPr>
          <w:rFonts w:cstheme="minorHAnsi"/>
        </w:rPr>
        <w:t>fully</w:t>
      </w:r>
      <w:r w:rsidR="00F41557" w:rsidRPr="00C17BF6">
        <w:rPr>
          <w:rFonts w:cstheme="minorHAnsi"/>
        </w:rPr>
        <w:t xml:space="preserve"> present at a</w:t>
      </w:r>
      <w:r w:rsidR="00667E2C">
        <w:rPr>
          <w:rFonts w:cstheme="minorHAnsi"/>
        </w:rPr>
        <w:t xml:space="preserve">ny time it exists – it endures -- </w:t>
      </w:r>
      <w:r w:rsidR="00F41557" w:rsidRPr="00C17BF6">
        <w:rPr>
          <w:rFonts w:cstheme="minorHAnsi"/>
        </w:rPr>
        <w:t>and has endurant parts</w:t>
      </w:r>
      <w:r w:rsidR="00DA2817" w:rsidRPr="00C17BF6">
        <w:rPr>
          <w:rFonts w:cstheme="minorHAnsi"/>
        </w:rPr>
        <w:t xml:space="preserve"> only</w:t>
      </w:r>
      <w:r w:rsidR="00F41557" w:rsidRPr="00C17BF6">
        <w:rPr>
          <w:rFonts w:cstheme="minorHAnsi"/>
        </w:rPr>
        <w:t xml:space="preserve">. </w:t>
      </w:r>
      <w:r w:rsidR="00AE6153">
        <w:rPr>
          <w:rFonts w:cstheme="minorHAnsi"/>
        </w:rPr>
        <w:t>Unlike endurants, a</w:t>
      </w:r>
      <w:r w:rsidR="00F41557" w:rsidRPr="00C17BF6">
        <w:rPr>
          <w:rFonts w:cstheme="minorHAnsi"/>
        </w:rPr>
        <w:t xml:space="preserve"> </w:t>
      </w:r>
      <w:r w:rsidR="00F41557" w:rsidRPr="00C17BF6">
        <w:rPr>
          <w:rFonts w:cstheme="minorHAnsi"/>
          <w:b/>
        </w:rPr>
        <w:t>Perdurant</w:t>
      </w:r>
      <w:r w:rsidR="00F41557" w:rsidRPr="00C17BF6">
        <w:rPr>
          <w:rFonts w:cstheme="minorHAnsi"/>
        </w:rPr>
        <w:t xml:space="preserve"> </w:t>
      </w:r>
      <w:r w:rsidR="00AE6153" w:rsidRPr="00C17BF6">
        <w:rPr>
          <w:rFonts w:cstheme="minorHAnsi"/>
        </w:rPr>
        <w:t>unfolds in time</w:t>
      </w:r>
      <w:r w:rsidR="00667E2C">
        <w:rPr>
          <w:rFonts w:cstheme="minorHAnsi"/>
        </w:rPr>
        <w:t xml:space="preserve"> – it persists – </w:t>
      </w:r>
      <w:r w:rsidR="00470C48">
        <w:rPr>
          <w:rFonts w:cstheme="minorHAnsi"/>
        </w:rPr>
        <w:t>and</w:t>
      </w:r>
      <w:r w:rsidR="00AE6153">
        <w:rPr>
          <w:rFonts w:cstheme="minorHAnsi"/>
        </w:rPr>
        <w:t xml:space="preserve"> </w:t>
      </w:r>
      <w:r w:rsidR="00F41557" w:rsidRPr="00C17BF6">
        <w:rPr>
          <w:rFonts w:cstheme="minorHAnsi"/>
        </w:rPr>
        <w:t xml:space="preserve">is not </w:t>
      </w:r>
      <w:r w:rsidR="00507DCD">
        <w:rPr>
          <w:rFonts w:cstheme="minorHAnsi"/>
        </w:rPr>
        <w:t>fully present at any timepoint</w:t>
      </w:r>
      <w:r w:rsidR="00AE6153">
        <w:rPr>
          <w:rFonts w:cstheme="minorHAnsi"/>
        </w:rPr>
        <w:t xml:space="preserve">, </w:t>
      </w:r>
      <w:proofErr w:type="gramStart"/>
      <w:r w:rsidR="00DA2817" w:rsidRPr="00C17BF6">
        <w:rPr>
          <w:rFonts w:cstheme="minorHAnsi"/>
        </w:rPr>
        <w:t>e.g.</w:t>
      </w:r>
      <w:proofErr w:type="gramEnd"/>
      <w:r w:rsidR="00DA2817" w:rsidRPr="00C17BF6">
        <w:rPr>
          <w:rFonts w:cstheme="minorHAnsi"/>
        </w:rPr>
        <w:t xml:space="preserve"> an earthquake, </w:t>
      </w:r>
      <w:r w:rsidR="00247E99">
        <w:rPr>
          <w:rFonts w:cstheme="minorHAnsi"/>
        </w:rPr>
        <w:t>and has</w:t>
      </w:r>
      <w:r w:rsidR="00F41557" w:rsidRPr="00C17BF6">
        <w:rPr>
          <w:rFonts w:cstheme="minorHAnsi"/>
        </w:rPr>
        <w:t xml:space="preserve"> perdurant parts only. Processes and events are key types of perdurants.  A </w:t>
      </w:r>
      <w:r w:rsidR="00F41557" w:rsidRPr="00C17BF6">
        <w:rPr>
          <w:rFonts w:cstheme="minorHAnsi"/>
          <w:b/>
        </w:rPr>
        <w:t>Feature</w:t>
      </w:r>
      <w:r w:rsidR="00F41557" w:rsidRPr="00C17BF6">
        <w:rPr>
          <w:rFonts w:cstheme="minorHAnsi"/>
        </w:rPr>
        <w:t xml:space="preserve"> is a derived entity dependent on two or more other particulars, e.g. a fault depends on at least </w:t>
      </w:r>
      <w:r w:rsidR="00AE6153">
        <w:rPr>
          <w:rFonts w:cstheme="minorHAnsi"/>
        </w:rPr>
        <w:t>two host rock bodies to exist. Any f</w:t>
      </w:r>
      <w:r w:rsidR="00F41557" w:rsidRPr="00C17BF6">
        <w:rPr>
          <w:rFonts w:cstheme="minorHAnsi"/>
        </w:rPr>
        <w:t>eat</w:t>
      </w:r>
      <w:r w:rsidR="00AE6153">
        <w:rPr>
          <w:rFonts w:cstheme="minorHAnsi"/>
        </w:rPr>
        <w:t>ure is also an endurant, perdurant, or situation – features overlap with these types, e.g. a fault is also an endurant, as it wholly exists at any timepoint.</w:t>
      </w:r>
      <w:r w:rsidR="00F41557" w:rsidRPr="00C17BF6">
        <w:rPr>
          <w:rFonts w:cstheme="minorHAnsi"/>
        </w:rPr>
        <w:t xml:space="preserve">  A </w:t>
      </w:r>
      <w:r w:rsidR="00F41557" w:rsidRPr="00C17BF6">
        <w:rPr>
          <w:rFonts w:cstheme="minorHAnsi"/>
          <w:b/>
        </w:rPr>
        <w:t>Situation</w:t>
      </w:r>
      <w:r w:rsidR="00F41557" w:rsidRPr="00C17BF6">
        <w:rPr>
          <w:rFonts w:cstheme="minorHAnsi"/>
        </w:rPr>
        <w:t xml:space="preserve"> is a fragment of the world, such as some geological setting, and consists of a grouping of particulars, possibly including endurants, perdurants, features, and other situations.</w:t>
      </w:r>
    </w:p>
    <w:p w14:paraId="030CEFAA" w14:textId="751EE1F2" w:rsidR="00476017" w:rsidRDefault="00476017" w:rsidP="00476017">
      <w:pPr>
        <w:pStyle w:val="Heading2"/>
      </w:pPr>
      <w:bookmarkStart w:id="37" w:name="_Toc63342981"/>
      <w:r>
        <w:t>Endurant</w:t>
      </w:r>
      <w:bookmarkEnd w:id="37"/>
    </w:p>
    <w:p w14:paraId="789E0F1D" w14:textId="59F44B18" w:rsidR="00114776" w:rsidRDefault="00476017" w:rsidP="00F41557">
      <w:r w:rsidRPr="00213F38">
        <w:rPr>
          <w:rFonts w:cstheme="minorHAnsi"/>
        </w:rPr>
        <w:t xml:space="preserve">Endurants are </w:t>
      </w:r>
      <w:r>
        <w:rPr>
          <w:rFonts w:cstheme="minorHAnsi"/>
        </w:rPr>
        <w:t xml:space="preserve">either </w:t>
      </w:r>
      <w:r w:rsidRPr="00213F38">
        <w:rPr>
          <w:rFonts w:cstheme="minorHAnsi"/>
        </w:rPr>
        <w:t xml:space="preserve">physical </w:t>
      </w:r>
      <w:r>
        <w:rPr>
          <w:rFonts w:cstheme="minorHAnsi"/>
        </w:rPr>
        <w:t>or nonphysical (</w:t>
      </w:r>
      <w:r w:rsidR="002B1434">
        <w:rPr>
          <w:rFonts w:cstheme="minorHAnsi"/>
        </w:rPr>
        <w:fldChar w:fldCharType="begin"/>
      </w:r>
      <w:r w:rsidR="002B1434">
        <w:rPr>
          <w:rFonts w:cstheme="minorHAnsi"/>
        </w:rPr>
        <w:instrText xml:space="preserve"> REF _Ref63255755 \h </w:instrText>
      </w:r>
      <w:r w:rsidR="002B1434">
        <w:rPr>
          <w:rFonts w:cstheme="minorHAnsi"/>
        </w:rPr>
      </w:r>
      <w:r w:rsidR="002B1434">
        <w:rPr>
          <w:rFonts w:cstheme="minorHAnsi"/>
        </w:rPr>
        <w:fldChar w:fldCharType="separate"/>
      </w:r>
      <w:r w:rsidR="002B1434">
        <w:t xml:space="preserve">Figure </w:t>
      </w:r>
      <w:r w:rsidR="002B1434">
        <w:rPr>
          <w:noProof/>
        </w:rPr>
        <w:t>3</w:t>
      </w:r>
      <w:r w:rsidR="002B1434">
        <w:rPr>
          <w:rFonts w:cstheme="minorHAnsi"/>
        </w:rPr>
        <w:fldChar w:fldCharType="end"/>
      </w:r>
      <w:r>
        <w:rPr>
          <w:rFonts w:cstheme="minorHAnsi"/>
        </w:rPr>
        <w:t>)</w:t>
      </w:r>
      <w:r w:rsidRPr="00213F38">
        <w:rPr>
          <w:rFonts w:cstheme="minorHAnsi"/>
        </w:rPr>
        <w:t xml:space="preserve">. </w:t>
      </w:r>
      <w:r>
        <w:rPr>
          <w:rFonts w:cstheme="minorHAnsi"/>
        </w:rPr>
        <w:t xml:space="preserve">Physically endurants occupy space directly or are the space being occupied, and non-physical endurants do not occupy space directly. </w:t>
      </w:r>
      <w:r w:rsidRPr="00213F38">
        <w:rPr>
          <w:rFonts w:cstheme="minorHAnsi"/>
        </w:rPr>
        <w:t xml:space="preserve">A </w:t>
      </w:r>
      <w:r>
        <w:rPr>
          <w:rFonts w:cstheme="minorHAnsi"/>
          <w:b/>
        </w:rPr>
        <w:t>Material</w:t>
      </w:r>
      <w:r w:rsidRPr="00213F38">
        <w:rPr>
          <w:rFonts w:cstheme="minorHAnsi"/>
          <w:b/>
        </w:rPr>
        <w:t xml:space="preserve"> Endurant</w:t>
      </w:r>
      <w:r w:rsidRPr="00213F38">
        <w:rPr>
          <w:rFonts w:cstheme="minorHAnsi"/>
        </w:rPr>
        <w:t xml:space="preserve"> is </w:t>
      </w:r>
      <w:r>
        <w:rPr>
          <w:rFonts w:cstheme="minorHAnsi"/>
        </w:rPr>
        <w:t xml:space="preserve">then a physical endurant </w:t>
      </w:r>
      <w:r w:rsidRPr="00213F38">
        <w:rPr>
          <w:rFonts w:cstheme="minorHAnsi"/>
        </w:rPr>
        <w:t xml:space="preserve">directly </w:t>
      </w:r>
      <w:commentRangeStart w:id="38"/>
      <w:r w:rsidRPr="00213F38">
        <w:rPr>
          <w:rFonts w:cstheme="minorHAnsi"/>
        </w:rPr>
        <w:t xml:space="preserve">occupying a </w:t>
      </w:r>
      <w:r w:rsidRPr="00213F38">
        <w:rPr>
          <w:rFonts w:cstheme="minorHAnsi"/>
          <w:b/>
        </w:rPr>
        <w:t>Spatial Region</w:t>
      </w:r>
      <w:r w:rsidRPr="00213F38">
        <w:rPr>
          <w:rFonts w:cstheme="minorHAnsi"/>
        </w:rPr>
        <w:t xml:space="preserve">, </w:t>
      </w:r>
      <w:r>
        <w:rPr>
          <w:rFonts w:cstheme="minorHAnsi"/>
        </w:rPr>
        <w:t xml:space="preserve">a chunk of </w:t>
      </w:r>
      <w:proofErr w:type="gramStart"/>
      <w:r>
        <w:rPr>
          <w:rFonts w:cstheme="minorHAnsi"/>
        </w:rPr>
        <w:t>0-3 dimensional</w:t>
      </w:r>
      <w:proofErr w:type="gramEnd"/>
      <w:r>
        <w:rPr>
          <w:rFonts w:cstheme="minorHAnsi"/>
        </w:rPr>
        <w:t xml:space="preserve"> space</w:t>
      </w:r>
      <w:commentRangeEnd w:id="38"/>
      <w:r w:rsidR="000B3731">
        <w:rPr>
          <w:rStyle w:val="CommentReference"/>
        </w:rPr>
        <w:commentReference w:id="38"/>
      </w:r>
      <w:r>
        <w:rPr>
          <w:rFonts w:cstheme="minorHAnsi"/>
        </w:rPr>
        <w:t xml:space="preserve">, and it is either </w:t>
      </w:r>
      <w:r w:rsidRPr="00213F38">
        <w:rPr>
          <w:rFonts w:cstheme="minorHAnsi"/>
        </w:rPr>
        <w:t xml:space="preserve">a </w:t>
      </w:r>
      <w:r w:rsidRPr="00213F38">
        <w:rPr>
          <w:rFonts w:cstheme="minorHAnsi"/>
          <w:b/>
        </w:rPr>
        <w:t>Material Object</w:t>
      </w:r>
      <w:r w:rsidRPr="00213F38">
        <w:rPr>
          <w:rFonts w:cstheme="minorHAnsi"/>
        </w:rPr>
        <w:t xml:space="preserve"> </w:t>
      </w:r>
      <w:r>
        <w:rPr>
          <w:rFonts w:cstheme="minorHAnsi"/>
        </w:rPr>
        <w:t xml:space="preserve">(e.g. a rock formation) </w:t>
      </w:r>
      <w:r w:rsidRPr="00213F38">
        <w:rPr>
          <w:rFonts w:cstheme="minorHAnsi"/>
        </w:rPr>
        <w:t xml:space="preserve">or an </w:t>
      </w:r>
      <w:r w:rsidRPr="00213F38">
        <w:rPr>
          <w:rFonts w:cstheme="minorHAnsi"/>
          <w:b/>
        </w:rPr>
        <w:t>Amount of Matter</w:t>
      </w:r>
      <w:r>
        <w:rPr>
          <w:rFonts w:cstheme="minorHAnsi"/>
          <w:b/>
        </w:rPr>
        <w:t xml:space="preserve"> </w:t>
      </w:r>
      <w:r w:rsidRPr="00C45E54">
        <w:rPr>
          <w:rFonts w:cstheme="minorHAnsi"/>
        </w:rPr>
        <w:t>(e.g. a rock material).</w:t>
      </w:r>
      <w:r>
        <w:rPr>
          <w:rFonts w:cstheme="minorHAnsi"/>
        </w:rPr>
        <w:t xml:space="preserve"> An amount of matter</w:t>
      </w:r>
      <w:r w:rsidRPr="00213F38">
        <w:rPr>
          <w:rFonts w:cstheme="minorHAnsi"/>
        </w:rPr>
        <w:t xml:space="preserve"> (e.g. some sandstone) constitutes a material object</w:t>
      </w:r>
      <w:r w:rsidRPr="00213F38">
        <w:rPr>
          <w:rFonts w:cstheme="minorHAnsi"/>
          <w:b/>
        </w:rPr>
        <w:t xml:space="preserve"> </w:t>
      </w:r>
      <w:r w:rsidRPr="00213F38">
        <w:rPr>
          <w:rFonts w:cstheme="minorHAnsi"/>
        </w:rPr>
        <w:t xml:space="preserve">(e.g. a rock </w:t>
      </w:r>
      <w:r>
        <w:rPr>
          <w:rFonts w:cstheme="minorHAnsi"/>
        </w:rPr>
        <w:t>formation</w:t>
      </w:r>
      <w:r w:rsidRPr="00213F38">
        <w:rPr>
          <w:rFonts w:cstheme="minorHAnsi"/>
        </w:rPr>
        <w:t xml:space="preserve">), and may be constituted by other matter, </w:t>
      </w:r>
      <w:r>
        <w:rPr>
          <w:rFonts w:cstheme="minorHAnsi"/>
        </w:rPr>
        <w:t xml:space="preserve">such as </w:t>
      </w:r>
      <w:r w:rsidRPr="00213F38">
        <w:rPr>
          <w:rFonts w:cstheme="minorHAnsi"/>
        </w:rPr>
        <w:t>granula</w:t>
      </w:r>
      <w:r>
        <w:rPr>
          <w:rFonts w:cstheme="minorHAnsi"/>
        </w:rPr>
        <w:t>r material, minerals,</w:t>
      </w:r>
      <w:r w:rsidRPr="00213F38">
        <w:rPr>
          <w:rFonts w:cstheme="minorHAnsi"/>
        </w:rPr>
        <w:t xml:space="preserve"> </w:t>
      </w:r>
      <w:r>
        <w:rPr>
          <w:rFonts w:cstheme="minorHAnsi"/>
        </w:rPr>
        <w:t xml:space="preserve">and </w:t>
      </w:r>
      <w:r w:rsidRPr="00213F38">
        <w:rPr>
          <w:rFonts w:cstheme="minorHAnsi"/>
        </w:rPr>
        <w:t xml:space="preserve">elements; however, a material object itself never constitutes </w:t>
      </w:r>
      <w:r>
        <w:rPr>
          <w:rFonts w:cstheme="minorHAnsi"/>
        </w:rPr>
        <w:t>any matter</w:t>
      </w:r>
      <w:r w:rsidRPr="00213F38">
        <w:rPr>
          <w:rFonts w:cstheme="minorHAnsi"/>
        </w:rPr>
        <w:t>.</w:t>
      </w:r>
      <w:r>
        <w:rPr>
          <w:rFonts w:cstheme="minorHAnsi"/>
        </w:rPr>
        <w:t xml:space="preserve"> Amounts of matter are solid (</w:t>
      </w:r>
      <w:r>
        <w:rPr>
          <w:rFonts w:cstheme="minorHAnsi"/>
          <w:b/>
        </w:rPr>
        <w:t xml:space="preserve">Solid </w:t>
      </w:r>
      <w:r w:rsidRPr="006A7A2E">
        <w:rPr>
          <w:rFonts w:cstheme="minorHAnsi"/>
          <w:b/>
        </w:rPr>
        <w:t>Matter</w:t>
      </w:r>
      <w:r>
        <w:rPr>
          <w:rFonts w:cstheme="minorHAnsi"/>
        </w:rPr>
        <w:t>) or fluid (</w:t>
      </w:r>
      <w:r>
        <w:rPr>
          <w:rFonts w:cstheme="minorHAnsi"/>
          <w:b/>
        </w:rPr>
        <w:t xml:space="preserve">Fluid </w:t>
      </w:r>
      <w:r w:rsidRPr="006A7A2E">
        <w:rPr>
          <w:rFonts w:cstheme="minorHAnsi"/>
          <w:b/>
        </w:rPr>
        <w:t>Matter</w:t>
      </w:r>
      <w:r>
        <w:rPr>
          <w:rFonts w:cstheme="minorHAnsi"/>
        </w:rPr>
        <w:t>), and are chunks (</w:t>
      </w:r>
      <w:r w:rsidRPr="006A7A2E">
        <w:rPr>
          <w:rFonts w:cstheme="minorHAnsi"/>
          <w:b/>
        </w:rPr>
        <w:t xml:space="preserve">Chunk </w:t>
      </w:r>
      <w:proofErr w:type="gramStart"/>
      <w:r w:rsidRPr="006A7A2E">
        <w:rPr>
          <w:rFonts w:cstheme="minorHAnsi"/>
          <w:b/>
        </w:rPr>
        <w:t>Of</w:t>
      </w:r>
      <w:proofErr w:type="gramEnd"/>
      <w:r w:rsidRPr="006A7A2E">
        <w:rPr>
          <w:rFonts w:cstheme="minorHAnsi"/>
          <w:b/>
        </w:rPr>
        <w:t xml:space="preserve"> Matter</w:t>
      </w:r>
      <w:r>
        <w:rPr>
          <w:rFonts w:cstheme="minorHAnsi"/>
        </w:rPr>
        <w:t>) or heaps (</w:t>
      </w:r>
      <w:r w:rsidRPr="006A7A2E">
        <w:rPr>
          <w:rFonts w:cstheme="minorHAnsi"/>
          <w:b/>
        </w:rPr>
        <w:t>Heap Of Matter</w:t>
      </w:r>
      <w:r>
        <w:rPr>
          <w:rFonts w:cstheme="minorHAnsi"/>
        </w:rPr>
        <w:t xml:space="preserve">): </w:t>
      </w:r>
      <w:commentRangeStart w:id="39"/>
      <w:r>
        <w:rPr>
          <w:rFonts w:cstheme="minorHAnsi"/>
        </w:rPr>
        <w:t>chunks are unified single objects</w:t>
      </w:r>
      <w:commentRangeEnd w:id="39"/>
      <w:r w:rsidR="000B3731">
        <w:rPr>
          <w:rStyle w:val="CommentReference"/>
        </w:rPr>
        <w:commentReference w:id="39"/>
      </w:r>
      <w:r>
        <w:rPr>
          <w:rFonts w:cstheme="minorHAnsi"/>
        </w:rPr>
        <w:t>, e.g. an amount of sandstone, and heaps are not unified, e.g. the collection of sand grains and matrix/cement in the sandstone, or grains of sand in a beach (after Lowe, 1998).</w:t>
      </w:r>
      <w:r w:rsidRPr="00213F38">
        <w:rPr>
          <w:rFonts w:cstheme="minorHAnsi"/>
        </w:rPr>
        <w:t xml:space="preserve"> A </w:t>
      </w:r>
      <w:r w:rsidRPr="00213F38">
        <w:rPr>
          <w:rFonts w:cstheme="minorHAnsi"/>
          <w:b/>
        </w:rPr>
        <w:t>Nonphysical Endurant</w:t>
      </w:r>
      <w:r w:rsidRPr="00213F38">
        <w:rPr>
          <w:rFonts w:cstheme="minorHAnsi"/>
        </w:rPr>
        <w:t xml:space="preserve"> is an aspatial entity: it does not directly occupy space, but might indirectly occupy it via related entities, e.g. a </w:t>
      </w:r>
      <w:r>
        <w:rPr>
          <w:rFonts w:cstheme="minorHAnsi"/>
        </w:rPr>
        <w:t xml:space="preserve">thickness </w:t>
      </w:r>
      <w:r w:rsidRPr="00213F38">
        <w:rPr>
          <w:rFonts w:cstheme="minorHAnsi"/>
        </w:rPr>
        <w:t xml:space="preserve">indirectly occupies space by virtue of its </w:t>
      </w:r>
      <w:r>
        <w:rPr>
          <w:rFonts w:cstheme="minorHAnsi"/>
        </w:rPr>
        <w:t xml:space="preserve">physical </w:t>
      </w:r>
      <w:r w:rsidRPr="00213F38">
        <w:rPr>
          <w:rFonts w:cstheme="minorHAnsi"/>
        </w:rPr>
        <w:t>bearer</w:t>
      </w:r>
      <w:r>
        <w:rPr>
          <w:rFonts w:cstheme="minorHAnsi"/>
        </w:rPr>
        <w:t xml:space="preserve">, such as a </w:t>
      </w:r>
      <w:r>
        <w:rPr>
          <w:noProof/>
          <w:lang w:val="en-CA" w:eastAsia="en-CA"/>
        </w:rPr>
        <w:lastRenderedPageBreak/>
        <w:drawing>
          <wp:anchor distT="0" distB="0" distL="114300" distR="114300" simplePos="0" relativeHeight="251729920" behindDoc="0" locked="0" layoutInCell="1" allowOverlap="1" wp14:anchorId="0AD85127" wp14:editId="27E11E53">
            <wp:simplePos x="0" y="0"/>
            <wp:positionH relativeFrom="margin">
              <wp:posOffset>76200</wp:posOffset>
            </wp:positionH>
            <wp:positionV relativeFrom="paragraph">
              <wp:posOffset>104775</wp:posOffset>
            </wp:positionV>
            <wp:extent cx="2362200" cy="32766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62200" cy="3276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cstheme="minorHAnsi"/>
        </w:rPr>
        <w:t>rock body</w:t>
      </w:r>
      <w:r w:rsidRPr="00213F38">
        <w:rPr>
          <w:rFonts w:cstheme="minorHAnsi"/>
        </w:rPr>
        <w:t>.</w:t>
      </w:r>
      <w:r>
        <w:rPr>
          <w:rFonts w:cstheme="minorHAnsi"/>
        </w:rPr>
        <w:t xml:space="preserve"> A nonphysical endurant is an </w:t>
      </w:r>
      <w:r w:rsidRPr="009230B6">
        <w:rPr>
          <w:rFonts w:cstheme="minorHAnsi"/>
          <w:b/>
        </w:rPr>
        <w:t>Inherant</w:t>
      </w:r>
      <w:r>
        <w:rPr>
          <w:rFonts w:cstheme="minorHAnsi"/>
        </w:rPr>
        <w:t xml:space="preserve">, </w:t>
      </w:r>
      <w:r w:rsidRPr="009230B6">
        <w:rPr>
          <w:rFonts w:cstheme="minorHAnsi"/>
          <w:b/>
        </w:rPr>
        <w:t>Notional Endurant</w:t>
      </w:r>
      <w:r>
        <w:rPr>
          <w:rFonts w:cstheme="minorHAnsi"/>
        </w:rPr>
        <w:t xml:space="preserve">, or </w:t>
      </w:r>
      <w:r w:rsidRPr="009230B6">
        <w:rPr>
          <w:rFonts w:cstheme="minorHAnsi"/>
          <w:b/>
        </w:rPr>
        <w:t>Relator</w:t>
      </w:r>
      <w:r>
        <w:rPr>
          <w:rFonts w:cstheme="minorHAnsi"/>
        </w:rPr>
        <w:t>. Inherants (</w:t>
      </w:r>
      <w:proofErr w:type="gramStart"/>
      <w:r>
        <w:rPr>
          <w:rFonts w:cstheme="minorHAnsi"/>
        </w:rPr>
        <w:t>e.g.</w:t>
      </w:r>
      <w:proofErr w:type="gramEnd"/>
      <w:r>
        <w:rPr>
          <w:rFonts w:cstheme="minorHAnsi"/>
        </w:rPr>
        <w:t xml:space="preserve"> a thickness</w:t>
      </w:r>
      <w:ins w:id="40" w:author="Stephen Richard" w:date="2021-02-16T13:32:00Z">
        <w:r w:rsidR="00257AF9">
          <w:rPr>
            <w:rFonts w:cstheme="minorHAnsi"/>
          </w:rPr>
          <w:t>, color</w:t>
        </w:r>
      </w:ins>
      <w:r>
        <w:rPr>
          <w:rFonts w:cstheme="minorHAnsi"/>
        </w:rPr>
        <w:t>) and relators (e.g. a meeting</w:t>
      </w:r>
      <w:ins w:id="41" w:author="Stephen Richard" w:date="2021-02-16T13:32:00Z">
        <w:r w:rsidR="00257AF9">
          <w:rPr>
            <w:rFonts w:cstheme="minorHAnsi"/>
          </w:rPr>
          <w:t>, marriage, employment</w:t>
        </w:r>
      </w:ins>
      <w:r>
        <w:rPr>
          <w:rFonts w:cstheme="minorHAnsi"/>
        </w:rPr>
        <w:t xml:space="preserve">) might occupy space indirectly, but notional endurants do not occupy space at all, neither directly nor indirectly (e.g. a number). Inherants and relators are distinguished by inherence and dependence: an inherent inheres-in and depends-on a single thing, its bearer (e.g. a thickness on a rock body) while a relator depends on multiple things, without inhering in them (e.g. a meeting depends on the participants that meet, but does not inhere-in them - it is not fully </w:t>
      </w:r>
      <w:r w:rsidRPr="00141335">
        <w:rPr>
          <w:rFonts w:cstheme="minorHAnsi"/>
          <w:i/>
        </w:rPr>
        <w:t>in</w:t>
      </w:r>
      <w:r>
        <w:rPr>
          <w:rFonts w:cstheme="minorHAnsi"/>
        </w:rPr>
        <w:t xml:space="preserve"> each of them). The three kinds of inherent are</w:t>
      </w:r>
      <w:r w:rsidRPr="00213F38">
        <w:rPr>
          <w:rFonts w:cstheme="minorHAnsi"/>
        </w:rPr>
        <w:t xml:space="preserve"> </w:t>
      </w:r>
      <w:r w:rsidRPr="00213F38">
        <w:rPr>
          <w:rFonts w:cstheme="minorHAnsi"/>
          <w:b/>
        </w:rPr>
        <w:t>Quality</w:t>
      </w:r>
      <w:r>
        <w:rPr>
          <w:rFonts w:cstheme="minorHAnsi"/>
        </w:rPr>
        <w:t xml:space="preserve">, </w:t>
      </w:r>
      <w:r w:rsidRPr="009230B6">
        <w:rPr>
          <w:rFonts w:cstheme="minorHAnsi"/>
          <w:b/>
        </w:rPr>
        <w:t>Quality Value</w:t>
      </w:r>
      <w:r>
        <w:rPr>
          <w:rFonts w:cstheme="minorHAnsi"/>
        </w:rPr>
        <w:t xml:space="preserve">, </w:t>
      </w:r>
      <w:del w:id="42" w:author="Stephen Richard" w:date="2021-02-16T13:42:00Z">
        <w:r w:rsidDel="008F26E8">
          <w:rPr>
            <w:rFonts w:cstheme="minorHAnsi"/>
          </w:rPr>
          <w:delText>or</w:delText>
        </w:r>
        <w:r w:rsidRPr="00213F38" w:rsidDel="008F26E8">
          <w:rPr>
            <w:rFonts w:cstheme="minorHAnsi"/>
          </w:rPr>
          <w:delText xml:space="preserve"> </w:delText>
        </w:r>
      </w:del>
      <w:ins w:id="43" w:author="Stephen Richard" w:date="2021-02-16T13:42:00Z">
        <w:r w:rsidR="008F26E8">
          <w:rPr>
            <w:rFonts w:cstheme="minorHAnsi"/>
          </w:rPr>
          <w:t>and</w:t>
        </w:r>
        <w:r w:rsidR="008F26E8" w:rsidRPr="00213F38">
          <w:rPr>
            <w:rFonts w:cstheme="minorHAnsi"/>
          </w:rPr>
          <w:t xml:space="preserve"> </w:t>
        </w:r>
      </w:ins>
      <w:r w:rsidRPr="00213F38">
        <w:rPr>
          <w:rFonts w:cstheme="minorHAnsi"/>
          <w:b/>
        </w:rPr>
        <w:t>Role</w:t>
      </w:r>
      <w:r>
        <w:rPr>
          <w:rFonts w:cstheme="minorHAnsi"/>
        </w:rPr>
        <w:t xml:space="preserve">. </w:t>
      </w:r>
      <w:r>
        <w:t xml:space="preserve">Qualities are traits </w:t>
      </w:r>
      <w:r w:rsidRPr="00213F38">
        <w:t>such</w:t>
      </w:r>
      <w:r>
        <w:t xml:space="preserve"> as thickness, which can have quality values within reference systems that change in time, such as thick, 1 m, or 1-2m; these values are temporal parts of the quality. While qualities and their values inhere-in and depend-on a single thing, their bearer, a</w:t>
      </w:r>
      <w:r w:rsidRPr="00213F38">
        <w:rPr>
          <w:rFonts w:cstheme="minorHAnsi"/>
        </w:rPr>
        <w:t xml:space="preserve"> </w:t>
      </w:r>
      <w:r w:rsidRPr="00213F38">
        <w:rPr>
          <w:rFonts w:cstheme="minorHAnsi"/>
          <w:b/>
        </w:rPr>
        <w:t>Role</w:t>
      </w:r>
      <w:r w:rsidRPr="00213F38">
        <w:rPr>
          <w:rFonts w:cstheme="minorHAnsi"/>
        </w:rPr>
        <w:t xml:space="preserve"> inheres-in</w:t>
      </w:r>
      <w:r>
        <w:rPr>
          <w:rFonts w:cstheme="minorHAnsi"/>
        </w:rPr>
        <w:t xml:space="preserve"> (</w:t>
      </w:r>
      <w:r w:rsidRPr="00213F38">
        <w:rPr>
          <w:rFonts w:cstheme="minorHAnsi"/>
        </w:rPr>
        <w:t xml:space="preserve">is played-by) one thing, but depends on multiple things: the role of clast is played by a </w:t>
      </w:r>
      <w:r>
        <w:rPr>
          <w:rFonts w:cstheme="minorHAnsi"/>
        </w:rPr>
        <w:t>rock material within a rock object</w:t>
      </w:r>
      <w:r w:rsidRPr="00213F38">
        <w:rPr>
          <w:rFonts w:cstheme="minorHAnsi"/>
        </w:rPr>
        <w:t xml:space="preserve">, and depends on both the material and </w:t>
      </w:r>
      <w:r>
        <w:rPr>
          <w:rFonts w:cstheme="minorHAnsi"/>
        </w:rPr>
        <w:t>object</w:t>
      </w:r>
      <w:r w:rsidRPr="00213F38">
        <w:rPr>
          <w:rFonts w:cstheme="minorHAnsi"/>
        </w:rPr>
        <w:t xml:space="preserve">. This is due to </w:t>
      </w:r>
      <w:r w:rsidRPr="00213F38">
        <w:t xml:space="preserve">roles </w:t>
      </w:r>
      <w:r>
        <w:t xml:space="preserve">(in </w:t>
      </w:r>
      <w:r w:rsidR="00F82314">
        <w:rPr>
          <w:noProof/>
          <w:lang w:val="en-CA" w:eastAsia="en-CA"/>
        </w:rPr>
        <mc:AlternateContent>
          <mc:Choice Requires="wps">
            <w:drawing>
              <wp:anchor distT="0" distB="0" distL="114300" distR="114300" simplePos="0" relativeHeight="251751424" behindDoc="0" locked="0" layoutInCell="1" allowOverlap="1" wp14:anchorId="2F092D80" wp14:editId="771B2C05">
                <wp:simplePos x="0" y="0"/>
                <wp:positionH relativeFrom="column">
                  <wp:posOffset>66675</wp:posOffset>
                </wp:positionH>
                <wp:positionV relativeFrom="paragraph">
                  <wp:posOffset>3455035</wp:posOffset>
                </wp:positionV>
                <wp:extent cx="2371725" cy="635"/>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3908F9FC" w14:textId="6D997F6B" w:rsidR="00F82416" w:rsidRPr="00734CD4" w:rsidRDefault="00F82416" w:rsidP="00F82314">
                            <w:pPr>
                              <w:pStyle w:val="Caption"/>
                              <w:rPr>
                                <w:rFonts w:cstheme="minorHAnsi"/>
                              </w:rPr>
                            </w:pPr>
                            <w:bookmarkStart w:id="44" w:name="_Ref63255755"/>
                            <w:bookmarkStart w:id="45" w:name="_Toc63256247"/>
                            <w:bookmarkStart w:id="46" w:name="_Toc63256562"/>
                            <w:r>
                              <w:t xml:space="preserve">Figure </w:t>
                            </w:r>
                            <w:fldSimple w:instr=" SEQ Figure \* ARABIC ">
                              <w:r w:rsidR="003C3917">
                                <w:rPr>
                                  <w:noProof/>
                                </w:rPr>
                                <w:t>3</w:t>
                              </w:r>
                            </w:fldSimple>
                            <w:r>
                              <w:t>: GSO Endurant</w:t>
                            </w:r>
                            <w:bookmarkEnd w:id="44"/>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092D80" id="Text Box 10" o:spid="_x0000_s1029" type="#_x0000_t202" style="position:absolute;left:0;text-align:left;margin-left:5.25pt;margin-top:272.05pt;width:186.75pt;height:.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" stroked="f">
                <v:textbox style="mso-fit-shape-to-text:t" inset="0,0,0,0">
                  <w:txbxContent>
                    <w:p w14:paraId="3908F9FC" w14:textId="6D997F6B" w:rsidR="00F82416" w:rsidRPr="00734CD4" w:rsidRDefault="00F82416" w:rsidP="00F82314">
                      <w:pPr>
                        <w:pStyle w:val="Caption"/>
                        <w:rPr>
                          <w:rFonts w:cstheme="minorHAnsi"/>
                        </w:rPr>
                      </w:pPr>
                      <w:bookmarkStart w:id="47" w:name="_Ref63255755"/>
                      <w:bookmarkStart w:id="48" w:name="_Toc63256247"/>
                      <w:bookmarkStart w:id="49" w:name="_Toc63256562"/>
                      <w:r>
                        <w:t xml:space="preserve">Figure </w:t>
                      </w:r>
                      <w:fldSimple w:instr=" SEQ Figure \* ARABIC ">
                        <w:r w:rsidR="003C3917">
                          <w:rPr>
                            <w:noProof/>
                          </w:rPr>
                          <w:t>3</w:t>
                        </w:r>
                      </w:fldSimple>
                      <w:r>
                        <w:t>: GSO Endurant</w:t>
                      </w:r>
                      <w:bookmarkEnd w:id="47"/>
                      <w:bookmarkEnd w:id="48"/>
                      <w:bookmarkEnd w:id="49"/>
                    </w:p>
                  </w:txbxContent>
                </v:textbox>
                <w10:wrap type="square"/>
              </v:shape>
            </w:pict>
          </mc:Fallback>
        </mc:AlternateContent>
      </w:r>
      <w:r>
        <w:t xml:space="preserve">GSO) </w:t>
      </w:r>
      <w:r w:rsidRPr="00213F38">
        <w:t>occurring in the context of a relation,</w:t>
      </w:r>
      <w:r>
        <w:t xml:space="preserve"> such as the rock material constituting the rock object, with the role </w:t>
      </w:r>
      <w:r w:rsidRPr="00213F38">
        <w:t>played</w:t>
      </w:r>
      <w:ins w:id="50" w:author="Stephen Richard" w:date="2021-02-16T13:43:00Z">
        <w:r w:rsidR="008F26E8">
          <w:t xml:space="preserve"> </w:t>
        </w:r>
      </w:ins>
      <w:del w:id="51" w:author="Stephen Richard" w:date="2021-02-16T13:43:00Z">
        <w:r w:rsidRPr="00213F38" w:rsidDel="008F26E8">
          <w:delText>-</w:delText>
        </w:r>
      </w:del>
      <w:r w:rsidRPr="00213F38">
        <w:t>by on</w:t>
      </w:r>
      <w:r>
        <w:t>e entity in the relation, but</w:t>
      </w:r>
      <w:r w:rsidRPr="00213F38">
        <w:t xml:space="preserve"> dependent</w:t>
      </w:r>
      <w:r>
        <w:t xml:space="preserve"> on</w:t>
      </w:r>
      <w:r w:rsidRPr="00213F38">
        <w:t xml:space="preserve"> all entities</w:t>
      </w:r>
      <w:r w:rsidR="00BD2EB4">
        <w:t xml:space="preserve"> in the relation</w:t>
      </w:r>
      <w:r w:rsidRPr="00213F38">
        <w:t xml:space="preserve">. </w:t>
      </w:r>
    </w:p>
    <w:p w14:paraId="1A1D7B9C" w14:textId="7E756484" w:rsidR="00476017" w:rsidRDefault="00BD2EB4" w:rsidP="00F41557">
      <w:pPr>
        <w:rPr>
          <w:rFonts w:cstheme="minorHAnsi"/>
        </w:rPr>
      </w:pPr>
      <w:r>
        <w:rPr>
          <w:rFonts w:cstheme="minorHAnsi"/>
        </w:rPr>
        <w:t>Like roles, a</w:t>
      </w:r>
      <w:r w:rsidR="00476017" w:rsidRPr="00213F38">
        <w:rPr>
          <w:rFonts w:cstheme="minorHAnsi"/>
        </w:rPr>
        <w:t xml:space="preserve"> </w:t>
      </w:r>
      <w:r w:rsidR="00476017" w:rsidRPr="00213F38">
        <w:rPr>
          <w:rFonts w:cstheme="minorHAnsi"/>
          <w:b/>
        </w:rPr>
        <w:t>Relator</w:t>
      </w:r>
      <w:r w:rsidR="00476017" w:rsidRPr="00213F38">
        <w:rPr>
          <w:rFonts w:cstheme="minorHAnsi"/>
        </w:rPr>
        <w:t xml:space="preserve"> </w:t>
      </w:r>
      <w:r w:rsidR="00476017">
        <w:rPr>
          <w:rFonts w:cstheme="minorHAnsi"/>
        </w:rPr>
        <w:t xml:space="preserve">is also relational: it </w:t>
      </w:r>
      <w:r w:rsidR="00476017" w:rsidRPr="00213F38">
        <w:rPr>
          <w:rFonts w:cstheme="minorHAnsi"/>
        </w:rPr>
        <w:t>is a</w:t>
      </w:r>
      <w:r w:rsidR="00476017">
        <w:rPr>
          <w:rFonts w:cstheme="minorHAnsi"/>
        </w:rPr>
        <w:t>n object reified from a</w:t>
      </w:r>
      <w:r w:rsidR="00476017" w:rsidRPr="00213F38">
        <w:rPr>
          <w:rFonts w:cstheme="minorHAnsi"/>
        </w:rPr>
        <w:t xml:space="preserve"> relation, e.g. the</w:t>
      </w:r>
      <w:r w:rsidR="00476017">
        <w:rPr>
          <w:rFonts w:cstheme="minorHAnsi"/>
        </w:rPr>
        <w:t xml:space="preserve"> </w:t>
      </w:r>
      <w:r w:rsidR="00476017">
        <w:rPr>
          <w:rFonts w:cstheme="minorHAnsi"/>
          <w:i/>
        </w:rPr>
        <w:t>meeting</w:t>
      </w:r>
      <w:r w:rsidR="00476017" w:rsidRPr="00213F38">
        <w:rPr>
          <w:rFonts w:cstheme="minorHAnsi"/>
          <w:i/>
        </w:rPr>
        <w:t xml:space="preserve"> </w:t>
      </w:r>
      <w:r w:rsidR="00476017">
        <w:rPr>
          <w:rFonts w:cstheme="minorHAnsi"/>
        </w:rPr>
        <w:t>entity reified from the</w:t>
      </w:r>
      <w:r w:rsidR="00476017" w:rsidRPr="00213F38">
        <w:rPr>
          <w:rFonts w:cstheme="minorHAnsi"/>
        </w:rPr>
        <w:t xml:space="preserve"> </w:t>
      </w:r>
      <w:r w:rsidR="00476017" w:rsidRPr="00213F38">
        <w:rPr>
          <w:rFonts w:cstheme="minorHAnsi"/>
          <w:i/>
        </w:rPr>
        <w:t xml:space="preserve">x </w:t>
      </w:r>
      <w:r w:rsidR="00476017">
        <w:rPr>
          <w:rFonts w:cstheme="minorHAnsi"/>
          <w:i/>
        </w:rPr>
        <w:t>meets</w:t>
      </w:r>
      <w:r w:rsidR="00476017" w:rsidRPr="00213F38">
        <w:rPr>
          <w:rFonts w:cstheme="minorHAnsi"/>
          <w:i/>
        </w:rPr>
        <w:t xml:space="preserve"> y</w:t>
      </w:r>
      <w:r w:rsidR="00476017" w:rsidRPr="00213F38">
        <w:rPr>
          <w:rFonts w:cstheme="minorHAnsi"/>
        </w:rPr>
        <w:t xml:space="preserve"> relation. Relators </w:t>
      </w:r>
      <w:r w:rsidR="00476017">
        <w:rPr>
          <w:rFonts w:cstheme="minorHAnsi"/>
        </w:rPr>
        <w:t>may or may not occupy space, and if so only indirectly, that is, only if</w:t>
      </w:r>
      <w:r w:rsidR="00476017" w:rsidRPr="00213F38">
        <w:rPr>
          <w:rFonts w:cstheme="minorHAnsi"/>
        </w:rPr>
        <w:t xml:space="preserve"> some of the related things occupy space directly</w:t>
      </w:r>
      <w:r w:rsidR="00476017">
        <w:rPr>
          <w:rFonts w:cstheme="minorHAnsi"/>
        </w:rPr>
        <w:t>, e.g. a meeting occupies space indirectly by virtue of its human participants</w:t>
      </w:r>
      <w:r w:rsidR="00476017" w:rsidRPr="00213F38">
        <w:rPr>
          <w:rFonts w:cstheme="minorHAnsi"/>
        </w:rPr>
        <w:t xml:space="preserve">. In contrast, a </w:t>
      </w:r>
      <w:r w:rsidR="00476017" w:rsidRPr="00213F38">
        <w:rPr>
          <w:rFonts w:cstheme="minorHAnsi"/>
          <w:b/>
        </w:rPr>
        <w:t>Notional Endurant</w:t>
      </w:r>
      <w:r w:rsidR="00476017" w:rsidRPr="00213F38">
        <w:rPr>
          <w:rFonts w:cstheme="minorHAnsi"/>
        </w:rPr>
        <w:t xml:space="preserve"> cannot occupy space at all, neither directly nor indirectly, e.g. mathe</w:t>
      </w:r>
      <w:r w:rsidR="00476017">
        <w:rPr>
          <w:rFonts w:cstheme="minorHAnsi"/>
        </w:rPr>
        <w:t>matical entities such as numbers</w:t>
      </w:r>
      <w:r w:rsidR="00476017" w:rsidRPr="00213F38">
        <w:rPr>
          <w:rFonts w:cstheme="minorHAnsi"/>
        </w:rPr>
        <w:t xml:space="preserve"> or reference systems</w:t>
      </w:r>
      <w:r w:rsidR="00476017">
        <w:rPr>
          <w:rFonts w:cstheme="minorHAnsi"/>
        </w:rPr>
        <w:t xml:space="preserve">. However, some notional endurants may occupy time (indirectly), while </w:t>
      </w:r>
      <w:r w:rsidR="00476017" w:rsidRPr="00470C48">
        <w:rPr>
          <w:rFonts w:cstheme="minorHAnsi"/>
          <w:b/>
        </w:rPr>
        <w:t>Abstract Endurant</w:t>
      </w:r>
      <w:r w:rsidR="00476017">
        <w:rPr>
          <w:rFonts w:cstheme="minorHAnsi"/>
        </w:rPr>
        <w:t>s do not occupy time</w:t>
      </w:r>
      <w:r>
        <w:rPr>
          <w:rFonts w:cstheme="minorHAnsi"/>
        </w:rPr>
        <w:t xml:space="preserve"> at all</w:t>
      </w:r>
      <w:r w:rsidR="00476017">
        <w:rPr>
          <w:rFonts w:cstheme="minorHAnsi"/>
        </w:rPr>
        <w:t xml:space="preserve">: e.g. numbers are atemporal and aspatial, but some </w:t>
      </w:r>
      <w:r>
        <w:rPr>
          <w:rFonts w:cstheme="minorHAnsi"/>
        </w:rPr>
        <w:t xml:space="preserve">mathematical </w:t>
      </w:r>
      <w:r w:rsidR="00476017">
        <w:rPr>
          <w:rFonts w:cstheme="minorHAnsi"/>
        </w:rPr>
        <w:t>reference systems are in fact temporal, e.g. those dependent on a physical entity such as a spatial coordinate system for the Earth, which could not pre-exist nor post-exist the Earth</w:t>
      </w:r>
      <w:r w:rsidR="00476017" w:rsidRPr="00213F38">
        <w:rPr>
          <w:rFonts w:cstheme="minorHAnsi"/>
        </w:rPr>
        <w:t>.</w:t>
      </w:r>
    </w:p>
    <w:p w14:paraId="19C4BED5" w14:textId="52897C8C" w:rsidR="00F20A55" w:rsidRDefault="00F20A55" w:rsidP="00F20A55">
      <w:pPr>
        <w:pStyle w:val="Heading2"/>
      </w:pPr>
      <w:bookmarkStart w:id="52" w:name="_Toc63342982"/>
      <w:r>
        <w:t>Per</w:t>
      </w:r>
      <w:r w:rsidRPr="00097965">
        <w:t>durant</w:t>
      </w:r>
      <w:bookmarkEnd w:id="52"/>
    </w:p>
    <w:p w14:paraId="597800C3" w14:textId="5F0D17D0" w:rsidR="00F20A55" w:rsidRPr="00213F38" w:rsidRDefault="00DE2FD4" w:rsidP="00213F38">
      <w:r w:rsidRPr="00FD0326">
        <w:rPr>
          <w:noProof/>
          <w:lang w:val="en-CA" w:eastAsia="en-CA"/>
        </w:rPr>
        <w:drawing>
          <wp:anchor distT="0" distB="0" distL="114300" distR="114300" simplePos="0" relativeHeight="251727872" behindDoc="0" locked="0" layoutInCell="1" allowOverlap="1" wp14:anchorId="0D06799A" wp14:editId="5578CE5D">
            <wp:simplePos x="0" y="0"/>
            <wp:positionH relativeFrom="margin">
              <wp:align>left</wp:align>
            </wp:positionH>
            <wp:positionV relativeFrom="paragraph">
              <wp:posOffset>1074420</wp:posOffset>
            </wp:positionV>
            <wp:extent cx="1847850" cy="1028700"/>
            <wp:effectExtent l="19050" t="19050" r="19050"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47850" cy="1028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82314">
        <w:rPr>
          <w:noProof/>
          <w:lang w:val="en-CA" w:eastAsia="en-CA"/>
        </w:rPr>
        <mc:AlternateContent>
          <mc:Choice Requires="wps">
            <w:drawing>
              <wp:anchor distT="0" distB="0" distL="114300" distR="114300" simplePos="0" relativeHeight="251753472" behindDoc="0" locked="0" layoutInCell="1" allowOverlap="1" wp14:anchorId="4F43B758" wp14:editId="56BF9DD0">
                <wp:simplePos x="0" y="0"/>
                <wp:positionH relativeFrom="margin">
                  <wp:align>left</wp:align>
                </wp:positionH>
                <wp:positionV relativeFrom="paragraph">
                  <wp:posOffset>2182495</wp:posOffset>
                </wp:positionV>
                <wp:extent cx="1863725" cy="635"/>
                <wp:effectExtent l="0" t="0" r="3175" b="0"/>
                <wp:wrapSquare wrapText="bothSides"/>
                <wp:docPr id="13" name="Text Box 13"/>
                <wp:cNvGraphicFramePr/>
                <a:graphic xmlns:a="http://schemas.openxmlformats.org/drawingml/2006/main">
                  <a:graphicData uri="http://schemas.microsoft.com/office/word/2010/wordprocessingShape">
                    <wps:wsp>
                      <wps:cNvSpPr txBox="1"/>
                      <wps:spPr>
                        <a:xfrm>
                          <a:off x="0" y="0"/>
                          <a:ext cx="1863725" cy="635"/>
                        </a:xfrm>
                        <a:prstGeom prst="rect">
                          <a:avLst/>
                        </a:prstGeom>
                        <a:solidFill>
                          <a:prstClr val="white"/>
                        </a:solidFill>
                        <a:ln>
                          <a:noFill/>
                        </a:ln>
                      </wps:spPr>
                      <wps:txbx>
                        <w:txbxContent>
                          <w:p w14:paraId="31E0E56C" w14:textId="1E188DA0" w:rsidR="00F82416" w:rsidRPr="006A080C" w:rsidRDefault="00F82416" w:rsidP="00F82314">
                            <w:pPr>
                              <w:pStyle w:val="Caption"/>
                              <w:rPr>
                                <w:noProof/>
                              </w:rPr>
                            </w:pPr>
                            <w:bookmarkStart w:id="53" w:name="_Ref63255782"/>
                            <w:bookmarkStart w:id="54" w:name="_Toc63256248"/>
                            <w:bookmarkStart w:id="55" w:name="_Toc63256563"/>
                            <w:r>
                              <w:t xml:space="preserve">Figure </w:t>
                            </w:r>
                            <w:fldSimple w:instr=" SEQ Figure \* ARABIC ">
                              <w:r w:rsidR="003C3917">
                                <w:rPr>
                                  <w:noProof/>
                                </w:rPr>
                                <w:t>4</w:t>
                              </w:r>
                            </w:fldSimple>
                            <w:r>
                              <w:t>: GSO Perdurant</w:t>
                            </w:r>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3B758" id="Text Box 13" o:spid="_x0000_s1030" type="#_x0000_t202" style="position:absolute;left:0;text-align:left;margin-left:0;margin-top:171.85pt;width:146.75pt;height:.05pt;z-index:2517534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PJLwIAAGYEAAAOAAAAZHJzL2Uyb0RvYy54bWysVE1v2zAMvQ/YfxB0X5yPNS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" stroked="f">
                <v:textbox style="mso-fit-shape-to-text:t" inset="0,0,0,0">
                  <w:txbxContent>
                    <w:p w14:paraId="31E0E56C" w14:textId="1E188DA0" w:rsidR="00F82416" w:rsidRPr="006A080C" w:rsidRDefault="00F82416" w:rsidP="00F82314">
                      <w:pPr>
                        <w:pStyle w:val="Caption"/>
                        <w:rPr>
                          <w:noProof/>
                        </w:rPr>
                      </w:pPr>
                      <w:bookmarkStart w:id="56" w:name="_Ref63255782"/>
                      <w:bookmarkStart w:id="57" w:name="_Toc63256248"/>
                      <w:bookmarkStart w:id="58" w:name="_Toc63256563"/>
                      <w:r>
                        <w:t xml:space="preserve">Figure </w:t>
                      </w:r>
                      <w:fldSimple w:instr=" SEQ Figure \* ARABIC ">
                        <w:r w:rsidR="003C3917">
                          <w:rPr>
                            <w:noProof/>
                          </w:rPr>
                          <w:t>4</w:t>
                        </w:r>
                      </w:fldSimple>
                      <w:r>
                        <w:t>: GSO Perdurant</w:t>
                      </w:r>
                      <w:bookmarkEnd w:id="56"/>
                      <w:bookmarkEnd w:id="57"/>
                      <w:bookmarkEnd w:id="58"/>
                    </w:p>
                  </w:txbxContent>
                </v:textbox>
                <w10:wrap type="square" anchorx="margin"/>
              </v:shape>
            </w:pict>
          </mc:Fallback>
        </mc:AlternateContent>
      </w:r>
      <w:r w:rsidR="00FD0326" w:rsidRPr="00FD0326">
        <w:rPr>
          <w:rFonts w:ascii="Segoe UI" w:hAnsi="Segoe UI" w:cs="Segoe UI"/>
        </w:rPr>
        <w:t xml:space="preserve">A </w:t>
      </w:r>
      <w:r w:rsidR="00F20A55" w:rsidRPr="00FD0326">
        <w:rPr>
          <w:rFonts w:ascii="Segoe UI" w:hAnsi="Segoe UI" w:cs="Segoe UI"/>
          <w:b/>
        </w:rPr>
        <w:t>P</w:t>
      </w:r>
      <w:r w:rsidR="00FD0326">
        <w:rPr>
          <w:b/>
        </w:rPr>
        <w:t>erdurant</w:t>
      </w:r>
      <w:r w:rsidR="00FD0326">
        <w:t xml:space="preserve"> can be an</w:t>
      </w:r>
      <w:r w:rsidR="00F20A55" w:rsidRPr="00213F38">
        <w:t xml:space="preserve"> </w:t>
      </w:r>
      <w:r w:rsidR="00FD0326">
        <w:rPr>
          <w:b/>
        </w:rPr>
        <w:t>Event</w:t>
      </w:r>
      <w:r w:rsidR="00F20A55" w:rsidRPr="00213F38">
        <w:t xml:space="preserve">, </w:t>
      </w:r>
      <w:del w:id="59" w:author="Stephen Richard" w:date="2021-02-16T13:46:00Z">
        <w:r w:rsidR="00FD0326" w:rsidDel="008F26E8">
          <w:rPr>
            <w:b/>
          </w:rPr>
          <w:delText>Process</w:delText>
        </w:r>
        <w:r w:rsidR="00F20A55" w:rsidRPr="00213F38" w:rsidDel="008F26E8">
          <w:delText>,</w:delText>
        </w:r>
        <w:r w:rsidR="00153800" w:rsidDel="008F26E8">
          <w:delText>or</w:delText>
        </w:r>
      </w:del>
      <w:ins w:id="60" w:author="Stephen Richard" w:date="2021-02-16T13:46:00Z">
        <w:r w:rsidR="008F26E8">
          <w:rPr>
            <w:b/>
          </w:rPr>
          <w:t>Process</w:t>
        </w:r>
        <w:r w:rsidR="008F26E8" w:rsidRPr="00213F38">
          <w:t>,</w:t>
        </w:r>
        <w:r w:rsidR="008F26E8">
          <w:t xml:space="preserve"> or</w:t>
        </w:r>
      </w:ins>
      <w:r w:rsidR="00F20A55" w:rsidRPr="00213F38">
        <w:t xml:space="preserve"> </w:t>
      </w:r>
      <w:r w:rsidR="00FD0326">
        <w:rPr>
          <w:b/>
        </w:rPr>
        <w:t>Time Region</w:t>
      </w:r>
      <w:r w:rsidR="00CE30EF">
        <w:rPr>
          <w:b/>
        </w:rPr>
        <w:t xml:space="preserve"> </w:t>
      </w:r>
      <w:r w:rsidR="00CE30EF" w:rsidRPr="00CE30EF">
        <w:t>(</w:t>
      </w:r>
      <w:r w:rsidR="002B1434">
        <w:fldChar w:fldCharType="begin"/>
      </w:r>
      <w:r w:rsidR="002B1434">
        <w:instrText xml:space="preserve"> REF _Ref63255782 \h </w:instrText>
      </w:r>
      <w:r w:rsidR="002B1434">
        <w:fldChar w:fldCharType="separate"/>
      </w:r>
      <w:r w:rsidR="002B1434">
        <w:t xml:space="preserve">Figure </w:t>
      </w:r>
      <w:r w:rsidR="002B1434">
        <w:rPr>
          <w:noProof/>
        </w:rPr>
        <w:t>4</w:t>
      </w:r>
      <w:r w:rsidR="002B1434">
        <w:fldChar w:fldCharType="end"/>
      </w:r>
      <w:r w:rsidR="00CE30EF" w:rsidRPr="00CE30EF">
        <w:t>)</w:t>
      </w:r>
      <w:r w:rsidR="00F20A55" w:rsidRPr="00CE30EF">
        <w:t>.</w:t>
      </w:r>
      <w:r w:rsidR="00F20A55" w:rsidRPr="00213F38">
        <w:t xml:space="preserve"> Events and Processes persist in time by accumulating different temporal parts</w:t>
      </w:r>
      <w:r w:rsidR="00831420">
        <w:t xml:space="preserve">, </w:t>
      </w:r>
      <w:r w:rsidR="00CE30EF">
        <w:t>so</w:t>
      </w:r>
      <w:r w:rsidR="00831420">
        <w:t xml:space="preserve"> they are only partially present at any timepoint they exist</w:t>
      </w:r>
      <w:r w:rsidR="00F20A55" w:rsidRPr="00213F38">
        <w:t xml:space="preserve">. </w:t>
      </w:r>
      <w:r w:rsidR="00831420" w:rsidRPr="00213F38">
        <w:t xml:space="preserve">Events and processes </w:t>
      </w:r>
      <w:r w:rsidR="00831420">
        <w:t xml:space="preserve">differ from endurants insofar as they </w:t>
      </w:r>
      <w:r w:rsidR="00831420" w:rsidRPr="00213F38">
        <w:t xml:space="preserve">are things that happen (persist), while endurants are things that </w:t>
      </w:r>
      <w:r>
        <w:t xml:space="preserve">just </w:t>
      </w:r>
      <w:r w:rsidR="00831420" w:rsidRPr="00213F38">
        <w:t xml:space="preserve">are (endure).  </w:t>
      </w:r>
      <w:r w:rsidR="00F20A55" w:rsidRPr="00213F38">
        <w:t xml:space="preserve">Specifically, processes are </w:t>
      </w:r>
      <w:r w:rsidR="00F20A55" w:rsidRPr="00213F38">
        <w:rPr>
          <w:i/>
        </w:rPr>
        <w:t>how</w:t>
      </w:r>
      <w:r w:rsidR="00F20A55" w:rsidRPr="00213F38">
        <w:t xml:space="preserve"> things happen (</w:t>
      </w:r>
      <w:r w:rsidR="00831420">
        <w:t xml:space="preserve">e.g. </w:t>
      </w:r>
      <w:r>
        <w:t xml:space="preserve">ground shaking, </w:t>
      </w:r>
      <w:r w:rsidR="00F20A55" w:rsidRPr="00213F38">
        <w:t xml:space="preserve">deposition process), while events are </w:t>
      </w:r>
      <w:r w:rsidR="00F20A55" w:rsidRPr="00213F38">
        <w:rPr>
          <w:i/>
        </w:rPr>
        <w:t>what</w:t>
      </w:r>
      <w:r w:rsidR="00F20A55" w:rsidRPr="00213F38">
        <w:t xml:space="preserve"> happens (</w:t>
      </w:r>
      <w:r w:rsidR="00153800">
        <w:t>e.g</w:t>
      </w:r>
      <w:r w:rsidR="00831420">
        <w:t xml:space="preserve">. </w:t>
      </w:r>
      <w:r>
        <w:t xml:space="preserve">earthquake, </w:t>
      </w:r>
      <w:r w:rsidR="00F20A55" w:rsidRPr="00213F38">
        <w:t xml:space="preserve">deposition of a </w:t>
      </w:r>
      <w:r>
        <w:t>formation)</w:t>
      </w:r>
      <w:r w:rsidR="00F20A55" w:rsidRPr="00213F38">
        <w:t xml:space="preserve">. Processes constitute events analogous to how amounts of matter constitute physical objects, </w:t>
      </w:r>
      <w:proofErr w:type="gramStart"/>
      <w:r w:rsidR="00F20A55" w:rsidRPr="00213F38">
        <w:t>e.g.</w:t>
      </w:r>
      <w:proofErr w:type="gramEnd"/>
      <w:r w:rsidR="00F20A55" w:rsidRPr="00213F38">
        <w:t xml:space="preserve"> the earthquake is constituted by the ground shaking</w:t>
      </w:r>
      <w:r>
        <w:t>, and the deposition event is constituted by the deposition process</w:t>
      </w:r>
      <w:r w:rsidR="00F20A55" w:rsidRPr="00213F38">
        <w:t>. Both processes and events must have at least some endurant participants – an event or process cannot happen unless it is happening to something</w:t>
      </w:r>
      <w:r w:rsidR="005711A6">
        <w:t xml:space="preserve">, </w:t>
      </w:r>
      <w:proofErr w:type="gramStart"/>
      <w:r w:rsidR="005711A6">
        <w:t>e.g.</w:t>
      </w:r>
      <w:proofErr w:type="gramEnd"/>
      <w:r w:rsidR="005711A6">
        <w:t xml:space="preserve"> the earthquake shakes the ground, and some material is deposited</w:t>
      </w:r>
      <w:r w:rsidR="00F20A55" w:rsidRPr="00213F38">
        <w:t xml:space="preserve">. </w:t>
      </w:r>
      <w:r w:rsidR="00F20A55" w:rsidRPr="00213F38">
        <w:rPr>
          <w:b/>
        </w:rPr>
        <w:t>Time Regions</w:t>
      </w:r>
      <w:r w:rsidR="00F20A55" w:rsidRPr="00213F38">
        <w:t xml:space="preserve"> are chunks of time</w:t>
      </w:r>
      <w:r w:rsidR="00153800">
        <w:t>, analogous how spa</w:t>
      </w:r>
      <w:r w:rsidR="00153800">
        <w:lastRenderedPageBreak/>
        <w:t>tial region</w:t>
      </w:r>
      <w:r w:rsidR="00024F00">
        <w:t xml:space="preserve">s are chunks of space. </w:t>
      </w:r>
      <w:r>
        <w:t>Similarly, t</w:t>
      </w:r>
      <w:r w:rsidR="00024F00">
        <w:t>ime reg</w:t>
      </w:r>
      <w:r w:rsidR="00153800">
        <w:t>ions</w:t>
      </w:r>
      <w:r w:rsidR="00F20A55" w:rsidRPr="00213F38">
        <w:t xml:space="preserve"> can be directly occupied by perdurants, and indirectly occupied by related endurants</w:t>
      </w:r>
      <w:r w:rsidR="00515699" w:rsidRPr="00213F38">
        <w:t>,</w:t>
      </w:r>
      <w:r w:rsidR="00F20A55" w:rsidRPr="00213F38">
        <w:t xml:space="preserve"> such as participants in processes or events.  A </w:t>
      </w:r>
      <w:r w:rsidR="00F20A55" w:rsidRPr="00213F38">
        <w:rPr>
          <w:b/>
        </w:rPr>
        <w:t>Time Instant</w:t>
      </w:r>
      <w:r w:rsidR="00F20A55" w:rsidRPr="00213F38">
        <w:t xml:space="preserve"> is a point of time, and a </w:t>
      </w:r>
      <w:r w:rsidR="00F20A55" w:rsidRPr="00213F38">
        <w:rPr>
          <w:b/>
        </w:rPr>
        <w:t>Time Interval</w:t>
      </w:r>
      <w:r w:rsidR="00F20A55" w:rsidRPr="00213F38">
        <w:t xml:space="preserve"> is a span of time between instants. Time regions</w:t>
      </w:r>
      <w:r w:rsidR="00024F00">
        <w:t xml:space="preserve">, </w:t>
      </w:r>
      <w:r w:rsidR="005711A6">
        <w:t>together with</w:t>
      </w:r>
      <w:r w:rsidR="00024F00">
        <w:t xml:space="preserve"> features,</w:t>
      </w:r>
      <w:r w:rsidR="00F20A55" w:rsidRPr="00213F38">
        <w:t xml:space="preserve"> are the basis for geological time scales.</w:t>
      </w:r>
    </w:p>
    <w:p w14:paraId="3D6BD55A" w14:textId="7951E1C1" w:rsidR="00213F38" w:rsidRDefault="00213F38" w:rsidP="00213F38">
      <w:pPr>
        <w:pStyle w:val="Heading2"/>
      </w:pPr>
      <w:bookmarkStart w:id="61" w:name="_Toc63342983"/>
      <w:r>
        <w:t>Feature</w:t>
      </w:r>
      <w:bookmarkEnd w:id="61"/>
    </w:p>
    <w:p w14:paraId="47AFF464" w14:textId="77777777" w:rsidR="005E3489" w:rsidRDefault="003273E9" w:rsidP="00B7581F">
      <w:pPr>
        <w:rPr>
          <w:ins w:id="62" w:author="Stephen Richard" w:date="2021-02-17T12:18:00Z"/>
        </w:rPr>
      </w:pPr>
      <w:r>
        <w:rPr>
          <w:noProof/>
          <w:lang w:val="en-CA" w:eastAsia="en-CA"/>
        </w:rPr>
        <mc:AlternateContent>
          <mc:Choice Requires="wps">
            <w:drawing>
              <wp:anchor distT="0" distB="0" distL="114300" distR="114300" simplePos="0" relativeHeight="251715584" behindDoc="0" locked="0" layoutInCell="1" allowOverlap="1" wp14:anchorId="150FB6CC" wp14:editId="01741D9D">
                <wp:simplePos x="0" y="0"/>
                <wp:positionH relativeFrom="margin">
                  <wp:align>left</wp:align>
                </wp:positionH>
                <wp:positionV relativeFrom="paragraph">
                  <wp:posOffset>5236210</wp:posOffset>
                </wp:positionV>
                <wp:extent cx="2543810" cy="267335"/>
                <wp:effectExtent l="0" t="0" r="8890" b="0"/>
                <wp:wrapSquare wrapText="bothSides"/>
                <wp:docPr id="202" name="Text Box 202"/>
                <wp:cNvGraphicFramePr/>
                <a:graphic xmlns:a="http://schemas.openxmlformats.org/drawingml/2006/main">
                  <a:graphicData uri="http://schemas.microsoft.com/office/word/2010/wordprocessingShape">
                    <wps:wsp>
                      <wps:cNvSpPr txBox="1"/>
                      <wps:spPr>
                        <a:xfrm>
                          <a:off x="0" y="0"/>
                          <a:ext cx="2543810" cy="267335"/>
                        </a:xfrm>
                        <a:prstGeom prst="rect">
                          <a:avLst/>
                        </a:prstGeom>
                        <a:solidFill>
                          <a:schemeClr val="lt1"/>
                        </a:solidFill>
                        <a:ln w="6350">
                          <a:noFill/>
                        </a:ln>
                      </wps:spPr>
                      <wps:txbx>
                        <w:txbxContent>
                          <w:p w14:paraId="1A320DE0" w14:textId="7C88CC4B" w:rsidR="00F82416" w:rsidRPr="00C17BF6" w:rsidRDefault="00F82416"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FB6CC" id="Text Box 202" o:spid="_x0000_s1031" type="#_x0000_t202" style="position:absolute;left:0;text-align:left;margin-left:0;margin-top:412.3pt;width:200.3pt;height:21.05pt;z-index:2517155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" fillcolor="white [3201]" stroked="f" strokeweight=".5pt">
                <v:textbox>
                  <w:txbxContent>
                    <w:p w14:paraId="1A320DE0" w14:textId="7C88CC4B" w:rsidR="00F82416" w:rsidRPr="00C17BF6" w:rsidRDefault="00F82416" w:rsidP="00F82314">
                      <w:pPr>
                        <w:pStyle w:val="Caption"/>
                        <w:jc w:val="both"/>
                      </w:pPr>
                    </w:p>
                  </w:txbxContent>
                </v:textbox>
                <w10:wrap type="square" anchorx="margin"/>
              </v:shape>
            </w:pict>
          </mc:Fallback>
        </mc:AlternateContent>
      </w:r>
      <w:r w:rsidR="002B1434">
        <w:rPr>
          <w:noProof/>
          <w:lang w:val="en-CA" w:eastAsia="en-CA"/>
        </w:rPr>
        <w:drawing>
          <wp:anchor distT="0" distB="0" distL="114300" distR="114300" simplePos="0" relativeHeight="251728896" behindDoc="0" locked="0" layoutInCell="1" allowOverlap="1" wp14:anchorId="2E38A0B0" wp14:editId="2401E5F7">
            <wp:simplePos x="0" y="0"/>
            <wp:positionH relativeFrom="margin">
              <wp:align>left</wp:align>
            </wp:positionH>
            <wp:positionV relativeFrom="paragraph">
              <wp:posOffset>2432050</wp:posOffset>
            </wp:positionV>
            <wp:extent cx="2505075" cy="2762250"/>
            <wp:effectExtent l="19050" t="19050" r="28575"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05075" cy="2762250"/>
                    </a:xfrm>
                    <a:prstGeom prst="rect">
                      <a:avLst/>
                    </a:prstGeom>
                    <a:ln>
                      <a:solidFill>
                        <a:schemeClr val="tx1"/>
                      </a:solidFill>
                    </a:ln>
                  </pic:spPr>
                </pic:pic>
              </a:graphicData>
            </a:graphic>
          </wp:anchor>
        </w:drawing>
      </w:r>
      <w:r w:rsidR="00F82314">
        <w:rPr>
          <w:noProof/>
          <w:lang w:val="en-CA" w:eastAsia="en-CA"/>
        </w:rPr>
        <mc:AlternateContent>
          <mc:Choice Requires="wps">
            <w:drawing>
              <wp:anchor distT="0" distB="0" distL="114300" distR="114300" simplePos="0" relativeHeight="251755520" behindDoc="0" locked="0" layoutInCell="1" allowOverlap="1" wp14:anchorId="6C848E88" wp14:editId="05BC89FF">
                <wp:simplePos x="0" y="0"/>
                <wp:positionH relativeFrom="margin">
                  <wp:align>left</wp:align>
                </wp:positionH>
                <wp:positionV relativeFrom="paragraph">
                  <wp:posOffset>5274945</wp:posOffset>
                </wp:positionV>
                <wp:extent cx="2543810" cy="635"/>
                <wp:effectExtent l="0" t="0" r="8890" b="0"/>
                <wp:wrapSquare wrapText="bothSides"/>
                <wp:docPr id="17" name="Text Box 17"/>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wps:spPr>
                      <wps:txbx>
                        <w:txbxContent>
                          <w:p w14:paraId="0285FF15" w14:textId="74AABD3B" w:rsidR="00F82416" w:rsidRPr="00FC0417" w:rsidRDefault="00F82416" w:rsidP="00F82314">
                            <w:pPr>
                              <w:pStyle w:val="Caption"/>
                              <w:rPr>
                                <w:noProof/>
                              </w:rPr>
                            </w:pPr>
                            <w:bookmarkStart w:id="63" w:name="_Ref63255870"/>
                            <w:bookmarkStart w:id="64" w:name="_Toc63256249"/>
                            <w:bookmarkStart w:id="65" w:name="_Toc63256564"/>
                            <w:r>
                              <w:t xml:space="preserve">Figure </w:t>
                            </w:r>
                            <w:fldSimple w:instr=" SEQ Figure \* ARABIC ">
                              <w:r w:rsidR="003C3917">
                                <w:rPr>
                                  <w:noProof/>
                                </w:rPr>
                                <w:t>5</w:t>
                              </w:r>
                            </w:fldSimple>
                            <w:r>
                              <w:t>: GSO Feature</w:t>
                            </w:r>
                            <w:bookmarkEnd w:id="63"/>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48E88" id="Text Box 17" o:spid="_x0000_s1032" type="#_x0000_t202" style="position:absolute;left:0;text-align:left;margin-left:0;margin-top:415.35pt;width:200.3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DfLgIAAGY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vf14czehkKTY7OY2&#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" stroked="f">
                <v:textbox style="mso-fit-shape-to-text:t" inset="0,0,0,0">
                  <w:txbxContent>
                    <w:p w14:paraId="0285FF15" w14:textId="74AABD3B" w:rsidR="00F82416" w:rsidRPr="00FC0417" w:rsidRDefault="00F82416" w:rsidP="00F82314">
                      <w:pPr>
                        <w:pStyle w:val="Caption"/>
                        <w:rPr>
                          <w:noProof/>
                        </w:rPr>
                      </w:pPr>
                      <w:bookmarkStart w:id="66" w:name="_Ref63255870"/>
                      <w:bookmarkStart w:id="67" w:name="_Toc63256249"/>
                      <w:bookmarkStart w:id="68" w:name="_Toc63256564"/>
                      <w:r>
                        <w:t xml:space="preserve">Figure </w:t>
                      </w:r>
                      <w:fldSimple w:instr=" SEQ Figure \* ARABIC ">
                        <w:r w:rsidR="003C3917">
                          <w:rPr>
                            <w:noProof/>
                          </w:rPr>
                          <w:t>5</w:t>
                        </w:r>
                      </w:fldSimple>
                      <w:r>
                        <w:t>: GSO Feature</w:t>
                      </w:r>
                      <w:bookmarkEnd w:id="66"/>
                      <w:bookmarkEnd w:id="67"/>
                      <w:bookmarkEnd w:id="68"/>
                    </w:p>
                  </w:txbxContent>
                </v:textbox>
                <w10:wrap type="square" anchorx="margin"/>
              </v:shape>
            </w:pict>
          </mc:Fallback>
        </mc:AlternateContent>
      </w:r>
      <w:r w:rsidR="00B7581F" w:rsidRPr="00073EA6">
        <w:t>A</w:t>
      </w:r>
      <w:r w:rsidR="00B7581F">
        <w:t xml:space="preserve"> </w:t>
      </w:r>
      <w:r w:rsidR="00B7581F" w:rsidRPr="00231A9D">
        <w:rPr>
          <w:b/>
        </w:rPr>
        <w:t>Feature</w:t>
      </w:r>
      <w:r w:rsidR="00B7581F">
        <w:t xml:space="preserve"> is a derivative entity </w:t>
      </w:r>
      <w:r w:rsidR="00CF36DD">
        <w:t xml:space="preserve">generically dependent on </w:t>
      </w:r>
      <w:r w:rsidR="00B7581F">
        <w:t xml:space="preserve">multiple other entities, </w:t>
      </w:r>
      <w:r w:rsidR="00CF36DD">
        <w:t xml:space="preserve">and emerging from a relation </w:t>
      </w:r>
      <w:r>
        <w:t>linking</w:t>
      </w:r>
      <w:r w:rsidR="00CF36DD">
        <w:t xml:space="preserve"> these entities</w:t>
      </w:r>
      <w:r w:rsidR="00B7581F">
        <w:t>. Examples of features are holes, boundari</w:t>
      </w:r>
      <w:r>
        <w:t xml:space="preserve">es, and geological structures. A hole is </w:t>
      </w:r>
      <w:r w:rsidR="00B7581F">
        <w:t>derive</w:t>
      </w:r>
      <w:r>
        <w:t>d</w:t>
      </w:r>
      <w:r w:rsidR="00B7581F">
        <w:t xml:space="preserve"> from </w:t>
      </w:r>
      <w:r>
        <w:t>the containment of a space by an object</w:t>
      </w:r>
      <w:del w:id="69" w:author="Stephen Richard" w:date="2021-02-17T12:16:00Z">
        <w:r w:rsidDel="005E3489">
          <w:delText xml:space="preserve">; </w:delText>
        </w:r>
      </w:del>
      <w:ins w:id="70" w:author="Stephen Richard" w:date="2021-02-17T12:16:00Z">
        <w:r w:rsidR="005E3489">
          <w:t xml:space="preserve">. </w:t>
        </w:r>
      </w:ins>
      <w:del w:id="71" w:author="Stephen Richard" w:date="2021-02-17T12:17:00Z">
        <w:r w:rsidR="00B7581F" w:rsidDel="005E3489">
          <w:delText xml:space="preserve">boundaries </w:delText>
        </w:r>
      </w:del>
      <w:ins w:id="72" w:author="Stephen Richard" w:date="2021-02-17T12:17:00Z">
        <w:r w:rsidR="005E3489">
          <w:t xml:space="preserve">Boundaries </w:t>
        </w:r>
      </w:ins>
      <w:r w:rsidR="00B7581F">
        <w:t>derive from the relation between an object’s external and internal parts</w:t>
      </w:r>
      <w:ins w:id="73" w:author="Stephen Richard" w:date="2021-02-17T12:17:00Z">
        <w:r w:rsidR="005E3489">
          <w:t>. G</w:t>
        </w:r>
      </w:ins>
      <w:del w:id="74" w:author="Stephen Richard" w:date="2021-02-17T12:17:00Z">
        <w:r w:rsidDel="005E3489">
          <w:delText>;</w:delText>
        </w:r>
        <w:r w:rsidR="00B7581F" w:rsidDel="005E3489">
          <w:delText xml:space="preserve"> </w:delText>
        </w:r>
        <w:bookmarkStart w:id="75" w:name="_Hlk64438878"/>
        <w:r w:rsidR="00B7581F" w:rsidDel="005E3489">
          <w:delText>and g</w:delText>
        </w:r>
      </w:del>
      <w:r w:rsidR="00B7581F">
        <w:t>eological structures derive from the relation between rock bodies or their constituents</w:t>
      </w:r>
      <w:bookmarkEnd w:id="75"/>
      <w:r w:rsidR="00B7581F">
        <w:t xml:space="preserve">, </w:t>
      </w:r>
      <w:proofErr w:type="gramStart"/>
      <w:r w:rsidR="00B7581F">
        <w:t>e.g.</w:t>
      </w:r>
      <w:proofErr w:type="gramEnd"/>
      <w:r w:rsidR="00B7581F">
        <w:t xml:space="preserve"> a contact derives from </w:t>
      </w:r>
      <w:del w:id="76" w:author="Stephen Richard" w:date="2021-02-17T12:18:00Z">
        <w:r w:rsidR="00B7581F" w:rsidDel="005E3489">
          <w:delText>the immaterial surface between</w:delText>
        </w:r>
      </w:del>
      <w:ins w:id="77" w:author="Stephen Richard" w:date="2021-02-17T12:18:00Z">
        <w:r w:rsidR="005E3489">
          <w:t>a</w:t>
        </w:r>
      </w:ins>
      <w:r w:rsidR="00B7581F">
        <w:t xml:space="preserve"> </w:t>
      </w:r>
      <w:ins w:id="78" w:author="Stephen Richard" w:date="2021-02-17T12:18:00Z">
        <w:r w:rsidR="005E3489">
          <w:t>'</w:t>
        </w:r>
      </w:ins>
      <w:r w:rsidR="00B7581F">
        <w:t>touch</w:t>
      </w:r>
      <w:ins w:id="79" w:author="Stephen Richard" w:date="2021-02-17T12:18:00Z">
        <w:r w:rsidR="005E3489">
          <w:t>ing' relation between</w:t>
        </w:r>
      </w:ins>
      <w:del w:id="80" w:author="Stephen Richard" w:date="2021-02-17T12:18:00Z">
        <w:r w:rsidR="00B7581F" w:rsidDel="005E3489">
          <w:delText>ing</w:delText>
        </w:r>
      </w:del>
      <w:r w:rsidR="00B7581F">
        <w:t xml:space="preserve"> rock bodies. </w:t>
      </w:r>
    </w:p>
    <w:p w14:paraId="7C4D059D" w14:textId="6B3BC412" w:rsidR="00FD5DC1" w:rsidRDefault="00B7581F" w:rsidP="00B7581F">
      <w:pPr>
        <w:rPr>
          <w:ins w:id="81" w:author="Stephen Richard" w:date="2021-02-17T12:45:00Z"/>
        </w:rPr>
      </w:pPr>
      <w:r>
        <w:t>Each entity in the</w:t>
      </w:r>
      <w:ins w:id="82" w:author="Stephen Richard" w:date="2021-02-17T12:19:00Z">
        <w:r w:rsidR="005E3489">
          <w:t xml:space="preserve"> feature-emergence</w:t>
        </w:r>
      </w:ins>
      <w:r>
        <w:t xml:space="preserve"> relation is either a host for, or part of, the feature. Hosts are entities on which a feature depends, but are not </w:t>
      </w:r>
      <w:r w:rsidR="00CF36DD">
        <w:t xml:space="preserve">necessarily </w:t>
      </w:r>
      <w:r>
        <w:t xml:space="preserve">part of the feature: </w:t>
      </w:r>
      <w:proofErr w:type="gramStart"/>
      <w:r>
        <w:t>e.g.</w:t>
      </w:r>
      <w:proofErr w:type="gramEnd"/>
      <w:r>
        <w:t xml:space="preserve"> the object containing the hole or having a boundary, or the rock bodies </w:t>
      </w:r>
      <w:del w:id="83" w:author="Stephen Richard" w:date="2021-02-16T13:55:00Z">
        <w:r w:rsidDel="00770C64">
          <w:delText xml:space="preserve">in </w:delText>
        </w:r>
      </w:del>
      <w:ins w:id="84" w:author="Stephen Richard" w:date="2021-02-16T13:55:00Z">
        <w:r w:rsidR="00770C64">
          <w:t xml:space="preserve">that </w:t>
        </w:r>
      </w:ins>
      <w:r>
        <w:t xml:space="preserve">touch.  The remaining entities in the relation are </w:t>
      </w:r>
      <w:ins w:id="85" w:author="Stephen Richard" w:date="2021-02-17T12:20:00Z">
        <w:r w:rsidR="005E3489">
          <w:t xml:space="preserve">essential </w:t>
        </w:r>
      </w:ins>
      <w:r>
        <w:t>parts</w:t>
      </w:r>
      <w:del w:id="86" w:author="Stephen Richard" w:date="2021-02-17T12:21:00Z">
        <w:r w:rsidDel="005E3489">
          <w:delText xml:space="preserve"> – indeed essenti</w:delText>
        </w:r>
        <w:r w:rsidR="00CF36DD" w:rsidDel="005E3489">
          <w:delText>al parts –</w:delText>
        </w:r>
      </w:del>
      <w:r w:rsidR="00CF36DD">
        <w:t xml:space="preserve"> of the feature. They</w:t>
      </w:r>
      <w:r>
        <w:t xml:space="preserve"> can be proper </w:t>
      </w:r>
      <w:r w:rsidR="00CF36DD">
        <w:t>parts</w:t>
      </w:r>
      <w:r>
        <w:t xml:space="preserve"> c</w:t>
      </w:r>
      <w:r w:rsidR="00CF36DD">
        <w:t>omprising</w:t>
      </w:r>
      <w:r>
        <w:t xml:space="preserve"> the feature entirely, such as the complete space of a hole, the thin veneer of material fully bounding an object, or the total immaterial surface between rock bodies. They can also </w:t>
      </w:r>
      <w:commentRangeStart w:id="87"/>
      <w:del w:id="88" w:author="Stephen Richard" w:date="2021-02-18T14:32:00Z">
        <w:r w:rsidRPr="00FD5DC1" w:rsidDel="00E40001">
          <w:rPr>
            <w:strike/>
            <w:rPrChange w:id="89" w:author="Stephen Richard" w:date="2021-02-17T12:42:00Z">
              <w:rPr/>
            </w:rPrChange>
          </w:rPr>
          <w:delText>be temporal parts exchangeable</w:delText>
        </w:r>
        <w:r w:rsidDel="00E40001">
          <w:delText xml:space="preserve"> </w:delText>
        </w:r>
        <w:commentRangeEnd w:id="87"/>
        <w:r w:rsidR="00FD5DC1" w:rsidDel="00E40001">
          <w:rPr>
            <w:rStyle w:val="CommentReference"/>
          </w:rPr>
          <w:commentReference w:id="87"/>
        </w:r>
      </w:del>
      <w:ins w:id="90" w:author="Stephen Richard" w:date="2021-02-17T12:43:00Z">
        <w:r w:rsidR="00FD5DC1">
          <w:t xml:space="preserve">change </w:t>
        </w:r>
      </w:ins>
      <w:r>
        <w:t xml:space="preserve">over time, e.g. when an object moves the hole </w:t>
      </w:r>
      <w:del w:id="91" w:author="Stephen Richard" w:date="2021-02-16T13:56:00Z">
        <w:r w:rsidDel="00770C64">
          <w:delText>is comprised by</w:delText>
        </w:r>
      </w:del>
      <w:ins w:id="92" w:author="Stephen Richard" w:date="2021-02-16T13:56:00Z">
        <w:r w:rsidR="00770C64">
          <w:t>comprises</w:t>
        </w:r>
      </w:ins>
      <w:r>
        <w:t xml:space="preserve"> a different space, when an object shrinks the boundary </w:t>
      </w:r>
      <w:del w:id="93" w:author="Stephen Richard" w:date="2021-02-17T12:26:00Z">
        <w:r w:rsidDel="00865B84">
          <w:delText xml:space="preserve">is comprised </w:delText>
        </w:r>
        <w:r w:rsidR="003273E9" w:rsidDel="00865B84">
          <w:delText>by</w:delText>
        </w:r>
      </w:del>
      <w:ins w:id="94" w:author="Stephen Richard" w:date="2021-02-17T12:26:00Z">
        <w:r w:rsidR="00865B84">
          <w:t>comprises</w:t>
        </w:r>
      </w:ins>
      <w:r>
        <w:t xml:space="preserve"> different material, and as rock bodies move the contact</w:t>
      </w:r>
      <w:ins w:id="95" w:author="Stephen Richard" w:date="2021-02-17T12:23:00Z">
        <w:r w:rsidR="005E3489">
          <w:t>s between them</w:t>
        </w:r>
      </w:ins>
      <w:del w:id="96" w:author="Stephen Richard" w:date="2021-02-17T12:23:00Z">
        <w:r w:rsidDel="00865B84">
          <w:delText xml:space="preserve"> is</w:delText>
        </w:r>
      </w:del>
      <w:r>
        <w:t xml:space="preserve"> comprise</w:t>
      </w:r>
      <w:del w:id="97" w:author="Stephen Richard" w:date="2021-02-17T12:24:00Z">
        <w:r w:rsidDel="00865B84">
          <w:delText>d</w:delText>
        </w:r>
      </w:del>
      <w:r>
        <w:t xml:space="preserve"> </w:t>
      </w:r>
      <w:del w:id="98" w:author="Stephen Richard" w:date="2021-02-17T12:24:00Z">
        <w:r w:rsidDel="00865B84">
          <w:delText xml:space="preserve">by a </w:delText>
        </w:r>
      </w:del>
      <w:r>
        <w:t>different surface</w:t>
      </w:r>
      <w:ins w:id="99" w:author="Stephen Richard" w:date="2021-02-17T12:24:00Z">
        <w:r w:rsidR="00865B84">
          <w:t>s</w:t>
        </w:r>
      </w:ins>
      <w:r>
        <w:t xml:space="preserve"> in space</w:t>
      </w:r>
      <w:del w:id="100" w:author="Stephen Richard" w:date="2021-02-17T12:26:00Z">
        <w:r w:rsidDel="00865B84">
          <w:delText>, i.e. it occupies a different chunk of non-volumetric space</w:delText>
        </w:r>
      </w:del>
      <w:r>
        <w:t xml:space="preserve">. </w:t>
      </w:r>
      <w:commentRangeStart w:id="101"/>
      <w:del w:id="102" w:author="Stephen Richard" w:date="2021-02-18T14:33:00Z">
        <w:r w:rsidDel="00E40001">
          <w:delText xml:space="preserve">Essential parts can also be </w:delText>
        </w:r>
        <w:r w:rsidR="00530150" w:rsidDel="00E40001">
          <w:delText xml:space="preserve">non-temporal </w:delText>
        </w:r>
        <w:bookmarkStart w:id="103" w:name="_Hlk64457298"/>
        <w:r w:rsidDel="00E40001">
          <w:delText xml:space="preserve">improper parts </w:delText>
        </w:r>
        <w:bookmarkEnd w:id="103"/>
        <w:r w:rsidDel="00E40001">
          <w:delText>of a feature, such as a smile comprised of lips and eyes at any single time (and hosted by a face)</w:delText>
        </w:r>
        <w:commentRangeEnd w:id="101"/>
        <w:r w:rsidR="00FD5DC1" w:rsidDel="00E40001">
          <w:rPr>
            <w:rStyle w:val="CommentReference"/>
          </w:rPr>
          <w:commentReference w:id="101"/>
        </w:r>
        <w:r w:rsidDel="00E40001">
          <w:delText xml:space="preserve">. </w:delText>
        </w:r>
      </w:del>
    </w:p>
    <w:p w14:paraId="01B0D98B" w14:textId="02687494" w:rsidR="00B7581F" w:rsidRDefault="00B7581F" w:rsidP="00B7581F">
      <w:r>
        <w:t>In GSO, features are categorized by type of part</w:t>
      </w:r>
      <w:r w:rsidR="002B1434">
        <w:t xml:space="preserve"> (</w:t>
      </w:r>
      <w:r w:rsidR="002B1434">
        <w:fldChar w:fldCharType="begin"/>
      </w:r>
      <w:r w:rsidR="002B1434">
        <w:instrText xml:space="preserve"> REF _Ref63255870 \h </w:instrText>
      </w:r>
      <w:r w:rsidR="002B1434">
        <w:fldChar w:fldCharType="separate"/>
      </w:r>
      <w:r w:rsidR="002B1434">
        <w:t xml:space="preserve">Figure </w:t>
      </w:r>
      <w:r w:rsidR="002B1434">
        <w:rPr>
          <w:noProof/>
        </w:rPr>
        <w:t>5</w:t>
      </w:r>
      <w:r w:rsidR="002B1434">
        <w:fldChar w:fldCharType="end"/>
      </w:r>
      <w:r w:rsidR="002B1434">
        <w:t>)</w:t>
      </w:r>
      <w:r>
        <w:t xml:space="preserve">. An </w:t>
      </w:r>
      <w:r w:rsidRPr="00C17BF6">
        <w:rPr>
          <w:b/>
        </w:rPr>
        <w:t>Endurant Feature</w:t>
      </w:r>
      <w:r>
        <w:t xml:space="preserve"> has endurant essential parts, a </w:t>
      </w:r>
      <w:r w:rsidRPr="00C17BF6">
        <w:rPr>
          <w:b/>
        </w:rPr>
        <w:t>Perdurant Feature</w:t>
      </w:r>
      <w:r>
        <w:t xml:space="preserve"> has perdurant essential parts</w:t>
      </w:r>
      <w:r w:rsidR="00530150">
        <w:t xml:space="preserve">, and a </w:t>
      </w:r>
      <w:r w:rsidR="00530150" w:rsidRPr="00530150">
        <w:rPr>
          <w:b/>
        </w:rPr>
        <w:t>Situation Feature</w:t>
      </w:r>
      <w:r w:rsidR="003273E9">
        <w:t xml:space="preserve"> has situations</w:t>
      </w:r>
      <w:r w:rsidR="00530150">
        <w:t xml:space="preserve"> </w:t>
      </w:r>
      <w:r w:rsidR="003273E9">
        <w:t xml:space="preserve">as </w:t>
      </w:r>
      <w:r w:rsidR="00530150">
        <w:t>essential parts.</w:t>
      </w:r>
      <w:r>
        <w:t xml:space="preserve"> </w:t>
      </w:r>
      <w:r w:rsidR="003273E9">
        <w:t>Then, a</w:t>
      </w:r>
      <w:r>
        <w:t xml:space="preserve"> </w:t>
      </w:r>
      <w:r w:rsidRPr="00C17BF6">
        <w:rPr>
          <w:b/>
        </w:rPr>
        <w:t>Nonphysical Feature</w:t>
      </w:r>
      <w:r>
        <w:t xml:space="preserve"> has nonphysical endurant parts, such as a shape quality, e.g. a fold, a </w:t>
      </w:r>
      <w:r w:rsidRPr="00C17BF6">
        <w:rPr>
          <w:b/>
        </w:rPr>
        <w:t>Physical Feature</w:t>
      </w:r>
      <w:r>
        <w:t xml:space="preserve"> has physical endurant parts, e.g. a material boundary or a hole, and a </w:t>
      </w:r>
      <w:r w:rsidRPr="00C17BF6">
        <w:rPr>
          <w:b/>
        </w:rPr>
        <w:t>Dynamic Feature</w:t>
      </w:r>
      <w:r>
        <w:t xml:space="preserve"> has essential endurant parts, but is hosted by a perdurant, e.g. an ocean wave. A perdurant feature is either an </w:t>
      </w:r>
      <w:r w:rsidRPr="00C17BF6">
        <w:rPr>
          <w:b/>
        </w:rPr>
        <w:t>Occurrence Feature</w:t>
      </w:r>
      <w:r>
        <w:t xml:space="preserve"> having processes or events as essential parts, e.g. a winning goal or peak ground shaking, or is a </w:t>
      </w:r>
      <w:r w:rsidRPr="00C17BF6">
        <w:rPr>
          <w:b/>
        </w:rPr>
        <w:t>Temporal Feature</w:t>
      </w:r>
      <w:r>
        <w:t xml:space="preserve"> having time region essential parts, e.g. a pause in a process or event, a gap between them, or their start or end times (their temporal boundaries).</w:t>
      </w:r>
      <w:r w:rsidR="003273E9">
        <w:t xml:space="preserve"> T</w:t>
      </w:r>
      <w:r w:rsidR="002B701B">
        <w:t>hese feature types will also appear as subtypes of Endurant, Perdurant</w:t>
      </w:r>
      <w:r w:rsidR="002B1434">
        <w:t>,</w:t>
      </w:r>
      <w:r w:rsidR="002B701B">
        <w:t xml:space="preserve"> </w:t>
      </w:r>
      <w:r w:rsidR="002B1434">
        <w:t>or Situation</w:t>
      </w:r>
      <w:r w:rsidR="002B701B">
        <w:t>.</w:t>
      </w:r>
    </w:p>
    <w:p w14:paraId="502D2ED2" w14:textId="77777777" w:rsidR="003273E9" w:rsidRDefault="003273E9" w:rsidP="00B7581F"/>
    <w:p w14:paraId="0F2BBA4C" w14:textId="05F87E3E" w:rsidR="007734E2" w:rsidRDefault="007734E2" w:rsidP="007734E2">
      <w:pPr>
        <w:pStyle w:val="Heading2"/>
      </w:pPr>
      <w:bookmarkStart w:id="104" w:name="_Toc63342984"/>
      <w:r>
        <w:t>Situation</w:t>
      </w:r>
      <w:bookmarkEnd w:id="104"/>
    </w:p>
    <w:p w14:paraId="6A85D703" w14:textId="4D19C368" w:rsidR="007734E2" w:rsidRDefault="000E6716" w:rsidP="007734E2">
      <w:r>
        <w:rPr>
          <w:noProof/>
          <w:lang w:val="en-CA" w:eastAsia="en-CA"/>
        </w:rPr>
        <w:drawing>
          <wp:anchor distT="0" distB="0" distL="114300" distR="114300" simplePos="0" relativeHeight="251717632" behindDoc="0" locked="0" layoutInCell="1" allowOverlap="1" wp14:anchorId="536C4008" wp14:editId="765EFEDB">
            <wp:simplePos x="0" y="0"/>
            <wp:positionH relativeFrom="margin">
              <wp:align>left</wp:align>
            </wp:positionH>
            <wp:positionV relativeFrom="paragraph">
              <wp:posOffset>603250</wp:posOffset>
            </wp:positionV>
            <wp:extent cx="1171575" cy="647700"/>
            <wp:effectExtent l="19050" t="19050" r="28575" b="1905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171575" cy="64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757568" behindDoc="0" locked="0" layoutInCell="1" allowOverlap="1" wp14:anchorId="3E2ED057" wp14:editId="32A43CDD">
                <wp:simplePos x="0" y="0"/>
                <wp:positionH relativeFrom="margin">
                  <wp:align>left</wp:align>
                </wp:positionH>
                <wp:positionV relativeFrom="paragraph">
                  <wp:posOffset>1311275</wp:posOffset>
                </wp:positionV>
                <wp:extent cx="1208405" cy="21907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1208405" cy="219075"/>
                        </a:xfrm>
                        <a:prstGeom prst="rect">
                          <a:avLst/>
                        </a:prstGeom>
                        <a:solidFill>
                          <a:prstClr val="white"/>
                        </a:solidFill>
                        <a:ln>
                          <a:noFill/>
                        </a:ln>
                      </wps:spPr>
                      <wps:txbx>
                        <w:txbxContent>
                          <w:p w14:paraId="041D69D9" w14:textId="7F396B9F" w:rsidR="00F82416" w:rsidRPr="00425113" w:rsidRDefault="00F82416" w:rsidP="00F82314">
                            <w:pPr>
                              <w:pStyle w:val="Caption"/>
                              <w:rPr>
                                <w:noProof/>
                              </w:rPr>
                            </w:pPr>
                            <w:bookmarkStart w:id="105" w:name="_Ref63255926"/>
                            <w:bookmarkStart w:id="106" w:name="_Toc63256250"/>
                            <w:bookmarkStart w:id="107" w:name="_Toc63256565"/>
                            <w:r>
                              <w:t xml:space="preserve">Figure </w:t>
                            </w:r>
                            <w:fldSimple w:instr=" SEQ Figure \* ARABIC ">
                              <w:r w:rsidR="003C3917">
                                <w:rPr>
                                  <w:noProof/>
                                </w:rPr>
                                <w:t>6</w:t>
                              </w:r>
                            </w:fldSimple>
                            <w:r>
                              <w:t>: GSO Situation</w:t>
                            </w:r>
                            <w:bookmarkEnd w:id="105"/>
                            <w:bookmarkEnd w:id="106"/>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ED057" id="Text Box 18" o:spid="_x0000_s1033" type="#_x0000_t202" style="position:absolute;left:0;text-align:left;margin-left:0;margin-top:103.25pt;width:95.15pt;height:17.25pt;z-index:251757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" stroked="f">
                <v:textbox inset="0,0,0,0">
                  <w:txbxContent>
                    <w:p w14:paraId="041D69D9" w14:textId="7F396B9F" w:rsidR="00F82416" w:rsidRPr="00425113" w:rsidRDefault="00F82416" w:rsidP="00F82314">
                      <w:pPr>
                        <w:pStyle w:val="Caption"/>
                        <w:rPr>
                          <w:noProof/>
                        </w:rPr>
                      </w:pPr>
                      <w:bookmarkStart w:id="108" w:name="_Ref63255926"/>
                      <w:bookmarkStart w:id="109" w:name="_Toc63256250"/>
                      <w:bookmarkStart w:id="110" w:name="_Toc63256565"/>
                      <w:r>
                        <w:t xml:space="preserve">Figure </w:t>
                      </w:r>
                      <w:fldSimple w:instr=" SEQ Figure \* ARABIC ">
                        <w:r w:rsidR="003C3917">
                          <w:rPr>
                            <w:noProof/>
                          </w:rPr>
                          <w:t>6</w:t>
                        </w:r>
                      </w:fldSimple>
                      <w:r>
                        <w:t>: GSO Situation</w:t>
                      </w:r>
                      <w:bookmarkEnd w:id="108"/>
                      <w:bookmarkEnd w:id="109"/>
                      <w:bookmarkEnd w:id="110"/>
                    </w:p>
                  </w:txbxContent>
                </v:textbox>
                <w10:wrap type="square" anchorx="margin"/>
              </v:shape>
            </w:pict>
          </mc:Fallback>
        </mc:AlternateContent>
      </w:r>
      <w:r w:rsidR="007734E2">
        <w:t xml:space="preserve">A </w:t>
      </w:r>
      <w:r w:rsidR="007734E2" w:rsidRPr="00C17BF6">
        <w:rPr>
          <w:b/>
        </w:rPr>
        <w:t>Situation</w:t>
      </w:r>
      <w:r w:rsidR="002B1434">
        <w:t xml:space="preserve"> </w:t>
      </w:r>
      <w:r w:rsidR="007734E2">
        <w:t>is a</w:t>
      </w:r>
      <w:r w:rsidR="007734E2" w:rsidRPr="005A0425">
        <w:t xml:space="preserve"> fragment of the world</w:t>
      </w:r>
      <w:r w:rsidR="007734E2">
        <w:t xml:space="preserve"> that has other particulars as parts, with no specific unifying criteria</w:t>
      </w:r>
      <w:r w:rsidR="002B1434">
        <w:t xml:space="preserve"> (</w:t>
      </w:r>
      <w:r w:rsidR="002B1434">
        <w:fldChar w:fldCharType="begin"/>
      </w:r>
      <w:r w:rsidR="002B1434">
        <w:instrText xml:space="preserve"> REF _Ref63255926 \h </w:instrText>
      </w:r>
      <w:r w:rsidR="002B1434">
        <w:fldChar w:fldCharType="separate"/>
      </w:r>
      <w:r w:rsidR="002B1434">
        <w:t xml:space="preserve">Figure </w:t>
      </w:r>
      <w:r w:rsidR="002B1434">
        <w:rPr>
          <w:noProof/>
        </w:rPr>
        <w:t>6</w:t>
      </w:r>
      <w:r w:rsidR="002B1434">
        <w:fldChar w:fldCharType="end"/>
      </w:r>
      <w:r w:rsidR="002B1434">
        <w:t>)</w:t>
      </w:r>
      <w:r w:rsidR="007734E2">
        <w:t xml:space="preserve">.  Situations can thus </w:t>
      </w:r>
      <w:del w:id="111" w:author="Stephen Richard" w:date="2021-02-16T20:13:00Z">
        <w:r w:rsidR="007734E2" w:rsidDel="00A75BB1">
          <w:delText>be comprised by</w:delText>
        </w:r>
      </w:del>
      <w:ins w:id="112" w:author="Stephen Richard" w:date="2021-02-16T20:13:00Z">
        <w:r w:rsidR="00A75BB1">
          <w:t>comprise</w:t>
        </w:r>
      </w:ins>
      <w:r w:rsidR="007734E2">
        <w:t xml:space="preserve"> a mixture of endurants and perdurants, possibly unrelated in </w:t>
      </w:r>
      <w:r w:rsidR="008E5D17">
        <w:t>an</w:t>
      </w:r>
      <w:r w:rsidR="007734E2">
        <w:t xml:space="preserve"> essential way, </w:t>
      </w:r>
      <w:proofErr w:type="gramStart"/>
      <w:r w:rsidR="007734E2">
        <w:t>e.g.</w:t>
      </w:r>
      <w:proofErr w:type="gramEnd"/>
      <w:r w:rsidR="007734E2">
        <w:t xml:space="preserve"> not all endurants in a situation</w:t>
      </w:r>
      <w:ins w:id="113" w:author="Stephen Richard" w:date="2021-02-18T14:34:00Z">
        <w:r w:rsidR="00E40001">
          <w:t xml:space="preserve"> need</w:t>
        </w:r>
      </w:ins>
      <w:r w:rsidR="007734E2">
        <w:t xml:space="preserve"> participate in perdurants in the situation. Because of this mixture, </w:t>
      </w:r>
      <w:r w:rsidR="007734E2" w:rsidRPr="00C17BF6">
        <w:rPr>
          <w:b/>
        </w:rPr>
        <w:t>Situation</w:t>
      </w:r>
      <w:r w:rsidR="007734E2">
        <w:t xml:space="preserve"> is not a type of endurant </w:t>
      </w:r>
      <w:r w:rsidR="003765D1">
        <w:t>n</w:t>
      </w:r>
      <w:r w:rsidR="007734E2">
        <w:t>or perdurant</w:t>
      </w:r>
      <w:r w:rsidR="003765D1">
        <w:t>,</w:t>
      </w:r>
      <w:r w:rsidR="007734E2">
        <w:t xml:space="preserve"> as it can </w:t>
      </w:r>
      <w:r w:rsidR="003765D1">
        <w:t xml:space="preserve">have both as </w:t>
      </w:r>
      <w:r w:rsidR="007734E2">
        <w:t xml:space="preserve">parts. However, some situations are endurants, </w:t>
      </w:r>
      <w:proofErr w:type="gramStart"/>
      <w:r w:rsidR="007734E2">
        <w:t>i.e.</w:t>
      </w:r>
      <w:proofErr w:type="gramEnd"/>
      <w:r w:rsidR="007734E2">
        <w:t xml:space="preserve"> those </w:t>
      </w:r>
      <w:del w:id="114" w:author="Stephen Richard" w:date="2021-02-16T20:38:00Z">
        <w:r w:rsidR="007734E2" w:rsidDel="00545428">
          <w:delText xml:space="preserve">comprised </w:delText>
        </w:r>
      </w:del>
      <w:ins w:id="115" w:author="Stephen Richard" w:date="2021-02-16T20:38:00Z">
        <w:r w:rsidR="00545428">
          <w:t xml:space="preserve">consisting </w:t>
        </w:r>
      </w:ins>
      <w:r w:rsidR="007734E2">
        <w:t xml:space="preserve">entirely </w:t>
      </w:r>
      <w:del w:id="116" w:author="Stephen Richard" w:date="2021-02-16T20:38:00Z">
        <w:r w:rsidR="007734E2" w:rsidDel="00545428">
          <w:delText xml:space="preserve">by </w:delText>
        </w:r>
      </w:del>
      <w:ins w:id="117" w:author="Stephen Richard" w:date="2021-02-16T20:38:00Z">
        <w:r w:rsidR="00545428">
          <w:t xml:space="preserve">of </w:t>
        </w:r>
      </w:ins>
      <w:r w:rsidR="007734E2">
        <w:t xml:space="preserve">endurants, and others are likewise perdurants. </w:t>
      </w:r>
      <w:r w:rsidR="00B17D3E">
        <w:t xml:space="preserve">Situations might then occupy space and </w:t>
      </w:r>
      <w:r w:rsidR="00B17D3E">
        <w:lastRenderedPageBreak/>
        <w:t xml:space="preserve">time directly or indirectly, as per the nature of their parts. </w:t>
      </w:r>
      <w:r w:rsidR="007734E2">
        <w:t xml:space="preserve">A </w:t>
      </w:r>
      <w:r w:rsidR="007734E2" w:rsidRPr="00DF3CDE">
        <w:rPr>
          <w:b/>
        </w:rPr>
        <w:t>Setting</w:t>
      </w:r>
      <w:r w:rsidR="007734E2">
        <w:t xml:space="preserve"> is a situation unified by some relation to a specific individual, such that the setting serves as a context for the individual. For example, geological settings are typically causal contexts for a variety of specific individuals, with a focus on how the individual came to be.</w:t>
      </w:r>
    </w:p>
    <w:p w14:paraId="6A4A218E" w14:textId="60381D79" w:rsidR="00B92CD2" w:rsidRDefault="00DF40BF" w:rsidP="004663A1">
      <w:pPr>
        <w:pStyle w:val="Heading1"/>
      </w:pPr>
      <w:bookmarkStart w:id="118" w:name="_Toc63342985"/>
      <w:bookmarkStart w:id="119" w:name="_Toc63343196"/>
      <w:r>
        <w:t xml:space="preserve">GSO </w:t>
      </w:r>
      <w:r w:rsidR="00555202">
        <w:t>Geology</w:t>
      </w:r>
      <w:bookmarkEnd w:id="118"/>
      <w:bookmarkEnd w:id="119"/>
      <w:r w:rsidR="0032602C">
        <w:t xml:space="preserve"> </w:t>
      </w:r>
    </w:p>
    <w:p w14:paraId="63CF8373" w14:textId="4164529C" w:rsidR="00B92CD2" w:rsidRDefault="00B92CD2" w:rsidP="00C17BF6">
      <w:r>
        <w:t xml:space="preserve">The GSO Geology layer </w:t>
      </w:r>
      <w:r w:rsidR="00F70752">
        <w:t>contains</w:t>
      </w:r>
      <w:r>
        <w:t xml:space="preserve"> the topmost geological entities</w:t>
      </w:r>
      <w:r w:rsidR="00F70752">
        <w:t xml:space="preserve">, with each </w:t>
      </w:r>
      <w:r w:rsidR="00F02194">
        <w:t>top</w:t>
      </w:r>
      <w:r w:rsidR="00F70752">
        <w:t xml:space="preserve"> geological entity specializing a common entity (i.e. from GSO Common), either Endurant, Perdurant, Fe</w:t>
      </w:r>
      <w:r w:rsidR="007126BF">
        <w:t xml:space="preserve">ature, </w:t>
      </w:r>
      <w:r w:rsidR="00F70752">
        <w:t>Situation</w:t>
      </w:r>
      <w:r w:rsidR="007126BF">
        <w:t xml:space="preserve"> or their subtype</w:t>
      </w:r>
      <w:r w:rsidR="00F70752">
        <w:t>.</w:t>
      </w:r>
    </w:p>
    <w:p w14:paraId="1FA1AF65" w14:textId="116BD924" w:rsidR="00F70752" w:rsidRDefault="00F70752" w:rsidP="00C17BF6">
      <w:pPr>
        <w:pStyle w:val="Heading2"/>
      </w:pPr>
      <w:bookmarkStart w:id="120" w:name="_Toc63342986"/>
      <w:r>
        <w:t>Geological Endurants</w:t>
      </w:r>
      <w:bookmarkEnd w:id="120"/>
    </w:p>
    <w:p w14:paraId="7856A915" w14:textId="60AF0FBF" w:rsidR="00802140" w:rsidRDefault="004231B2" w:rsidP="00C17BF6">
      <w:r>
        <w:t>A g</w:t>
      </w:r>
      <w:r w:rsidR="003966F7">
        <w:t xml:space="preserve">eological </w:t>
      </w:r>
      <w:r w:rsidR="00CE389C">
        <w:t>physical</w:t>
      </w:r>
      <w:r w:rsidR="003B419B">
        <w:t xml:space="preserve"> </w:t>
      </w:r>
      <w:r>
        <w:t>endurant</w:t>
      </w:r>
      <w:r w:rsidR="00F70752">
        <w:t xml:space="preserve"> </w:t>
      </w:r>
      <w:r w:rsidR="002B1434">
        <w:t>(</w:t>
      </w:r>
      <w:r w:rsidR="002B1434">
        <w:fldChar w:fldCharType="begin"/>
      </w:r>
      <w:r w:rsidR="002B1434">
        <w:instrText xml:space="preserve"> REF _Ref63255972 \h </w:instrText>
      </w:r>
      <w:r w:rsidR="002B1434">
        <w:fldChar w:fldCharType="separate"/>
      </w:r>
      <w:r w:rsidR="002B1434">
        <w:t xml:space="preserve">Figure </w:t>
      </w:r>
      <w:r w:rsidR="002B1434">
        <w:rPr>
          <w:noProof/>
        </w:rPr>
        <w:t>7</w:t>
      </w:r>
      <w:r w:rsidR="002B1434">
        <w:fldChar w:fldCharType="end"/>
      </w:r>
      <w:r w:rsidR="003B419B">
        <w:t xml:space="preserve">) </w:t>
      </w:r>
      <w:r>
        <w:t xml:space="preserve">is </w:t>
      </w:r>
      <w:r w:rsidR="006A7A2E">
        <w:t xml:space="preserve">either </w:t>
      </w:r>
      <w:r>
        <w:t xml:space="preserve">a </w:t>
      </w:r>
      <w:bookmarkStart w:id="121" w:name="_Hlk64401510"/>
      <w:r w:rsidRPr="004231B2">
        <w:rPr>
          <w:b/>
        </w:rPr>
        <w:t>Geologic Material</w:t>
      </w:r>
      <w:r w:rsidR="005D5587">
        <w:t xml:space="preserve"> </w:t>
      </w:r>
      <w:bookmarkEnd w:id="121"/>
      <w:r w:rsidR="005D5587">
        <w:t xml:space="preserve">or </w:t>
      </w:r>
      <w:r w:rsidR="005D5587" w:rsidRPr="005D5587">
        <w:rPr>
          <w:b/>
        </w:rPr>
        <w:t>Geologic Object</w:t>
      </w:r>
      <w:r w:rsidR="005D5587">
        <w:t>.</w:t>
      </w:r>
      <w:r>
        <w:t xml:space="preserve"> Geological materials are produced by geologic</w:t>
      </w:r>
      <w:r w:rsidR="000703C9">
        <w:t>al</w:t>
      </w:r>
      <w:r>
        <w:t xml:space="preserve"> processes or </w:t>
      </w:r>
      <w:proofErr w:type="gramStart"/>
      <w:r>
        <w:t>events</w:t>
      </w:r>
      <w:r w:rsidR="0019768C">
        <w:t>,</w:t>
      </w:r>
      <w:r>
        <w:t xml:space="preserve"> and</w:t>
      </w:r>
      <w:proofErr w:type="gramEnd"/>
      <w:r>
        <w:t xml:space="preserve"> are so</w:t>
      </w:r>
      <w:r w:rsidR="006A7A2E">
        <w:t xml:space="preserve">lid </w:t>
      </w:r>
      <w:r w:rsidR="00B94061">
        <w:t>(</w:t>
      </w:r>
      <w:r w:rsidR="00B94061" w:rsidRPr="00B94061">
        <w:rPr>
          <w:b/>
        </w:rPr>
        <w:t>Solid Geologic Material</w:t>
      </w:r>
      <w:r w:rsidR="00B94061">
        <w:t xml:space="preserve">) </w:t>
      </w:r>
      <w:r w:rsidR="006A7A2E">
        <w:t>or fluid</w:t>
      </w:r>
      <w:r w:rsidR="00B94061">
        <w:t xml:space="preserve"> (</w:t>
      </w:r>
      <w:r w:rsidR="00B94061" w:rsidRPr="00B94061">
        <w:rPr>
          <w:b/>
        </w:rPr>
        <w:t>Fluid Geologic Material</w:t>
      </w:r>
      <w:r w:rsidR="00B94061">
        <w:t>)</w:t>
      </w:r>
      <w:r w:rsidR="006A7A2E">
        <w:t xml:space="preserve">, </w:t>
      </w:r>
      <w:r w:rsidR="003B419B">
        <w:t xml:space="preserve">or </w:t>
      </w:r>
      <w:del w:id="122" w:author="Stephen Richard" w:date="2021-02-16T20:49:00Z">
        <w:r w:rsidR="003B419B" w:rsidDel="00BF656E">
          <w:delText>mixed</w:delText>
        </w:r>
      </w:del>
      <w:ins w:id="123" w:author="Stephen Richard" w:date="2021-02-16T20:49:00Z">
        <w:r w:rsidR="00BF656E">
          <w:t xml:space="preserve">categorized as </w:t>
        </w:r>
      </w:ins>
      <w:ins w:id="124" w:author="Stephen Richard" w:date="2021-02-16T20:50:00Z">
        <w:r w:rsidR="00BF656E" w:rsidRPr="004231B2">
          <w:rPr>
            <w:b/>
          </w:rPr>
          <w:t>Geologic Material</w:t>
        </w:r>
        <w:r w:rsidR="00BF656E">
          <w:t xml:space="preserve"> </w:t>
        </w:r>
      </w:ins>
      <w:ins w:id="125" w:author="Stephen Richard" w:date="2021-02-16T20:49:00Z">
        <w:r w:rsidR="00BF656E">
          <w:t>if</w:t>
        </w:r>
      </w:ins>
      <w:ins w:id="126" w:author="Stephen Richard" w:date="2021-02-16T20:50:00Z">
        <w:r w:rsidR="00BF656E">
          <w:t xml:space="preserve"> it is constituted by</w:t>
        </w:r>
      </w:ins>
      <w:ins w:id="127" w:author="Stephen Richard" w:date="2021-02-16T20:49:00Z">
        <w:r w:rsidR="00BF656E">
          <w:t xml:space="preserve"> significant solid and fluid c</w:t>
        </w:r>
      </w:ins>
      <w:ins w:id="128" w:author="Stephen Richard" w:date="2021-02-16T20:50:00Z">
        <w:r w:rsidR="00BF656E">
          <w:t>omponents</w:t>
        </w:r>
      </w:ins>
      <w:ins w:id="129" w:author="Stephen Richard" w:date="2021-02-16T20:48:00Z">
        <w:r w:rsidR="00BF656E">
          <w:t>. S</w:t>
        </w:r>
      </w:ins>
      <w:del w:id="130" w:author="Stephen Richard" w:date="2021-02-16T20:48:00Z">
        <w:r w:rsidR="003B419B" w:rsidDel="00BF656E">
          <w:delText xml:space="preserve">, </w:delText>
        </w:r>
        <w:r w:rsidR="006A7A2E" w:rsidDel="00BF656E">
          <w:delText>with s</w:delText>
        </w:r>
      </w:del>
      <w:r w:rsidR="006A7A2E">
        <w:t>olid</w:t>
      </w:r>
      <w:del w:id="131" w:author="Stephen Richard" w:date="2021-02-16T20:48:00Z">
        <w:r w:rsidR="006A7A2E" w:rsidDel="00BF656E">
          <w:delText>s</w:delText>
        </w:r>
      </w:del>
      <w:ins w:id="132" w:author="Stephen Richard" w:date="2021-02-16T20:48:00Z">
        <w:r w:rsidR="00BF656E">
          <w:t xml:space="preserve"> Geologic materials include</w:t>
        </w:r>
      </w:ins>
      <w:r w:rsidR="006A7A2E">
        <w:t xml:space="preserve"> </w:t>
      </w:r>
      <w:del w:id="133" w:author="Stephen Richard" w:date="2021-02-16T20:48:00Z">
        <w:r w:rsidR="006A7A2E" w:rsidDel="00BF656E">
          <w:delText xml:space="preserve">comprised dominantly by some amount of </w:delText>
        </w:r>
      </w:del>
      <w:r w:rsidR="006A7A2E" w:rsidRPr="006A7A2E">
        <w:rPr>
          <w:b/>
        </w:rPr>
        <w:t>Rock Material</w:t>
      </w:r>
      <w:r w:rsidR="006A7A2E">
        <w:t xml:space="preserve"> (e.g. </w:t>
      </w:r>
      <w:ins w:id="134" w:author="Stephen Richard" w:date="2021-02-16T20:46:00Z">
        <w:r w:rsidR="00BF656E">
          <w:t>g</w:t>
        </w:r>
      </w:ins>
      <w:ins w:id="135" w:author="Stephen Richard" w:date="2021-02-16T20:43:00Z">
        <w:r w:rsidR="00BF656E">
          <w:t xml:space="preserve">ranite, </w:t>
        </w:r>
      </w:ins>
      <w:del w:id="136" w:author="Stephen Richard" w:date="2021-02-16T20:46:00Z">
        <w:r w:rsidR="006A7A2E" w:rsidRPr="006A7A2E" w:rsidDel="00BF656E">
          <w:delText>Sandstone</w:delText>
        </w:r>
      </w:del>
      <w:ins w:id="137" w:author="Stephen Richard" w:date="2021-02-16T20:46:00Z">
        <w:r w:rsidR="00BF656E">
          <w:t>s</w:t>
        </w:r>
        <w:r w:rsidR="00BF656E" w:rsidRPr="006A7A2E">
          <w:t>andstone</w:t>
        </w:r>
      </w:ins>
      <w:r w:rsidR="006A7A2E">
        <w:t xml:space="preserve">), </w:t>
      </w:r>
      <w:r w:rsidR="006A7A2E" w:rsidRPr="00B94061">
        <w:rPr>
          <w:b/>
        </w:rPr>
        <w:t>R</w:t>
      </w:r>
      <w:r w:rsidR="00B94061" w:rsidRPr="00B94061">
        <w:rPr>
          <w:b/>
        </w:rPr>
        <w:t>ock G</w:t>
      </w:r>
      <w:r w:rsidR="006A7A2E" w:rsidRPr="00B94061">
        <w:rPr>
          <w:b/>
        </w:rPr>
        <w:t>rain Material</w:t>
      </w:r>
      <w:r w:rsidR="006A7A2E" w:rsidRPr="006A7A2E">
        <w:rPr>
          <w:b/>
        </w:rPr>
        <w:t xml:space="preserve"> </w:t>
      </w:r>
      <w:r w:rsidR="006A7A2E" w:rsidRPr="006A7A2E">
        <w:t xml:space="preserve">(e.g. </w:t>
      </w:r>
      <w:ins w:id="138" w:author="Stephen Richard" w:date="2021-02-16T20:43:00Z">
        <w:r w:rsidR="00BF656E">
          <w:t xml:space="preserve">the feldspar grains in a granite, </w:t>
        </w:r>
      </w:ins>
      <w:del w:id="139" w:author="Stephen Richard" w:date="2021-02-16T20:43:00Z">
        <w:r w:rsidR="006A7A2E" w:rsidRPr="006A7A2E" w:rsidDel="00BF656E">
          <w:delText>S</w:delText>
        </w:r>
      </w:del>
      <w:ins w:id="140" w:author="Stephen Richard" w:date="2021-02-16T20:43:00Z">
        <w:r w:rsidR="00BF656E">
          <w:t xml:space="preserve">or </w:t>
        </w:r>
      </w:ins>
      <w:ins w:id="141" w:author="Stephen Richard" w:date="2021-02-16T20:44:00Z">
        <w:r w:rsidR="00BF656E">
          <w:t>quartz</w:t>
        </w:r>
      </w:ins>
      <w:del w:id="142" w:author="Stephen Richard" w:date="2021-02-16T20:44:00Z">
        <w:r w:rsidR="006A7A2E" w:rsidRPr="006A7A2E" w:rsidDel="00BF656E">
          <w:delText>and</w:delText>
        </w:r>
      </w:del>
      <w:r w:rsidR="006A7A2E" w:rsidRPr="006A7A2E">
        <w:t xml:space="preserve"> grains</w:t>
      </w:r>
      <w:ins w:id="143" w:author="Stephen Richard" w:date="2021-02-16T20:44:00Z">
        <w:r w:rsidR="00BF656E">
          <w:t xml:space="preserve"> in a sandstone</w:t>
        </w:r>
      </w:ins>
      <w:r w:rsidR="006A7A2E" w:rsidRPr="006A7A2E">
        <w:t>),</w:t>
      </w:r>
      <w:r w:rsidR="006A7A2E">
        <w:rPr>
          <w:b/>
        </w:rPr>
        <w:t xml:space="preserve"> </w:t>
      </w:r>
      <w:r w:rsidR="006A7A2E" w:rsidRPr="006A7A2E">
        <w:rPr>
          <w:b/>
        </w:rPr>
        <w:t>Mineral</w:t>
      </w:r>
      <w:r w:rsidR="00B94061">
        <w:t xml:space="preserve"> (e.g. </w:t>
      </w:r>
      <w:del w:id="144" w:author="Stephen Richard" w:date="2021-02-16T20:46:00Z">
        <w:r w:rsidR="00B94061" w:rsidDel="00BF656E">
          <w:delText>Quartz</w:delText>
        </w:r>
      </w:del>
      <w:ins w:id="145" w:author="Stephen Richard" w:date="2021-02-16T20:46:00Z">
        <w:r w:rsidR="00BF656E">
          <w:t>quartz</w:t>
        </w:r>
      </w:ins>
      <w:r w:rsidR="00B94061">
        <w:t xml:space="preserve">), or </w:t>
      </w:r>
      <w:del w:id="146" w:author="Stephen Richard" w:date="2021-02-16T20:44:00Z">
        <w:r w:rsidR="006A7A2E" w:rsidRPr="006A7A2E" w:rsidDel="00BF656E">
          <w:rPr>
            <w:b/>
          </w:rPr>
          <w:delText>Mineraliod</w:delText>
        </w:r>
      </w:del>
      <w:ins w:id="147" w:author="Stephen Richard" w:date="2021-02-16T20:44:00Z">
        <w:r w:rsidR="00BF656E" w:rsidRPr="006A7A2E">
          <w:rPr>
            <w:b/>
          </w:rPr>
          <w:t>Mineraloid</w:t>
        </w:r>
      </w:ins>
      <w:r w:rsidR="00B94061">
        <w:rPr>
          <w:b/>
        </w:rPr>
        <w:t xml:space="preserve"> </w:t>
      </w:r>
      <w:r w:rsidR="00B94061" w:rsidRPr="00B94061">
        <w:t>(</w:t>
      </w:r>
      <w:ins w:id="148" w:author="Stephen Richard" w:date="2021-02-16T20:45:00Z">
        <w:r w:rsidR="00BF656E">
          <w:t xml:space="preserve">e.g. </w:t>
        </w:r>
      </w:ins>
      <w:del w:id="149" w:author="Stephen Richard" w:date="2021-02-16T20:45:00Z">
        <w:r w:rsidR="00B94061" w:rsidRPr="00B94061" w:rsidDel="00BF656E">
          <w:delText>various glass</w:delText>
        </w:r>
      </w:del>
      <w:ins w:id="150" w:author="Stephen Richard" w:date="2021-02-16T20:45:00Z">
        <w:r w:rsidR="00BF656E">
          <w:t>obsidian, amber, opal</w:t>
        </w:r>
      </w:ins>
      <w:r w:rsidR="00B94061" w:rsidRPr="00B94061">
        <w:t>)</w:t>
      </w:r>
      <w:r w:rsidR="006A7A2E">
        <w:t>.</w:t>
      </w:r>
      <w:r>
        <w:t xml:space="preserve"> </w:t>
      </w:r>
      <w:commentRangeStart w:id="151"/>
      <w:r w:rsidR="0019768C" w:rsidRPr="003C4EF7">
        <w:rPr>
          <w:highlight w:val="yellow"/>
          <w:rPrChange w:id="152" w:author="Stephen Richard" w:date="2021-02-16T21:00:00Z">
            <w:rPr/>
          </w:rPrChange>
        </w:rPr>
        <w:t>As with all matter, geological m</w:t>
      </w:r>
      <w:r w:rsidR="002B24B8" w:rsidRPr="003C4EF7">
        <w:rPr>
          <w:highlight w:val="yellow"/>
          <w:rPrChange w:id="153" w:author="Stephen Richard" w:date="2021-02-16T21:00:00Z">
            <w:rPr/>
          </w:rPrChange>
        </w:rPr>
        <w:t>aterials can be unified as a</w:t>
      </w:r>
      <w:r w:rsidR="00B94061" w:rsidRPr="003C4EF7">
        <w:rPr>
          <w:highlight w:val="yellow"/>
          <w:rPrChange w:id="154" w:author="Stephen Richard" w:date="2021-02-16T21:00:00Z">
            <w:rPr/>
          </w:rPrChange>
        </w:rPr>
        <w:t xml:space="preserve"> c</w:t>
      </w:r>
      <w:r w:rsidR="002B24B8" w:rsidRPr="003C4EF7">
        <w:rPr>
          <w:highlight w:val="yellow"/>
          <w:rPrChange w:id="155" w:author="Stephen Richard" w:date="2021-02-16T21:00:00Z">
            <w:rPr/>
          </w:rPrChange>
        </w:rPr>
        <w:t>hunk</w:t>
      </w:r>
      <w:r w:rsidR="00B94061" w:rsidRPr="003C4EF7">
        <w:rPr>
          <w:highlight w:val="yellow"/>
          <w:rPrChange w:id="156" w:author="Stephen Richard" w:date="2021-02-16T21:00:00Z">
            <w:rPr/>
          </w:rPrChange>
        </w:rPr>
        <w:t xml:space="preserve"> of m</w:t>
      </w:r>
      <w:r w:rsidR="002B24B8" w:rsidRPr="003C4EF7">
        <w:rPr>
          <w:highlight w:val="yellow"/>
          <w:rPrChange w:id="157" w:author="Stephen Richard" w:date="2021-02-16T21:00:00Z">
            <w:rPr/>
          </w:rPrChange>
        </w:rPr>
        <w:t xml:space="preserve">atter, </w:t>
      </w:r>
      <w:r w:rsidR="000703C9" w:rsidRPr="003C4EF7">
        <w:rPr>
          <w:highlight w:val="yellow"/>
          <w:rPrChange w:id="158" w:author="Stephen Richard" w:date="2021-02-16T21:00:00Z">
            <w:rPr/>
          </w:rPrChange>
        </w:rPr>
        <w:t>or not unified as a heap</w:t>
      </w:r>
      <w:r w:rsidR="002B24B8" w:rsidRPr="003C4EF7">
        <w:rPr>
          <w:highlight w:val="yellow"/>
          <w:rPrChange w:id="159" w:author="Stephen Richard" w:date="2021-02-16T21:00:00Z">
            <w:rPr/>
          </w:rPrChange>
        </w:rPr>
        <w:t xml:space="preserve"> of matter</w:t>
      </w:r>
      <w:r w:rsidR="00055E96" w:rsidRPr="003C4EF7">
        <w:rPr>
          <w:highlight w:val="yellow"/>
          <w:rPrChange w:id="160" w:author="Stephen Richard" w:date="2021-02-16T21:00:00Z">
            <w:rPr/>
          </w:rPrChange>
        </w:rPr>
        <w:t xml:space="preserve">: a </w:t>
      </w:r>
      <w:r w:rsidR="000703C9" w:rsidRPr="003C4EF7">
        <w:rPr>
          <w:highlight w:val="yellow"/>
          <w:rPrChange w:id="161" w:author="Stephen Richard" w:date="2021-02-16T21:00:00Z">
            <w:rPr/>
          </w:rPrChange>
        </w:rPr>
        <w:t xml:space="preserve">distinct </w:t>
      </w:r>
      <w:r w:rsidR="00055E96" w:rsidRPr="003C4EF7">
        <w:rPr>
          <w:highlight w:val="yellow"/>
          <w:rPrChange w:id="162" w:author="Stephen Richard" w:date="2021-02-16T21:00:00Z">
            <w:rPr/>
          </w:rPrChange>
        </w:rPr>
        <w:t xml:space="preserve">sandstone </w:t>
      </w:r>
      <w:r w:rsidR="000703C9" w:rsidRPr="003C4EF7">
        <w:rPr>
          <w:highlight w:val="yellow"/>
          <w:rPrChange w:id="163" w:author="Stephen Richard" w:date="2021-02-16T21:00:00Z">
            <w:rPr/>
          </w:rPrChange>
        </w:rPr>
        <w:t>body</w:t>
      </w:r>
      <w:r w:rsidR="00055E96" w:rsidRPr="003C4EF7">
        <w:rPr>
          <w:highlight w:val="yellow"/>
          <w:rPrChange w:id="164" w:author="Stephen Richard" w:date="2021-02-16T21:00:00Z">
            <w:rPr/>
          </w:rPrChange>
        </w:rPr>
        <w:t xml:space="preserve"> in a formation is unified (it is distinctly cohesive and identifiable), but </w:t>
      </w:r>
      <w:r w:rsidR="008C256C" w:rsidRPr="003C4EF7">
        <w:rPr>
          <w:noProof/>
          <w:highlight w:val="yellow"/>
          <w:lang w:val="en-CA" w:eastAsia="en-CA"/>
          <w:rPrChange w:id="165" w:author="Stephen Richard" w:date="2021-02-16T21:00:00Z">
            <w:rPr>
              <w:noProof/>
              <w:lang w:val="en-CA" w:eastAsia="en-CA"/>
            </w:rPr>
          </w:rPrChange>
        </w:rPr>
        <w:drawing>
          <wp:anchor distT="0" distB="0" distL="114300" distR="114300" simplePos="0" relativeHeight="251735040" behindDoc="0" locked="0" layoutInCell="1" allowOverlap="1" wp14:anchorId="3D1473CF" wp14:editId="541E479C">
            <wp:simplePos x="0" y="0"/>
            <wp:positionH relativeFrom="margin">
              <wp:align>left</wp:align>
            </wp:positionH>
            <wp:positionV relativeFrom="paragraph">
              <wp:posOffset>82660</wp:posOffset>
            </wp:positionV>
            <wp:extent cx="2552700" cy="3257550"/>
            <wp:effectExtent l="19050" t="19050" r="19050" b="190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52700" cy="3257550"/>
                    </a:xfrm>
                    <a:prstGeom prst="rect">
                      <a:avLst/>
                    </a:prstGeom>
                    <a:ln>
                      <a:solidFill>
                        <a:schemeClr val="tx1"/>
                      </a:solidFill>
                    </a:ln>
                  </pic:spPr>
                </pic:pic>
              </a:graphicData>
            </a:graphic>
          </wp:anchor>
        </w:drawing>
      </w:r>
      <w:r w:rsidR="00055E96" w:rsidRPr="003C4EF7">
        <w:rPr>
          <w:highlight w:val="yellow"/>
          <w:rPrChange w:id="166" w:author="Stephen Richard" w:date="2021-02-16T21:00:00Z">
            <w:rPr/>
          </w:rPrChange>
        </w:rPr>
        <w:t xml:space="preserve">the </w:t>
      </w:r>
      <w:r w:rsidR="000703C9" w:rsidRPr="003C4EF7">
        <w:rPr>
          <w:highlight w:val="yellow"/>
          <w:rPrChange w:id="167" w:author="Stephen Richard" w:date="2021-02-16T21:00:00Z">
            <w:rPr/>
          </w:rPrChange>
        </w:rPr>
        <w:t>sand grains in the formation, considered individually, are not cohesive and too numerous to be identifiable at the scale of the formation. A c</w:t>
      </w:r>
      <w:r w:rsidR="0082365C" w:rsidRPr="003C4EF7">
        <w:rPr>
          <w:highlight w:val="yellow"/>
          <w:rPrChange w:id="168" w:author="Stephen Richard" w:date="2021-02-16T21:00:00Z">
            <w:rPr/>
          </w:rPrChange>
        </w:rPr>
        <w:t>hunk</w:t>
      </w:r>
      <w:r w:rsidR="000703C9" w:rsidRPr="003C4EF7">
        <w:rPr>
          <w:highlight w:val="yellow"/>
          <w:rPrChange w:id="169" w:author="Stephen Richard" w:date="2021-02-16T21:00:00Z">
            <w:rPr/>
          </w:rPrChange>
        </w:rPr>
        <w:t xml:space="preserve"> of matter made of granular particles will thus always be constituted by some heap of matter</w:t>
      </w:r>
      <w:commentRangeEnd w:id="151"/>
      <w:r w:rsidR="002C79A6">
        <w:rPr>
          <w:rStyle w:val="CommentReference"/>
        </w:rPr>
        <w:commentReference w:id="151"/>
      </w:r>
      <w:r w:rsidR="000703C9" w:rsidRPr="003C4EF7">
        <w:rPr>
          <w:highlight w:val="yellow"/>
          <w:rPrChange w:id="170" w:author="Stephen Richard" w:date="2021-02-16T21:00:00Z">
            <w:rPr/>
          </w:rPrChange>
        </w:rPr>
        <w:t>.</w:t>
      </w:r>
      <w:r w:rsidR="000703C9">
        <w:t xml:space="preserve"> </w:t>
      </w:r>
      <w:r w:rsidR="005D0C17">
        <w:t>A specific classification of rock materials is a module in GSO, with GSO suppl</w:t>
      </w:r>
      <w:r w:rsidR="00874139">
        <w:t>y</w:t>
      </w:r>
      <w:r w:rsidR="005D0C17">
        <w:t xml:space="preserve">ing a default module derived from the </w:t>
      </w:r>
      <w:del w:id="171" w:author="Stephen Richard" w:date="2021-02-16T20:42:00Z">
        <w:r w:rsidR="005D0C17" w:rsidDel="00545428">
          <w:delText xml:space="preserve">GeoSciML </w:delText>
        </w:r>
      </w:del>
      <w:ins w:id="172" w:author="Stephen Richard" w:date="2021-02-16T20:42:00Z">
        <w:r w:rsidR="00545428">
          <w:t xml:space="preserve">IUGS CGI </w:t>
        </w:r>
      </w:ins>
      <w:r w:rsidR="005D0C17">
        <w:t>simple lithology</w:t>
      </w:r>
      <w:ins w:id="173" w:author="Stephen Richard" w:date="2021-02-16T20:42:00Z">
        <w:r w:rsidR="00545428">
          <w:t xml:space="preserve"> vocabulary</w:t>
        </w:r>
      </w:ins>
      <w:r w:rsidR="005D0C17">
        <w:t>.</w:t>
      </w:r>
    </w:p>
    <w:p w14:paraId="7763AB18" w14:textId="2B28FA76" w:rsidR="00E523D3" w:rsidRDefault="00F82314" w:rsidP="00C17BF6">
      <w:r>
        <w:rPr>
          <w:noProof/>
          <w:lang w:val="en-CA" w:eastAsia="en-CA"/>
        </w:rPr>
        <mc:AlternateContent>
          <mc:Choice Requires="wps">
            <w:drawing>
              <wp:anchor distT="0" distB="0" distL="114300" distR="114300" simplePos="0" relativeHeight="251759616" behindDoc="0" locked="0" layoutInCell="1" allowOverlap="1" wp14:anchorId="546CA414" wp14:editId="7F6332A8">
                <wp:simplePos x="0" y="0"/>
                <wp:positionH relativeFrom="margin">
                  <wp:align>left</wp:align>
                </wp:positionH>
                <wp:positionV relativeFrom="paragraph">
                  <wp:posOffset>144780</wp:posOffset>
                </wp:positionV>
                <wp:extent cx="25717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2B7F522A" w14:textId="075DF4F2" w:rsidR="00F82416" w:rsidRPr="00131042" w:rsidRDefault="00F82416" w:rsidP="00F82314">
                            <w:pPr>
                              <w:pStyle w:val="Caption"/>
                              <w:rPr>
                                <w:noProof/>
                              </w:rPr>
                            </w:pPr>
                            <w:bookmarkStart w:id="174" w:name="_Ref63255972"/>
                            <w:bookmarkStart w:id="175" w:name="_Toc63256251"/>
                            <w:bookmarkStart w:id="176" w:name="_Toc63256566"/>
                            <w:r>
                              <w:t xml:space="preserve">Figure </w:t>
                            </w:r>
                            <w:fldSimple w:instr=" SEQ Figure \* ARABIC ">
                              <w:r w:rsidR="003C3917">
                                <w:rPr>
                                  <w:noProof/>
                                </w:rPr>
                                <w:t>7</w:t>
                              </w:r>
                            </w:fldSimple>
                            <w:r>
                              <w:t>: Geological material endurants</w:t>
                            </w:r>
                            <w:bookmarkEnd w:id="174"/>
                            <w:bookmarkEnd w:id="175"/>
                            <w:bookmarkEnd w:id="1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A414" id="Text Box 22" o:spid="_x0000_s1034" type="#_x0000_t202" style="position:absolute;left:0;text-align:left;margin-left:0;margin-top:11.4pt;width:202.5pt;height:.05pt;z-index:2517596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" stroked="f">
                <v:textbox style="mso-fit-shape-to-text:t" inset="0,0,0,0">
                  <w:txbxContent>
                    <w:p w14:paraId="2B7F522A" w14:textId="075DF4F2" w:rsidR="00F82416" w:rsidRPr="00131042" w:rsidRDefault="00F82416" w:rsidP="00F82314">
                      <w:pPr>
                        <w:pStyle w:val="Caption"/>
                        <w:rPr>
                          <w:noProof/>
                        </w:rPr>
                      </w:pPr>
                      <w:bookmarkStart w:id="177" w:name="_Ref63255972"/>
                      <w:bookmarkStart w:id="178" w:name="_Toc63256251"/>
                      <w:bookmarkStart w:id="179" w:name="_Toc63256566"/>
                      <w:r>
                        <w:t xml:space="preserve">Figure </w:t>
                      </w:r>
                      <w:fldSimple w:instr=" SEQ Figure \* ARABIC ">
                        <w:r w:rsidR="003C3917">
                          <w:rPr>
                            <w:noProof/>
                          </w:rPr>
                          <w:t>7</w:t>
                        </w:r>
                      </w:fldSimple>
                      <w:r>
                        <w:t>: Geological material endurants</w:t>
                      </w:r>
                      <w:bookmarkEnd w:id="177"/>
                      <w:bookmarkEnd w:id="178"/>
                      <w:bookmarkEnd w:id="179"/>
                    </w:p>
                  </w:txbxContent>
                </v:textbox>
                <w10:wrap type="square" anchorx="margin"/>
              </v:shape>
            </w:pict>
          </mc:Fallback>
        </mc:AlternateContent>
      </w:r>
      <w:r w:rsidR="00605177">
        <w:rPr>
          <w:noProof/>
          <w:lang w:val="en-CA" w:eastAsia="en-CA"/>
        </w:rPr>
        <mc:AlternateContent>
          <mc:Choice Requires="wps">
            <w:drawing>
              <wp:anchor distT="0" distB="0" distL="114300" distR="114300" simplePos="0" relativeHeight="251734016" behindDoc="0" locked="0" layoutInCell="1" allowOverlap="1" wp14:anchorId="770C87B8" wp14:editId="21AD410F">
                <wp:simplePos x="0" y="0"/>
                <wp:positionH relativeFrom="margin">
                  <wp:align>left</wp:align>
                </wp:positionH>
                <wp:positionV relativeFrom="paragraph">
                  <wp:posOffset>143510</wp:posOffset>
                </wp:positionV>
                <wp:extent cx="2571750" cy="2673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71750" cy="267335"/>
                        </a:xfrm>
                        <a:prstGeom prst="rect">
                          <a:avLst/>
                        </a:prstGeom>
                        <a:solidFill>
                          <a:schemeClr val="lt1"/>
                        </a:solidFill>
                        <a:ln w="6350">
                          <a:noFill/>
                        </a:ln>
                      </wps:spPr>
                      <wps:txbx>
                        <w:txbxContent>
                          <w:p w14:paraId="56171940" w14:textId="2F3D8462" w:rsidR="00F82416" w:rsidRPr="00C17BF6" w:rsidRDefault="00F82416" w:rsidP="003B419B">
                            <w:pPr>
                              <w:pStyle w:val="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0C87B8" id="Text Box 14" o:spid="_x0000_s1035" type="#_x0000_t202" style="position:absolute;left:0;text-align:left;margin-left:0;margin-top:11.3pt;width:202.5pt;height:21.05pt;z-index:251734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" fillcolor="white [3201]" stroked="f" strokeweight=".5pt">
                <v:textbox>
                  <w:txbxContent>
                    <w:p w14:paraId="56171940" w14:textId="2F3D8462" w:rsidR="00F82416" w:rsidRPr="00C17BF6" w:rsidRDefault="00F82416" w:rsidP="003B419B">
                      <w:pPr>
                        <w:pStyle w:val="Caption"/>
                      </w:pPr>
                    </w:p>
                  </w:txbxContent>
                </v:textbox>
                <w10:wrap type="square" anchorx="margin"/>
              </v:shape>
            </w:pict>
          </mc:Fallback>
        </mc:AlternateContent>
      </w:r>
      <w:r w:rsidR="0019768C">
        <w:t>Geologic objects are differentiated from rock objects and rock bodies</w:t>
      </w:r>
      <w:r w:rsidR="00E523D3">
        <w:t xml:space="preserve"> (Fig </w:t>
      </w:r>
      <w:del w:id="180" w:author="Stephen Richard" w:date="2021-02-16T21:00:00Z">
        <w:r w:rsidR="00E523D3" w:rsidDel="003C4EF7">
          <w:delText>6</w:delText>
        </w:r>
      </w:del>
      <w:ins w:id="181" w:author="Stephen Richard" w:date="2021-02-16T21:00:00Z">
        <w:r w:rsidR="003C4EF7">
          <w:t>7</w:t>
        </w:r>
      </w:ins>
      <w:r w:rsidR="00E523D3">
        <w:t>)</w:t>
      </w:r>
      <w:r w:rsidR="0019768C">
        <w:t xml:space="preserve">. Geologic objects are </w:t>
      </w:r>
      <w:r w:rsidR="00F74267">
        <w:t xml:space="preserve">material </w:t>
      </w:r>
      <w:r w:rsidR="0019768C">
        <w:t xml:space="preserve">objects constituted by any mixture of geological solids or fluids, </w:t>
      </w:r>
      <w:proofErr w:type="gramStart"/>
      <w:r w:rsidR="00A0799C">
        <w:t>e.g.</w:t>
      </w:r>
      <w:proofErr w:type="gramEnd"/>
      <w:r w:rsidR="00A0799C">
        <w:t xml:space="preserve"> a petroleum basin might be considered a geological object </w:t>
      </w:r>
      <w:r w:rsidR="008C256C">
        <w:t xml:space="preserve">having </w:t>
      </w:r>
      <w:r w:rsidR="00A0799C">
        <w:t>rock material and fluid material</w:t>
      </w:r>
      <w:r w:rsidR="008C256C">
        <w:t xml:space="preserve"> as distinct constituents</w:t>
      </w:r>
      <w:r w:rsidR="00A0799C">
        <w:t xml:space="preserve">, </w:t>
      </w:r>
      <w:r w:rsidR="008C256C">
        <w:t xml:space="preserve">as well as </w:t>
      </w:r>
      <w:r w:rsidR="00A0799C">
        <w:t xml:space="preserve">having </w:t>
      </w:r>
      <w:r w:rsidR="008C256C">
        <w:t xml:space="preserve">the related objects as parts: </w:t>
      </w:r>
      <w:r w:rsidR="00A0799C">
        <w:t>th</w:t>
      </w:r>
      <w:r w:rsidR="008C256C">
        <w:t>e reservoir as the solid part, and the gas or</w:t>
      </w:r>
      <w:r w:rsidR="00D957A2">
        <w:t xml:space="preserve"> liquid</w:t>
      </w:r>
      <w:r w:rsidR="008C256C">
        <w:t xml:space="preserve"> bodies </w:t>
      </w:r>
      <w:r w:rsidR="00D957A2">
        <w:t>as the</w:t>
      </w:r>
      <w:r w:rsidR="008C256C">
        <w:t xml:space="preserve"> remaining parts</w:t>
      </w:r>
      <w:r w:rsidR="00A0799C">
        <w:t xml:space="preserve">. A </w:t>
      </w:r>
      <w:r w:rsidR="00A0799C" w:rsidRPr="00A0799C">
        <w:rPr>
          <w:b/>
        </w:rPr>
        <w:t>Rock Object</w:t>
      </w:r>
      <w:r w:rsidR="00B21BFE">
        <w:t xml:space="preserve"> </w:t>
      </w:r>
      <w:r w:rsidR="00A0799C">
        <w:t>is then</w:t>
      </w:r>
      <w:r w:rsidR="00B21BFE">
        <w:t xml:space="preserve"> </w:t>
      </w:r>
      <w:r w:rsidR="00A0799C">
        <w:t xml:space="preserve">a specialized geological object </w:t>
      </w:r>
      <w:r w:rsidR="00B21BFE">
        <w:t>constituted by solid geological materials only</w:t>
      </w:r>
      <w:r w:rsidR="00A0799C">
        <w:t xml:space="preserve">, e.g. </w:t>
      </w:r>
      <w:r w:rsidR="0019768C">
        <w:t xml:space="preserve">a </w:t>
      </w:r>
      <w:r w:rsidR="00D957A2">
        <w:t xml:space="preserve">geological </w:t>
      </w:r>
      <w:r w:rsidR="0019768C">
        <w:t>formation</w:t>
      </w:r>
      <w:r w:rsidR="00A0799C">
        <w:t xml:space="preserve"> </w:t>
      </w:r>
      <w:r w:rsidR="0019768C">
        <w:t>may then contai</w:t>
      </w:r>
      <w:r w:rsidR="00B21BFE">
        <w:t>n fluids (</w:t>
      </w:r>
      <w:r w:rsidR="0019768C">
        <w:t>in its pores</w:t>
      </w:r>
      <w:r w:rsidR="00B21BFE">
        <w:t>)</w:t>
      </w:r>
      <w:r w:rsidR="0019768C">
        <w:t xml:space="preserve">, but </w:t>
      </w:r>
      <w:r w:rsidR="00B21BFE">
        <w:t xml:space="preserve">is </w:t>
      </w:r>
      <w:r w:rsidR="0019768C">
        <w:t>not constituted by the contained fluids</w:t>
      </w:r>
      <w:r w:rsidR="00A0799C">
        <w:t xml:space="preserve"> nor has </w:t>
      </w:r>
      <w:r w:rsidR="000C2591">
        <w:t>them as</w:t>
      </w:r>
      <w:r w:rsidR="008C256C">
        <w:t xml:space="preserve"> </w:t>
      </w:r>
      <w:r w:rsidR="00A0799C">
        <w:t>parts, so is distinct from them.</w:t>
      </w:r>
      <w:r w:rsidR="00F74267">
        <w:t xml:space="preserve"> </w:t>
      </w:r>
      <w:r w:rsidR="00B160C5">
        <w:t>Rock objects and their materials are differentiated by constitution: rock objects are constituted by some amount of solid geologic</w:t>
      </w:r>
      <w:r w:rsidR="00A0799C">
        <w:t>al</w:t>
      </w:r>
      <w:r w:rsidR="00B160C5">
        <w:t xml:space="preserve"> material, but materials are only constituted by other </w:t>
      </w:r>
      <w:r w:rsidR="00FF4BD0">
        <w:t>materials (</w:t>
      </w:r>
      <w:proofErr w:type="gramStart"/>
      <w:r w:rsidR="00FF4BD0">
        <w:t>i.e.</w:t>
      </w:r>
      <w:proofErr w:type="gramEnd"/>
      <w:r w:rsidR="00FF4BD0">
        <w:t xml:space="preserve"> </w:t>
      </w:r>
      <w:r w:rsidR="00B160C5">
        <w:t>amounts of matter</w:t>
      </w:r>
      <w:r w:rsidR="00FF4BD0">
        <w:t>)</w:t>
      </w:r>
      <w:r w:rsidR="00B160C5">
        <w:t>. In contrast to rock objects and related materials, a</w:t>
      </w:r>
      <w:r w:rsidR="0019768C">
        <w:t xml:space="preserve"> </w:t>
      </w:r>
      <w:r w:rsidR="0019768C" w:rsidRPr="00C17BF6">
        <w:rPr>
          <w:b/>
        </w:rPr>
        <w:t>Rock Body</w:t>
      </w:r>
      <w:r w:rsidR="0019768C">
        <w:t xml:space="preserve"> is a</w:t>
      </w:r>
      <w:r w:rsidR="00E523D3">
        <w:t xml:space="preserve"> hybrid entity, as it can be ei</w:t>
      </w:r>
      <w:r w:rsidR="00A0799C">
        <w:t xml:space="preserve">ther </w:t>
      </w:r>
      <w:r w:rsidR="00E523D3">
        <w:t>an</w:t>
      </w:r>
      <w:r w:rsidR="0019768C">
        <w:t xml:space="preserve"> amount </w:t>
      </w:r>
      <w:r w:rsidR="0019768C" w:rsidRPr="00A0799C">
        <w:t xml:space="preserve">of </w:t>
      </w:r>
      <w:r w:rsidR="00A0799C" w:rsidRPr="00A0799C">
        <w:t xml:space="preserve">solid geological material </w:t>
      </w:r>
      <w:r w:rsidR="0019768C" w:rsidRPr="00A0799C">
        <w:t xml:space="preserve">or a </w:t>
      </w:r>
      <w:r w:rsidR="00A0799C">
        <w:t>rock o</w:t>
      </w:r>
      <w:r w:rsidR="0019768C" w:rsidRPr="00A0799C">
        <w:t>bject</w:t>
      </w:r>
      <w:r w:rsidR="00073CB3">
        <w:t xml:space="preserve">, and </w:t>
      </w:r>
      <w:r w:rsidR="000C2591">
        <w:t xml:space="preserve">is </w:t>
      </w:r>
      <w:r w:rsidR="00073CB3">
        <w:t xml:space="preserve">thus a </w:t>
      </w:r>
      <w:r w:rsidR="000C2591">
        <w:t xml:space="preserve">useful means to refer to a rock mass without distinguishing </w:t>
      </w:r>
      <w:r w:rsidR="00073CB3">
        <w:t>it</w:t>
      </w:r>
      <w:r w:rsidR="00B00983">
        <w:t xml:space="preserve"> as </w:t>
      </w:r>
      <w:r w:rsidR="000C2591">
        <w:t xml:space="preserve">object </w:t>
      </w:r>
      <w:r w:rsidR="00B00983">
        <w:t xml:space="preserve">or </w:t>
      </w:r>
      <w:r w:rsidR="000C2591">
        <w:t>material</w:t>
      </w:r>
      <w:r w:rsidR="0019768C">
        <w:t xml:space="preserve">. </w:t>
      </w:r>
    </w:p>
    <w:p w14:paraId="2DD53789" w14:textId="30797763" w:rsidR="00802140" w:rsidRDefault="005D5587" w:rsidP="00E87FAB">
      <w:r>
        <w:t xml:space="preserve">GSO </w:t>
      </w:r>
      <w:r w:rsidR="008C256C">
        <w:t xml:space="preserve">further </w:t>
      </w:r>
      <w:r>
        <w:t xml:space="preserve">delineates two types of rock objects: </w:t>
      </w:r>
      <w:r w:rsidRPr="008C256C">
        <w:rPr>
          <w:b/>
        </w:rPr>
        <w:t>Specific Rock Object</w:t>
      </w:r>
      <w:r>
        <w:t xml:space="preserve"> and </w:t>
      </w:r>
      <w:r w:rsidRPr="008C256C">
        <w:rPr>
          <w:b/>
        </w:rPr>
        <w:t>Geologic Unit</w:t>
      </w:r>
      <w:r>
        <w:t xml:space="preserve">. </w:t>
      </w:r>
      <w:r w:rsidR="008C256C">
        <w:t xml:space="preserve">A specific rock </w:t>
      </w:r>
      <w:r w:rsidR="00E87FAB">
        <w:t xml:space="preserve"> </w:t>
      </w:r>
      <w:r w:rsidR="008C256C">
        <w:t xml:space="preserve">object is a single self-connected </w:t>
      </w:r>
      <w:r w:rsidR="00FF4BD0">
        <w:t>entity</w:t>
      </w:r>
      <w:r w:rsidR="008C256C">
        <w:t xml:space="preserve"> constituted by a </w:t>
      </w:r>
      <w:r w:rsidR="00E87FAB">
        <w:t xml:space="preserve">(singe) </w:t>
      </w:r>
      <w:r w:rsidR="008C256C">
        <w:t>chunk of solid geological material</w:t>
      </w:r>
      <w:r w:rsidR="00E87FAB">
        <w:t xml:space="preserve">. It is not contextual, as it can be moved to another location and retain identity, </w:t>
      </w:r>
      <w:proofErr w:type="gramStart"/>
      <w:r w:rsidR="00E87FAB">
        <w:t>e.g.</w:t>
      </w:r>
      <w:proofErr w:type="gramEnd"/>
      <w:r w:rsidR="00E87FAB">
        <w:t xml:space="preserve"> a crystal, boulder, concretion, or </w:t>
      </w:r>
      <w:del w:id="182" w:author="Stephen Richard" w:date="2021-02-16T21:02:00Z">
        <w:r w:rsidR="00E87FAB" w:rsidDel="003C4EF7">
          <w:delText xml:space="preserve">fossil </w:delText>
        </w:r>
      </w:del>
      <w:r w:rsidR="00E87FAB">
        <w:t>material</w:t>
      </w:r>
      <w:ins w:id="183" w:author="Stephen Richard" w:date="2021-02-16T21:02:00Z">
        <w:r w:rsidR="003C4EF7" w:rsidRPr="003C4EF7">
          <w:t xml:space="preserve"> </w:t>
        </w:r>
        <w:r w:rsidR="003C4EF7">
          <w:t>fossil</w:t>
        </w:r>
      </w:ins>
      <w:ins w:id="184" w:author="Stephen Richard" w:date="2021-02-16T21:03:00Z">
        <w:r w:rsidR="003C4EF7">
          <w:t>.</w:t>
        </w:r>
      </w:ins>
      <w:del w:id="185" w:author="Stephen Richard" w:date="2021-02-16T21:03:00Z">
        <w:r w:rsidR="00E87FAB" w:rsidDel="003C4EF7">
          <w:delText>,</w:delText>
        </w:r>
      </w:del>
      <w:r w:rsidR="00E87FAB">
        <w:t xml:space="preserve"> </w:t>
      </w:r>
      <w:ins w:id="186" w:author="Stephen Richard" w:date="2021-02-16T21:03:00Z">
        <w:r w:rsidR="003C4EF7">
          <w:lastRenderedPageBreak/>
          <w:t xml:space="preserve">These </w:t>
        </w:r>
      </w:ins>
      <w:r w:rsidR="00E87FAB">
        <w:t>could all be relocated to Mars and remain the same entity. Conversely, a geologic unit is not a specific rock object,</w:t>
      </w:r>
      <w:ins w:id="187" w:author="Stephen Richard" w:date="2021-02-16T21:05:00Z">
        <w:r w:rsidR="003C4EF7">
          <w:t xml:space="preserve"> both </w:t>
        </w:r>
      </w:ins>
      <w:del w:id="188" w:author="Stephen Richard" w:date="2021-02-16T21:05:00Z">
        <w:r w:rsidR="00E87FAB" w:rsidDel="003C4EF7">
          <w:delText xml:space="preserve"> </w:delText>
        </w:r>
      </w:del>
      <w:r w:rsidR="00CE389C">
        <w:t>because</w:t>
      </w:r>
      <w:r w:rsidR="00E87FAB">
        <w:t xml:space="preserve"> it can </w:t>
      </w:r>
      <w:del w:id="189" w:author="Stephen Richard" w:date="2021-02-16T21:05:00Z">
        <w:r w:rsidR="00D957A2" w:rsidDel="003C4EF7">
          <w:delText xml:space="preserve">either </w:delText>
        </w:r>
      </w:del>
      <w:r w:rsidR="00E87FAB">
        <w:t xml:space="preserve">be fragmented into pieces </w:t>
      </w:r>
      <w:ins w:id="190" w:author="Stephen Richard" w:date="2021-02-16T21:05:00Z">
        <w:r w:rsidR="003C4EF7">
          <w:t xml:space="preserve">(e.g. by faulting) and maintain identity, and because </w:t>
        </w:r>
      </w:ins>
      <w:del w:id="191" w:author="Stephen Richard" w:date="2021-02-16T21:05:00Z">
        <w:r w:rsidR="00E87FAB" w:rsidDel="003C4EF7">
          <w:delText xml:space="preserve">(i.e. not self-connected, not constituted by a single chunk of matter) </w:delText>
        </w:r>
        <w:r w:rsidR="00CE389C" w:rsidDel="003C4EF7">
          <w:delText>or</w:delText>
        </w:r>
      </w:del>
      <w:r w:rsidR="00CE389C">
        <w:t xml:space="preserve"> it is </w:t>
      </w:r>
      <w:r w:rsidR="00E87FAB">
        <w:t xml:space="preserve">contextual </w:t>
      </w:r>
      <w:r w:rsidR="00CE389C">
        <w:t>and</w:t>
      </w:r>
      <w:r w:rsidR="00E87FAB">
        <w:t xml:space="preserve"> cannot be re</w:t>
      </w:r>
      <w:r w:rsidR="00CE389C">
        <w:t xml:space="preserve">located without losing identity. For example, </w:t>
      </w:r>
      <w:r w:rsidR="00E87FAB">
        <w:t xml:space="preserve">a formation </w:t>
      </w:r>
      <w:r w:rsidR="00CE389C">
        <w:t xml:space="preserve">might fragmented into pieces and furthermore </w:t>
      </w:r>
      <w:r w:rsidR="00E87FAB">
        <w:t>cannot be relocated to Mars and be the same formation, because its relations to surrounding rocks would differ</w:t>
      </w:r>
      <w:r w:rsidR="007E1BCA">
        <w:t xml:space="preserve"> and</w:t>
      </w:r>
      <w:r w:rsidR="00CE389C">
        <w:t xml:space="preserve"> its reliance on specific processes or events would differ. </w:t>
      </w:r>
    </w:p>
    <w:p w14:paraId="0E4E2878" w14:textId="4CCF65F5" w:rsidR="00CD6DFF" w:rsidRDefault="00CD6DFF" w:rsidP="00C17BF6">
      <w:r>
        <w:t>GSO Geology does not contain n</w:t>
      </w:r>
      <w:r w:rsidR="00334450">
        <w:t>onphysical geological endurants</w:t>
      </w:r>
      <w:r>
        <w:t>, but other modules do: e.g. the Geologic Role module specifies various roles such as rock sample, clast</w:t>
      </w:r>
      <w:r w:rsidR="001C7F44">
        <w:t>, inclusion, and protolith, and</w:t>
      </w:r>
      <w:r>
        <w:t xml:space="preserve"> the Geologic Quality module </w:t>
      </w:r>
      <w:r w:rsidR="001C7F44">
        <w:t>specifies qualities such as bedding thickness, various orientations (e.g. Azimuth, Dip, Plunge), and metamorphic grade. Other specialized modules also include pertinent roles and qualities, such as those directly relevant to folds or faults.</w:t>
      </w:r>
    </w:p>
    <w:p w14:paraId="731744B7" w14:textId="3D8407A7" w:rsidR="00F70752" w:rsidRDefault="00F70752" w:rsidP="00F70752">
      <w:pPr>
        <w:pStyle w:val="Heading2"/>
      </w:pPr>
      <w:bookmarkStart w:id="192" w:name="_Toc63342987"/>
      <w:r>
        <w:t>Geological Perdurants</w:t>
      </w:r>
      <w:bookmarkEnd w:id="192"/>
    </w:p>
    <w:p w14:paraId="312B66A6" w14:textId="548A4AB0" w:rsidR="00F70752" w:rsidRDefault="00F82314" w:rsidP="00C17BF6">
      <w:r>
        <w:rPr>
          <w:noProof/>
          <w:lang w:val="en-CA" w:eastAsia="en-CA"/>
        </w:rPr>
        <mc:AlternateContent>
          <mc:Choice Requires="wps">
            <w:drawing>
              <wp:anchor distT="0" distB="0" distL="114300" distR="114300" simplePos="0" relativeHeight="251761664" behindDoc="0" locked="0" layoutInCell="1" allowOverlap="1" wp14:anchorId="50E14CF7" wp14:editId="5A7923CA">
                <wp:simplePos x="0" y="0"/>
                <wp:positionH relativeFrom="margin">
                  <wp:posOffset>27305</wp:posOffset>
                </wp:positionH>
                <wp:positionV relativeFrom="paragraph">
                  <wp:posOffset>2172335</wp:posOffset>
                </wp:positionV>
                <wp:extent cx="2314575" cy="266700"/>
                <wp:effectExtent l="0" t="0" r="9525" b="0"/>
                <wp:wrapSquare wrapText="bothSides"/>
                <wp:docPr id="26" name="Text Box 26"/>
                <wp:cNvGraphicFramePr/>
                <a:graphic xmlns:a="http://schemas.openxmlformats.org/drawingml/2006/main">
                  <a:graphicData uri="http://schemas.microsoft.com/office/word/2010/wordprocessingShape">
                    <wps:wsp>
                      <wps:cNvSpPr txBox="1"/>
                      <wps:spPr>
                        <a:xfrm>
                          <a:off x="0" y="0"/>
                          <a:ext cx="2314575" cy="266700"/>
                        </a:xfrm>
                        <a:prstGeom prst="rect">
                          <a:avLst/>
                        </a:prstGeom>
                        <a:solidFill>
                          <a:prstClr val="white"/>
                        </a:solidFill>
                        <a:ln>
                          <a:noFill/>
                        </a:ln>
                      </wps:spPr>
                      <wps:txbx>
                        <w:txbxContent>
                          <w:p w14:paraId="0612E12E" w14:textId="7D2F3C1C" w:rsidR="00F82416" w:rsidRPr="00D00A7C" w:rsidRDefault="00F82416" w:rsidP="00F82314">
                            <w:pPr>
                              <w:pStyle w:val="Caption"/>
                              <w:rPr>
                                <w:noProof/>
                              </w:rPr>
                            </w:pPr>
                            <w:bookmarkStart w:id="193" w:name="_Ref63255993"/>
                            <w:bookmarkStart w:id="194" w:name="_Toc63256252"/>
                            <w:bookmarkStart w:id="195" w:name="_Toc63256567"/>
                            <w:r>
                              <w:t xml:space="preserve">Figure </w:t>
                            </w:r>
                            <w:fldSimple w:instr=" SEQ Figure \* ARABIC ">
                              <w:r w:rsidR="003C3917">
                                <w:rPr>
                                  <w:noProof/>
                                </w:rPr>
                                <w:t>8</w:t>
                              </w:r>
                            </w:fldSimple>
                            <w:r>
                              <w:t>: Geological perdurants</w:t>
                            </w:r>
                            <w:bookmarkEnd w:id="193"/>
                            <w:bookmarkEnd w:id="194"/>
                            <w:bookmarkEnd w:id="1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14CF7" id="Text Box 26" o:spid="_x0000_s1036" type="#_x0000_t202" style="position:absolute;left:0;text-align:left;margin-left:2.15pt;margin-top:171.05pt;width:182.25pt;height:21pt;z-index:251761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" stroked="f">
                <v:textbox style="mso-fit-shape-to-text:t" inset="0,0,0,0">
                  <w:txbxContent>
                    <w:p w14:paraId="0612E12E" w14:textId="7D2F3C1C" w:rsidR="00F82416" w:rsidRPr="00D00A7C" w:rsidRDefault="00F82416" w:rsidP="00F82314">
                      <w:pPr>
                        <w:pStyle w:val="Caption"/>
                        <w:rPr>
                          <w:noProof/>
                        </w:rPr>
                      </w:pPr>
                      <w:bookmarkStart w:id="196" w:name="_Ref63255993"/>
                      <w:bookmarkStart w:id="197" w:name="_Toc63256252"/>
                      <w:bookmarkStart w:id="198" w:name="_Toc63256567"/>
                      <w:r>
                        <w:t xml:space="preserve">Figure </w:t>
                      </w:r>
                      <w:fldSimple w:instr=" SEQ Figure \* ARABIC ">
                        <w:r w:rsidR="003C3917">
                          <w:rPr>
                            <w:noProof/>
                          </w:rPr>
                          <w:t>8</w:t>
                        </w:r>
                      </w:fldSimple>
                      <w:r>
                        <w:t>: Geological perdurants</w:t>
                      </w:r>
                      <w:bookmarkEnd w:id="196"/>
                      <w:bookmarkEnd w:id="197"/>
                      <w:bookmarkEnd w:id="198"/>
                    </w:p>
                  </w:txbxContent>
                </v:textbox>
                <w10:wrap type="square" anchorx="margin"/>
              </v:shape>
            </w:pict>
          </mc:Fallback>
        </mc:AlternateContent>
      </w:r>
      <w:r w:rsidR="00476017">
        <w:rPr>
          <w:noProof/>
          <w:lang w:val="en-CA" w:eastAsia="en-CA"/>
        </w:rPr>
        <w:drawing>
          <wp:anchor distT="0" distB="0" distL="114300" distR="114300" simplePos="0" relativeHeight="251743232" behindDoc="0" locked="0" layoutInCell="1" allowOverlap="1" wp14:anchorId="386E49E1" wp14:editId="1A038042">
            <wp:simplePos x="0" y="0"/>
            <wp:positionH relativeFrom="margin">
              <wp:align>left</wp:align>
            </wp:positionH>
            <wp:positionV relativeFrom="paragraph">
              <wp:posOffset>409575</wp:posOffset>
            </wp:positionV>
            <wp:extent cx="2324100" cy="1714500"/>
            <wp:effectExtent l="19050" t="19050" r="19050"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24100" cy="1714500"/>
                    </a:xfrm>
                    <a:prstGeom prst="rect">
                      <a:avLst/>
                    </a:prstGeom>
                    <a:ln>
                      <a:solidFill>
                        <a:schemeClr val="tx1"/>
                      </a:solidFill>
                    </a:ln>
                  </pic:spPr>
                </pic:pic>
              </a:graphicData>
            </a:graphic>
          </wp:anchor>
        </w:drawing>
      </w:r>
      <w:r w:rsidR="00476017">
        <w:rPr>
          <w:noProof/>
          <w:lang w:val="en-CA" w:eastAsia="en-CA"/>
        </w:rPr>
        <mc:AlternateContent>
          <mc:Choice Requires="wps">
            <w:drawing>
              <wp:anchor distT="0" distB="0" distL="114300" distR="114300" simplePos="0" relativeHeight="251742208" behindDoc="0" locked="0" layoutInCell="1" allowOverlap="1" wp14:anchorId="5C86484D" wp14:editId="3443BBE1">
                <wp:simplePos x="0" y="0"/>
                <wp:positionH relativeFrom="margin">
                  <wp:posOffset>-635</wp:posOffset>
                </wp:positionH>
                <wp:positionV relativeFrom="paragraph">
                  <wp:posOffset>2105025</wp:posOffset>
                </wp:positionV>
                <wp:extent cx="2314575" cy="2673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314575" cy="267335"/>
                        </a:xfrm>
                        <a:prstGeom prst="rect">
                          <a:avLst/>
                        </a:prstGeom>
                        <a:solidFill>
                          <a:schemeClr val="lt1"/>
                        </a:solidFill>
                        <a:ln w="6350">
                          <a:noFill/>
                        </a:ln>
                      </wps:spPr>
                      <wps:txbx>
                        <w:txbxContent>
                          <w:p w14:paraId="5DA82C79" w14:textId="34D4C379" w:rsidR="00F82416" w:rsidRPr="00C17BF6" w:rsidRDefault="00F82416"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86484D" id="Text Box 4" o:spid="_x0000_s1037" type="#_x0000_t202" style="position:absolute;left:0;text-align:left;margin-left:-.05pt;margin-top:165.75pt;width:182.25pt;height:21.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" fillcolor="white [3201]" stroked="f" strokeweight=".5pt">
                <v:textbox>
                  <w:txbxContent>
                    <w:p w14:paraId="5DA82C79" w14:textId="34D4C379" w:rsidR="00F82416" w:rsidRPr="00C17BF6" w:rsidRDefault="00F82416" w:rsidP="00F82314">
                      <w:pPr>
                        <w:pStyle w:val="Caption"/>
                        <w:jc w:val="both"/>
                      </w:pPr>
                    </w:p>
                  </w:txbxContent>
                </v:textbox>
                <w10:wrap type="square" anchorx="margin"/>
              </v:shape>
            </w:pict>
          </mc:Fallback>
        </mc:AlternateContent>
      </w:r>
      <w:r w:rsidR="00C90D97">
        <w:t>A g</w:t>
      </w:r>
      <w:r w:rsidR="00C5729A">
        <w:t>eological</w:t>
      </w:r>
      <w:r w:rsidR="00C90D97">
        <w:t xml:space="preserve"> perdurant is either a</w:t>
      </w:r>
      <w:r w:rsidR="00C5729A">
        <w:t xml:space="preserve"> </w:t>
      </w:r>
      <w:r w:rsidR="00C90D97" w:rsidRPr="00C17BF6">
        <w:rPr>
          <w:b/>
        </w:rPr>
        <w:t>G</w:t>
      </w:r>
      <w:r w:rsidR="00C5729A" w:rsidRPr="00C17BF6">
        <w:rPr>
          <w:b/>
        </w:rPr>
        <w:t xml:space="preserve">eologic </w:t>
      </w:r>
      <w:r w:rsidR="00C90D97" w:rsidRPr="00C17BF6">
        <w:rPr>
          <w:b/>
        </w:rPr>
        <w:t>Process</w:t>
      </w:r>
      <w:r w:rsidR="00D957A2">
        <w:t xml:space="preserve"> or</w:t>
      </w:r>
      <w:r w:rsidR="00C90D97">
        <w:t xml:space="preserve"> </w:t>
      </w:r>
      <w:r w:rsidR="00C90D97" w:rsidRPr="00C17BF6">
        <w:rPr>
          <w:b/>
        </w:rPr>
        <w:t>Geologic Event</w:t>
      </w:r>
      <w:r w:rsidR="002D0B70">
        <w:rPr>
          <w:b/>
        </w:rPr>
        <w:t xml:space="preserve"> </w:t>
      </w:r>
      <w:r w:rsidR="002D0B70" w:rsidRPr="002D0B70">
        <w:t>(</w:t>
      </w:r>
      <w:r w:rsidR="002B1434">
        <w:fldChar w:fldCharType="begin"/>
      </w:r>
      <w:r w:rsidR="002B1434">
        <w:instrText xml:space="preserve"> REF _Ref63255993 \h </w:instrText>
      </w:r>
      <w:r w:rsidR="002B1434">
        <w:fldChar w:fldCharType="separate"/>
      </w:r>
      <w:r w:rsidR="002B1434">
        <w:t xml:space="preserve">Figure </w:t>
      </w:r>
      <w:r w:rsidR="002B1434">
        <w:rPr>
          <w:noProof/>
        </w:rPr>
        <w:t>8</w:t>
      </w:r>
      <w:r w:rsidR="002B1434">
        <w:fldChar w:fldCharType="end"/>
      </w:r>
      <w:r w:rsidR="002D0B70" w:rsidRPr="002D0B70">
        <w:t>)</w:t>
      </w:r>
      <w:r w:rsidR="00C90D97" w:rsidRPr="002D0B70">
        <w:t>.</w:t>
      </w:r>
      <w:r w:rsidR="00C90D97">
        <w:t xml:space="preserve"> Geologic events are not </w:t>
      </w:r>
      <w:r w:rsidR="0009272F">
        <w:t xml:space="preserve">further </w:t>
      </w:r>
      <w:r w:rsidR="00C90D97">
        <w:t xml:space="preserve">delineated in GSO, but geological processes are differentiated by their effect on a rock body’s material </w:t>
      </w:r>
      <w:r w:rsidR="00605177">
        <w:t xml:space="preserve">  </w:t>
      </w:r>
      <w:r w:rsidR="003A3553">
        <w:t xml:space="preserve">(after Perrin </w:t>
      </w:r>
      <w:r w:rsidR="003A3553" w:rsidRPr="003A3553">
        <w:rPr>
          <w:i/>
        </w:rPr>
        <w:t>et al.</w:t>
      </w:r>
      <w:r w:rsidR="003361BA">
        <w:t xml:space="preserve"> 20</w:t>
      </w:r>
      <w:r w:rsidR="003A3553">
        <w:t>05</w:t>
      </w:r>
      <w:r w:rsidR="00C90D97">
        <w:t xml:space="preserve">): </w:t>
      </w:r>
      <w:proofErr w:type="gramStart"/>
      <w:r w:rsidR="00C90D97">
        <w:t>a</w:t>
      </w:r>
      <w:proofErr w:type="gramEnd"/>
      <w:r w:rsidR="00C90D97">
        <w:t xml:space="preserve"> </w:t>
      </w:r>
      <w:r w:rsidR="00C90D97" w:rsidRPr="00C17BF6">
        <w:rPr>
          <w:b/>
        </w:rPr>
        <w:t>Subtractive Process</w:t>
      </w:r>
      <w:r w:rsidR="00C90D97">
        <w:t xml:space="preserve"> removes material (e.g. erosion), an </w:t>
      </w:r>
      <w:r w:rsidR="00C90D97" w:rsidRPr="00C17BF6">
        <w:rPr>
          <w:b/>
        </w:rPr>
        <w:t>Additive Process</w:t>
      </w:r>
      <w:r w:rsidR="00C90D97">
        <w:t xml:space="preserve"> adds material (sedimentation), a </w:t>
      </w:r>
      <w:r w:rsidR="00C90D97" w:rsidRPr="00C17BF6">
        <w:rPr>
          <w:b/>
        </w:rPr>
        <w:t>Deformation Process</w:t>
      </w:r>
      <w:r w:rsidR="00C90D97">
        <w:t xml:space="preserve"> deforms </w:t>
      </w:r>
      <w:r w:rsidR="00874139">
        <w:t>and/</w:t>
      </w:r>
      <w:r w:rsidR="007734E2">
        <w:t xml:space="preserve">or shifts </w:t>
      </w:r>
      <w:r w:rsidR="00C90D97">
        <w:t xml:space="preserve">the material (e.g. ductile deformation or faulting), and a </w:t>
      </w:r>
      <w:r w:rsidR="00C90D97" w:rsidRPr="00C17BF6">
        <w:rPr>
          <w:b/>
        </w:rPr>
        <w:t>Transformation Process</w:t>
      </w:r>
      <w:r w:rsidR="00C90D97">
        <w:t xml:space="preserve"> alters the material to another material (e.g. metamorphism). </w:t>
      </w:r>
      <w:r w:rsidR="00EE4291">
        <w:t xml:space="preserve">As with their </w:t>
      </w:r>
      <w:r w:rsidR="00874139">
        <w:t>generic</w:t>
      </w:r>
      <w:r w:rsidR="00EE4291">
        <w:t xml:space="preserve"> counterparts, geologic events are constituted by geologic processes, e.g. the earthquake by the ground shaking, the depositional even</w:t>
      </w:r>
      <w:r w:rsidR="0088509A">
        <w:t xml:space="preserve">t by the depositional process. </w:t>
      </w:r>
      <w:r w:rsidR="00A17C8B">
        <w:t>Geologic time regions are also perdurants, but indirectly via being feature</w:t>
      </w:r>
      <w:r w:rsidR="002D0B70">
        <w:t>s; they</w:t>
      </w:r>
      <w:r w:rsidR="00A17C8B">
        <w:t xml:space="preserve"> are discussed below in the Geological Features section.</w:t>
      </w:r>
    </w:p>
    <w:p w14:paraId="4F5C8D7E" w14:textId="51510A1D" w:rsidR="00476017" w:rsidRDefault="00476017" w:rsidP="00C17BF6"/>
    <w:p w14:paraId="71A3C5BA" w14:textId="77777777" w:rsidR="00476017" w:rsidRDefault="00476017" w:rsidP="00476017">
      <w:pPr>
        <w:pStyle w:val="Heading2"/>
      </w:pPr>
      <w:bookmarkStart w:id="199" w:name="_Toc63342988"/>
      <w:r w:rsidRPr="00AB2806">
        <w:t>Geological</w:t>
      </w:r>
      <w:r>
        <w:t xml:space="preserve"> Features</w:t>
      </w:r>
      <w:bookmarkEnd w:id="199"/>
    </w:p>
    <w:p w14:paraId="68B9280D" w14:textId="6794FAAA" w:rsidR="00476017" w:rsidRDefault="00476017" w:rsidP="00C17BF6">
      <w:r>
        <w:t>Geological features include geological structures</w:t>
      </w:r>
      <w:ins w:id="200" w:author="Stephen Richard" w:date="2021-02-17T12:49:00Z">
        <w:r w:rsidR="00D06F0E">
          <w:t xml:space="preserve">, </w:t>
        </w:r>
      </w:ins>
      <w:del w:id="201" w:author="Stephen Richard" w:date="2021-02-17T12:49:00Z">
        <w:r w:rsidDel="00D06F0E">
          <w:delText xml:space="preserve"> as well as </w:delText>
        </w:r>
      </w:del>
      <w:del w:id="202" w:author="Stephen Richard" w:date="2021-02-17T06:56:00Z">
        <w:r w:rsidDel="001264BB">
          <w:delText xml:space="preserve">other features such as </w:delText>
        </w:r>
      </w:del>
      <w:r>
        <w:t>physical rock boundaries (</w:t>
      </w:r>
      <w:proofErr w:type="gramStart"/>
      <w:r>
        <w:t>e.g.</w:t>
      </w:r>
      <w:proofErr w:type="gramEnd"/>
      <w:r>
        <w:t xml:space="preserve"> the top or bottom part of a geological unit), physical voids (e.g. </w:t>
      </w:r>
      <w:proofErr w:type="spellStart"/>
      <w:r>
        <w:t>porespace</w:t>
      </w:r>
      <w:proofErr w:type="spellEnd"/>
      <w:r>
        <w:t xml:space="preserve"> or a drill hole), geological time regions (e.g. Jurassic Period) and their temporal boundaries (e.g. end of the Jurassic Period). </w:t>
      </w:r>
      <w:del w:id="203" w:author="Stephen Richard" w:date="2021-02-17T07:11:00Z">
        <w:r w:rsidDel="00632896">
          <w:delText>Geological structures are thus a limited sub</w:delText>
        </w:r>
      </w:del>
      <w:del w:id="204" w:author="Stephen Richard" w:date="2021-02-17T06:57:00Z">
        <w:r w:rsidDel="001264BB">
          <w:delText>-selection</w:delText>
        </w:r>
      </w:del>
      <w:del w:id="205" w:author="Stephen Richard" w:date="2021-02-17T07:11:00Z">
        <w:r w:rsidDel="00632896">
          <w:delText xml:space="preserve"> of the things that are geological features</w:delText>
        </w:r>
        <w:r w:rsidR="00933C78" w:rsidDel="00632896">
          <w:delText>.</w:delText>
        </w:r>
      </w:del>
      <w:moveToRangeStart w:id="206" w:author="Stephen Richard" w:date="2021-02-17T07:10:00Z" w:name="move64438249"/>
      <w:moveTo w:id="207" w:author="Stephen Richard" w:date="2021-02-17T07:10:00Z">
        <w:del w:id="208" w:author="Stephen Richard" w:date="2021-02-17T07:10:00Z">
          <w:r w:rsidR="00632896" w:rsidDel="00632896">
            <w:delText>However, a</w:delText>
          </w:r>
        </w:del>
      </w:moveTo>
      <w:ins w:id="209" w:author="Stephen Richard" w:date="2021-02-17T07:10:00Z">
        <w:r w:rsidR="00632896">
          <w:t>A</w:t>
        </w:r>
      </w:ins>
      <w:moveTo w:id="210" w:author="Stephen Richard" w:date="2021-02-17T07:10:00Z">
        <w:r w:rsidR="00632896">
          <w:t xml:space="preserve">s shown in </w:t>
        </w:r>
        <w:r w:rsidR="00632896">
          <w:fldChar w:fldCharType="begin"/>
        </w:r>
        <w:r w:rsidR="00632896">
          <w:instrText xml:space="preserve"> REF _Ref63256076 \h </w:instrText>
        </w:r>
      </w:moveTo>
      <w:moveTo w:id="211" w:author="Stephen Richard" w:date="2021-02-17T07:10:00Z">
        <w:r w:rsidR="00632896">
          <w:fldChar w:fldCharType="separate"/>
        </w:r>
        <w:r w:rsidR="00632896">
          <w:t xml:space="preserve">Figure </w:t>
        </w:r>
        <w:r w:rsidR="00632896">
          <w:rPr>
            <w:noProof/>
          </w:rPr>
          <w:t>9</w:t>
        </w:r>
        <w:r w:rsidR="00632896">
          <w:fldChar w:fldCharType="end"/>
        </w:r>
        <w:r w:rsidR="00632896">
          <w:t xml:space="preserve">, the geological layer </w:t>
        </w:r>
      </w:moveTo>
      <w:ins w:id="212" w:author="Stephen Richard" w:date="2021-02-17T12:55:00Z">
        <w:r w:rsidR="00D06F0E">
          <w:t xml:space="preserve">in the ontology </w:t>
        </w:r>
      </w:ins>
      <w:moveTo w:id="213" w:author="Stephen Richard" w:date="2021-02-17T07:10:00Z">
        <w:r w:rsidR="00632896">
          <w:t>(</w:t>
        </w:r>
        <w:proofErr w:type="spellStart"/>
        <w:r w:rsidR="00632896">
          <w:t>Geology.ttl</w:t>
        </w:r>
        <w:proofErr w:type="spellEnd"/>
        <w:r w:rsidR="00632896">
          <w:t xml:space="preserve">) contains only </w:t>
        </w:r>
        <w:r w:rsidR="00632896" w:rsidRPr="009227B1">
          <w:rPr>
            <w:b/>
          </w:rPr>
          <w:t>Geologic Structure</w:t>
        </w:r>
      </w:moveTo>
      <w:ins w:id="214" w:author="Stephen Richard" w:date="2021-02-17T12:49:00Z">
        <w:r w:rsidR="00D06F0E">
          <w:rPr>
            <w:b/>
          </w:rPr>
          <w:t xml:space="preserve">, </w:t>
        </w:r>
        <w:proofErr w:type="spellStart"/>
        <w:r w:rsidR="00D06F0E">
          <w:rPr>
            <w:b/>
          </w:rPr>
          <w:t>Rock</w:t>
        </w:r>
      </w:ins>
      <w:ins w:id="215" w:author="Stephen Richard" w:date="2021-02-17T12:50:00Z">
        <w:r w:rsidR="00D06F0E">
          <w:rPr>
            <w:b/>
          </w:rPr>
          <w:t>_Body_Boundary</w:t>
        </w:r>
        <w:proofErr w:type="spellEnd"/>
        <w:r w:rsidR="00D06F0E">
          <w:rPr>
            <w:b/>
          </w:rPr>
          <w:t>,</w:t>
        </w:r>
      </w:ins>
      <w:moveTo w:id="216" w:author="Stephen Richard" w:date="2021-02-17T07:10:00Z">
        <w:r w:rsidR="00632896">
          <w:t xml:space="preserve"> and core temporal features, with the remaining features found in modules such as </w:t>
        </w:r>
        <w:proofErr w:type="spellStart"/>
        <w:r w:rsidR="00632896">
          <w:t>Geologic_Feature.ttl</w:t>
        </w:r>
        <w:proofErr w:type="spellEnd"/>
        <w:r w:rsidR="00632896">
          <w:t xml:space="preserve"> or </w:t>
        </w:r>
        <w:proofErr w:type="spellStart"/>
        <w:r w:rsidR="00632896">
          <w:t>Geologic_Structure.ttl</w:t>
        </w:r>
        <w:proofErr w:type="spellEnd"/>
        <w:r w:rsidR="00632896">
          <w:t xml:space="preserve">. Geological features are primarily either material, immaterial, </w:t>
        </w:r>
        <w:del w:id="217" w:author="Stephen Richard" w:date="2021-02-17T12:56:00Z">
          <w:r w:rsidR="00632896" w:rsidDel="00D06F0E">
            <w:delText>inherent</w:delText>
          </w:r>
        </w:del>
        <w:ins w:id="218" w:author="Stephen Richard" w:date="2021-02-17T12:56:00Z">
          <w:r w:rsidR="00D06F0E">
            <w:t>inherent,</w:t>
          </w:r>
        </w:ins>
        <w:r w:rsidR="00632896">
          <w:t xml:space="preserve"> or temporal.</w:t>
        </w:r>
      </w:moveTo>
      <w:moveToRangeEnd w:id="206"/>
    </w:p>
    <w:p w14:paraId="79C3D330" w14:textId="567B654B" w:rsidR="00933C78" w:rsidRDefault="00632896" w:rsidP="00933C78">
      <w:ins w:id="219" w:author="Stephen Richard" w:date="2021-02-17T07:11:00Z">
        <w:r>
          <w:t xml:space="preserve">Geological structures are a subset of the things that are geological features. </w:t>
        </w:r>
      </w:ins>
      <w:r w:rsidR="00933C78">
        <w:t>A geological structure is a derivative entity that depends on at least one rock body as host or part, as well as on some other things, with the rock body and those other things related in a specific way</w:t>
      </w:r>
      <w:bookmarkStart w:id="220" w:name="_Hlk64542017"/>
      <w:r w:rsidR="00933C78">
        <w:t xml:space="preserve">. For example, a contact is a spatial region located where rock bodies touch: the contact is hosted by the rock bodies, has a low-dimensional spatial region (surface, line, point) as </w:t>
      </w:r>
      <w:commentRangeStart w:id="221"/>
      <w:r w:rsidR="00933C78" w:rsidRPr="00632896">
        <w:t>essential</w:t>
      </w:r>
      <w:ins w:id="222" w:author="Stephen Richard" w:date="2021-02-18T16:14:00Z">
        <w:r w:rsidR="002C79A6">
          <w:t xml:space="preserve"> </w:t>
        </w:r>
      </w:ins>
      <w:del w:id="223" w:author="Stephen Richard" w:date="2021-02-18T16:14:00Z">
        <w:r w:rsidR="00933C78" w:rsidRPr="00632896" w:rsidDel="002C79A6">
          <w:rPr>
            <w:strike/>
            <w:rPrChange w:id="224" w:author="Stephen Richard" w:date="2021-02-17T07:08:00Z">
              <w:rPr/>
            </w:rPrChange>
          </w:rPr>
          <w:delText xml:space="preserve"> temporal</w:delText>
        </w:r>
        <w:r w:rsidR="00933C78" w:rsidDel="002C79A6">
          <w:delText xml:space="preserve"> </w:delText>
        </w:r>
        <w:commentRangeEnd w:id="221"/>
        <w:r w:rsidDel="002C79A6">
          <w:rPr>
            <w:rStyle w:val="CommentReference"/>
          </w:rPr>
          <w:commentReference w:id="221"/>
        </w:r>
      </w:del>
      <w:r w:rsidR="00933C78">
        <w:t xml:space="preserve">part, and emerges from the </w:t>
      </w:r>
      <w:del w:id="225" w:author="Stephen Richard" w:date="2021-02-18T16:14:00Z">
        <w:r w:rsidR="00933C78" w:rsidRPr="00632896" w:rsidDel="002C79A6">
          <w:rPr>
            <w:strike/>
            <w:rPrChange w:id="226" w:author="Stephen Richard" w:date="2021-02-17T07:08:00Z">
              <w:rPr/>
            </w:rPrChange>
          </w:rPr>
          <w:delText>complex</w:delText>
        </w:r>
        <w:r w:rsidR="00933C78" w:rsidDel="002C79A6">
          <w:delText xml:space="preserve"> </w:delText>
        </w:r>
      </w:del>
      <w:r w:rsidR="00933C78">
        <w:t xml:space="preserve">relation </w:t>
      </w:r>
      <w:del w:id="227" w:author="Stephen Richard" w:date="2021-02-17T07:09:00Z">
        <w:r w:rsidR="00933C78" w:rsidDel="00632896">
          <w:delText xml:space="preserve">involving </w:delText>
        </w:r>
      </w:del>
      <w:ins w:id="228" w:author="Stephen Richard" w:date="2021-02-17T07:09:00Z">
        <w:r>
          <w:t xml:space="preserve">in which </w:t>
        </w:r>
      </w:ins>
      <w:r w:rsidR="00933C78">
        <w:t>the rock body boundaries touch</w:t>
      </w:r>
      <w:del w:id="229" w:author="Stephen Richard" w:date="2021-02-17T07:09:00Z">
        <w:r w:rsidR="00933C78" w:rsidDel="00632896">
          <w:delText xml:space="preserve">ing </w:delText>
        </w:r>
      </w:del>
      <w:ins w:id="230" w:author="Stephen Richard" w:date="2021-02-17T07:09:00Z">
        <w:r>
          <w:t xml:space="preserve"> </w:t>
        </w:r>
      </w:ins>
      <w:r w:rsidR="00933C78">
        <w:t xml:space="preserve">and </w:t>
      </w:r>
      <w:del w:id="231" w:author="Stephen Richard" w:date="2021-02-17T07:09:00Z">
        <w:r w:rsidR="00933C78" w:rsidDel="00632896">
          <w:delText xml:space="preserve">being </w:delText>
        </w:r>
      </w:del>
      <w:ins w:id="232" w:author="Stephen Richard" w:date="2021-02-17T07:09:00Z">
        <w:r>
          <w:t xml:space="preserve">are </w:t>
        </w:r>
      </w:ins>
      <w:r w:rsidR="00933C78">
        <w:t xml:space="preserve">coincident with </w:t>
      </w:r>
      <w:del w:id="233" w:author="Stephen Richard" w:date="2021-02-17T12:58:00Z">
        <w:r w:rsidR="00933C78" w:rsidDel="009479DD">
          <w:delText xml:space="preserve">the </w:delText>
        </w:r>
      </w:del>
      <w:ins w:id="234" w:author="Stephen Richard" w:date="2021-02-17T12:58:00Z">
        <w:r w:rsidR="009479DD">
          <w:t xml:space="preserve">that </w:t>
        </w:r>
      </w:ins>
      <w:r w:rsidR="00933C78">
        <w:t>spatial region</w:t>
      </w:r>
      <w:bookmarkEnd w:id="220"/>
      <w:r w:rsidR="00933C78">
        <w:t xml:space="preserve">. </w:t>
      </w:r>
      <w:r w:rsidR="00F02194">
        <w:fldChar w:fldCharType="begin"/>
      </w:r>
      <w:r w:rsidR="00F02194">
        <w:instrText xml:space="preserve"> REF _Ref63255405 \h </w:instrText>
      </w:r>
      <w:r w:rsidR="00F02194">
        <w:fldChar w:fldCharType="separate"/>
      </w:r>
      <w:r w:rsidR="00F02194">
        <w:t xml:space="preserve">Table </w:t>
      </w:r>
      <w:r w:rsidR="00F02194">
        <w:rPr>
          <w:noProof/>
        </w:rPr>
        <w:t>1</w:t>
      </w:r>
      <w:r w:rsidR="00F02194">
        <w:fldChar w:fldCharType="end"/>
      </w:r>
      <w:r w:rsidR="00F02194">
        <w:t xml:space="preserve"> </w:t>
      </w:r>
      <w:r w:rsidR="00933C78">
        <w:t xml:space="preserve">sketches a GSO description of several geological features, including some representative geological structures. </w:t>
      </w:r>
      <w:moveFromRangeStart w:id="235" w:author="Stephen Richard" w:date="2021-02-17T07:10:00Z" w:name="move64438249"/>
      <w:moveFrom w:id="236" w:author="Stephen Richard" w:date="2021-02-17T07:10:00Z">
        <w:r w:rsidR="00933C78" w:rsidDel="00632896">
          <w:t xml:space="preserve">However, as shown in </w:t>
        </w:r>
        <w:r w:rsidR="002B1434" w:rsidDel="00632896">
          <w:fldChar w:fldCharType="begin"/>
        </w:r>
        <w:r w:rsidR="002B1434" w:rsidDel="00632896">
          <w:instrText xml:space="preserve"> REF _Ref63256076 \h </w:instrText>
        </w:r>
      </w:moveFrom>
      <w:del w:id="237" w:author="Stephen Richard" w:date="2021-02-17T07:10:00Z"/>
      <w:moveFrom w:id="238" w:author="Stephen Richard" w:date="2021-02-17T07:10:00Z">
        <w:r w:rsidR="002B1434" w:rsidDel="00632896">
          <w:fldChar w:fldCharType="separate"/>
        </w:r>
        <w:r w:rsidR="002B1434" w:rsidDel="00632896">
          <w:t xml:space="preserve">Figure </w:t>
        </w:r>
        <w:r w:rsidR="002B1434" w:rsidDel="00632896">
          <w:rPr>
            <w:noProof/>
          </w:rPr>
          <w:t>9</w:t>
        </w:r>
        <w:r w:rsidR="002B1434" w:rsidDel="00632896">
          <w:fldChar w:fldCharType="end"/>
        </w:r>
        <w:r w:rsidR="00933C78" w:rsidDel="00632896">
          <w:t xml:space="preserve">, the geological layer (Geology.ttl) contains only </w:t>
        </w:r>
        <w:r w:rsidR="00933C78" w:rsidRPr="009227B1" w:rsidDel="00632896">
          <w:rPr>
            <w:b/>
          </w:rPr>
          <w:t>Geologic Structure</w:t>
        </w:r>
        <w:r w:rsidR="00933C78" w:rsidDel="00632896">
          <w:t xml:space="preserve"> and core temporal features, with the remaining features found in modules such as Geologic_Feature.ttl or Geologic_Structure.ttl. Geological features are primarily either material, immaterial, inherent or temporal.</w:t>
        </w:r>
      </w:moveFrom>
      <w:moveFromRangeEnd w:id="235"/>
    </w:p>
    <w:p w14:paraId="67427E14" w14:textId="185E306F" w:rsidR="00933C78" w:rsidRDefault="00D15E0A" w:rsidP="00933C78">
      <w:r>
        <w:rPr>
          <w:noProof/>
          <w:lang w:val="en-CA" w:eastAsia="en-CA"/>
        </w:rPr>
        <w:lastRenderedPageBreak/>
        <w:drawing>
          <wp:anchor distT="0" distB="0" distL="114300" distR="114300" simplePos="0" relativeHeight="251739136" behindDoc="0" locked="0" layoutInCell="1" allowOverlap="1" wp14:anchorId="6CA1D2DB" wp14:editId="0B2F539D">
            <wp:simplePos x="0" y="0"/>
            <wp:positionH relativeFrom="margin">
              <wp:posOffset>9525</wp:posOffset>
            </wp:positionH>
            <wp:positionV relativeFrom="paragraph">
              <wp:posOffset>44450</wp:posOffset>
            </wp:positionV>
            <wp:extent cx="3124200" cy="4457700"/>
            <wp:effectExtent l="19050" t="19050" r="19050"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124200" cy="4457700"/>
                    </a:xfrm>
                    <a:prstGeom prst="rect">
                      <a:avLst/>
                    </a:prstGeom>
                    <a:ln>
                      <a:solidFill>
                        <a:schemeClr val="tx1"/>
                      </a:solidFill>
                    </a:ln>
                  </pic:spPr>
                </pic:pic>
              </a:graphicData>
            </a:graphic>
          </wp:anchor>
        </w:drawing>
      </w:r>
      <w:r w:rsidR="00933C78">
        <w:t>Material features derive from physical parts made of matter</w:t>
      </w:r>
      <w:ins w:id="239" w:author="Stephen Richard" w:date="2021-02-17T07:17:00Z">
        <w:r w:rsidR="00632896">
          <w:t>. Examples include</w:t>
        </w:r>
      </w:ins>
      <w:del w:id="240" w:author="Stephen Richard" w:date="2021-02-17T07:17:00Z">
        <w:r w:rsidR="00933C78" w:rsidDel="00632896">
          <w:delText>, such</w:delText>
        </w:r>
      </w:del>
      <w:r w:rsidR="00933C78">
        <w:t xml:space="preserve"> </w:t>
      </w:r>
      <w:del w:id="241" w:author="Stephen Richard" w:date="2021-02-17T12:58:00Z">
        <w:r w:rsidR="00933C78" w:rsidDel="009479DD">
          <w:delText xml:space="preserve">as </w:delText>
        </w:r>
      </w:del>
      <w:r w:rsidR="00933C78">
        <w:t xml:space="preserve">a fault zone derived from the rock body between or beside faults, or a </w:t>
      </w:r>
      <w:r w:rsidR="00632896" w:rsidRPr="00632896">
        <w:rPr>
          <w:bCs/>
        </w:rPr>
        <w:t>rock body boundary</w:t>
      </w:r>
      <w:ins w:id="242" w:author="Stephen Richard" w:date="2021-02-17T12:59:00Z">
        <w:r w:rsidR="009479DD">
          <w:t xml:space="preserve"> at</w:t>
        </w:r>
      </w:ins>
      <w:ins w:id="243" w:author="Stephen Richard" w:date="2021-02-17T07:17:00Z">
        <w:r w:rsidR="00632896">
          <w:t xml:space="preserve"> </w:t>
        </w:r>
      </w:ins>
      <w:del w:id="244" w:author="Stephen Richard" w:date="2021-02-17T07:17:00Z">
        <w:r w:rsidR="00632896" w:rsidDel="00632896">
          <w:delText xml:space="preserve"> </w:delText>
        </w:r>
        <w:r w:rsidR="00933C78" w:rsidDel="00632896">
          <w:delText xml:space="preserve">such as </w:delText>
        </w:r>
      </w:del>
      <w:r w:rsidR="00933C78">
        <w:t>the top of a rock body derived from its uppermost material portion.</w:t>
      </w:r>
      <w:r w:rsidR="00933C78" w:rsidRPr="00CA3BA6">
        <w:t xml:space="preserve"> </w:t>
      </w:r>
      <w:r w:rsidR="00933C78">
        <w:t xml:space="preserve">Immaterial features derive from physical parts that are not made of matter, so from spatial regions: </w:t>
      </w:r>
      <w:proofErr w:type="gramStart"/>
      <w:r w:rsidR="00933C78">
        <w:t>e.g.</w:t>
      </w:r>
      <w:proofErr w:type="gramEnd"/>
      <w:r w:rsidR="00933C78">
        <w:t xml:space="preserve"> a contact or fault derived from the surface between rock bodies, </w:t>
      </w:r>
      <w:del w:id="245" w:author="Stephen Richard" w:date="2021-02-17T12:59:00Z">
        <w:r w:rsidR="00933C78" w:rsidDel="009479DD">
          <w:delText>porespace</w:delText>
        </w:r>
      </w:del>
      <w:ins w:id="246" w:author="Stephen Richard" w:date="2021-02-17T12:59:00Z">
        <w:r w:rsidR="009479DD">
          <w:t>pore space</w:t>
        </w:r>
      </w:ins>
      <w:r w:rsidR="00933C78">
        <w:t xml:space="preserve"> derived from the microscopic spaces between constituents within a rock body, or a drill hole derived from a macroscopic</w:t>
      </w:r>
      <w:ins w:id="247" w:author="Stephen Richard" w:date="2021-02-17T13:00:00Z">
        <w:r w:rsidR="009479DD">
          <w:t>, cylindrical</w:t>
        </w:r>
      </w:ins>
      <w:r w:rsidR="00933C78">
        <w:t xml:space="preserve"> space </w:t>
      </w:r>
      <w:del w:id="248" w:author="Stephen Richard" w:date="2021-02-17T07:18:00Z">
        <w:r w:rsidR="00933C78" w:rsidDel="00D64C38">
          <w:delText xml:space="preserve">intruding </w:delText>
        </w:r>
      </w:del>
      <w:ins w:id="249" w:author="Stephen Richard" w:date="2021-02-17T07:18:00Z">
        <w:r w:rsidR="00D64C38">
          <w:t xml:space="preserve">penetrating </w:t>
        </w:r>
      </w:ins>
      <w:r w:rsidR="00933C78">
        <w:t>a rock body from its exterior.</w:t>
      </w:r>
    </w:p>
    <w:p w14:paraId="32E2D8DB" w14:textId="2A515B61" w:rsidR="00933C78" w:rsidRDefault="00933C78" w:rsidP="00933C78">
      <w:r>
        <w:t>In contrast, inherent features derive from nonphysical parts, which are neither material nor spatial. The most prominent types of inherent features are derived from qualities or relators (</w:t>
      </w:r>
      <w:proofErr w:type="gramStart"/>
      <w:r>
        <w:t>i.e.</w:t>
      </w:r>
      <w:proofErr w:type="gramEnd"/>
      <w:r>
        <w:t xml:space="preserve"> patterns). An example of a quality-based geologic feature is a fold, which is derived from the value of the shape quality carried by a host rock body. The shape value is a</w:t>
      </w:r>
      <w:ins w:id="250" w:author="Stephen Richard" w:date="2021-02-18T16:15:00Z">
        <w:r w:rsidR="002C79A6">
          <w:t xml:space="preserve">n </w:t>
        </w:r>
      </w:ins>
      <w:del w:id="251" w:author="Stephen Richard" w:date="2021-02-18T16:14:00Z">
        <w:r w:rsidDel="002C79A6">
          <w:delText xml:space="preserve"> </w:delText>
        </w:r>
        <w:commentRangeStart w:id="252"/>
        <w:r w:rsidDel="002C79A6">
          <w:delText xml:space="preserve">temporal </w:delText>
        </w:r>
      </w:del>
      <w:commentRangeEnd w:id="252"/>
      <w:r w:rsidR="009479DD">
        <w:rPr>
          <w:rStyle w:val="CommentReference"/>
        </w:rPr>
        <w:commentReference w:id="252"/>
      </w:r>
      <w:r>
        <w:t xml:space="preserve">essential </w:t>
      </w:r>
      <w:proofErr w:type="gramStart"/>
      <w:r>
        <w:t>part</w:t>
      </w:r>
      <w:ins w:id="253" w:author="Stephen Richard" w:date="2021-02-18T16:15:00Z">
        <w:r w:rsidR="002C79A6">
          <w:t>, but</w:t>
        </w:r>
        <w:proofErr w:type="gramEnd"/>
        <w:r w:rsidR="002C79A6">
          <w:t xml:space="preserve"> can change over time</w:t>
        </w:r>
      </w:ins>
      <w:del w:id="254" w:author="Stephen Richard" w:date="2021-02-18T16:15:00Z">
        <w:r w:rsidDel="002C79A6">
          <w:delText>,</w:delText>
        </w:r>
      </w:del>
      <w:r>
        <w:t xml:space="preserve"> in that as the fold stretches or contracts in time, each stretched or contracted shape value will be the fold at that time. </w:t>
      </w:r>
    </w:p>
    <w:p w14:paraId="04DA90CA" w14:textId="11AE9E4E" w:rsidR="00933C78" w:rsidRDefault="008632FE" w:rsidP="00933C78">
      <w:r>
        <w:rPr>
          <w:noProof/>
          <w:lang w:val="en-CA" w:eastAsia="en-CA"/>
        </w:rPr>
        <mc:AlternateContent>
          <mc:Choice Requires="wps">
            <w:drawing>
              <wp:anchor distT="0" distB="0" distL="114300" distR="114300" simplePos="0" relativeHeight="251763712" behindDoc="0" locked="0" layoutInCell="1" allowOverlap="1" wp14:anchorId="72FBCB75" wp14:editId="5D9B513A">
                <wp:simplePos x="0" y="0"/>
                <wp:positionH relativeFrom="margin">
                  <wp:align>left</wp:align>
                </wp:positionH>
                <wp:positionV relativeFrom="paragraph">
                  <wp:posOffset>326390</wp:posOffset>
                </wp:positionV>
                <wp:extent cx="3152775" cy="635"/>
                <wp:effectExtent l="0" t="0" r="9525" b="0"/>
                <wp:wrapSquare wrapText="bothSides"/>
                <wp:docPr id="28" name="Text Box 28"/>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2F098745" w14:textId="4AE3FB4D" w:rsidR="00F82416" w:rsidRPr="003A30A8" w:rsidRDefault="00F82416" w:rsidP="008632FE">
                            <w:pPr>
                              <w:pStyle w:val="Caption"/>
                              <w:rPr>
                                <w:noProof/>
                              </w:rPr>
                            </w:pPr>
                            <w:bookmarkStart w:id="255" w:name="_Ref63256076"/>
                            <w:bookmarkStart w:id="256" w:name="_Toc63256253"/>
                            <w:bookmarkStart w:id="257" w:name="_Toc63256568"/>
                            <w:r>
                              <w:t xml:space="preserve">Figure </w:t>
                            </w:r>
                            <w:fldSimple w:instr=" SEQ Figure \* ARABIC ">
                              <w:r w:rsidR="003C3917">
                                <w:rPr>
                                  <w:noProof/>
                                </w:rPr>
                                <w:t>9</w:t>
                              </w:r>
                            </w:fldSimple>
                            <w:r>
                              <w:t>: Geological features</w:t>
                            </w:r>
                            <w:bookmarkEnd w:id="255"/>
                            <w:bookmarkEnd w:id="256"/>
                            <w:bookmarkEnd w:id="2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BCB75" id="Text Box 28" o:spid="_x0000_s1038" type="#_x0000_t202" style="position:absolute;left:0;text-align:left;margin-left:0;margin-top:25.7pt;width:248.25pt;height:.05pt;z-index:2517637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dlYMAIAAGcEAAAOAAAAZHJzL2Uyb0RvYy54bWysVMFu2zAMvQ/YPwi6L05SpB2M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" stroked="f">
                <v:textbox style="mso-fit-shape-to-text:t" inset="0,0,0,0">
                  <w:txbxContent>
                    <w:p w14:paraId="2F098745" w14:textId="4AE3FB4D" w:rsidR="00F82416" w:rsidRPr="003A30A8" w:rsidRDefault="00F82416" w:rsidP="008632FE">
                      <w:pPr>
                        <w:pStyle w:val="Caption"/>
                        <w:rPr>
                          <w:noProof/>
                        </w:rPr>
                      </w:pPr>
                      <w:bookmarkStart w:id="258" w:name="_Ref63256076"/>
                      <w:bookmarkStart w:id="259" w:name="_Toc63256253"/>
                      <w:bookmarkStart w:id="260" w:name="_Toc63256568"/>
                      <w:r>
                        <w:t xml:space="preserve">Figure </w:t>
                      </w:r>
                      <w:fldSimple w:instr=" SEQ Figure \* ARABIC ">
                        <w:r w:rsidR="003C3917">
                          <w:rPr>
                            <w:noProof/>
                          </w:rPr>
                          <w:t>9</w:t>
                        </w:r>
                      </w:fldSimple>
                      <w:r>
                        <w:t>: Geological features</w:t>
                      </w:r>
                      <w:bookmarkEnd w:id="258"/>
                      <w:bookmarkEnd w:id="259"/>
                      <w:bookmarkEnd w:id="260"/>
                    </w:p>
                  </w:txbxContent>
                </v:textbox>
                <w10:wrap type="square" anchorx="margin"/>
              </v:shape>
            </w:pict>
          </mc:Fallback>
        </mc:AlternateContent>
      </w:r>
      <w:r w:rsidR="00933C78">
        <w:rPr>
          <w:noProof/>
          <w:lang w:val="en-CA" w:eastAsia="en-CA"/>
        </w:rPr>
        <mc:AlternateContent>
          <mc:Choice Requires="wps">
            <w:drawing>
              <wp:anchor distT="0" distB="0" distL="114300" distR="114300" simplePos="0" relativeHeight="251747328" behindDoc="0" locked="0" layoutInCell="1" allowOverlap="1" wp14:anchorId="6889D4E4" wp14:editId="1CCA6103">
                <wp:simplePos x="0" y="0"/>
                <wp:positionH relativeFrom="margin">
                  <wp:align>left</wp:align>
                </wp:positionH>
                <wp:positionV relativeFrom="paragraph">
                  <wp:posOffset>278765</wp:posOffset>
                </wp:positionV>
                <wp:extent cx="3152775" cy="314325"/>
                <wp:effectExtent l="0" t="0" r="9525" b="9525"/>
                <wp:wrapSquare wrapText="bothSides"/>
                <wp:docPr id="27" name="Text Box 27"/>
                <wp:cNvGraphicFramePr/>
                <a:graphic xmlns:a="http://schemas.openxmlformats.org/drawingml/2006/main">
                  <a:graphicData uri="http://schemas.microsoft.com/office/word/2010/wordprocessingShape">
                    <wps:wsp>
                      <wps:cNvSpPr txBox="1"/>
                      <wps:spPr>
                        <a:xfrm>
                          <a:off x="0" y="0"/>
                          <a:ext cx="3152775" cy="314325"/>
                        </a:xfrm>
                        <a:prstGeom prst="rect">
                          <a:avLst/>
                        </a:prstGeom>
                        <a:solidFill>
                          <a:schemeClr val="lt1"/>
                        </a:solidFill>
                        <a:ln w="6350">
                          <a:noFill/>
                        </a:ln>
                      </wps:spPr>
                      <wps:txbx>
                        <w:txbxContent>
                          <w:p w14:paraId="0B23DC37" w14:textId="7A9BCB08" w:rsidR="00F82416" w:rsidRPr="00C17BF6" w:rsidRDefault="00F82416" w:rsidP="008632FE">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9D4E4" id="Text Box 27" o:spid="_x0000_s1039" type="#_x0000_t202" style="position:absolute;left:0;text-align:left;margin-left:0;margin-top:21.95pt;width:248.25pt;height:24.75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" fillcolor="white [3201]" stroked="f" strokeweight=".5pt">
                <v:textbox>
                  <w:txbxContent>
                    <w:p w14:paraId="0B23DC37" w14:textId="7A9BCB08" w:rsidR="00F82416" w:rsidRPr="00C17BF6" w:rsidRDefault="00F82416" w:rsidP="008632FE">
                      <w:pPr>
                        <w:pStyle w:val="Caption"/>
                        <w:jc w:val="both"/>
                      </w:pPr>
                    </w:p>
                  </w:txbxContent>
                </v:textbox>
                <w10:wrap type="square" anchorx="margin"/>
              </v:shape>
            </w:pict>
          </mc:Fallback>
        </mc:AlternateContent>
      </w:r>
      <w:r w:rsidR="00933C78">
        <w:t>A relator-based geologic feature is a pattern inhering in a rock body, such as a fabric. The pattern reflects a certain relation between the rock body’s parts (e.g. rock layer pattern) or constituents (e.g. mineral pattern). However, because a pattern is an object, while a relation is not, the relation must be reified into an object (i.e. into a relator instance) to be a feature. For example, a linear arrangement of things is reified into a lineation relator instance, which becomes a mineral lineation when hosted by a rock body and having mineral amounts as parts. Note the essential parts of a pattern feature are not any of the things being related, such the minerals in mineral lineation, rather the relator instances themselves are the parts – this reflects the fact that a pattern is a non-physical entity and cannot have physical things as parts, such as minerals or other rock bodies. For example, when a group of minerals adds members in time to cause elongation, the essential parts of the lineation are not the groups of minerals at distinct times. The parts are, in fact, the different linear patterns hosted by the various mineral groups at distinct times. Foliations are then planar patterns in a rock body’s parts or constituents, bedding is a stratified pattern of a rock body’s parts, and fabric is generally any pattern in a rock body.</w:t>
      </w:r>
    </w:p>
    <w:p w14:paraId="0B84D10A" w14:textId="388BBE82" w:rsidR="00933C78" w:rsidRDefault="00933C78" w:rsidP="00564C32"/>
    <w:p w14:paraId="6C738C58" w14:textId="18E27A38" w:rsidR="003A3553" w:rsidRDefault="003A3553" w:rsidP="00564C32"/>
    <w:p w14:paraId="4377774F" w14:textId="77777777" w:rsidR="002B1434" w:rsidRDefault="002B1434" w:rsidP="00564C32"/>
    <w:p w14:paraId="05F595B6" w14:textId="77777777" w:rsidR="00F02194" w:rsidRDefault="00F02194" w:rsidP="00564C32"/>
    <w:p w14:paraId="7E3D34AF" w14:textId="422F296D" w:rsidR="006F6507" w:rsidRDefault="008632FE" w:rsidP="008632FE">
      <w:pPr>
        <w:pStyle w:val="Caption"/>
      </w:pPr>
      <w:bookmarkStart w:id="261" w:name="_Ref63255405"/>
      <w:bookmarkStart w:id="262" w:name="_Toc63256959"/>
      <w:r>
        <w:lastRenderedPageBreak/>
        <w:t xml:space="preserve">Table </w:t>
      </w:r>
      <w:fldSimple w:instr=" SEQ Table \* ARABIC ">
        <w:r>
          <w:rPr>
            <w:noProof/>
          </w:rPr>
          <w:t>1</w:t>
        </w:r>
      </w:fldSimple>
      <w:r>
        <w:t xml:space="preserve">.  </w:t>
      </w:r>
      <w:r w:rsidR="0039339E">
        <w:t>GSO g</w:t>
      </w:r>
      <w:r>
        <w:t>eological feature examples</w:t>
      </w:r>
      <w:bookmarkEnd w:id="261"/>
      <w:bookmarkEnd w:id="262"/>
    </w:p>
    <w:tbl>
      <w:tblPr>
        <w:tblStyle w:val="TableGrid"/>
        <w:tblW w:w="0" w:type="auto"/>
        <w:tblLook w:val="04A0" w:firstRow="1" w:lastRow="0" w:firstColumn="1" w:lastColumn="0" w:noHBand="0" w:noVBand="1"/>
      </w:tblPr>
      <w:tblGrid>
        <w:gridCol w:w="1271"/>
        <w:gridCol w:w="1701"/>
        <w:gridCol w:w="1276"/>
        <w:gridCol w:w="2410"/>
        <w:gridCol w:w="2692"/>
      </w:tblGrid>
      <w:tr w:rsidR="00960214" w:rsidRPr="00BA0CA4" w14:paraId="69392CD0" w14:textId="77777777" w:rsidTr="00527D64">
        <w:tc>
          <w:tcPr>
            <w:tcW w:w="1271" w:type="dxa"/>
          </w:tcPr>
          <w:p w14:paraId="675B9BC7" w14:textId="1DB78E9B" w:rsidR="00960214" w:rsidRPr="00C17BF6" w:rsidRDefault="00960214" w:rsidP="00C17BF6">
            <w:pPr>
              <w:jc w:val="center"/>
              <w:rPr>
                <w:b/>
              </w:rPr>
            </w:pPr>
            <w:r w:rsidRPr="00C17BF6">
              <w:rPr>
                <w:b/>
              </w:rPr>
              <w:t>Feature</w:t>
            </w:r>
          </w:p>
        </w:tc>
        <w:tc>
          <w:tcPr>
            <w:tcW w:w="1701" w:type="dxa"/>
          </w:tcPr>
          <w:p w14:paraId="0DC000CA" w14:textId="17250574" w:rsidR="00960214" w:rsidRPr="00BA0CA4" w:rsidRDefault="00960214" w:rsidP="00BA0CA4">
            <w:pPr>
              <w:jc w:val="center"/>
              <w:rPr>
                <w:b/>
              </w:rPr>
            </w:pPr>
            <w:r>
              <w:rPr>
                <w:b/>
              </w:rPr>
              <w:t>Type</w:t>
            </w:r>
          </w:p>
        </w:tc>
        <w:tc>
          <w:tcPr>
            <w:tcW w:w="1276" w:type="dxa"/>
          </w:tcPr>
          <w:p w14:paraId="40740493" w14:textId="08144C4E" w:rsidR="00960214" w:rsidRPr="00C17BF6" w:rsidRDefault="00960214" w:rsidP="00C17BF6">
            <w:pPr>
              <w:jc w:val="center"/>
              <w:rPr>
                <w:b/>
              </w:rPr>
            </w:pPr>
            <w:r w:rsidRPr="00C17BF6">
              <w:rPr>
                <w:b/>
              </w:rPr>
              <w:t>Host</w:t>
            </w:r>
          </w:p>
        </w:tc>
        <w:tc>
          <w:tcPr>
            <w:tcW w:w="2410" w:type="dxa"/>
          </w:tcPr>
          <w:p w14:paraId="3DE048BB" w14:textId="2858BAAF" w:rsidR="00960214" w:rsidRPr="00C17BF6" w:rsidRDefault="00960214" w:rsidP="00C17BF6">
            <w:pPr>
              <w:jc w:val="center"/>
              <w:rPr>
                <w:b/>
              </w:rPr>
            </w:pPr>
            <w:r w:rsidRPr="00C17BF6">
              <w:rPr>
                <w:b/>
              </w:rPr>
              <w:t>Essential Part</w:t>
            </w:r>
          </w:p>
        </w:tc>
        <w:tc>
          <w:tcPr>
            <w:tcW w:w="2692" w:type="dxa"/>
          </w:tcPr>
          <w:p w14:paraId="6052F2CB" w14:textId="1AB82D7B" w:rsidR="00960214" w:rsidRPr="00C17BF6" w:rsidRDefault="00960214" w:rsidP="00C17BF6">
            <w:pPr>
              <w:jc w:val="center"/>
              <w:rPr>
                <w:b/>
              </w:rPr>
            </w:pPr>
            <w:r w:rsidRPr="00C17BF6">
              <w:rPr>
                <w:b/>
              </w:rPr>
              <w:t>Relation</w:t>
            </w:r>
          </w:p>
        </w:tc>
      </w:tr>
      <w:tr w:rsidR="00CA3BA6" w14:paraId="2FF0781B" w14:textId="77777777" w:rsidTr="00AE6153">
        <w:tc>
          <w:tcPr>
            <w:tcW w:w="1271" w:type="dxa"/>
          </w:tcPr>
          <w:p w14:paraId="026380E9" w14:textId="77777777" w:rsidR="00CA3BA6" w:rsidRPr="000767EE" w:rsidRDefault="00CA3BA6" w:rsidP="00AE6153">
            <w:pPr>
              <w:rPr>
                <w:sz w:val="18"/>
                <w:szCs w:val="18"/>
              </w:rPr>
            </w:pPr>
            <w:r>
              <w:rPr>
                <w:sz w:val="18"/>
                <w:szCs w:val="18"/>
              </w:rPr>
              <w:t>fault zone</w:t>
            </w:r>
          </w:p>
        </w:tc>
        <w:tc>
          <w:tcPr>
            <w:tcW w:w="1701" w:type="dxa"/>
          </w:tcPr>
          <w:p w14:paraId="3E552251" w14:textId="77777777" w:rsidR="00CA3BA6" w:rsidRDefault="00CA3BA6" w:rsidP="00AE6153">
            <w:pPr>
              <w:rPr>
                <w:sz w:val="18"/>
                <w:szCs w:val="18"/>
              </w:rPr>
            </w:pPr>
            <w:r>
              <w:rPr>
                <w:sz w:val="18"/>
                <w:szCs w:val="18"/>
              </w:rPr>
              <w:t>Material Feature</w:t>
            </w:r>
          </w:p>
        </w:tc>
        <w:tc>
          <w:tcPr>
            <w:tcW w:w="1276" w:type="dxa"/>
          </w:tcPr>
          <w:p w14:paraId="631255B1" w14:textId="77777777" w:rsidR="00CA3BA6" w:rsidRPr="000767EE" w:rsidRDefault="00CA3BA6" w:rsidP="00AE6153">
            <w:pPr>
              <w:rPr>
                <w:sz w:val="18"/>
                <w:szCs w:val="18"/>
              </w:rPr>
            </w:pPr>
            <w:r>
              <w:rPr>
                <w:sz w:val="18"/>
                <w:szCs w:val="18"/>
              </w:rPr>
              <w:t>faults</w:t>
            </w:r>
          </w:p>
        </w:tc>
        <w:tc>
          <w:tcPr>
            <w:tcW w:w="2410" w:type="dxa"/>
          </w:tcPr>
          <w:p w14:paraId="516E5718" w14:textId="77777777" w:rsidR="00CA3BA6" w:rsidRDefault="00CA3BA6" w:rsidP="00AE6153">
            <w:pPr>
              <w:rPr>
                <w:sz w:val="18"/>
                <w:szCs w:val="18"/>
              </w:rPr>
            </w:pPr>
            <w:r>
              <w:rPr>
                <w:sz w:val="18"/>
                <w:szCs w:val="18"/>
              </w:rPr>
              <w:t>rock body</w:t>
            </w:r>
          </w:p>
        </w:tc>
        <w:tc>
          <w:tcPr>
            <w:tcW w:w="2692" w:type="dxa"/>
          </w:tcPr>
          <w:p w14:paraId="11100DDC" w14:textId="77777777" w:rsidR="00CA3BA6" w:rsidRPr="000767EE" w:rsidRDefault="00CA3BA6" w:rsidP="00AE6153">
            <w:pPr>
              <w:rPr>
                <w:sz w:val="18"/>
                <w:szCs w:val="18"/>
              </w:rPr>
            </w:pPr>
            <w:r>
              <w:rPr>
                <w:sz w:val="18"/>
                <w:szCs w:val="18"/>
              </w:rPr>
              <w:t>rock body between/beside faults</w:t>
            </w:r>
          </w:p>
        </w:tc>
      </w:tr>
      <w:tr w:rsidR="00CA3BA6" w14:paraId="0F34DE93" w14:textId="77777777" w:rsidTr="00AE6153">
        <w:tc>
          <w:tcPr>
            <w:tcW w:w="1271" w:type="dxa"/>
          </w:tcPr>
          <w:p w14:paraId="373C6CB7" w14:textId="77777777" w:rsidR="00CA3BA6" w:rsidRDefault="00CA3BA6" w:rsidP="00AE6153">
            <w:pPr>
              <w:rPr>
                <w:sz w:val="18"/>
                <w:szCs w:val="18"/>
              </w:rPr>
            </w:pPr>
            <w:r>
              <w:rPr>
                <w:sz w:val="18"/>
                <w:szCs w:val="18"/>
              </w:rPr>
              <w:t>rock body top</w:t>
            </w:r>
          </w:p>
        </w:tc>
        <w:tc>
          <w:tcPr>
            <w:tcW w:w="1701" w:type="dxa"/>
          </w:tcPr>
          <w:p w14:paraId="24237835" w14:textId="77777777" w:rsidR="00CA3BA6" w:rsidRDefault="00CA3BA6" w:rsidP="00AE6153">
            <w:pPr>
              <w:rPr>
                <w:sz w:val="18"/>
                <w:szCs w:val="18"/>
              </w:rPr>
            </w:pPr>
            <w:r>
              <w:rPr>
                <w:sz w:val="18"/>
                <w:szCs w:val="18"/>
              </w:rPr>
              <w:t>Material Feature</w:t>
            </w:r>
          </w:p>
        </w:tc>
        <w:tc>
          <w:tcPr>
            <w:tcW w:w="1276" w:type="dxa"/>
          </w:tcPr>
          <w:p w14:paraId="7FC746EB" w14:textId="77777777" w:rsidR="00CA3BA6" w:rsidRDefault="00CA3BA6" w:rsidP="00AE6153">
            <w:pPr>
              <w:rPr>
                <w:sz w:val="18"/>
                <w:szCs w:val="18"/>
              </w:rPr>
            </w:pPr>
            <w:r>
              <w:rPr>
                <w:sz w:val="18"/>
                <w:szCs w:val="18"/>
              </w:rPr>
              <w:t>rock body</w:t>
            </w:r>
          </w:p>
        </w:tc>
        <w:tc>
          <w:tcPr>
            <w:tcW w:w="2410" w:type="dxa"/>
          </w:tcPr>
          <w:p w14:paraId="1AF89205" w14:textId="6BC94BA6" w:rsidR="00CA3BA6" w:rsidRDefault="00CA3BA6" w:rsidP="00AE6153">
            <w:pPr>
              <w:rPr>
                <w:sz w:val="18"/>
                <w:szCs w:val="18"/>
              </w:rPr>
            </w:pPr>
            <w:r>
              <w:rPr>
                <w:sz w:val="18"/>
                <w:szCs w:val="18"/>
              </w:rPr>
              <w:t>rock body part</w:t>
            </w:r>
            <w:ins w:id="263" w:author="Stephen Richard" w:date="2021-02-17T06:59:00Z">
              <w:r w:rsidR="001264BB">
                <w:rPr>
                  <w:sz w:val="18"/>
                  <w:szCs w:val="18"/>
                </w:rPr>
                <w:t xml:space="preserve"> (boundary)</w:t>
              </w:r>
            </w:ins>
          </w:p>
        </w:tc>
        <w:tc>
          <w:tcPr>
            <w:tcW w:w="2692" w:type="dxa"/>
          </w:tcPr>
          <w:p w14:paraId="4D068BFA" w14:textId="77777777" w:rsidR="00CA3BA6" w:rsidRDefault="00CA3BA6" w:rsidP="00AE6153">
            <w:pPr>
              <w:rPr>
                <w:sz w:val="18"/>
                <w:szCs w:val="18"/>
              </w:rPr>
            </w:pPr>
            <w:r>
              <w:rPr>
                <w:sz w:val="18"/>
                <w:szCs w:val="18"/>
              </w:rPr>
              <w:t>topmost part of a rock body</w:t>
            </w:r>
          </w:p>
        </w:tc>
      </w:tr>
      <w:tr w:rsidR="00960214" w14:paraId="3D6B7F56" w14:textId="77777777" w:rsidTr="00527D64">
        <w:tc>
          <w:tcPr>
            <w:tcW w:w="1271" w:type="dxa"/>
          </w:tcPr>
          <w:p w14:paraId="517903F3" w14:textId="603BDEEA" w:rsidR="00960214" w:rsidRPr="00C17BF6" w:rsidRDefault="00960214" w:rsidP="00564C32">
            <w:pPr>
              <w:rPr>
                <w:sz w:val="18"/>
                <w:szCs w:val="18"/>
              </w:rPr>
            </w:pPr>
            <w:r w:rsidRPr="00C17BF6">
              <w:rPr>
                <w:sz w:val="18"/>
                <w:szCs w:val="18"/>
              </w:rPr>
              <w:t>contact</w:t>
            </w:r>
          </w:p>
        </w:tc>
        <w:tc>
          <w:tcPr>
            <w:tcW w:w="1701" w:type="dxa"/>
          </w:tcPr>
          <w:p w14:paraId="673457C3" w14:textId="4F66E91A" w:rsidR="00960214" w:rsidRPr="00C17BF6" w:rsidRDefault="00960214" w:rsidP="00564C32">
            <w:pPr>
              <w:rPr>
                <w:sz w:val="18"/>
                <w:szCs w:val="18"/>
              </w:rPr>
            </w:pPr>
            <w:r>
              <w:rPr>
                <w:sz w:val="18"/>
                <w:szCs w:val="18"/>
              </w:rPr>
              <w:t>Immaterial Feature</w:t>
            </w:r>
          </w:p>
        </w:tc>
        <w:tc>
          <w:tcPr>
            <w:tcW w:w="1276" w:type="dxa"/>
          </w:tcPr>
          <w:p w14:paraId="2A9959B2" w14:textId="19EAFE8E" w:rsidR="00960214" w:rsidRPr="00C17BF6" w:rsidRDefault="00960214" w:rsidP="00564C32">
            <w:pPr>
              <w:rPr>
                <w:sz w:val="18"/>
                <w:szCs w:val="18"/>
              </w:rPr>
            </w:pPr>
            <w:r w:rsidRPr="00C17BF6">
              <w:rPr>
                <w:sz w:val="18"/>
                <w:szCs w:val="18"/>
              </w:rPr>
              <w:t>rock bodies</w:t>
            </w:r>
          </w:p>
        </w:tc>
        <w:tc>
          <w:tcPr>
            <w:tcW w:w="2410" w:type="dxa"/>
          </w:tcPr>
          <w:p w14:paraId="5812C207" w14:textId="5E640D14" w:rsidR="00960214" w:rsidRPr="00C17BF6" w:rsidRDefault="00960214" w:rsidP="00564C32">
            <w:pPr>
              <w:rPr>
                <w:sz w:val="18"/>
                <w:szCs w:val="18"/>
              </w:rPr>
            </w:pPr>
            <w:r w:rsidRPr="00C17BF6">
              <w:rPr>
                <w:sz w:val="18"/>
                <w:szCs w:val="18"/>
              </w:rPr>
              <w:t>low-dimensional spatial region (surface, point, line)</w:t>
            </w:r>
          </w:p>
        </w:tc>
        <w:tc>
          <w:tcPr>
            <w:tcW w:w="2692" w:type="dxa"/>
          </w:tcPr>
          <w:p w14:paraId="62AA6181" w14:textId="246821E8" w:rsidR="00960214" w:rsidRPr="00C17BF6" w:rsidRDefault="000A21DB">
            <w:pPr>
              <w:rPr>
                <w:sz w:val="18"/>
                <w:szCs w:val="18"/>
              </w:rPr>
            </w:pPr>
            <w:del w:id="264" w:author="Stephen Richard" w:date="2021-02-17T06:59:00Z">
              <w:r w:rsidDel="001264BB">
                <w:rPr>
                  <w:sz w:val="18"/>
                  <w:szCs w:val="18"/>
                </w:rPr>
                <w:delText xml:space="preserve">spatial region where </w:delText>
              </w:r>
            </w:del>
            <w:r>
              <w:rPr>
                <w:sz w:val="18"/>
                <w:szCs w:val="18"/>
              </w:rPr>
              <w:t xml:space="preserve">adjacent </w:t>
            </w:r>
            <w:r w:rsidRPr="000767EE">
              <w:rPr>
                <w:sz w:val="18"/>
                <w:szCs w:val="18"/>
              </w:rPr>
              <w:t xml:space="preserve">rock bodies </w:t>
            </w:r>
            <w:r>
              <w:rPr>
                <w:sz w:val="18"/>
                <w:szCs w:val="18"/>
              </w:rPr>
              <w:t>meet</w:t>
            </w:r>
          </w:p>
        </w:tc>
      </w:tr>
      <w:tr w:rsidR="00960214" w14:paraId="1DE75423" w14:textId="77777777" w:rsidTr="00527D64">
        <w:tc>
          <w:tcPr>
            <w:tcW w:w="1271" w:type="dxa"/>
          </w:tcPr>
          <w:p w14:paraId="6000C82D" w14:textId="601D038B" w:rsidR="00960214" w:rsidRPr="00C17BF6" w:rsidRDefault="00960214" w:rsidP="0020615C">
            <w:pPr>
              <w:rPr>
                <w:sz w:val="18"/>
                <w:szCs w:val="18"/>
              </w:rPr>
            </w:pPr>
            <w:r w:rsidRPr="00C17BF6">
              <w:rPr>
                <w:sz w:val="18"/>
                <w:szCs w:val="18"/>
              </w:rPr>
              <w:t>fault</w:t>
            </w:r>
          </w:p>
        </w:tc>
        <w:tc>
          <w:tcPr>
            <w:tcW w:w="1701" w:type="dxa"/>
          </w:tcPr>
          <w:p w14:paraId="522BC74E" w14:textId="7FCD5DF0" w:rsidR="00960214" w:rsidRPr="00C17BF6" w:rsidRDefault="00960214" w:rsidP="0020615C">
            <w:pPr>
              <w:rPr>
                <w:sz w:val="18"/>
                <w:szCs w:val="18"/>
              </w:rPr>
            </w:pPr>
            <w:r>
              <w:rPr>
                <w:sz w:val="18"/>
                <w:szCs w:val="18"/>
              </w:rPr>
              <w:t>Immaterial Feature</w:t>
            </w:r>
          </w:p>
        </w:tc>
        <w:tc>
          <w:tcPr>
            <w:tcW w:w="1276" w:type="dxa"/>
          </w:tcPr>
          <w:p w14:paraId="190C608F" w14:textId="5E17CD4C" w:rsidR="00960214" w:rsidRPr="00C17BF6" w:rsidRDefault="00960214" w:rsidP="0020615C">
            <w:pPr>
              <w:rPr>
                <w:sz w:val="18"/>
                <w:szCs w:val="18"/>
              </w:rPr>
            </w:pPr>
            <w:r w:rsidRPr="00C17BF6">
              <w:rPr>
                <w:sz w:val="18"/>
                <w:szCs w:val="18"/>
              </w:rPr>
              <w:t>rock bodies</w:t>
            </w:r>
          </w:p>
        </w:tc>
        <w:tc>
          <w:tcPr>
            <w:tcW w:w="2410" w:type="dxa"/>
          </w:tcPr>
          <w:p w14:paraId="0AE10B3E" w14:textId="5B030F79" w:rsidR="00960214" w:rsidRPr="00C17BF6" w:rsidRDefault="00960214" w:rsidP="0020615C">
            <w:pPr>
              <w:rPr>
                <w:sz w:val="18"/>
                <w:szCs w:val="18"/>
              </w:rPr>
            </w:pPr>
            <w:r w:rsidRPr="00C17BF6">
              <w:rPr>
                <w:sz w:val="18"/>
                <w:szCs w:val="18"/>
              </w:rPr>
              <w:t>low-dimensional spatial region (surface, point, line)</w:t>
            </w:r>
          </w:p>
        </w:tc>
        <w:tc>
          <w:tcPr>
            <w:tcW w:w="2692" w:type="dxa"/>
          </w:tcPr>
          <w:p w14:paraId="76791353" w14:textId="49E98BD6" w:rsidR="00960214" w:rsidRPr="00C17BF6" w:rsidRDefault="000A21DB">
            <w:pPr>
              <w:rPr>
                <w:sz w:val="18"/>
                <w:szCs w:val="18"/>
              </w:rPr>
            </w:pPr>
            <w:del w:id="265" w:author="Stephen Richard" w:date="2021-02-17T07:00:00Z">
              <w:r w:rsidDel="001264BB">
                <w:rPr>
                  <w:sz w:val="18"/>
                  <w:szCs w:val="18"/>
                </w:rPr>
                <w:delText xml:space="preserve">spatial region where </w:delText>
              </w:r>
            </w:del>
            <w:r>
              <w:rPr>
                <w:sz w:val="18"/>
                <w:szCs w:val="18"/>
              </w:rPr>
              <w:t xml:space="preserve">offset adjacent </w:t>
            </w:r>
            <w:r w:rsidR="00960214" w:rsidRPr="00C17BF6">
              <w:rPr>
                <w:sz w:val="18"/>
                <w:szCs w:val="18"/>
              </w:rPr>
              <w:t xml:space="preserve">rock bodies </w:t>
            </w:r>
            <w:r>
              <w:rPr>
                <w:sz w:val="18"/>
                <w:szCs w:val="18"/>
              </w:rPr>
              <w:t>meet</w:t>
            </w:r>
          </w:p>
        </w:tc>
      </w:tr>
      <w:tr w:rsidR="00EF7248" w14:paraId="7A11D095" w14:textId="77777777" w:rsidTr="00527D64">
        <w:tc>
          <w:tcPr>
            <w:tcW w:w="1271" w:type="dxa"/>
          </w:tcPr>
          <w:p w14:paraId="77698A31" w14:textId="23D6EA6B" w:rsidR="00EF7248" w:rsidRPr="00960214" w:rsidRDefault="00EF7248" w:rsidP="0020615C">
            <w:pPr>
              <w:rPr>
                <w:sz w:val="18"/>
                <w:szCs w:val="18"/>
              </w:rPr>
            </w:pPr>
            <w:r>
              <w:rPr>
                <w:sz w:val="18"/>
                <w:szCs w:val="18"/>
              </w:rPr>
              <w:t>drill hole</w:t>
            </w:r>
          </w:p>
        </w:tc>
        <w:tc>
          <w:tcPr>
            <w:tcW w:w="1701" w:type="dxa"/>
          </w:tcPr>
          <w:p w14:paraId="26E768EC" w14:textId="4A7FE0B5" w:rsidR="00EF7248" w:rsidRDefault="00EF7248" w:rsidP="0020615C">
            <w:pPr>
              <w:rPr>
                <w:sz w:val="18"/>
                <w:szCs w:val="18"/>
              </w:rPr>
            </w:pPr>
            <w:r>
              <w:rPr>
                <w:sz w:val="18"/>
                <w:szCs w:val="18"/>
              </w:rPr>
              <w:t>Immaterial Feature</w:t>
            </w:r>
          </w:p>
        </w:tc>
        <w:tc>
          <w:tcPr>
            <w:tcW w:w="1276" w:type="dxa"/>
          </w:tcPr>
          <w:p w14:paraId="16B0E799" w14:textId="25723431" w:rsidR="00EF7248" w:rsidRPr="00960214" w:rsidRDefault="00EF7248" w:rsidP="0020615C">
            <w:pPr>
              <w:rPr>
                <w:sz w:val="18"/>
                <w:szCs w:val="18"/>
              </w:rPr>
            </w:pPr>
            <w:r>
              <w:rPr>
                <w:sz w:val="18"/>
                <w:szCs w:val="18"/>
              </w:rPr>
              <w:t>rock bodies</w:t>
            </w:r>
          </w:p>
        </w:tc>
        <w:tc>
          <w:tcPr>
            <w:tcW w:w="2410" w:type="dxa"/>
          </w:tcPr>
          <w:p w14:paraId="1BB1A576" w14:textId="0789B4D2" w:rsidR="00EF7248" w:rsidRPr="00960214" w:rsidRDefault="00EF7248" w:rsidP="0020615C">
            <w:pPr>
              <w:rPr>
                <w:sz w:val="18"/>
                <w:szCs w:val="18"/>
              </w:rPr>
            </w:pPr>
            <w:r>
              <w:rPr>
                <w:sz w:val="18"/>
                <w:szCs w:val="18"/>
              </w:rPr>
              <w:t>spatial region (volume)</w:t>
            </w:r>
          </w:p>
        </w:tc>
        <w:tc>
          <w:tcPr>
            <w:tcW w:w="2692" w:type="dxa"/>
          </w:tcPr>
          <w:p w14:paraId="09256149" w14:textId="41246083" w:rsidR="00EF7248" w:rsidRPr="00960214" w:rsidRDefault="00EF7248">
            <w:pPr>
              <w:rPr>
                <w:sz w:val="18"/>
                <w:szCs w:val="18"/>
              </w:rPr>
            </w:pPr>
            <w:r>
              <w:rPr>
                <w:sz w:val="18"/>
                <w:szCs w:val="18"/>
              </w:rPr>
              <w:t xml:space="preserve">space </w:t>
            </w:r>
            <w:r w:rsidR="000A21DB">
              <w:rPr>
                <w:sz w:val="18"/>
                <w:szCs w:val="18"/>
              </w:rPr>
              <w:t>intruding</w:t>
            </w:r>
            <w:r>
              <w:rPr>
                <w:sz w:val="18"/>
                <w:szCs w:val="18"/>
              </w:rPr>
              <w:t xml:space="preserve"> a rock body</w:t>
            </w:r>
          </w:p>
        </w:tc>
      </w:tr>
      <w:tr w:rsidR="007333DE" w14:paraId="3DB433B0" w14:textId="77777777" w:rsidTr="00527D64">
        <w:tc>
          <w:tcPr>
            <w:tcW w:w="1271" w:type="dxa"/>
          </w:tcPr>
          <w:p w14:paraId="07734CBB" w14:textId="55719342" w:rsidR="007333DE" w:rsidRPr="000767EE" w:rsidRDefault="007333DE" w:rsidP="007333DE">
            <w:pPr>
              <w:rPr>
                <w:sz w:val="18"/>
                <w:szCs w:val="18"/>
              </w:rPr>
            </w:pPr>
            <w:r>
              <w:rPr>
                <w:sz w:val="18"/>
                <w:szCs w:val="18"/>
              </w:rPr>
              <w:t>fabric</w:t>
            </w:r>
          </w:p>
        </w:tc>
        <w:tc>
          <w:tcPr>
            <w:tcW w:w="1701" w:type="dxa"/>
          </w:tcPr>
          <w:p w14:paraId="6D5348E5" w14:textId="13E0A918" w:rsidR="007333DE" w:rsidRDefault="00CA3BA6" w:rsidP="007333DE">
            <w:pPr>
              <w:rPr>
                <w:sz w:val="18"/>
                <w:szCs w:val="18"/>
              </w:rPr>
            </w:pPr>
            <w:r>
              <w:rPr>
                <w:sz w:val="18"/>
                <w:szCs w:val="18"/>
              </w:rPr>
              <w:t>Inhera</w:t>
            </w:r>
            <w:r w:rsidR="001063E7">
              <w:rPr>
                <w:sz w:val="18"/>
                <w:szCs w:val="18"/>
              </w:rPr>
              <w:t xml:space="preserve">nt </w:t>
            </w:r>
            <w:r w:rsidR="007333DE">
              <w:rPr>
                <w:sz w:val="18"/>
                <w:szCs w:val="18"/>
              </w:rPr>
              <w:t>Feature</w:t>
            </w:r>
          </w:p>
        </w:tc>
        <w:tc>
          <w:tcPr>
            <w:tcW w:w="1276" w:type="dxa"/>
          </w:tcPr>
          <w:p w14:paraId="2F20646A" w14:textId="37304A43" w:rsidR="007333DE" w:rsidRPr="000767EE" w:rsidRDefault="007333DE" w:rsidP="007333DE">
            <w:pPr>
              <w:rPr>
                <w:sz w:val="18"/>
                <w:szCs w:val="18"/>
              </w:rPr>
            </w:pPr>
            <w:r w:rsidRPr="00C17BF6">
              <w:rPr>
                <w:sz w:val="18"/>
                <w:szCs w:val="18"/>
              </w:rPr>
              <w:t xml:space="preserve">rock body </w:t>
            </w:r>
          </w:p>
        </w:tc>
        <w:tc>
          <w:tcPr>
            <w:tcW w:w="2410" w:type="dxa"/>
          </w:tcPr>
          <w:p w14:paraId="08B90DA7" w14:textId="50B16102" w:rsidR="007333DE" w:rsidRPr="00960214" w:rsidRDefault="001063E7" w:rsidP="007333DE">
            <w:pPr>
              <w:rPr>
                <w:sz w:val="18"/>
                <w:szCs w:val="18"/>
              </w:rPr>
            </w:pPr>
            <w:r>
              <w:rPr>
                <w:sz w:val="18"/>
                <w:szCs w:val="18"/>
              </w:rPr>
              <w:t xml:space="preserve">relator: pattern in </w:t>
            </w:r>
            <w:r w:rsidR="007333DE">
              <w:rPr>
                <w:sz w:val="18"/>
                <w:szCs w:val="18"/>
              </w:rPr>
              <w:t>parts or constituents of host</w:t>
            </w:r>
          </w:p>
        </w:tc>
        <w:tc>
          <w:tcPr>
            <w:tcW w:w="2692" w:type="dxa"/>
          </w:tcPr>
          <w:p w14:paraId="3E4D7CA9" w14:textId="3E760CD0" w:rsidR="007333DE" w:rsidRPr="00960214" w:rsidRDefault="007333DE" w:rsidP="007333DE">
            <w:pPr>
              <w:rPr>
                <w:sz w:val="18"/>
                <w:szCs w:val="18"/>
              </w:rPr>
            </w:pPr>
            <w:r>
              <w:rPr>
                <w:sz w:val="18"/>
                <w:szCs w:val="18"/>
              </w:rPr>
              <w:t>arrangement of parts or constituents of host</w:t>
            </w:r>
          </w:p>
        </w:tc>
      </w:tr>
      <w:tr w:rsidR="007333DE" w14:paraId="7C7FF89B" w14:textId="77777777" w:rsidTr="001063E7">
        <w:tc>
          <w:tcPr>
            <w:tcW w:w="1271" w:type="dxa"/>
          </w:tcPr>
          <w:p w14:paraId="08F13DA9" w14:textId="77777777" w:rsidR="007333DE" w:rsidRPr="00C17BF6" w:rsidRDefault="007333DE" w:rsidP="007333DE">
            <w:pPr>
              <w:rPr>
                <w:sz w:val="18"/>
                <w:szCs w:val="18"/>
              </w:rPr>
            </w:pPr>
            <w:r w:rsidRPr="00C17BF6">
              <w:rPr>
                <w:sz w:val="18"/>
                <w:szCs w:val="18"/>
              </w:rPr>
              <w:t>lineation</w:t>
            </w:r>
          </w:p>
        </w:tc>
        <w:tc>
          <w:tcPr>
            <w:tcW w:w="1701" w:type="dxa"/>
          </w:tcPr>
          <w:p w14:paraId="29D737F7" w14:textId="7D048084" w:rsidR="007333DE" w:rsidRPr="00C17BF6" w:rsidRDefault="00CA3BA6" w:rsidP="007333DE">
            <w:pPr>
              <w:rPr>
                <w:sz w:val="18"/>
                <w:szCs w:val="18"/>
              </w:rPr>
            </w:pPr>
            <w:r>
              <w:rPr>
                <w:sz w:val="18"/>
                <w:szCs w:val="18"/>
              </w:rPr>
              <w:t>Inherant Feature</w:t>
            </w:r>
          </w:p>
        </w:tc>
        <w:tc>
          <w:tcPr>
            <w:tcW w:w="1276" w:type="dxa"/>
          </w:tcPr>
          <w:p w14:paraId="408AC1B7" w14:textId="56C5B089" w:rsidR="007333DE" w:rsidRPr="00C17BF6" w:rsidRDefault="007333DE" w:rsidP="007333DE">
            <w:pPr>
              <w:rPr>
                <w:sz w:val="18"/>
                <w:szCs w:val="18"/>
              </w:rPr>
            </w:pPr>
            <w:r w:rsidRPr="00C17BF6">
              <w:rPr>
                <w:sz w:val="18"/>
                <w:szCs w:val="18"/>
              </w:rPr>
              <w:t xml:space="preserve">rock body </w:t>
            </w:r>
          </w:p>
        </w:tc>
        <w:tc>
          <w:tcPr>
            <w:tcW w:w="2410" w:type="dxa"/>
          </w:tcPr>
          <w:p w14:paraId="26367228" w14:textId="5C05786B" w:rsidR="007333DE" w:rsidRPr="00C17BF6" w:rsidRDefault="001063E7" w:rsidP="007333DE">
            <w:pPr>
              <w:rPr>
                <w:sz w:val="18"/>
                <w:szCs w:val="18"/>
              </w:rPr>
            </w:pPr>
            <w:r>
              <w:rPr>
                <w:sz w:val="18"/>
                <w:szCs w:val="18"/>
              </w:rPr>
              <w:t>relator: linear pattern in parts or constituents of host</w:t>
            </w:r>
          </w:p>
        </w:tc>
        <w:tc>
          <w:tcPr>
            <w:tcW w:w="2692" w:type="dxa"/>
          </w:tcPr>
          <w:p w14:paraId="11C638DC" w14:textId="62ECD55E" w:rsidR="007333DE" w:rsidRPr="00C17BF6" w:rsidRDefault="007333DE" w:rsidP="007333DE">
            <w:pPr>
              <w:rPr>
                <w:sz w:val="18"/>
                <w:szCs w:val="18"/>
              </w:rPr>
            </w:pPr>
            <w:r>
              <w:rPr>
                <w:sz w:val="18"/>
                <w:szCs w:val="18"/>
              </w:rPr>
              <w:t>linear arrangement of parts or constituents of host</w:t>
            </w:r>
          </w:p>
        </w:tc>
      </w:tr>
      <w:tr w:rsidR="007333DE" w14:paraId="34A9E135" w14:textId="77777777" w:rsidTr="001063E7">
        <w:tc>
          <w:tcPr>
            <w:tcW w:w="1271" w:type="dxa"/>
          </w:tcPr>
          <w:p w14:paraId="54714459" w14:textId="77777777" w:rsidR="007333DE" w:rsidRPr="00960214" w:rsidRDefault="007333DE" w:rsidP="007333DE">
            <w:pPr>
              <w:rPr>
                <w:sz w:val="18"/>
                <w:szCs w:val="18"/>
              </w:rPr>
            </w:pPr>
            <w:r>
              <w:rPr>
                <w:sz w:val="18"/>
                <w:szCs w:val="18"/>
              </w:rPr>
              <w:t>foliation</w:t>
            </w:r>
          </w:p>
        </w:tc>
        <w:tc>
          <w:tcPr>
            <w:tcW w:w="1701" w:type="dxa"/>
          </w:tcPr>
          <w:p w14:paraId="1857F5DB" w14:textId="3A6B574F" w:rsidR="007333DE" w:rsidRDefault="00CA3BA6" w:rsidP="007333DE">
            <w:pPr>
              <w:rPr>
                <w:sz w:val="18"/>
                <w:szCs w:val="18"/>
              </w:rPr>
            </w:pPr>
            <w:r>
              <w:rPr>
                <w:sz w:val="18"/>
                <w:szCs w:val="18"/>
              </w:rPr>
              <w:t>Inherant Feature</w:t>
            </w:r>
          </w:p>
        </w:tc>
        <w:tc>
          <w:tcPr>
            <w:tcW w:w="1276" w:type="dxa"/>
          </w:tcPr>
          <w:p w14:paraId="017F9F24" w14:textId="07749298" w:rsidR="007333DE" w:rsidRPr="00960214" w:rsidRDefault="007333DE" w:rsidP="007333DE">
            <w:pPr>
              <w:rPr>
                <w:sz w:val="18"/>
                <w:szCs w:val="18"/>
              </w:rPr>
            </w:pPr>
            <w:r w:rsidRPr="00C17BF6">
              <w:rPr>
                <w:sz w:val="18"/>
                <w:szCs w:val="18"/>
              </w:rPr>
              <w:t xml:space="preserve">rock body </w:t>
            </w:r>
          </w:p>
        </w:tc>
        <w:tc>
          <w:tcPr>
            <w:tcW w:w="2410" w:type="dxa"/>
          </w:tcPr>
          <w:p w14:paraId="1808CD9F" w14:textId="437757EF" w:rsidR="007333DE" w:rsidRDefault="001063E7" w:rsidP="001063E7">
            <w:pPr>
              <w:rPr>
                <w:sz w:val="18"/>
                <w:szCs w:val="18"/>
              </w:rPr>
            </w:pPr>
            <w:r>
              <w:rPr>
                <w:sz w:val="18"/>
                <w:szCs w:val="18"/>
              </w:rPr>
              <w:t>relator: planar pattern in parts or constituents of host</w:t>
            </w:r>
          </w:p>
        </w:tc>
        <w:tc>
          <w:tcPr>
            <w:tcW w:w="2692" w:type="dxa"/>
          </w:tcPr>
          <w:p w14:paraId="24C50051" w14:textId="144A3226" w:rsidR="007333DE" w:rsidRPr="00960214" w:rsidRDefault="007333DE" w:rsidP="007333DE">
            <w:pPr>
              <w:rPr>
                <w:sz w:val="18"/>
                <w:szCs w:val="18"/>
              </w:rPr>
            </w:pPr>
            <w:r>
              <w:rPr>
                <w:sz w:val="18"/>
                <w:szCs w:val="18"/>
              </w:rPr>
              <w:t>planar arrangement of parts or constituents of host</w:t>
            </w:r>
          </w:p>
        </w:tc>
      </w:tr>
      <w:tr w:rsidR="007333DE" w14:paraId="20B352EC" w14:textId="77777777" w:rsidTr="001063E7">
        <w:tc>
          <w:tcPr>
            <w:tcW w:w="1271" w:type="dxa"/>
          </w:tcPr>
          <w:p w14:paraId="20174A11" w14:textId="77777777" w:rsidR="007333DE" w:rsidRPr="00960214" w:rsidRDefault="007333DE" w:rsidP="001063E7">
            <w:pPr>
              <w:rPr>
                <w:sz w:val="18"/>
                <w:szCs w:val="18"/>
              </w:rPr>
            </w:pPr>
            <w:r w:rsidRPr="000767EE">
              <w:rPr>
                <w:sz w:val="18"/>
                <w:szCs w:val="18"/>
              </w:rPr>
              <w:t>bedding</w:t>
            </w:r>
          </w:p>
        </w:tc>
        <w:tc>
          <w:tcPr>
            <w:tcW w:w="1701" w:type="dxa"/>
          </w:tcPr>
          <w:p w14:paraId="38812819" w14:textId="699C2A5D" w:rsidR="007333DE" w:rsidRDefault="00CA3BA6" w:rsidP="001063E7">
            <w:pPr>
              <w:rPr>
                <w:sz w:val="18"/>
                <w:szCs w:val="18"/>
              </w:rPr>
            </w:pPr>
            <w:r>
              <w:rPr>
                <w:sz w:val="18"/>
                <w:szCs w:val="18"/>
              </w:rPr>
              <w:t>Inherant Feature</w:t>
            </w:r>
          </w:p>
        </w:tc>
        <w:tc>
          <w:tcPr>
            <w:tcW w:w="1276" w:type="dxa"/>
          </w:tcPr>
          <w:p w14:paraId="4DEC0A38" w14:textId="38B16299" w:rsidR="007333DE" w:rsidRPr="00960214" w:rsidRDefault="007333DE" w:rsidP="001063E7">
            <w:pPr>
              <w:rPr>
                <w:sz w:val="18"/>
                <w:szCs w:val="18"/>
              </w:rPr>
            </w:pPr>
            <w:r w:rsidRPr="000767EE">
              <w:rPr>
                <w:sz w:val="18"/>
                <w:szCs w:val="18"/>
              </w:rPr>
              <w:t>rock bod</w:t>
            </w:r>
            <w:r>
              <w:rPr>
                <w:sz w:val="18"/>
                <w:szCs w:val="18"/>
              </w:rPr>
              <w:t>y</w:t>
            </w:r>
          </w:p>
        </w:tc>
        <w:tc>
          <w:tcPr>
            <w:tcW w:w="2410" w:type="dxa"/>
          </w:tcPr>
          <w:p w14:paraId="7350D697" w14:textId="326509A9" w:rsidR="007333DE" w:rsidRPr="00960214" w:rsidRDefault="001063E7" w:rsidP="001063E7">
            <w:pPr>
              <w:rPr>
                <w:sz w:val="18"/>
                <w:szCs w:val="18"/>
              </w:rPr>
            </w:pPr>
            <w:r>
              <w:rPr>
                <w:sz w:val="18"/>
                <w:szCs w:val="18"/>
              </w:rPr>
              <w:t>relator: stratified pattern in parts or constituents of host</w:t>
            </w:r>
          </w:p>
        </w:tc>
        <w:tc>
          <w:tcPr>
            <w:tcW w:w="2692" w:type="dxa"/>
          </w:tcPr>
          <w:p w14:paraId="7F454D4C" w14:textId="69458B04" w:rsidR="007333DE" w:rsidRPr="00960214" w:rsidRDefault="006F00AF" w:rsidP="006F00AF">
            <w:pPr>
              <w:rPr>
                <w:sz w:val="18"/>
                <w:szCs w:val="18"/>
              </w:rPr>
            </w:pPr>
            <w:r>
              <w:rPr>
                <w:sz w:val="18"/>
                <w:szCs w:val="18"/>
              </w:rPr>
              <w:t>stratified arrangement of parts of host</w:t>
            </w:r>
          </w:p>
        </w:tc>
      </w:tr>
      <w:tr w:rsidR="007333DE" w14:paraId="43FCAE67" w14:textId="77777777" w:rsidTr="001063E7">
        <w:tc>
          <w:tcPr>
            <w:tcW w:w="1271" w:type="dxa"/>
          </w:tcPr>
          <w:p w14:paraId="1505CE59" w14:textId="77777777" w:rsidR="007333DE" w:rsidRPr="00C17BF6" w:rsidRDefault="007333DE" w:rsidP="007333DE">
            <w:pPr>
              <w:rPr>
                <w:sz w:val="18"/>
                <w:szCs w:val="18"/>
              </w:rPr>
            </w:pPr>
            <w:r w:rsidRPr="00C17BF6">
              <w:rPr>
                <w:sz w:val="18"/>
                <w:szCs w:val="18"/>
              </w:rPr>
              <w:t xml:space="preserve">fold </w:t>
            </w:r>
          </w:p>
        </w:tc>
        <w:tc>
          <w:tcPr>
            <w:tcW w:w="1701" w:type="dxa"/>
          </w:tcPr>
          <w:p w14:paraId="1AC9F7B6" w14:textId="2582A559" w:rsidR="007333DE" w:rsidRPr="00C17BF6" w:rsidRDefault="00CA3BA6" w:rsidP="007333DE">
            <w:pPr>
              <w:rPr>
                <w:sz w:val="18"/>
                <w:szCs w:val="18"/>
              </w:rPr>
            </w:pPr>
            <w:r>
              <w:rPr>
                <w:sz w:val="18"/>
                <w:szCs w:val="18"/>
              </w:rPr>
              <w:t>Inherant Feature</w:t>
            </w:r>
          </w:p>
        </w:tc>
        <w:tc>
          <w:tcPr>
            <w:tcW w:w="1276" w:type="dxa"/>
          </w:tcPr>
          <w:p w14:paraId="5130D09E" w14:textId="77777777" w:rsidR="007333DE" w:rsidRPr="00C17BF6" w:rsidRDefault="007333DE" w:rsidP="007333DE">
            <w:pPr>
              <w:rPr>
                <w:sz w:val="18"/>
                <w:szCs w:val="18"/>
              </w:rPr>
            </w:pPr>
            <w:r w:rsidRPr="00C17BF6">
              <w:rPr>
                <w:sz w:val="18"/>
                <w:szCs w:val="18"/>
              </w:rPr>
              <w:t>rock body</w:t>
            </w:r>
          </w:p>
        </w:tc>
        <w:tc>
          <w:tcPr>
            <w:tcW w:w="2410" w:type="dxa"/>
          </w:tcPr>
          <w:p w14:paraId="58C00C86" w14:textId="77777777" w:rsidR="007333DE" w:rsidRPr="00C17BF6" w:rsidRDefault="007333DE" w:rsidP="007333DE">
            <w:pPr>
              <w:rPr>
                <w:sz w:val="18"/>
                <w:szCs w:val="18"/>
              </w:rPr>
            </w:pPr>
            <w:r w:rsidRPr="00C17BF6">
              <w:rPr>
                <w:sz w:val="18"/>
                <w:szCs w:val="18"/>
              </w:rPr>
              <w:t>shape quality</w:t>
            </w:r>
          </w:p>
        </w:tc>
        <w:tc>
          <w:tcPr>
            <w:tcW w:w="2692" w:type="dxa"/>
          </w:tcPr>
          <w:p w14:paraId="5AAD4353" w14:textId="77777777" w:rsidR="007333DE" w:rsidRPr="00C17BF6" w:rsidRDefault="007333DE" w:rsidP="007333DE">
            <w:pPr>
              <w:rPr>
                <w:sz w:val="18"/>
                <w:szCs w:val="18"/>
              </w:rPr>
            </w:pPr>
            <w:r w:rsidRPr="00C17BF6">
              <w:rPr>
                <w:sz w:val="18"/>
                <w:szCs w:val="18"/>
              </w:rPr>
              <w:t xml:space="preserve">shape inheres in </w:t>
            </w:r>
            <w:r>
              <w:rPr>
                <w:sz w:val="18"/>
                <w:szCs w:val="18"/>
              </w:rPr>
              <w:t xml:space="preserve">a </w:t>
            </w:r>
            <w:r w:rsidRPr="00C17BF6">
              <w:rPr>
                <w:sz w:val="18"/>
                <w:szCs w:val="18"/>
              </w:rPr>
              <w:t>rock body</w:t>
            </w:r>
          </w:p>
        </w:tc>
      </w:tr>
      <w:tr w:rsidR="00DC4588" w14:paraId="77497A3C" w14:textId="77777777" w:rsidTr="001063E7">
        <w:tc>
          <w:tcPr>
            <w:tcW w:w="1271" w:type="dxa"/>
          </w:tcPr>
          <w:p w14:paraId="3A89A169" w14:textId="2B6B2188" w:rsidR="00DC4588" w:rsidRPr="00C17BF6" w:rsidRDefault="00DC4588" w:rsidP="00DC4588">
            <w:pPr>
              <w:rPr>
                <w:sz w:val="18"/>
                <w:szCs w:val="18"/>
              </w:rPr>
            </w:pPr>
            <w:r>
              <w:rPr>
                <w:sz w:val="18"/>
                <w:szCs w:val="18"/>
              </w:rPr>
              <w:t>geologic time interval</w:t>
            </w:r>
          </w:p>
        </w:tc>
        <w:tc>
          <w:tcPr>
            <w:tcW w:w="1701" w:type="dxa"/>
          </w:tcPr>
          <w:p w14:paraId="4D01F95C" w14:textId="70C0D3BE" w:rsidR="00DC4588" w:rsidRDefault="00DC4588" w:rsidP="00DC4588">
            <w:pPr>
              <w:rPr>
                <w:sz w:val="18"/>
                <w:szCs w:val="18"/>
              </w:rPr>
            </w:pPr>
            <w:r>
              <w:rPr>
                <w:sz w:val="18"/>
                <w:szCs w:val="18"/>
              </w:rPr>
              <w:t>Time Interval Feature</w:t>
            </w:r>
          </w:p>
        </w:tc>
        <w:tc>
          <w:tcPr>
            <w:tcW w:w="1276" w:type="dxa"/>
          </w:tcPr>
          <w:p w14:paraId="5FC80B72" w14:textId="6F8DA663" w:rsidR="00DC4588" w:rsidRPr="00C17BF6" w:rsidRDefault="00DC4588" w:rsidP="00DC4588">
            <w:pPr>
              <w:rPr>
                <w:sz w:val="18"/>
                <w:szCs w:val="18"/>
              </w:rPr>
            </w:pPr>
            <w:r>
              <w:rPr>
                <w:sz w:val="18"/>
                <w:szCs w:val="18"/>
              </w:rPr>
              <w:t>rock body</w:t>
            </w:r>
          </w:p>
        </w:tc>
        <w:tc>
          <w:tcPr>
            <w:tcW w:w="2410" w:type="dxa"/>
          </w:tcPr>
          <w:p w14:paraId="186C0A21" w14:textId="742824B6" w:rsidR="00DC4588" w:rsidRPr="00C17BF6" w:rsidRDefault="00DC4588" w:rsidP="00DC4588">
            <w:pPr>
              <w:rPr>
                <w:sz w:val="18"/>
                <w:szCs w:val="18"/>
              </w:rPr>
            </w:pPr>
            <w:r>
              <w:rPr>
                <w:sz w:val="18"/>
                <w:szCs w:val="18"/>
              </w:rPr>
              <w:t>time interval</w:t>
            </w:r>
            <w:r w:rsidR="007B3EF2">
              <w:rPr>
                <w:sz w:val="18"/>
                <w:szCs w:val="18"/>
              </w:rPr>
              <w:t xml:space="preserve"> or geologic time interval</w:t>
            </w:r>
          </w:p>
        </w:tc>
        <w:tc>
          <w:tcPr>
            <w:tcW w:w="2692" w:type="dxa"/>
          </w:tcPr>
          <w:p w14:paraId="03CD552E" w14:textId="6544360E" w:rsidR="00DC4588" w:rsidRPr="00C17BF6" w:rsidRDefault="00DC4588" w:rsidP="00DC4588">
            <w:pPr>
              <w:rPr>
                <w:sz w:val="18"/>
                <w:szCs w:val="18"/>
              </w:rPr>
            </w:pPr>
            <w:r>
              <w:rPr>
                <w:sz w:val="18"/>
                <w:szCs w:val="18"/>
              </w:rPr>
              <w:t xml:space="preserve">time interval occupied </w:t>
            </w:r>
            <w:ins w:id="266" w:author="Stephen Richard" w:date="2021-02-17T07:03:00Z">
              <w:r w:rsidR="001264BB">
                <w:rPr>
                  <w:sz w:val="18"/>
                  <w:szCs w:val="18"/>
                </w:rPr>
                <w:t xml:space="preserve">indirectly </w:t>
              </w:r>
            </w:ins>
            <w:r>
              <w:rPr>
                <w:sz w:val="18"/>
                <w:szCs w:val="18"/>
              </w:rPr>
              <w:t>by a rock body (</w:t>
            </w:r>
            <w:proofErr w:type="gramStart"/>
            <w:r>
              <w:rPr>
                <w:sz w:val="18"/>
                <w:szCs w:val="18"/>
              </w:rPr>
              <w:t>e.g.</w:t>
            </w:r>
            <w:proofErr w:type="gramEnd"/>
            <w:r>
              <w:rPr>
                <w:sz w:val="18"/>
                <w:szCs w:val="18"/>
              </w:rPr>
              <w:t xml:space="preserve"> </w:t>
            </w:r>
            <w:proofErr w:type="spellStart"/>
            <w:r>
              <w:rPr>
                <w:sz w:val="18"/>
                <w:szCs w:val="18"/>
              </w:rPr>
              <w:t>chronostrat</w:t>
            </w:r>
            <w:proofErr w:type="spellEnd"/>
            <w:r>
              <w:rPr>
                <w:sz w:val="18"/>
                <w:szCs w:val="18"/>
              </w:rPr>
              <w:t xml:space="preserve"> unit) </w:t>
            </w:r>
          </w:p>
        </w:tc>
      </w:tr>
      <w:tr w:rsidR="00AE043A" w14:paraId="0BB612B5" w14:textId="77777777" w:rsidTr="001063E7">
        <w:tc>
          <w:tcPr>
            <w:tcW w:w="1271" w:type="dxa"/>
          </w:tcPr>
          <w:p w14:paraId="0EC3CB2E" w14:textId="1F8A36CA" w:rsidR="00AE043A" w:rsidRDefault="00AE043A" w:rsidP="00AE043A">
            <w:pPr>
              <w:rPr>
                <w:sz w:val="18"/>
                <w:szCs w:val="18"/>
              </w:rPr>
            </w:pPr>
            <w:r>
              <w:rPr>
                <w:sz w:val="18"/>
                <w:szCs w:val="18"/>
              </w:rPr>
              <w:t>geologic time scale</w:t>
            </w:r>
          </w:p>
        </w:tc>
        <w:tc>
          <w:tcPr>
            <w:tcW w:w="1701" w:type="dxa"/>
          </w:tcPr>
          <w:p w14:paraId="08565E15" w14:textId="77655285" w:rsidR="00AE043A" w:rsidRDefault="00AE043A" w:rsidP="00AE043A">
            <w:pPr>
              <w:rPr>
                <w:sz w:val="18"/>
                <w:szCs w:val="18"/>
              </w:rPr>
            </w:pPr>
            <w:r>
              <w:rPr>
                <w:sz w:val="18"/>
                <w:szCs w:val="18"/>
              </w:rPr>
              <w:t>Time Interval Feature</w:t>
            </w:r>
          </w:p>
        </w:tc>
        <w:tc>
          <w:tcPr>
            <w:tcW w:w="1276" w:type="dxa"/>
          </w:tcPr>
          <w:p w14:paraId="74641235" w14:textId="6A8C7321" w:rsidR="00AE043A" w:rsidRPr="00C17BF6" w:rsidRDefault="00AE043A" w:rsidP="00AE043A">
            <w:pPr>
              <w:rPr>
                <w:sz w:val="18"/>
                <w:szCs w:val="18"/>
              </w:rPr>
            </w:pPr>
            <w:r>
              <w:rPr>
                <w:sz w:val="18"/>
                <w:szCs w:val="18"/>
              </w:rPr>
              <w:t>rock body</w:t>
            </w:r>
          </w:p>
        </w:tc>
        <w:tc>
          <w:tcPr>
            <w:tcW w:w="2410" w:type="dxa"/>
          </w:tcPr>
          <w:p w14:paraId="3E1B7F81" w14:textId="68B99887" w:rsidR="00AE043A" w:rsidRPr="00C17BF6" w:rsidRDefault="007B3EF2" w:rsidP="00AE043A">
            <w:pPr>
              <w:rPr>
                <w:sz w:val="18"/>
                <w:szCs w:val="18"/>
              </w:rPr>
            </w:pPr>
            <w:r>
              <w:rPr>
                <w:sz w:val="18"/>
                <w:szCs w:val="18"/>
              </w:rPr>
              <w:t xml:space="preserve">geologic </w:t>
            </w:r>
            <w:r w:rsidR="00AE043A">
              <w:rPr>
                <w:sz w:val="18"/>
                <w:szCs w:val="18"/>
              </w:rPr>
              <w:t>time interval</w:t>
            </w:r>
          </w:p>
        </w:tc>
        <w:tc>
          <w:tcPr>
            <w:tcW w:w="2692" w:type="dxa"/>
          </w:tcPr>
          <w:p w14:paraId="3FF74244" w14:textId="172D6D81" w:rsidR="00AE043A" w:rsidRPr="00C17BF6" w:rsidRDefault="00DC4588" w:rsidP="00DC4588">
            <w:pPr>
              <w:rPr>
                <w:sz w:val="18"/>
                <w:szCs w:val="18"/>
              </w:rPr>
            </w:pPr>
            <w:r>
              <w:rPr>
                <w:sz w:val="18"/>
                <w:szCs w:val="18"/>
              </w:rPr>
              <w:t xml:space="preserve">time interval occupied </w:t>
            </w:r>
            <w:ins w:id="267" w:author="Stephen Richard" w:date="2021-02-17T07:03:00Z">
              <w:r w:rsidR="001264BB">
                <w:rPr>
                  <w:sz w:val="18"/>
                  <w:szCs w:val="18"/>
                </w:rPr>
                <w:t xml:space="preserve">indirectly </w:t>
              </w:r>
            </w:ins>
            <w:r>
              <w:rPr>
                <w:sz w:val="18"/>
                <w:szCs w:val="18"/>
              </w:rPr>
              <w:t xml:space="preserve">by a </w:t>
            </w:r>
            <w:r w:rsidR="00AE043A">
              <w:rPr>
                <w:sz w:val="18"/>
                <w:szCs w:val="18"/>
              </w:rPr>
              <w:t>rock body (</w:t>
            </w:r>
            <w:proofErr w:type="gramStart"/>
            <w:r w:rsidR="00AE043A">
              <w:rPr>
                <w:sz w:val="18"/>
                <w:szCs w:val="18"/>
              </w:rPr>
              <w:t>e.g.</w:t>
            </w:r>
            <w:proofErr w:type="gramEnd"/>
            <w:r w:rsidR="00AE043A">
              <w:rPr>
                <w:sz w:val="18"/>
                <w:szCs w:val="18"/>
              </w:rPr>
              <w:t xml:space="preserve"> </w:t>
            </w:r>
            <w:r w:rsidR="007B3EF2">
              <w:rPr>
                <w:sz w:val="18"/>
                <w:szCs w:val="18"/>
              </w:rPr>
              <w:t xml:space="preserve">all </w:t>
            </w:r>
            <w:r w:rsidR="00AE043A">
              <w:rPr>
                <w:sz w:val="18"/>
                <w:szCs w:val="18"/>
              </w:rPr>
              <w:t>Earth</w:t>
            </w:r>
            <w:r w:rsidR="007B3EF2">
              <w:rPr>
                <w:sz w:val="18"/>
                <w:szCs w:val="18"/>
              </w:rPr>
              <w:t xml:space="preserve"> rocks)</w:t>
            </w:r>
          </w:p>
        </w:tc>
      </w:tr>
      <w:tr w:rsidR="00AE043A" w14:paraId="542316F7" w14:textId="77777777" w:rsidTr="001063E7">
        <w:tc>
          <w:tcPr>
            <w:tcW w:w="1271" w:type="dxa"/>
          </w:tcPr>
          <w:p w14:paraId="20AED191" w14:textId="69538663" w:rsidR="00AE043A" w:rsidRDefault="00AE043A" w:rsidP="00AE043A">
            <w:pPr>
              <w:rPr>
                <w:sz w:val="18"/>
                <w:szCs w:val="18"/>
              </w:rPr>
            </w:pPr>
            <w:r>
              <w:rPr>
                <w:sz w:val="18"/>
                <w:szCs w:val="18"/>
              </w:rPr>
              <w:t>geologic time boundary</w:t>
            </w:r>
          </w:p>
        </w:tc>
        <w:tc>
          <w:tcPr>
            <w:tcW w:w="1701" w:type="dxa"/>
          </w:tcPr>
          <w:p w14:paraId="6DAA784C" w14:textId="0ECBA030" w:rsidR="00AE043A" w:rsidRDefault="00AE043A" w:rsidP="00AE043A">
            <w:pPr>
              <w:rPr>
                <w:sz w:val="18"/>
                <w:szCs w:val="18"/>
              </w:rPr>
            </w:pPr>
            <w:r>
              <w:rPr>
                <w:sz w:val="18"/>
                <w:szCs w:val="18"/>
              </w:rPr>
              <w:t>Temporal Boundary</w:t>
            </w:r>
          </w:p>
        </w:tc>
        <w:tc>
          <w:tcPr>
            <w:tcW w:w="1276" w:type="dxa"/>
          </w:tcPr>
          <w:p w14:paraId="3FD5E688" w14:textId="392C9BA1" w:rsidR="00AE043A" w:rsidRPr="00C17BF6" w:rsidRDefault="00AE043A" w:rsidP="00AE043A">
            <w:pPr>
              <w:rPr>
                <w:sz w:val="18"/>
                <w:szCs w:val="18"/>
              </w:rPr>
            </w:pPr>
            <w:r>
              <w:rPr>
                <w:sz w:val="18"/>
                <w:szCs w:val="18"/>
              </w:rPr>
              <w:t>geologic time interval</w:t>
            </w:r>
          </w:p>
        </w:tc>
        <w:tc>
          <w:tcPr>
            <w:tcW w:w="2410" w:type="dxa"/>
          </w:tcPr>
          <w:p w14:paraId="0BF9D10B" w14:textId="5B118E73" w:rsidR="00AE043A" w:rsidRPr="00C17BF6" w:rsidRDefault="00AE043A" w:rsidP="00AE043A">
            <w:pPr>
              <w:rPr>
                <w:sz w:val="18"/>
                <w:szCs w:val="18"/>
              </w:rPr>
            </w:pPr>
            <w:r>
              <w:rPr>
                <w:sz w:val="18"/>
                <w:szCs w:val="18"/>
              </w:rPr>
              <w:t>geologic time date</w:t>
            </w:r>
          </w:p>
        </w:tc>
        <w:tc>
          <w:tcPr>
            <w:tcW w:w="2692" w:type="dxa"/>
          </w:tcPr>
          <w:p w14:paraId="09D53A1D" w14:textId="18D14C83" w:rsidR="00AE043A" w:rsidRPr="00C17BF6" w:rsidRDefault="00AE043A" w:rsidP="00AE043A">
            <w:pPr>
              <w:rPr>
                <w:sz w:val="18"/>
                <w:szCs w:val="18"/>
              </w:rPr>
            </w:pPr>
            <w:r>
              <w:rPr>
                <w:sz w:val="18"/>
                <w:szCs w:val="18"/>
              </w:rPr>
              <w:t>beginning or end of a geologic time interval</w:t>
            </w:r>
          </w:p>
        </w:tc>
      </w:tr>
      <w:tr w:rsidR="00AE043A" w14:paraId="424AEFB2" w14:textId="77777777" w:rsidTr="001063E7">
        <w:tc>
          <w:tcPr>
            <w:tcW w:w="1271" w:type="dxa"/>
          </w:tcPr>
          <w:p w14:paraId="3800A038" w14:textId="26F943A4" w:rsidR="00AE043A" w:rsidRDefault="00AE043A" w:rsidP="00AE043A">
            <w:pPr>
              <w:rPr>
                <w:sz w:val="18"/>
                <w:szCs w:val="18"/>
              </w:rPr>
            </w:pPr>
            <w:commentRangeStart w:id="268"/>
            <w:r>
              <w:rPr>
                <w:sz w:val="18"/>
                <w:szCs w:val="18"/>
              </w:rPr>
              <w:t>GSSA</w:t>
            </w:r>
          </w:p>
        </w:tc>
        <w:tc>
          <w:tcPr>
            <w:tcW w:w="1701" w:type="dxa"/>
          </w:tcPr>
          <w:p w14:paraId="0B0F6468" w14:textId="6AADD6C2" w:rsidR="00AE043A" w:rsidRDefault="00AE043A" w:rsidP="00AE043A">
            <w:pPr>
              <w:rPr>
                <w:sz w:val="18"/>
                <w:szCs w:val="18"/>
              </w:rPr>
            </w:pPr>
            <w:r>
              <w:rPr>
                <w:sz w:val="18"/>
                <w:szCs w:val="18"/>
              </w:rPr>
              <w:t>Time Instant Feature</w:t>
            </w:r>
          </w:p>
        </w:tc>
        <w:tc>
          <w:tcPr>
            <w:tcW w:w="1276" w:type="dxa"/>
          </w:tcPr>
          <w:p w14:paraId="688B9803" w14:textId="79868E65" w:rsidR="00AE043A" w:rsidRPr="00C17BF6" w:rsidRDefault="00DC4588" w:rsidP="00AE043A">
            <w:pPr>
              <w:rPr>
                <w:sz w:val="18"/>
                <w:szCs w:val="18"/>
              </w:rPr>
            </w:pPr>
            <w:r>
              <w:rPr>
                <w:sz w:val="18"/>
                <w:szCs w:val="18"/>
              </w:rPr>
              <w:t>rock body or geologic process or event</w:t>
            </w:r>
          </w:p>
        </w:tc>
        <w:tc>
          <w:tcPr>
            <w:tcW w:w="2410" w:type="dxa"/>
          </w:tcPr>
          <w:p w14:paraId="4E5387B3" w14:textId="5ABF8428" w:rsidR="00AE043A" w:rsidRPr="00C17BF6" w:rsidRDefault="00DC4588" w:rsidP="00AE043A">
            <w:pPr>
              <w:rPr>
                <w:sz w:val="18"/>
                <w:szCs w:val="18"/>
              </w:rPr>
            </w:pPr>
            <w:r>
              <w:rPr>
                <w:sz w:val="18"/>
                <w:szCs w:val="18"/>
              </w:rPr>
              <w:t>time instant</w:t>
            </w:r>
          </w:p>
        </w:tc>
        <w:tc>
          <w:tcPr>
            <w:tcW w:w="2692" w:type="dxa"/>
          </w:tcPr>
          <w:p w14:paraId="7589CB58" w14:textId="5373FF2C" w:rsidR="00AE043A" w:rsidRPr="00C17BF6" w:rsidRDefault="00DC4588" w:rsidP="00AE043A">
            <w:pPr>
              <w:rPr>
                <w:sz w:val="18"/>
                <w:szCs w:val="18"/>
              </w:rPr>
            </w:pPr>
            <w:r>
              <w:rPr>
                <w:sz w:val="18"/>
                <w:szCs w:val="18"/>
              </w:rPr>
              <w:t>time instant occupied by some rock body or geologic event</w:t>
            </w:r>
            <w:commentRangeEnd w:id="268"/>
            <w:r w:rsidR="001264BB">
              <w:rPr>
                <w:rStyle w:val="CommentReference"/>
              </w:rPr>
              <w:commentReference w:id="268"/>
            </w:r>
          </w:p>
        </w:tc>
      </w:tr>
      <w:tr w:rsidR="00DC4588" w14:paraId="302C6A35" w14:textId="77777777" w:rsidTr="001063E7">
        <w:tc>
          <w:tcPr>
            <w:tcW w:w="1271" w:type="dxa"/>
          </w:tcPr>
          <w:p w14:paraId="2FBF9F35" w14:textId="1CB50E6A" w:rsidR="00DC4588" w:rsidRDefault="00DC4588" w:rsidP="00DC4588">
            <w:pPr>
              <w:rPr>
                <w:sz w:val="18"/>
                <w:szCs w:val="18"/>
              </w:rPr>
            </w:pPr>
            <w:r>
              <w:rPr>
                <w:sz w:val="18"/>
                <w:szCs w:val="18"/>
              </w:rPr>
              <w:t>GSSP</w:t>
            </w:r>
          </w:p>
        </w:tc>
        <w:tc>
          <w:tcPr>
            <w:tcW w:w="1701" w:type="dxa"/>
          </w:tcPr>
          <w:p w14:paraId="654B90B7" w14:textId="12F304F9" w:rsidR="00DC4588" w:rsidRDefault="00DC4588" w:rsidP="00DC4588">
            <w:pPr>
              <w:rPr>
                <w:sz w:val="18"/>
                <w:szCs w:val="18"/>
              </w:rPr>
            </w:pPr>
            <w:r>
              <w:rPr>
                <w:sz w:val="18"/>
                <w:szCs w:val="18"/>
              </w:rPr>
              <w:t>Time Instant Feature</w:t>
            </w:r>
          </w:p>
        </w:tc>
        <w:tc>
          <w:tcPr>
            <w:tcW w:w="1276" w:type="dxa"/>
          </w:tcPr>
          <w:p w14:paraId="1EFB9BDE" w14:textId="2A2FA2C2" w:rsidR="00DC4588" w:rsidRPr="00C17BF6" w:rsidRDefault="00DC4588" w:rsidP="00DC4588">
            <w:pPr>
              <w:rPr>
                <w:sz w:val="18"/>
                <w:szCs w:val="18"/>
              </w:rPr>
            </w:pPr>
            <w:r>
              <w:rPr>
                <w:sz w:val="18"/>
                <w:szCs w:val="18"/>
              </w:rPr>
              <w:t>contact and geologic event</w:t>
            </w:r>
          </w:p>
        </w:tc>
        <w:tc>
          <w:tcPr>
            <w:tcW w:w="2410" w:type="dxa"/>
          </w:tcPr>
          <w:p w14:paraId="35974FE4" w14:textId="31A00281" w:rsidR="00DC4588" w:rsidRPr="00C17BF6" w:rsidRDefault="00DC4588" w:rsidP="00DC4588">
            <w:pPr>
              <w:rPr>
                <w:sz w:val="18"/>
                <w:szCs w:val="18"/>
              </w:rPr>
            </w:pPr>
            <w:r>
              <w:rPr>
                <w:sz w:val="18"/>
                <w:szCs w:val="18"/>
              </w:rPr>
              <w:t>time instant</w:t>
            </w:r>
          </w:p>
        </w:tc>
        <w:tc>
          <w:tcPr>
            <w:tcW w:w="2692" w:type="dxa"/>
          </w:tcPr>
          <w:p w14:paraId="08E0B92B" w14:textId="3DC3A30F" w:rsidR="00DC4588" w:rsidRPr="00C17BF6" w:rsidRDefault="00DC4588" w:rsidP="00DC4588">
            <w:pPr>
              <w:rPr>
                <w:sz w:val="18"/>
                <w:szCs w:val="18"/>
              </w:rPr>
            </w:pPr>
            <w:r>
              <w:rPr>
                <w:sz w:val="18"/>
                <w:szCs w:val="18"/>
              </w:rPr>
              <w:t xml:space="preserve">time instant occupied </w:t>
            </w:r>
            <w:del w:id="269" w:author="Stephen Richard" w:date="2021-02-17T07:05:00Z">
              <w:r w:rsidDel="001264BB">
                <w:rPr>
                  <w:sz w:val="18"/>
                  <w:szCs w:val="18"/>
                </w:rPr>
                <w:delText xml:space="preserve">by some contact created by </w:delText>
              </w:r>
            </w:del>
            <w:r>
              <w:rPr>
                <w:sz w:val="18"/>
                <w:szCs w:val="18"/>
              </w:rPr>
              <w:t>a certain event</w:t>
            </w:r>
            <w:ins w:id="270" w:author="Stephen Richard" w:date="2021-02-17T07:05:00Z">
              <w:r w:rsidR="001264BB">
                <w:rPr>
                  <w:sz w:val="18"/>
                  <w:szCs w:val="18"/>
                </w:rPr>
                <w:t xml:space="preserve"> that created the contact </w:t>
              </w:r>
            </w:ins>
          </w:p>
        </w:tc>
      </w:tr>
    </w:tbl>
    <w:p w14:paraId="1CB07216" w14:textId="562B0816" w:rsidR="00713136" w:rsidRDefault="00713136" w:rsidP="00C17BF6"/>
    <w:p w14:paraId="01EFEC76" w14:textId="39BD5288" w:rsidR="000066D9" w:rsidRDefault="00B54D13" w:rsidP="00C17BF6">
      <w:pPr>
        <w:rPr>
          <w:ins w:id="271" w:author="Stephen Richard" w:date="2021-02-17T16:56:00Z"/>
        </w:rPr>
      </w:pPr>
      <w:r>
        <w:t xml:space="preserve">A </w:t>
      </w:r>
      <w:r w:rsidRPr="00B54D13">
        <w:rPr>
          <w:b/>
        </w:rPr>
        <w:t>G</w:t>
      </w:r>
      <w:r w:rsidR="00991C01" w:rsidRPr="00B54D13">
        <w:rPr>
          <w:b/>
        </w:rPr>
        <w:t xml:space="preserve">eologic </w:t>
      </w:r>
      <w:r w:rsidRPr="00B54D13">
        <w:rPr>
          <w:b/>
        </w:rPr>
        <w:t>Time</w:t>
      </w:r>
      <w:r w:rsidR="00991C01" w:rsidRPr="00B54D13">
        <w:rPr>
          <w:b/>
        </w:rPr>
        <w:t xml:space="preserve"> </w:t>
      </w:r>
      <w:r w:rsidRPr="00B54D13">
        <w:rPr>
          <w:b/>
        </w:rPr>
        <w:t>Feature</w:t>
      </w:r>
      <w:r w:rsidR="00991C01">
        <w:t xml:space="preserve"> </w:t>
      </w:r>
      <w:r w:rsidR="00B776F8">
        <w:t>derives</w:t>
      </w:r>
      <w:r w:rsidR="00991C01">
        <w:t xml:space="preserve"> from </w:t>
      </w:r>
      <w:r w:rsidR="00F8668F">
        <w:t>a</w:t>
      </w:r>
      <w:r w:rsidR="00991C01">
        <w:t xml:space="preserve"> rock body </w:t>
      </w:r>
      <w:r w:rsidR="00F8668F">
        <w:t>indirectly occupying</w:t>
      </w:r>
      <w:r w:rsidR="00991C01">
        <w:t xml:space="preserve"> </w:t>
      </w:r>
      <w:r w:rsidR="00652E31">
        <w:t>a</w:t>
      </w:r>
      <w:r w:rsidR="00991C01">
        <w:t xml:space="preserve"> time region</w:t>
      </w:r>
      <w:ins w:id="272" w:author="Stephen Richard" w:date="2021-02-17T13:10:00Z">
        <w:r w:rsidR="0002680B">
          <w:t xml:space="preserve"> through its p</w:t>
        </w:r>
      </w:ins>
      <w:ins w:id="273" w:author="Stephen Richard" w:date="2021-02-17T13:11:00Z">
        <w:r w:rsidR="0002680B">
          <w:t xml:space="preserve">articipation </w:t>
        </w:r>
        <w:proofErr w:type="gramStart"/>
        <w:r w:rsidR="0002680B">
          <w:t xml:space="preserve">in </w:t>
        </w:r>
      </w:ins>
      <w:ins w:id="274" w:author="Stephen Richard" w:date="2021-02-17T13:54:00Z">
        <w:r w:rsidR="00050619">
          <w:t>the</w:t>
        </w:r>
      </w:ins>
      <w:ins w:id="275" w:author="Stephen Richard" w:date="2021-02-17T13:11:00Z">
        <w:r w:rsidR="0002680B">
          <w:t xml:space="preserve"> event that</w:t>
        </w:r>
        <w:proofErr w:type="gramEnd"/>
        <w:r w:rsidR="0002680B">
          <w:t xml:space="preserve"> formed the rock body at that time</w:t>
        </w:r>
      </w:ins>
      <w:r w:rsidR="00991C01">
        <w:t>. The rock body host</w:t>
      </w:r>
      <w:r w:rsidR="00652E31">
        <w:t>s the feature</w:t>
      </w:r>
      <w:r w:rsidR="00084ED5">
        <w:t>,</w:t>
      </w:r>
      <w:r w:rsidR="00991C01">
        <w:t xml:space="preserve"> and the time region is a</w:t>
      </w:r>
      <w:r w:rsidR="005D63B8">
        <w:t>n essential</w:t>
      </w:r>
      <w:r w:rsidR="00991C01">
        <w:t xml:space="preserve"> part</w:t>
      </w:r>
      <w:r w:rsidR="00652E31">
        <w:t xml:space="preserve"> of the feature</w:t>
      </w:r>
      <w:r w:rsidR="00991C01">
        <w:t xml:space="preserve">. </w:t>
      </w:r>
      <w:ins w:id="276" w:author="Stephen Richard" w:date="2021-02-17T13:55:00Z">
        <w:r w:rsidR="00050619">
          <w:t>There are two views of</w:t>
        </w:r>
      </w:ins>
      <w:del w:id="277" w:author="Stephen Richard" w:date="2021-02-17T13:55:00Z">
        <w:r w:rsidR="00647E7F" w:rsidDel="00050619">
          <w:delText>A</w:delText>
        </w:r>
      </w:del>
      <w:r w:rsidR="00647E7F">
        <w:t xml:space="preserve"> geological time interval</w:t>
      </w:r>
      <w:ins w:id="278" w:author="Stephen Richard" w:date="2021-02-17T14:00:00Z">
        <w:r w:rsidR="00050619">
          <w:t xml:space="preserve"> feature</w:t>
        </w:r>
      </w:ins>
      <w:ins w:id="279" w:author="Stephen Richard" w:date="2021-02-17T13:55:00Z">
        <w:r w:rsidR="00050619">
          <w:t>s</w:t>
        </w:r>
      </w:ins>
      <w:r w:rsidR="00647E7F">
        <w:t xml:space="preserve"> (</w:t>
      </w:r>
      <w:proofErr w:type="gramStart"/>
      <w:r w:rsidR="00647E7F">
        <w:t>e.g.</w:t>
      </w:r>
      <w:proofErr w:type="gramEnd"/>
      <w:r w:rsidR="00647E7F">
        <w:t xml:space="preserve"> Jurassic Period)</w:t>
      </w:r>
      <w:ins w:id="280" w:author="Stephen Richard" w:date="2021-02-17T13:55:00Z">
        <w:r w:rsidR="00050619">
          <w:t>. In one view it is a</w:t>
        </w:r>
      </w:ins>
      <w:r w:rsidR="00647E7F">
        <w:t xml:space="preserve"> </w:t>
      </w:r>
      <w:del w:id="281" w:author="Stephen Richard" w:date="2021-02-17T13:55:00Z">
        <w:r w:rsidR="00647E7F" w:rsidDel="00050619">
          <w:delText xml:space="preserve">is thus the </w:delText>
        </w:r>
      </w:del>
      <w:r w:rsidR="00647E7F">
        <w:t>time interval occupied by</w:t>
      </w:r>
      <w:ins w:id="282" w:author="Stephen Richard" w:date="2021-02-17T13:56:00Z">
        <w:r w:rsidR="00050619">
          <w:t xml:space="preserve"> the event that formed</w:t>
        </w:r>
      </w:ins>
      <w:r w:rsidR="00647E7F">
        <w:t xml:space="preserve"> some rock body, </w:t>
      </w:r>
      <w:proofErr w:type="gramStart"/>
      <w:r w:rsidR="00647E7F">
        <w:t>e.g.</w:t>
      </w:r>
      <w:proofErr w:type="gramEnd"/>
      <w:r w:rsidR="00647E7F">
        <w:t xml:space="preserve"> a chronostratigraphic unit (e.g. Jurassic System).</w:t>
      </w:r>
      <w:ins w:id="283" w:author="Stephen Richard" w:date="2021-02-17T13:56:00Z">
        <w:r w:rsidR="00050619">
          <w:t xml:space="preserve"> </w:t>
        </w:r>
      </w:ins>
      <w:ins w:id="284" w:author="Stephen Richard" w:date="2021-02-17T13:59:00Z">
        <w:r w:rsidR="00050619">
          <w:t>Alternatively,</w:t>
        </w:r>
      </w:ins>
      <w:ins w:id="285" w:author="Stephen Richard" w:date="2021-02-17T13:56:00Z">
        <w:r w:rsidR="00050619">
          <w:t xml:space="preserve"> a time interval feature can be de</w:t>
        </w:r>
      </w:ins>
      <w:ins w:id="286" w:author="Stephen Richard" w:date="2021-02-17T13:57:00Z">
        <w:r w:rsidR="00050619">
          <w:t xml:space="preserve">fined as the time interval between events that formed two rock-body boundaries. This second view is the one taken by the </w:t>
        </w:r>
      </w:ins>
      <w:ins w:id="287" w:author="Stephen Richard" w:date="2021-02-17T13:58:00Z">
        <w:r w:rsidR="00050619">
          <w:t>International Commission on Stratigraphy</w:t>
        </w:r>
      </w:ins>
      <w:ins w:id="288" w:author="Stephen Richard" w:date="2021-02-17T16:46:00Z">
        <w:r w:rsidR="00030DB8">
          <w:t xml:space="preserve"> (ICS)</w:t>
        </w:r>
      </w:ins>
      <w:ins w:id="289" w:author="Stephen Richard" w:date="2021-02-17T16:43:00Z">
        <w:r w:rsidR="00773A36">
          <w:t xml:space="preserve"> (</w:t>
        </w:r>
        <w:proofErr w:type="spellStart"/>
        <w:r w:rsidR="00773A36" w:rsidRPr="00773A36">
          <w:t>Remane</w:t>
        </w:r>
        <w:proofErr w:type="spellEnd"/>
        <w:r w:rsidR="00773A36" w:rsidRPr="00773A36">
          <w:t xml:space="preserve"> et al. 1996</w:t>
        </w:r>
        <w:r w:rsidR="00773A36">
          <w:t>)</w:t>
        </w:r>
      </w:ins>
      <w:ins w:id="290" w:author="Stephen Richard" w:date="2021-02-17T13:58:00Z">
        <w:r w:rsidR="00050619">
          <w:t xml:space="preserve"> </w:t>
        </w:r>
      </w:ins>
      <w:ins w:id="291" w:author="Stephen Richard" w:date="2021-02-17T16:43:00Z">
        <w:r w:rsidR="00773A36">
          <w:t xml:space="preserve">in the current definition of the Geologic Time Scale. </w:t>
        </w:r>
      </w:ins>
      <w:ins w:id="292" w:author="Stephen Richard" w:date="2021-02-17T13:57:00Z">
        <w:r w:rsidR="00050619">
          <w:t xml:space="preserve"> </w:t>
        </w:r>
      </w:ins>
      <w:r w:rsidR="00647E7F">
        <w:t xml:space="preserve"> </w:t>
      </w:r>
      <w:del w:id="293" w:author="Stephen Richard" w:date="2021-02-17T16:46:00Z">
        <w:r w:rsidR="00D0674C" w:rsidDel="00030DB8">
          <w:delText>Likewise, a</w:delText>
        </w:r>
      </w:del>
      <w:ins w:id="294" w:author="Stephen Richard" w:date="2021-02-17T16:46:00Z">
        <w:r w:rsidR="00030DB8">
          <w:t xml:space="preserve">The rock-body boundaries that formally define the ICS </w:t>
        </w:r>
      </w:ins>
      <w:r>
        <w:t xml:space="preserve"> </w:t>
      </w:r>
      <w:ins w:id="295" w:author="Stephen Richard" w:date="2021-02-17T16:47:00Z">
        <w:r w:rsidR="00030DB8">
          <w:t>Geologic Time Scale</w:t>
        </w:r>
        <w:r w:rsidR="00030DB8" w:rsidRPr="00B54D13">
          <w:rPr>
            <w:b/>
          </w:rPr>
          <w:t xml:space="preserve"> </w:t>
        </w:r>
        <w:r w:rsidR="00030DB8">
          <w:t xml:space="preserve">are </w:t>
        </w:r>
        <w:r w:rsidR="00030DB8" w:rsidRPr="00030DB8">
          <w:t>'Global Boundary Stratotype Section and Points</w:t>
        </w:r>
      </w:ins>
      <w:ins w:id="296" w:author="Stephen Richard" w:date="2021-02-17T16:48:00Z">
        <w:r w:rsidR="00030DB8">
          <w:t>' (</w:t>
        </w:r>
        <w:r w:rsidR="00030DB8" w:rsidRPr="00991C01">
          <w:rPr>
            <w:b/>
          </w:rPr>
          <w:t>GGSP</w:t>
        </w:r>
        <w:r w:rsidR="00030DB8">
          <w:t>)</w:t>
        </w:r>
      </w:ins>
      <w:ins w:id="297" w:author="Stephen Richard" w:date="2021-02-17T16:49:00Z">
        <w:r w:rsidR="00030DB8">
          <w:t xml:space="preserve">. </w:t>
        </w:r>
      </w:ins>
      <w:ins w:id="298" w:author="Stephen Richard" w:date="2021-02-17T16:48:00Z">
        <w:r w:rsidR="00030DB8">
          <w:t xml:space="preserve">A </w:t>
        </w:r>
      </w:ins>
      <w:r w:rsidRPr="00B54D13">
        <w:rPr>
          <w:b/>
        </w:rPr>
        <w:t>Geologic T</w:t>
      </w:r>
      <w:r w:rsidR="00991C01" w:rsidRPr="00B54D13">
        <w:rPr>
          <w:b/>
        </w:rPr>
        <w:t xml:space="preserve">ime </w:t>
      </w:r>
      <w:r w:rsidRPr="00B54D13">
        <w:rPr>
          <w:b/>
        </w:rPr>
        <w:t>Date</w:t>
      </w:r>
      <w:r w:rsidR="00991C01">
        <w:t xml:space="preserve"> is the time </w:t>
      </w:r>
      <w:r>
        <w:t>instant</w:t>
      </w:r>
      <w:r w:rsidR="00991C01">
        <w:t xml:space="preserve"> occupied by a</w:t>
      </w:r>
      <w:ins w:id="299" w:author="Stephen Richard" w:date="2021-02-17T16:55:00Z">
        <w:r w:rsidR="00030DB8">
          <w:t>n event that forms a</w:t>
        </w:r>
      </w:ins>
      <w:r w:rsidR="00991C01">
        <w:t xml:space="preserve"> </w:t>
      </w:r>
      <w:del w:id="300" w:author="Stephen Richard" w:date="2021-02-17T16:50:00Z">
        <w:r w:rsidR="00991C01" w:rsidDel="00030DB8">
          <w:delText xml:space="preserve">certain </w:delText>
        </w:r>
      </w:del>
      <w:r w:rsidR="00991C01">
        <w:t xml:space="preserve">rock body </w:t>
      </w:r>
      <w:ins w:id="301" w:author="Stephen Richard" w:date="2021-02-17T16:50:00Z">
        <w:r w:rsidR="00030DB8">
          <w:t>boundary</w:t>
        </w:r>
      </w:ins>
      <w:del w:id="302" w:author="Stephen Richard" w:date="2021-02-17T16:50:00Z">
        <w:r w:rsidR="00991C01" w:rsidDel="00030DB8">
          <w:delText>(</w:delText>
        </w:r>
        <w:r w:rsidR="00991C01" w:rsidRPr="00991C01" w:rsidDel="00030DB8">
          <w:rPr>
            <w:b/>
          </w:rPr>
          <w:delText>GSSA</w:delText>
        </w:r>
        <w:r w:rsidR="00991C01" w:rsidDel="00030DB8">
          <w:delText>) or contact</w:delText>
        </w:r>
      </w:del>
      <w:del w:id="303" w:author="Stephen Richard" w:date="2021-02-17T16:48:00Z">
        <w:r w:rsidR="00991C01" w:rsidDel="00030DB8">
          <w:delText xml:space="preserve"> (</w:delText>
        </w:r>
        <w:r w:rsidR="00991C01" w:rsidRPr="00991C01" w:rsidDel="00030DB8">
          <w:rPr>
            <w:b/>
          </w:rPr>
          <w:delText>GGSP</w:delText>
        </w:r>
        <w:r w:rsidR="00991C01" w:rsidDel="00030DB8">
          <w:delText>)</w:delText>
        </w:r>
      </w:del>
      <w:del w:id="304" w:author="Stephen Richard" w:date="2021-02-17T16:50:00Z">
        <w:r w:rsidR="00991C01" w:rsidDel="00030DB8">
          <w:delText>,</w:delText>
        </w:r>
      </w:del>
      <w:del w:id="305" w:author="Stephen Richard" w:date="2021-02-17T16:49:00Z">
        <w:r w:rsidR="00991C01" w:rsidDel="00030DB8">
          <w:delText xml:space="preserve"> </w:delText>
        </w:r>
        <w:r w:rsidR="00D0674C" w:rsidDel="00030DB8">
          <w:delText>with</w:delText>
        </w:r>
        <w:r w:rsidR="00991C01" w:rsidDel="00030DB8">
          <w:delText xml:space="preserve"> the contact </w:delText>
        </w:r>
        <w:r w:rsidR="00647E7F" w:rsidDel="00030DB8">
          <w:delText>additionally also</w:delText>
        </w:r>
        <w:r w:rsidR="003F439B" w:rsidDel="00030DB8">
          <w:delText xml:space="preserve"> hosted by a (global)</w:delText>
        </w:r>
        <w:r w:rsidR="00D0674C" w:rsidDel="00030DB8">
          <w:delText xml:space="preserve"> event</w:delText>
        </w:r>
      </w:del>
      <w:r w:rsidR="00D0674C">
        <w:t xml:space="preserve">. </w:t>
      </w:r>
      <w:ins w:id="306" w:author="Stephen Richard" w:date="2021-02-17T16:50:00Z">
        <w:r w:rsidR="00030DB8">
          <w:t xml:space="preserve">The ICS defines </w:t>
        </w:r>
      </w:ins>
      <w:ins w:id="307" w:author="Stephen Richard" w:date="2021-02-17T16:51:00Z">
        <w:r w:rsidR="00030DB8">
          <w:t>'</w:t>
        </w:r>
        <w:r w:rsidR="00030DB8" w:rsidRPr="00030DB8">
          <w:t xml:space="preserve">Global Standard Stratigraphic </w:t>
        </w:r>
      </w:ins>
      <w:del w:id="308" w:author="Stephen Richard" w:date="2021-02-17T16:51:00Z">
        <w:r w:rsidR="00D0674C" w:rsidDel="00030DB8">
          <w:delText xml:space="preserve">Note </w:delText>
        </w:r>
      </w:del>
      <w:ins w:id="309" w:author="Stephen Richard" w:date="2021-02-17T16:51:00Z">
        <w:r w:rsidR="00030DB8" w:rsidRPr="00030DB8">
          <w:t>Age</w:t>
        </w:r>
        <w:r w:rsidR="00030DB8">
          <w:t xml:space="preserve">' (GSSA) </w:t>
        </w:r>
      </w:ins>
      <w:ins w:id="310" w:author="Stephen Richard" w:date="2021-02-17T16:52:00Z">
        <w:r w:rsidR="00030DB8">
          <w:t>time instants to bound Geologic Time Scale eras in the Precambrian. These are loosely</w:t>
        </w:r>
      </w:ins>
      <w:ins w:id="311" w:author="Stephen Richard" w:date="2021-02-17T16:53:00Z">
        <w:r w:rsidR="00030DB8">
          <w:t xml:space="preserve"> derived from events recognized in the</w:t>
        </w:r>
      </w:ins>
      <w:ins w:id="312" w:author="Stephen Richard" w:date="2021-02-18T11:34:00Z">
        <w:r w:rsidR="00E81ADC">
          <w:t xml:space="preserve"> Precambrian</w:t>
        </w:r>
      </w:ins>
      <w:ins w:id="313" w:author="Stephen Richard" w:date="2021-02-17T16:53:00Z">
        <w:r w:rsidR="00030DB8">
          <w:t xml:space="preserve"> geologic record that do not have an identifiable </w:t>
        </w:r>
        <w:proofErr w:type="gramStart"/>
        <w:r w:rsidR="00030DB8">
          <w:t>particular rock</w:t>
        </w:r>
        <w:proofErr w:type="gramEnd"/>
        <w:r w:rsidR="00030DB8">
          <w:t xml:space="preserve"> body boundary</w:t>
        </w:r>
      </w:ins>
      <w:ins w:id="314" w:author="Stephen Richard" w:date="2021-02-17T16:54:00Z">
        <w:r w:rsidR="00030DB8">
          <w:t>.</w:t>
        </w:r>
      </w:ins>
      <w:ins w:id="315" w:author="Stephen Richard" w:date="2021-02-17T16:53:00Z">
        <w:r w:rsidR="00030DB8">
          <w:t xml:space="preserve"> </w:t>
        </w:r>
      </w:ins>
      <w:del w:id="316" w:author="Stephen Richard" w:date="2021-02-17T16:53:00Z">
        <w:r w:rsidR="00D0674C" w:rsidDel="00030DB8">
          <w:delText xml:space="preserve">a GSSA is considered </w:delText>
        </w:r>
        <w:r w:rsidDel="00030DB8">
          <w:delText xml:space="preserve">here </w:delText>
        </w:r>
        <w:r w:rsidR="00D0674C" w:rsidDel="00030DB8">
          <w:delText xml:space="preserve">to be affiliated </w:delText>
        </w:r>
        <w:r w:rsidDel="00030DB8">
          <w:delText xml:space="preserve">(possibly loosely) </w:delText>
        </w:r>
        <w:r w:rsidR="00D0674C" w:rsidDel="00030DB8">
          <w:delText xml:space="preserve">with some rock body, </w:delText>
        </w:r>
        <w:r w:rsidDel="00030DB8">
          <w:delText xml:space="preserve">such as a dated sample or </w:delText>
        </w:r>
        <w:r w:rsidR="00D0674C" w:rsidDel="00030DB8">
          <w:delText>field observation</w:delText>
        </w:r>
        <w:r w:rsidDel="00030DB8">
          <w:delText xml:space="preserve"> </w:delText>
        </w:r>
        <w:r w:rsidR="00D0674C" w:rsidDel="00030DB8">
          <w:delText>– otherwise it would have no evidential geological basis.</w:delText>
        </w:r>
      </w:del>
      <w:r w:rsidR="00D0674C">
        <w:t xml:space="preserve"> </w:t>
      </w:r>
    </w:p>
    <w:p w14:paraId="02965C08" w14:textId="1EE66E62" w:rsidR="00D0674C" w:rsidRDefault="00B54D13" w:rsidP="00C17BF6">
      <w:bookmarkStart w:id="317" w:name="_Hlk64541437"/>
      <w:r>
        <w:t xml:space="preserve">A </w:t>
      </w:r>
      <w:r w:rsidRPr="00B54D13">
        <w:rPr>
          <w:b/>
        </w:rPr>
        <w:t>Geologic Time Boundary</w:t>
      </w:r>
      <w:r>
        <w:t xml:space="preserve"> (</w:t>
      </w:r>
      <w:proofErr w:type="gramStart"/>
      <w:r>
        <w:t>e.g.</w:t>
      </w:r>
      <w:proofErr w:type="gramEnd"/>
      <w:r>
        <w:t xml:space="preserve"> </w:t>
      </w:r>
      <w:del w:id="318" w:author="Stephen Richard" w:date="2021-02-18T11:38:00Z">
        <w:r w:rsidDel="00E81ADC">
          <w:delText xml:space="preserve">end </w:delText>
        </w:r>
      </w:del>
      <w:ins w:id="319" w:author="Stephen Richard" w:date="2021-02-18T11:38:00Z">
        <w:r w:rsidR="00E81ADC">
          <w:t xml:space="preserve">start </w:t>
        </w:r>
      </w:ins>
      <w:r>
        <w:t>of the Jurassic Period) is a time instant</w:t>
      </w:r>
      <w:r w:rsidR="00E33632">
        <w:t xml:space="preserve"> </w:t>
      </w:r>
      <w:r>
        <w:t xml:space="preserve">hosted by </w:t>
      </w:r>
      <w:r w:rsidR="00E33632">
        <w:t xml:space="preserve">both a rock body and </w:t>
      </w:r>
      <w:r>
        <w:t>a geologic time interval – it could not exist without the interval</w:t>
      </w:r>
      <w:r w:rsidR="00F07D20">
        <w:t xml:space="preserve"> (e.g. Jurassic Period)</w:t>
      </w:r>
      <w:r w:rsidR="00E33632">
        <w:t xml:space="preserve"> nor without the </w:t>
      </w:r>
      <w:commentRangeStart w:id="320"/>
      <w:r w:rsidR="00E33632">
        <w:t>rock body that hosts the time instant</w:t>
      </w:r>
      <w:r w:rsidR="002F6B2B">
        <w:t xml:space="preserve"> </w:t>
      </w:r>
      <w:commentRangeEnd w:id="320"/>
      <w:r w:rsidR="00E81ADC">
        <w:rPr>
          <w:rStyle w:val="CommentReference"/>
        </w:rPr>
        <w:commentReference w:id="320"/>
      </w:r>
      <w:r w:rsidR="002F6B2B">
        <w:t>(e.g. GSSP</w:t>
      </w:r>
      <w:del w:id="321" w:author="Stephen Richard" w:date="2021-02-18T11:39:00Z">
        <w:r w:rsidR="002F6B2B" w:rsidDel="00E81ADC">
          <w:delText>, GSSA</w:delText>
        </w:r>
      </w:del>
      <w:r w:rsidR="002F6B2B">
        <w:t>)</w:t>
      </w:r>
      <w:r w:rsidR="00F07D20">
        <w:t xml:space="preserve">. </w:t>
      </w:r>
      <w:r w:rsidR="003F1A8D">
        <w:t xml:space="preserve"> </w:t>
      </w:r>
      <w:bookmarkEnd w:id="317"/>
      <w:r w:rsidR="00F07D20">
        <w:t>Geologic time intervals are delineated into time units and scales</w:t>
      </w:r>
      <w:r w:rsidR="00B776F8">
        <w:t xml:space="preserve">, using the </w:t>
      </w:r>
      <w:r w:rsidR="00F07D20">
        <w:t xml:space="preserve">type </w:t>
      </w:r>
      <w:r w:rsidR="00652E31">
        <w:t>of</w:t>
      </w:r>
      <w:r w:rsidR="00B776F8">
        <w:t xml:space="preserve"> essential part as discriminating criteria</w:t>
      </w:r>
      <w:r w:rsidR="00F07D20">
        <w:t xml:space="preserve">. A </w:t>
      </w:r>
      <w:r w:rsidR="00F07D20" w:rsidRPr="00F07D20">
        <w:rPr>
          <w:b/>
        </w:rPr>
        <w:t>Specific Geologic Time Unit</w:t>
      </w:r>
      <w:r w:rsidR="00F07D20">
        <w:t xml:space="preserve"> (</w:t>
      </w:r>
      <w:proofErr w:type="gramStart"/>
      <w:r w:rsidR="00F07D20">
        <w:t>e.g.</w:t>
      </w:r>
      <w:proofErr w:type="gramEnd"/>
      <w:r w:rsidR="00F07D20">
        <w:t xml:space="preserve"> Jurassic 2017) has </w:t>
      </w:r>
      <w:r w:rsidR="00E8613F">
        <w:t xml:space="preserve">a </w:t>
      </w:r>
      <w:r w:rsidR="00F07D20">
        <w:t>non-geologic t</w:t>
      </w:r>
      <w:r w:rsidR="00E8613F">
        <w:t xml:space="preserve">ime interval as static part (e.g. </w:t>
      </w:r>
      <w:r w:rsidR="00C81873">
        <w:t>201</w:t>
      </w:r>
      <w:r w:rsidR="00E8613F">
        <w:t xml:space="preserve"> Ma – </w:t>
      </w:r>
      <w:r w:rsidR="00C81873">
        <w:t>145</w:t>
      </w:r>
      <w:r w:rsidR="00E8613F">
        <w:t xml:space="preserve"> Ma), which cannot change – if it changed</w:t>
      </w:r>
      <w:r w:rsidR="001341E6">
        <w:t xml:space="preserve"> (i.e. </w:t>
      </w:r>
      <w:r w:rsidR="003F439B">
        <w:t xml:space="preserve">if </w:t>
      </w:r>
      <w:r w:rsidR="001341E6">
        <w:t xml:space="preserve">either of </w:t>
      </w:r>
      <w:r w:rsidR="001341E6">
        <w:lastRenderedPageBreak/>
        <w:t>its boundaries</w:t>
      </w:r>
      <w:r w:rsidR="003F439B">
        <w:t xml:space="preserve"> alters</w:t>
      </w:r>
      <w:r w:rsidR="001341E6">
        <w:t>)</w:t>
      </w:r>
      <w:r w:rsidR="00E8613F">
        <w:t xml:space="preserve"> it would no longer be e.g. Jurassic 2017</w:t>
      </w:r>
      <w:r w:rsidR="00F07D20">
        <w:t>.</w:t>
      </w:r>
      <w:ins w:id="322" w:author="Stephen Richard" w:date="2021-02-17T16:59:00Z">
        <w:r w:rsidR="000066D9">
          <w:t xml:space="preserve"> A </w:t>
        </w:r>
        <w:r w:rsidR="000066D9" w:rsidRPr="00F07D20">
          <w:rPr>
            <w:b/>
          </w:rPr>
          <w:t>Specific Geologic Time Unit</w:t>
        </w:r>
        <w:r w:rsidR="000066D9">
          <w:t xml:space="preserve"> is derived from </w:t>
        </w:r>
        <w:proofErr w:type="gramStart"/>
        <w:r w:rsidR="000066D9">
          <w:t>particular definitions</w:t>
        </w:r>
        <w:proofErr w:type="gramEnd"/>
        <w:r w:rsidR="000066D9">
          <w:t xml:space="preserve"> of its rock body boundaries </w:t>
        </w:r>
      </w:ins>
      <w:ins w:id="323" w:author="Stephen Richard" w:date="2021-02-17T17:00:00Z">
        <w:r w:rsidR="000066D9">
          <w:t xml:space="preserve">and estimation of the temporal position of those boundaries. </w:t>
        </w:r>
      </w:ins>
      <w:r w:rsidR="00F07D20">
        <w:t xml:space="preserve"> A </w:t>
      </w:r>
      <w:r w:rsidR="00F07D20" w:rsidRPr="00F07D20">
        <w:rPr>
          <w:b/>
        </w:rPr>
        <w:t>Generic</w:t>
      </w:r>
      <w:r w:rsidR="00F07D20">
        <w:t xml:space="preserve"> </w:t>
      </w:r>
      <w:r w:rsidR="00F07D20" w:rsidRPr="00F07D20">
        <w:rPr>
          <w:b/>
        </w:rPr>
        <w:t>Geologic Time Unit</w:t>
      </w:r>
      <w:r w:rsidR="00F07D20">
        <w:t xml:space="preserve"> </w:t>
      </w:r>
      <w:ins w:id="324" w:author="Stephen Richard" w:date="2021-02-18T08:10:00Z">
        <w:r w:rsidR="007B5CDA">
          <w:t>is</w:t>
        </w:r>
        <w:r w:rsidR="007B5CDA" w:rsidRPr="007B5CDA">
          <w:t xml:space="preserve"> defined by </w:t>
        </w:r>
        <w:r w:rsidR="007B5CDA">
          <w:t>its</w:t>
        </w:r>
        <w:r w:rsidR="007B5CDA" w:rsidRPr="007B5CDA">
          <w:t xml:space="preserve"> position between other </w:t>
        </w:r>
      </w:ins>
      <w:ins w:id="325" w:author="Stephen Richard" w:date="2021-02-18T08:14:00Z">
        <w:r w:rsidR="007B5CDA">
          <w:t>time units</w:t>
        </w:r>
      </w:ins>
      <w:ins w:id="326" w:author="Stephen Richard" w:date="2021-02-18T08:10:00Z">
        <w:r w:rsidR="007B5CDA" w:rsidRPr="007B5CDA">
          <w:t xml:space="preserve">, without necessarily specifying bounding time instants. </w:t>
        </w:r>
      </w:ins>
      <w:ins w:id="327" w:author="Stephen Richard" w:date="2021-02-18T08:14:00Z">
        <w:r w:rsidR="007B5CDA">
          <w:t xml:space="preserve">A Generic Geologic Time Unit </w:t>
        </w:r>
      </w:ins>
      <w:r w:rsidR="00F07D20">
        <w:t>(</w:t>
      </w:r>
      <w:proofErr w:type="gramStart"/>
      <w:r w:rsidR="00F07D20">
        <w:t>e.g.</w:t>
      </w:r>
      <w:proofErr w:type="gramEnd"/>
      <w:r w:rsidR="00F07D20">
        <w:t xml:space="preserve"> Jurassic</w:t>
      </w:r>
      <w:r w:rsidR="00B776F8">
        <w:t xml:space="preserve"> Period</w:t>
      </w:r>
      <w:r w:rsidR="00F07D20">
        <w:t xml:space="preserve">) </w:t>
      </w:r>
      <w:del w:id="328" w:author="Stephen Richard" w:date="2021-02-18T08:15:00Z">
        <w:r w:rsidR="00F07D20" w:rsidDel="007B5CDA">
          <w:delText>does not have other time intervals</w:delText>
        </w:r>
        <w:r w:rsidR="00EB2125" w:rsidDel="007B5CDA">
          <w:delText xml:space="preserve"> as static parts -</w:delText>
        </w:r>
        <w:r w:rsidR="00F07D20" w:rsidDel="007B5CDA">
          <w:delText xml:space="preserve"> it </w:delText>
        </w:r>
      </w:del>
      <w:r w:rsidR="00F07D20">
        <w:t xml:space="preserve">has specific geologic time intervals as </w:t>
      </w:r>
      <w:r w:rsidR="00EB2125">
        <w:t xml:space="preserve">non-static </w:t>
      </w:r>
      <w:r w:rsidR="00F07D20">
        <w:t>essential part</w:t>
      </w:r>
      <w:r w:rsidR="00EB2125">
        <w:t>s (which can change over time</w:t>
      </w:r>
      <w:del w:id="329" w:author="Stephen Richard" w:date="2021-02-18T08:15:00Z">
        <w:r w:rsidR="00EB2125" w:rsidDel="007B5CDA">
          <w:delText>)</w:delText>
        </w:r>
      </w:del>
      <w:r w:rsidR="00EB2125">
        <w:t>. T</w:t>
      </w:r>
      <w:r w:rsidR="00F07D20">
        <w:t xml:space="preserve">his means </w:t>
      </w:r>
      <w:ins w:id="330" w:author="Stephen Richard" w:date="2021-02-18T08:19:00Z">
        <w:r w:rsidR="007B5CDA">
          <w:t xml:space="preserve">that ontologically, </w:t>
        </w:r>
      </w:ins>
      <w:r w:rsidR="00F07D20">
        <w:t>the Jurassic Period is the sum of all its different manifestations, such as</w:t>
      </w:r>
      <w:r w:rsidR="00EB2125">
        <w:t xml:space="preserve"> Jurassic 2010, 2017, 2020</w:t>
      </w:r>
      <w:ins w:id="331" w:author="Stephen Richard" w:date="2021-02-18T08:16:00Z">
        <w:r w:rsidR="007B5CDA">
          <w:t xml:space="preserve">. </w:t>
        </w:r>
      </w:ins>
      <w:del w:id="332" w:author="Stephen Richard" w:date="2021-02-18T08:16:00Z">
        <w:r w:rsidR="00EB2125" w:rsidDel="007B5CDA">
          <w:delText>; consequently,</w:delText>
        </w:r>
        <w:r w:rsidR="00E8613F" w:rsidDel="007B5CDA">
          <w:delText xml:space="preserve"> </w:delText>
        </w:r>
        <w:r w:rsidR="00F07D20" w:rsidDel="007B5CDA">
          <w:delText>a</w:delText>
        </w:r>
      </w:del>
      <w:ins w:id="333" w:author="Stephen Richard" w:date="2021-02-18T08:16:00Z">
        <w:r w:rsidR="007B5CDA">
          <w:t>A</w:t>
        </w:r>
      </w:ins>
      <w:r w:rsidR="00F07D20">
        <w:t>t any one time</w:t>
      </w:r>
      <w:r w:rsidR="00E8613F">
        <w:t>,</w:t>
      </w:r>
      <w:r w:rsidR="00F07D20">
        <w:t xml:space="preserve"> </w:t>
      </w:r>
      <w:ins w:id="334" w:author="Stephen Richard" w:date="2021-02-18T08:17:00Z">
        <w:r w:rsidR="007B5CDA">
          <w:t xml:space="preserve">there </w:t>
        </w:r>
      </w:ins>
      <w:ins w:id="335" w:author="Stephen Richard" w:date="2021-02-18T08:19:00Z">
        <w:r w:rsidR="007B5CDA">
          <w:t>might</w:t>
        </w:r>
      </w:ins>
      <w:ins w:id="336" w:author="Stephen Richard" w:date="2021-02-18T08:17:00Z">
        <w:r w:rsidR="007B5CDA">
          <w:t xml:space="preserve"> be multiple specific units</w:t>
        </w:r>
      </w:ins>
      <w:ins w:id="337" w:author="Stephen Richard" w:date="2021-02-18T08:19:00Z">
        <w:r w:rsidR="007B5CDA">
          <w:t xml:space="preserve"> (</w:t>
        </w:r>
      </w:ins>
      <w:ins w:id="338" w:author="Stephen Richard" w:date="2021-02-18T08:17:00Z">
        <w:r w:rsidR="007B5CDA">
          <w:t>ideally one</w:t>
        </w:r>
      </w:ins>
      <w:ins w:id="339" w:author="Stephen Richard" w:date="2021-02-18T08:19:00Z">
        <w:r w:rsidR="007B5CDA">
          <w:t>)</w:t>
        </w:r>
      </w:ins>
      <w:ins w:id="340" w:author="Stephen Richard" w:date="2021-02-18T08:17:00Z">
        <w:r w:rsidR="007B5CDA">
          <w:t xml:space="preserve"> accepted </w:t>
        </w:r>
      </w:ins>
      <w:ins w:id="341" w:author="Stephen Richard" w:date="2021-02-18T08:19:00Z">
        <w:r w:rsidR="007B5CDA">
          <w:t xml:space="preserve">by the community </w:t>
        </w:r>
      </w:ins>
      <w:ins w:id="342" w:author="Stephen Richard" w:date="2021-02-18T08:17:00Z">
        <w:r w:rsidR="007B5CDA">
          <w:t xml:space="preserve">as the best </w:t>
        </w:r>
      </w:ins>
      <w:ins w:id="343" w:author="Stephen Richard" w:date="2021-02-18T08:18:00Z">
        <w:r w:rsidR="007B5CDA">
          <w:t>specific time unit</w:t>
        </w:r>
      </w:ins>
      <w:ins w:id="344" w:author="Stephen Richard" w:date="2021-02-18T08:19:00Z">
        <w:r w:rsidR="007B5CDA">
          <w:t xml:space="preserve"> manifesting a generic time</w:t>
        </w:r>
      </w:ins>
      <w:ins w:id="345" w:author="Stephen Richard" w:date="2021-02-18T08:20:00Z">
        <w:r w:rsidR="007B5CDA">
          <w:t xml:space="preserve"> unit</w:t>
        </w:r>
      </w:ins>
      <w:del w:id="346" w:author="Stephen Richard" w:date="2021-02-18T08:19:00Z">
        <w:r w:rsidR="00E8613F" w:rsidDel="007B5CDA">
          <w:delText>a limited</w:delText>
        </w:r>
        <w:r w:rsidR="00F07D20" w:rsidDel="007B5CDA">
          <w:delText xml:space="preserve"> </w:delText>
        </w:r>
        <w:r w:rsidR="00E8613F" w:rsidDel="007B5CDA">
          <w:delText>number</w:delText>
        </w:r>
        <w:r w:rsidR="00F07D20" w:rsidDel="007B5CDA">
          <w:delText xml:space="preserve"> </w:delText>
        </w:r>
      </w:del>
      <w:del w:id="347" w:author="Stephen Richard" w:date="2021-02-18T08:17:00Z">
        <w:r w:rsidR="00F07D20" w:rsidDel="007B5CDA">
          <w:delText xml:space="preserve">of specific </w:delText>
        </w:r>
        <w:r w:rsidR="00275811" w:rsidDel="007B5CDA">
          <w:delText>units</w:delText>
        </w:r>
        <w:r w:rsidR="00F07D20" w:rsidDel="007B5CDA">
          <w:delText xml:space="preserve"> (ideally one) </w:delText>
        </w:r>
      </w:del>
      <w:del w:id="348" w:author="Stephen Richard" w:date="2021-02-18T08:19:00Z">
        <w:r w:rsidR="00652E31" w:rsidDel="007B5CDA">
          <w:delText>form</w:delText>
        </w:r>
        <w:r w:rsidR="00F07D20" w:rsidDel="007B5CDA">
          <w:delText xml:space="preserve"> the Jurassic Period</w:delText>
        </w:r>
      </w:del>
      <w:r w:rsidR="00F07D20">
        <w:t>.</w:t>
      </w:r>
      <w:r w:rsidR="00E8613F">
        <w:t xml:space="preserve"> A </w:t>
      </w:r>
      <w:r w:rsidR="00E8613F" w:rsidRPr="00203E64">
        <w:rPr>
          <w:b/>
        </w:rPr>
        <w:t>Geologic Time Scale</w:t>
      </w:r>
      <w:r w:rsidR="00E8613F">
        <w:t xml:space="preserve"> is </w:t>
      </w:r>
      <w:del w:id="349" w:author="Stephen Richard" w:date="2021-02-18T08:20:00Z">
        <w:r w:rsidR="00EB2125" w:rsidDel="007B5CDA">
          <w:delText xml:space="preserve">then </w:delText>
        </w:r>
      </w:del>
      <w:r w:rsidR="00E8613F">
        <w:t xml:space="preserve">a collection of </w:t>
      </w:r>
      <w:ins w:id="350" w:author="Stephen Richard" w:date="2021-02-18T08:20:00Z">
        <w:r w:rsidR="007B5CDA">
          <w:t xml:space="preserve">either </w:t>
        </w:r>
      </w:ins>
      <w:r w:rsidR="00E8613F">
        <w:t xml:space="preserve">specific or generic geologic time </w:t>
      </w:r>
      <w:r w:rsidR="00203E64">
        <w:t>units</w:t>
      </w:r>
      <w:r w:rsidR="00E8613F">
        <w:t xml:space="preserve">, which are its static parts – </w:t>
      </w:r>
      <w:proofErr w:type="gramStart"/>
      <w:r w:rsidR="00E8613F">
        <w:t>i.e.</w:t>
      </w:r>
      <w:proofErr w:type="gramEnd"/>
      <w:r w:rsidR="00E8613F">
        <w:t xml:space="preserve"> if a </w:t>
      </w:r>
      <w:r w:rsidR="00B776F8">
        <w:t>time unit</w:t>
      </w:r>
      <w:r w:rsidR="00E8613F">
        <w:t xml:space="preserve"> changes then </w:t>
      </w:r>
      <w:r w:rsidR="00BE41F9">
        <w:t xml:space="preserve">the altered </w:t>
      </w:r>
      <w:r w:rsidR="00E8613F">
        <w:t>collection becomes a different time scale.</w:t>
      </w:r>
      <w:r w:rsidR="00203E64">
        <w:t xml:space="preserve"> A</w:t>
      </w:r>
      <w:r w:rsidR="00E8613F">
        <w:t xml:space="preserve"> time scale in this sense is essentially (1) tied to a specific rock body (</w:t>
      </w:r>
      <w:proofErr w:type="gramStart"/>
      <w:r w:rsidR="00E8613F">
        <w:t>e.g</w:t>
      </w:r>
      <w:r w:rsidR="00652E31">
        <w:t>.</w:t>
      </w:r>
      <w:proofErr w:type="gramEnd"/>
      <w:r w:rsidR="00652E31">
        <w:t xml:space="preserve"> the Earth’s rock mass</w:t>
      </w:r>
      <w:r w:rsidR="00BE41F9">
        <w:t xml:space="preserve">), and (2) an </w:t>
      </w:r>
      <w:r w:rsidR="00E8613F">
        <w:t>interval of time</w:t>
      </w:r>
      <w:r w:rsidR="00BE41F9">
        <w:t xml:space="preserve"> subdivided into </w:t>
      </w:r>
      <w:r w:rsidR="00B776F8">
        <w:t xml:space="preserve">other </w:t>
      </w:r>
      <w:r w:rsidR="00BE41F9">
        <w:t>geological time units</w:t>
      </w:r>
      <w:r w:rsidR="00E8613F">
        <w:t xml:space="preserve">. </w:t>
      </w:r>
      <w:r w:rsidR="003F439B">
        <w:t xml:space="preserve">In general, this approach aligns with prior work on geologic time (Cox &amp; Richard, </w:t>
      </w:r>
      <w:del w:id="351" w:author="Stephen Richard" w:date="2021-02-18T12:12:00Z">
        <w:r w:rsidR="003F439B" w:rsidDel="009E14BE">
          <w:delText>2010</w:delText>
        </w:r>
      </w:del>
      <w:ins w:id="352" w:author="Stephen Richard" w:date="2021-02-18T12:12:00Z">
        <w:r w:rsidR="009E14BE">
          <w:t>2014</w:t>
        </w:r>
      </w:ins>
      <w:r w:rsidR="003F439B">
        <w:t xml:space="preserve">), while providing a new ontological interpretation grounded in the notion </w:t>
      </w:r>
      <w:r w:rsidR="008C4E61">
        <w:t>of temporal</w:t>
      </w:r>
      <w:r w:rsidR="003F439B">
        <w:t xml:space="preserve"> features.</w:t>
      </w:r>
    </w:p>
    <w:p w14:paraId="173C83E6" w14:textId="06E27082" w:rsidR="00F70752" w:rsidRDefault="00F70752" w:rsidP="00F70752">
      <w:pPr>
        <w:pStyle w:val="Heading2"/>
      </w:pPr>
      <w:bookmarkStart w:id="353" w:name="_Toc63342989"/>
      <w:r>
        <w:t>Geological Situations</w:t>
      </w:r>
      <w:bookmarkEnd w:id="353"/>
    </w:p>
    <w:p w14:paraId="469DE721" w14:textId="2C9478CA" w:rsidR="00F70752" w:rsidRDefault="00F45916" w:rsidP="00C17BF6">
      <w:r>
        <w:t>G</w:t>
      </w:r>
      <w:r w:rsidR="006F4059">
        <w:t xml:space="preserve">eological situations </w:t>
      </w:r>
      <w:r>
        <w:t>are</w:t>
      </w:r>
      <w:r w:rsidR="0012200B">
        <w:t xml:space="preserve"> </w:t>
      </w:r>
      <w:r w:rsidR="00E24F4D">
        <w:t>typically</w:t>
      </w:r>
      <w:r w:rsidR="0012200B">
        <w:t xml:space="preserve"> </w:t>
      </w:r>
      <w:r>
        <w:t>causal settings</w:t>
      </w:r>
      <w:r w:rsidR="006F4059">
        <w:t xml:space="preserve">, that is, </w:t>
      </w:r>
      <w:r>
        <w:t xml:space="preserve">they </w:t>
      </w:r>
      <w:r w:rsidR="00EF59EF">
        <w:t>are</w:t>
      </w:r>
      <w:r>
        <w:t xml:space="preserve"> a causal context</w:t>
      </w:r>
      <w:r w:rsidR="006F4059">
        <w:t xml:space="preserve"> for a particular </w:t>
      </w:r>
      <w:r>
        <w:t xml:space="preserve">geological entity, such as for a geological unit or rock material. </w:t>
      </w:r>
      <w:r w:rsidR="0012200B">
        <w:t>T</w:t>
      </w:r>
      <w:r>
        <w:t xml:space="preserve">he setting </w:t>
      </w:r>
      <w:r w:rsidR="0012200B">
        <w:t xml:space="preserve">thus </w:t>
      </w:r>
      <w:r>
        <w:t xml:space="preserve">consists of a collection of things </w:t>
      </w:r>
      <w:r w:rsidR="007143F6">
        <w:t>in</w:t>
      </w:r>
      <w:r w:rsidR="00E24F4D">
        <w:t>flu</w:t>
      </w:r>
      <w:r w:rsidR="007143F6">
        <w:t>encing</w:t>
      </w:r>
      <w:r>
        <w:t xml:space="preserve"> what the entity is and how it came to be. Examples include </w:t>
      </w:r>
      <w:r w:rsidRPr="00C17BF6">
        <w:rPr>
          <w:b/>
        </w:rPr>
        <w:t>Marine Setting</w:t>
      </w:r>
      <w:r>
        <w:t xml:space="preserve"> or </w:t>
      </w:r>
      <w:r w:rsidRPr="00C17BF6">
        <w:rPr>
          <w:b/>
        </w:rPr>
        <w:t>Alluvial Fan Setting</w:t>
      </w:r>
      <w:r w:rsidR="000133D3">
        <w:t xml:space="preserve">. Specific setting types are not included in the </w:t>
      </w:r>
      <w:r>
        <w:t xml:space="preserve">geology layer, </w:t>
      </w:r>
      <w:r w:rsidR="000133D3">
        <w:t>but are specified in modules, with a default geological setting module provided by GSO.</w:t>
      </w:r>
    </w:p>
    <w:p w14:paraId="56EA9654" w14:textId="1BA6A29A" w:rsidR="0004185C" w:rsidRDefault="00F02194" w:rsidP="00C17BF6">
      <w:r>
        <w:fldChar w:fldCharType="begin"/>
      </w:r>
      <w:r>
        <w:instrText xml:space="preserve"> REF _Ref63255183 \h </w:instrText>
      </w:r>
      <w:r>
        <w:fldChar w:fldCharType="separate"/>
      </w:r>
      <w:r>
        <w:t xml:space="preserve">Table </w:t>
      </w:r>
      <w:r>
        <w:rPr>
          <w:noProof/>
        </w:rPr>
        <w:t>2</w:t>
      </w:r>
      <w:r>
        <w:fldChar w:fldCharType="end"/>
      </w:r>
      <w:r>
        <w:t xml:space="preserve"> </w:t>
      </w:r>
      <w:r w:rsidR="006F6507">
        <w:t>lists and briefly describes al</w:t>
      </w:r>
      <w:r w:rsidR="00132F03">
        <w:t xml:space="preserve">l </w:t>
      </w:r>
      <w:r w:rsidR="006F6507">
        <w:t xml:space="preserve">types in the </w:t>
      </w:r>
      <w:r w:rsidR="00132F03">
        <w:t xml:space="preserve">GSO </w:t>
      </w:r>
      <w:r w:rsidR="006F6507">
        <w:t>geology layer.</w:t>
      </w:r>
    </w:p>
    <w:p w14:paraId="02F1ED88" w14:textId="38D4CC2E" w:rsidR="008632FE" w:rsidRDefault="008632FE" w:rsidP="008632FE">
      <w:pPr>
        <w:pStyle w:val="Caption"/>
        <w:keepNext/>
      </w:pPr>
      <w:bookmarkStart w:id="354" w:name="_Ref63255183"/>
      <w:bookmarkStart w:id="355" w:name="_Toc63256960"/>
      <w:r>
        <w:t xml:space="preserve">Table </w:t>
      </w:r>
      <w:fldSimple w:instr=" SEQ Table \* ARABIC ">
        <w:r>
          <w:rPr>
            <w:noProof/>
          </w:rPr>
          <w:t>2</w:t>
        </w:r>
      </w:fldSimple>
      <w:r w:rsidR="0039339E">
        <w:t xml:space="preserve">: GSO </w:t>
      </w:r>
      <w:r>
        <w:t xml:space="preserve">Geology </w:t>
      </w:r>
      <w:bookmarkEnd w:id="354"/>
      <w:r w:rsidR="0039339E">
        <w:t>types</w:t>
      </w:r>
      <w:bookmarkEnd w:id="355"/>
    </w:p>
    <w:tbl>
      <w:tblPr>
        <w:tblStyle w:val="TableGrid"/>
        <w:tblW w:w="5000" w:type="pct"/>
        <w:tblLayout w:type="fixed"/>
        <w:tblLook w:val="04A0" w:firstRow="1" w:lastRow="0" w:firstColumn="1" w:lastColumn="0" w:noHBand="0" w:noVBand="1"/>
      </w:tblPr>
      <w:tblGrid>
        <w:gridCol w:w="2844"/>
        <w:gridCol w:w="7044"/>
      </w:tblGrid>
      <w:tr w:rsidR="009F17DC" w:rsidRPr="004663A1" w14:paraId="076BF4BF" w14:textId="77777777" w:rsidTr="000A6338">
        <w:trPr>
          <w:cantSplit/>
          <w:trHeight w:val="405"/>
          <w:tblHeader/>
        </w:trPr>
        <w:tc>
          <w:tcPr>
            <w:tcW w:w="1438" w:type="pct"/>
            <w:hideMark/>
          </w:tcPr>
          <w:p w14:paraId="5C1C63E9" w14:textId="3203B29E" w:rsidR="009F17DC" w:rsidRPr="004663A1" w:rsidRDefault="000A6338" w:rsidP="000A6338">
            <w:pPr>
              <w:rPr>
                <w:b/>
                <w:bCs/>
                <w:sz w:val="24"/>
                <w:szCs w:val="24"/>
              </w:rPr>
            </w:pPr>
            <w:r>
              <w:rPr>
                <w:b/>
                <w:bCs/>
                <w:sz w:val="24"/>
                <w:szCs w:val="24"/>
              </w:rPr>
              <w:t>GSO-</w:t>
            </w:r>
            <w:r w:rsidR="0091794E">
              <w:rPr>
                <w:b/>
                <w:bCs/>
                <w:sz w:val="24"/>
                <w:szCs w:val="24"/>
              </w:rPr>
              <w:t xml:space="preserve">Geology </w:t>
            </w:r>
            <w:r>
              <w:rPr>
                <w:b/>
                <w:bCs/>
                <w:sz w:val="24"/>
                <w:szCs w:val="24"/>
              </w:rPr>
              <w:t>Type</w:t>
            </w:r>
          </w:p>
        </w:tc>
        <w:tc>
          <w:tcPr>
            <w:tcW w:w="3562"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0A6338">
        <w:trPr>
          <w:trHeight w:val="300"/>
        </w:trPr>
        <w:tc>
          <w:tcPr>
            <w:tcW w:w="1438" w:type="pct"/>
            <w:noWrap/>
            <w:hideMark/>
          </w:tcPr>
          <w:p w14:paraId="6697216D" w14:textId="77777777" w:rsidR="009F17DC" w:rsidRPr="004B1B9E" w:rsidRDefault="009F17DC" w:rsidP="00D8749F">
            <w:r w:rsidRPr="004B1B9E">
              <w:t>Additive Process</w:t>
            </w:r>
          </w:p>
        </w:tc>
        <w:tc>
          <w:tcPr>
            <w:tcW w:w="3562" w:type="pct"/>
            <w:hideMark/>
          </w:tcPr>
          <w:p w14:paraId="0BA5D49C" w14:textId="2B5D5458" w:rsidR="009F17DC" w:rsidRPr="004B1B9E" w:rsidRDefault="001774C1" w:rsidP="001774C1">
            <w:r w:rsidRPr="0043161C">
              <w:rPr>
                <w:rFonts w:cstheme="minorHAnsi"/>
              </w:rPr>
              <w:t xml:space="preserve">A process that </w:t>
            </w:r>
            <w:r>
              <w:rPr>
                <w:rFonts w:cstheme="minorHAnsi"/>
              </w:rPr>
              <w:t>adds</w:t>
            </w:r>
            <w:r w:rsidRPr="0043161C">
              <w:rPr>
                <w:rFonts w:cstheme="minorHAnsi"/>
              </w:rPr>
              <w:t xml:space="preserve"> </w:t>
            </w:r>
            <w:r>
              <w:rPr>
                <w:rFonts w:cstheme="minorHAnsi"/>
              </w:rPr>
              <w:t>material</w:t>
            </w:r>
            <w:r w:rsidRPr="0043161C">
              <w:rPr>
                <w:rFonts w:cstheme="minorHAnsi"/>
              </w:rPr>
              <w:t xml:space="preserve"> </w:t>
            </w:r>
            <w:r>
              <w:rPr>
                <w:rFonts w:cstheme="minorHAnsi"/>
              </w:rPr>
              <w:t>to</w:t>
            </w:r>
            <w:r w:rsidRPr="0043161C">
              <w:rPr>
                <w:rFonts w:cstheme="minorHAnsi"/>
              </w:rPr>
              <w:t xml:space="preserve"> some </w:t>
            </w:r>
            <w:r>
              <w:rPr>
                <w:rFonts w:cstheme="minorHAnsi"/>
              </w:rPr>
              <w:t>geologic material or object</w:t>
            </w:r>
            <w:r w:rsidRPr="0043161C">
              <w:rPr>
                <w:rFonts w:cstheme="minorHAnsi"/>
              </w:rPr>
              <w:t>.</w:t>
            </w:r>
          </w:p>
        </w:tc>
      </w:tr>
      <w:tr w:rsidR="009F17DC" w:rsidRPr="00D8749F" w14:paraId="49B3CCC9" w14:textId="77777777" w:rsidTr="000A6338">
        <w:trPr>
          <w:trHeight w:val="600"/>
        </w:trPr>
        <w:tc>
          <w:tcPr>
            <w:tcW w:w="1438" w:type="pct"/>
            <w:noWrap/>
            <w:hideMark/>
          </w:tcPr>
          <w:p w14:paraId="4F16A4F8" w14:textId="6CA8FF21" w:rsidR="009F17DC" w:rsidRPr="004B1B9E" w:rsidRDefault="009F17DC" w:rsidP="00901238">
            <w:r w:rsidRPr="004B1B9E">
              <w:t xml:space="preserve">Deformation </w:t>
            </w:r>
          </w:p>
        </w:tc>
        <w:tc>
          <w:tcPr>
            <w:tcW w:w="3562" w:type="pct"/>
            <w:hideMark/>
          </w:tcPr>
          <w:p w14:paraId="17B65A52" w14:textId="4D8C9408" w:rsidR="009F17DC" w:rsidRPr="004B1B9E" w:rsidRDefault="001774C1" w:rsidP="001774C1">
            <w:r w:rsidRPr="0043161C">
              <w:rPr>
                <w:rFonts w:cstheme="minorHAnsi"/>
              </w:rPr>
              <w:t xml:space="preserve">A process that </w:t>
            </w:r>
            <w:r>
              <w:rPr>
                <w:rFonts w:cstheme="minorHAnsi"/>
              </w:rPr>
              <w:t>deforms</w:t>
            </w:r>
            <w:r w:rsidRPr="0043161C">
              <w:rPr>
                <w:rFonts w:cstheme="minorHAnsi"/>
              </w:rPr>
              <w:t xml:space="preserve"> </w:t>
            </w:r>
            <w:r>
              <w:rPr>
                <w:rFonts w:cstheme="minorHAnsi"/>
              </w:rPr>
              <w:t>the material of s</w:t>
            </w:r>
            <w:r w:rsidRPr="0043161C">
              <w:rPr>
                <w:rFonts w:cstheme="minorHAnsi"/>
              </w:rPr>
              <w:t xml:space="preserve">ome </w:t>
            </w:r>
            <w:r>
              <w:rPr>
                <w:rFonts w:cstheme="minorHAnsi"/>
              </w:rPr>
              <w:t>geologic material or object</w:t>
            </w:r>
            <w:r w:rsidRPr="0043161C">
              <w:rPr>
                <w:rFonts w:cstheme="minorHAnsi"/>
              </w:rPr>
              <w:t>.</w:t>
            </w:r>
            <w:r>
              <w:rPr>
                <w:rFonts w:cstheme="minorHAnsi"/>
              </w:rPr>
              <w:t xml:space="preserve"> </w:t>
            </w:r>
            <w:r w:rsidR="009F17DC" w:rsidRPr="004B1B9E">
              <w:t>Includes strain and translation.</w:t>
            </w:r>
          </w:p>
        </w:tc>
      </w:tr>
      <w:tr w:rsidR="00C20778" w:rsidRPr="00D8749F" w14:paraId="33F1EBDF" w14:textId="77777777" w:rsidTr="000A6338">
        <w:trPr>
          <w:trHeight w:val="355"/>
        </w:trPr>
        <w:tc>
          <w:tcPr>
            <w:tcW w:w="1438" w:type="pct"/>
            <w:noWrap/>
          </w:tcPr>
          <w:p w14:paraId="705CBB8C" w14:textId="47E92953" w:rsidR="00C20778" w:rsidRPr="004B1B9E" w:rsidRDefault="00C20778" w:rsidP="00D01054">
            <w:r>
              <w:rPr>
                <w:rFonts w:cstheme="minorHAnsi"/>
              </w:rPr>
              <w:t xml:space="preserve">Fluid </w:t>
            </w:r>
            <w:r w:rsidRPr="00C20778">
              <w:rPr>
                <w:rFonts w:cstheme="minorHAnsi"/>
              </w:rPr>
              <w:t>Geologic Material</w:t>
            </w:r>
          </w:p>
        </w:tc>
        <w:tc>
          <w:tcPr>
            <w:tcW w:w="3562" w:type="pct"/>
          </w:tcPr>
          <w:p w14:paraId="3093DF80" w14:textId="4A4DFBD1" w:rsidR="00C20778" w:rsidRPr="00C20778" w:rsidRDefault="00C20778" w:rsidP="001774C1">
            <w:pPr>
              <w:rPr>
                <w:rFonts w:cstheme="minorHAnsi"/>
              </w:rPr>
            </w:pPr>
            <w:r w:rsidRPr="00C20778">
              <w:rPr>
                <w:rFonts w:cstheme="minorHAnsi"/>
                <w:lang w:val="en-CA"/>
              </w:rPr>
              <w:t xml:space="preserve">Includes all forms of geologic fluids </w:t>
            </w:r>
            <w:r w:rsidR="001774C1">
              <w:rPr>
                <w:rFonts w:cstheme="minorHAnsi"/>
                <w:lang w:val="en-CA"/>
              </w:rPr>
              <w:t>such as</w:t>
            </w:r>
            <w:r w:rsidRPr="00C20778">
              <w:rPr>
                <w:rFonts w:cstheme="minorHAnsi"/>
                <w:lang w:val="en-CA"/>
              </w:rPr>
              <w:t xml:space="preserve"> la</w:t>
            </w:r>
            <w:r w:rsidR="001774C1">
              <w:rPr>
                <w:rFonts w:cstheme="minorHAnsi"/>
                <w:lang w:val="en-CA"/>
              </w:rPr>
              <w:t>va, molten rock, or gases.</w:t>
            </w:r>
          </w:p>
        </w:tc>
      </w:tr>
      <w:tr w:rsidR="004A13B5" w:rsidRPr="00D8749F" w14:paraId="54B4EA8C" w14:textId="77777777" w:rsidTr="000A6338">
        <w:trPr>
          <w:trHeight w:val="600"/>
        </w:trPr>
        <w:tc>
          <w:tcPr>
            <w:tcW w:w="1438" w:type="pct"/>
            <w:noWrap/>
          </w:tcPr>
          <w:p w14:paraId="075E4697" w14:textId="2A176C75" w:rsidR="004A13B5" w:rsidRPr="004B1B9E" w:rsidRDefault="004A13B5" w:rsidP="00D01054">
            <w:r>
              <w:t>Generic Geologic Time Unit</w:t>
            </w:r>
          </w:p>
        </w:tc>
        <w:tc>
          <w:tcPr>
            <w:tcW w:w="3562" w:type="pct"/>
          </w:tcPr>
          <w:p w14:paraId="46C6D3B7" w14:textId="747E5ECA" w:rsidR="004A13B5" w:rsidRPr="004B1B9E" w:rsidRDefault="004A13B5" w:rsidP="004A13B5">
            <w:r>
              <w:rPr>
                <w:rFonts w:cstheme="minorHAnsi"/>
              </w:rPr>
              <w:t>A geologic time interval (e.g. Jurassic Period) with components (</w:t>
            </w:r>
            <w:r w:rsidR="00C872C7">
              <w:rPr>
                <w:rFonts w:cstheme="minorHAnsi"/>
              </w:rPr>
              <w:t xml:space="preserve">essential </w:t>
            </w:r>
            <w:r>
              <w:rPr>
                <w:rFonts w:cstheme="minorHAnsi"/>
              </w:rPr>
              <w:t>parts) that are specific geological time units (e.g. Jurassic 2017)</w:t>
            </w:r>
            <w:r>
              <w:t>.</w:t>
            </w:r>
          </w:p>
        </w:tc>
      </w:tr>
      <w:tr w:rsidR="009F17DC" w:rsidRPr="004663A1" w14:paraId="1A96937B" w14:textId="77777777" w:rsidTr="000A6338">
        <w:trPr>
          <w:trHeight w:val="900"/>
        </w:trPr>
        <w:tc>
          <w:tcPr>
            <w:tcW w:w="1438" w:type="pct"/>
            <w:hideMark/>
          </w:tcPr>
          <w:p w14:paraId="2883E70A" w14:textId="77777777" w:rsidR="009F17DC" w:rsidRPr="00B33088" w:rsidRDefault="009F17DC" w:rsidP="00D8749F">
            <w:pPr>
              <w:rPr>
                <w:rFonts w:cstheme="minorHAnsi"/>
              </w:rPr>
            </w:pPr>
            <w:r w:rsidRPr="00B33088">
              <w:rPr>
                <w:rFonts w:cstheme="minorHAnsi"/>
              </w:rPr>
              <w:t>Geologic Event</w:t>
            </w:r>
          </w:p>
        </w:tc>
        <w:tc>
          <w:tcPr>
            <w:tcW w:w="3562" w:type="pct"/>
            <w:hideMark/>
          </w:tcPr>
          <w:p w14:paraId="181FE4BB" w14:textId="3ECC4840" w:rsidR="009F17DC" w:rsidRPr="00B33088" w:rsidRDefault="009F17DC" w:rsidP="001774C1">
            <w:pPr>
              <w:rPr>
                <w:rFonts w:cstheme="minorHAnsi"/>
              </w:rPr>
            </w:pPr>
            <w:r w:rsidRPr="00B33088">
              <w:rPr>
                <w:rFonts w:cstheme="minorHAnsi"/>
              </w:rPr>
              <w:t xml:space="preserve">When something happens, events are the ‘what’ of the happening, and processes are the </w:t>
            </w:r>
            <w:r w:rsidR="001774C1">
              <w:rPr>
                <w:rFonts w:cstheme="minorHAnsi"/>
              </w:rPr>
              <w:t>‘</w:t>
            </w:r>
            <w:r w:rsidRPr="00B33088">
              <w:rPr>
                <w:rFonts w:cstheme="minorHAnsi"/>
              </w:rPr>
              <w:t>how</w:t>
            </w:r>
            <w:r w:rsidR="001774C1">
              <w:rPr>
                <w:rFonts w:cstheme="minorHAnsi"/>
              </w:rPr>
              <w:t>’</w:t>
            </w:r>
            <w:r w:rsidRPr="00B33088">
              <w:rPr>
                <w:rFonts w:cstheme="minorHAnsi"/>
              </w:rPr>
              <w:t xml:space="preserve">. </w:t>
            </w:r>
            <w:r w:rsidR="001774C1">
              <w:rPr>
                <w:rFonts w:cstheme="minorHAnsi"/>
              </w:rPr>
              <w:t>E.g.</w:t>
            </w:r>
            <w:r w:rsidRPr="00B33088">
              <w:rPr>
                <w:rFonts w:cstheme="minorHAnsi"/>
              </w:rPr>
              <w:t xml:space="preserve"> the Trans-Hudson Orogeny </w:t>
            </w:r>
            <w:r w:rsidR="00CA3C19">
              <w:rPr>
                <w:rFonts w:cstheme="minorHAnsi"/>
              </w:rPr>
              <w:t>event caused by a subduction process</w:t>
            </w:r>
            <w:r w:rsidRPr="00B33088">
              <w:rPr>
                <w:rFonts w:cstheme="minorHAnsi"/>
              </w:rPr>
              <w:t>. The relation between events and processes is constitution: events are constituted by processes, an</w:t>
            </w:r>
            <w:r w:rsidR="001774C1">
              <w:rPr>
                <w:rFonts w:cstheme="minorHAnsi"/>
              </w:rPr>
              <w:t>d processes constitute events. Geologic p</w:t>
            </w:r>
            <w:r w:rsidRPr="00B33088">
              <w:rPr>
                <w:rFonts w:cstheme="minorHAnsi"/>
              </w:rPr>
              <w:t xml:space="preserve">rocesses and events have at least one </w:t>
            </w:r>
            <w:r w:rsidR="001774C1">
              <w:rPr>
                <w:rFonts w:cstheme="minorHAnsi"/>
              </w:rPr>
              <w:t xml:space="preserve">geologic </w:t>
            </w:r>
            <w:r w:rsidRPr="00B33088">
              <w:rPr>
                <w:rFonts w:cstheme="minorHAnsi"/>
              </w:rPr>
              <w:t>endurant as participant, i.e. a happening cannot occur unless it happens to something</w:t>
            </w:r>
            <w:r w:rsidR="00AC3992">
              <w:rPr>
                <w:rFonts w:cstheme="minorHAnsi"/>
              </w:rPr>
              <w:t xml:space="preserve"> (e.g. to rock bodies in the Trans-Hudson region)</w:t>
            </w:r>
            <w:r w:rsidRPr="00B33088">
              <w:rPr>
                <w:rFonts w:cstheme="minorHAnsi"/>
              </w:rPr>
              <w:t xml:space="preserve">. Events can only have events as parts. </w:t>
            </w:r>
          </w:p>
        </w:tc>
      </w:tr>
      <w:tr w:rsidR="00C20778" w:rsidRPr="004663A1" w14:paraId="3FD364DB" w14:textId="77777777" w:rsidTr="000A6338">
        <w:trPr>
          <w:trHeight w:val="900"/>
        </w:trPr>
        <w:tc>
          <w:tcPr>
            <w:tcW w:w="1438" w:type="pct"/>
          </w:tcPr>
          <w:p w14:paraId="22D3FE03" w14:textId="704C7DD6" w:rsidR="00C20778" w:rsidRPr="00C20778" w:rsidRDefault="00C20778" w:rsidP="00D8749F">
            <w:pPr>
              <w:rPr>
                <w:rFonts w:cstheme="minorHAnsi"/>
              </w:rPr>
            </w:pPr>
            <w:r w:rsidRPr="00C20778">
              <w:rPr>
                <w:rFonts w:cstheme="minorHAnsi"/>
              </w:rPr>
              <w:t>Geologic Material</w:t>
            </w:r>
          </w:p>
        </w:tc>
        <w:tc>
          <w:tcPr>
            <w:tcW w:w="3562" w:type="pct"/>
          </w:tcPr>
          <w:p w14:paraId="39C46E97" w14:textId="407F59E3" w:rsidR="00C20778" w:rsidRPr="00C20778" w:rsidRDefault="00C20778" w:rsidP="00D8749F">
            <w:pPr>
              <w:rPr>
                <w:rFonts w:cstheme="minorHAnsi"/>
              </w:rPr>
            </w:pPr>
            <w:r w:rsidRPr="00C20778">
              <w:rPr>
                <w:rFonts w:cstheme="minorHAnsi"/>
                <w:lang w:val="en-CA"/>
              </w:rPr>
              <w:t>An amount of matter primarily (dominantly) having parts created by geologic processes. Can include minor parts that are not of geologic origin, such as organic material.</w:t>
            </w:r>
          </w:p>
        </w:tc>
      </w:tr>
      <w:tr w:rsidR="00B33088" w:rsidRPr="004663A1" w14:paraId="45838C2B" w14:textId="77777777" w:rsidTr="000A6338">
        <w:trPr>
          <w:trHeight w:val="900"/>
        </w:trPr>
        <w:tc>
          <w:tcPr>
            <w:tcW w:w="1438" w:type="pct"/>
          </w:tcPr>
          <w:p w14:paraId="102D310F" w14:textId="44DC0B0E" w:rsidR="00B33088" w:rsidRPr="00B33088" w:rsidRDefault="00B33088" w:rsidP="00D8749F">
            <w:pPr>
              <w:rPr>
                <w:rFonts w:cstheme="minorHAnsi"/>
              </w:rPr>
            </w:pPr>
            <w:r w:rsidRPr="00B33088">
              <w:rPr>
                <w:rFonts w:cstheme="minorHAnsi"/>
              </w:rPr>
              <w:t>Geologic Object</w:t>
            </w:r>
          </w:p>
        </w:tc>
        <w:tc>
          <w:tcPr>
            <w:tcW w:w="3562" w:type="pct"/>
          </w:tcPr>
          <w:p w14:paraId="30BFB4B0" w14:textId="0AD398A3" w:rsidR="00B33088" w:rsidRPr="00B33088" w:rsidRDefault="00B33088" w:rsidP="001774C1">
            <w:pPr>
              <w:rPr>
                <w:rFonts w:cstheme="minorHAnsi"/>
              </w:rPr>
            </w:pPr>
            <w:r w:rsidRPr="00B33088">
              <w:rPr>
                <w:rFonts w:cstheme="minorHAnsi"/>
                <w:lang w:val="en-CA"/>
              </w:rPr>
              <w:t xml:space="preserve">A material object constituted </w:t>
            </w:r>
            <w:r w:rsidR="001774C1">
              <w:rPr>
                <w:rFonts w:cstheme="minorHAnsi"/>
                <w:lang w:val="en-CA"/>
              </w:rPr>
              <w:t>by</w:t>
            </w:r>
            <w:r w:rsidRPr="00B33088">
              <w:rPr>
                <w:rFonts w:cstheme="minorHAnsi"/>
                <w:lang w:val="en-CA"/>
              </w:rPr>
              <w:t xml:space="preserve"> </w:t>
            </w:r>
            <w:r>
              <w:rPr>
                <w:rFonts w:cstheme="minorHAnsi"/>
                <w:lang w:val="en-CA"/>
              </w:rPr>
              <w:t>some geological material and</w:t>
            </w:r>
            <w:r w:rsidRPr="00B33088">
              <w:rPr>
                <w:rFonts w:cstheme="minorHAnsi"/>
                <w:lang w:val="en-CA"/>
              </w:rPr>
              <w:t xml:space="preserve"> generically dependent on some process or event </w:t>
            </w:r>
            <w:r>
              <w:rPr>
                <w:rFonts w:cstheme="minorHAnsi"/>
                <w:lang w:val="en-CA"/>
              </w:rPr>
              <w:t>–</w:t>
            </w:r>
            <w:r w:rsidRPr="00B33088">
              <w:rPr>
                <w:rFonts w:cstheme="minorHAnsi"/>
                <w:lang w:val="en-CA"/>
              </w:rPr>
              <w:t xml:space="preserve"> </w:t>
            </w:r>
            <w:r>
              <w:rPr>
                <w:rFonts w:cstheme="minorHAnsi"/>
                <w:lang w:val="en-CA"/>
              </w:rPr>
              <w:t xml:space="preserve">i.e. it </w:t>
            </w:r>
            <w:r w:rsidRPr="00B33088">
              <w:rPr>
                <w:rFonts w:cstheme="minorHAnsi"/>
                <w:lang w:val="en-CA"/>
              </w:rPr>
              <w:t>cannot exist</w:t>
            </w:r>
            <w:r>
              <w:rPr>
                <w:rFonts w:cstheme="minorHAnsi"/>
                <w:lang w:val="en-CA"/>
              </w:rPr>
              <w:t xml:space="preserve"> without some geologic process or event</w:t>
            </w:r>
            <w:r w:rsidRPr="00B33088">
              <w:rPr>
                <w:rFonts w:cstheme="minorHAnsi"/>
                <w:lang w:val="en-CA"/>
              </w:rPr>
              <w:t>.</w:t>
            </w:r>
          </w:p>
        </w:tc>
      </w:tr>
      <w:tr w:rsidR="009F17DC" w:rsidRPr="004663A1" w14:paraId="43F00115" w14:textId="77777777" w:rsidTr="000A6338">
        <w:trPr>
          <w:trHeight w:val="300"/>
        </w:trPr>
        <w:tc>
          <w:tcPr>
            <w:tcW w:w="1438" w:type="pct"/>
            <w:hideMark/>
          </w:tcPr>
          <w:p w14:paraId="394F26A2" w14:textId="77777777" w:rsidR="009F17DC" w:rsidRPr="00B33088" w:rsidRDefault="009F17DC" w:rsidP="00D8749F">
            <w:pPr>
              <w:rPr>
                <w:rFonts w:cstheme="minorHAnsi"/>
              </w:rPr>
            </w:pPr>
            <w:r w:rsidRPr="00B33088">
              <w:rPr>
                <w:rFonts w:cstheme="minorHAnsi"/>
              </w:rPr>
              <w:lastRenderedPageBreak/>
              <w:t>Geologic Process</w:t>
            </w:r>
          </w:p>
        </w:tc>
        <w:tc>
          <w:tcPr>
            <w:tcW w:w="3562" w:type="pct"/>
            <w:hideMark/>
          </w:tcPr>
          <w:p w14:paraId="4362E4CA" w14:textId="5C9B20E4" w:rsidR="009F17DC" w:rsidRPr="00B33088" w:rsidRDefault="009F17DC">
            <w:pPr>
              <w:rPr>
                <w:rFonts w:cstheme="minorHAnsi"/>
              </w:rPr>
            </w:pPr>
            <w:r w:rsidRPr="00B33088">
              <w:rPr>
                <w:rFonts w:cstheme="minorHAnsi"/>
              </w:rPr>
              <w:t xml:space="preserve">Processes are the ‘how’ of a happening (see </w:t>
            </w:r>
            <w:r w:rsidR="00AC3992">
              <w:rPr>
                <w:rFonts w:cstheme="minorHAnsi"/>
              </w:rPr>
              <w:t xml:space="preserve">Geologic </w:t>
            </w:r>
            <w:r w:rsidRPr="00B33088">
              <w:rPr>
                <w:rFonts w:cstheme="minorHAnsi"/>
              </w:rPr>
              <w:t>Event above). A geological process typically has input and output participants that are geologic. Processes can only have other processes as parts.</w:t>
            </w:r>
          </w:p>
        </w:tc>
      </w:tr>
      <w:tr w:rsidR="009F17DC" w:rsidRPr="004663A1" w14:paraId="2E1DE3F2" w14:textId="77777777" w:rsidTr="000A6338">
        <w:trPr>
          <w:trHeight w:val="300"/>
        </w:trPr>
        <w:tc>
          <w:tcPr>
            <w:tcW w:w="1438" w:type="pct"/>
            <w:hideMark/>
          </w:tcPr>
          <w:p w14:paraId="14C25678" w14:textId="77777777" w:rsidR="009F17DC" w:rsidRPr="004B1B9E" w:rsidRDefault="009F17DC" w:rsidP="00D8749F">
            <w:r w:rsidRPr="004B1B9E">
              <w:t>Geologic Structure</w:t>
            </w:r>
          </w:p>
        </w:tc>
        <w:tc>
          <w:tcPr>
            <w:tcW w:w="3562" w:type="pct"/>
            <w:hideMark/>
          </w:tcPr>
          <w:p w14:paraId="7481AEDA" w14:textId="391F95F7" w:rsidR="009F17DC" w:rsidRPr="004B1B9E" w:rsidRDefault="009F17DC" w:rsidP="00912864">
            <w:r w:rsidRPr="004B1B9E">
              <w:t xml:space="preserve">A pattern in a rock body (foliation, fold), or a feature occurring between rock bodies (contact, fault, fracture).  </w:t>
            </w:r>
          </w:p>
        </w:tc>
      </w:tr>
      <w:tr w:rsidR="008622E2" w:rsidRPr="004663A1" w14:paraId="1C942E12" w14:textId="77777777" w:rsidTr="000A6338">
        <w:trPr>
          <w:trHeight w:val="300"/>
        </w:trPr>
        <w:tc>
          <w:tcPr>
            <w:tcW w:w="1438" w:type="pct"/>
          </w:tcPr>
          <w:p w14:paraId="3824B3E1" w14:textId="2D4595AE" w:rsidR="008622E2" w:rsidRPr="004B1B9E" w:rsidRDefault="008622E2" w:rsidP="00D8749F">
            <w:r w:rsidRPr="004B1B9E">
              <w:t>Geologic Time Boundary</w:t>
            </w:r>
          </w:p>
        </w:tc>
        <w:tc>
          <w:tcPr>
            <w:tcW w:w="3562" w:type="pct"/>
          </w:tcPr>
          <w:p w14:paraId="73158B76" w14:textId="6B09F2FD" w:rsidR="008622E2" w:rsidRPr="004B1B9E" w:rsidRDefault="0043161C" w:rsidP="00B5614C">
            <w:r>
              <w:t>A boundary for a g</w:t>
            </w:r>
            <w:r w:rsidR="00912864">
              <w:t xml:space="preserve">eologic time interval, e.g. </w:t>
            </w:r>
            <w:r>
              <w:t>end of the Jurassic</w:t>
            </w:r>
            <w:r w:rsidR="00912864">
              <w:t xml:space="preserve"> Period</w:t>
            </w:r>
            <w:r>
              <w:t>.</w:t>
            </w:r>
          </w:p>
        </w:tc>
      </w:tr>
      <w:tr w:rsidR="009F17DC" w:rsidRPr="004663A1" w14:paraId="2150C435" w14:textId="77777777" w:rsidTr="000A6338">
        <w:trPr>
          <w:trHeight w:val="926"/>
        </w:trPr>
        <w:tc>
          <w:tcPr>
            <w:tcW w:w="1438" w:type="pct"/>
            <w:hideMark/>
          </w:tcPr>
          <w:p w14:paraId="3E1642A0" w14:textId="77777777" w:rsidR="009F17DC" w:rsidRPr="004B1B9E" w:rsidRDefault="009F17DC" w:rsidP="00D8749F">
            <w:r w:rsidRPr="004B1B9E">
              <w:t>Geologic Time Date</w:t>
            </w:r>
          </w:p>
        </w:tc>
        <w:tc>
          <w:tcPr>
            <w:tcW w:w="3562" w:type="pct"/>
            <w:hideMark/>
          </w:tcPr>
          <w:p w14:paraId="5A8E549C" w14:textId="6C80BF31" w:rsidR="009F17DC" w:rsidRPr="004B1B9E" w:rsidRDefault="009F17DC" w:rsidP="00912864">
            <w:r w:rsidRPr="004B1B9E">
              <w:t>A point in time</w:t>
            </w:r>
            <w:r w:rsidR="0015271A">
              <w:t xml:space="preserve"> hosted by a rock object</w:t>
            </w:r>
            <w:r w:rsidRPr="004B1B9E">
              <w:t xml:space="preserve">. Can be (1) a </w:t>
            </w:r>
            <w:r w:rsidR="0015271A">
              <w:t>GSSP</w:t>
            </w:r>
            <w:r w:rsidRPr="004B1B9E">
              <w:t xml:space="preserve"> if it is associated with a location in a particular stratigraphic section, or (2) a GS</w:t>
            </w:r>
            <w:r w:rsidR="00912864">
              <w:t>SA if it is arbitrarily assigned</w:t>
            </w:r>
            <w:r w:rsidRPr="004B1B9E">
              <w:t xml:space="preserve">.  </w:t>
            </w:r>
          </w:p>
        </w:tc>
      </w:tr>
      <w:tr w:rsidR="004A13B5" w:rsidRPr="004663A1" w14:paraId="040F5F22" w14:textId="77777777" w:rsidTr="000A6338">
        <w:trPr>
          <w:trHeight w:val="404"/>
        </w:trPr>
        <w:tc>
          <w:tcPr>
            <w:tcW w:w="1438" w:type="pct"/>
          </w:tcPr>
          <w:p w14:paraId="5DACC4C1" w14:textId="54BCB93F" w:rsidR="004A13B5" w:rsidRPr="004B1B9E" w:rsidRDefault="004A13B5" w:rsidP="00D8749F">
            <w:r>
              <w:t>Geologic Time Feature</w:t>
            </w:r>
          </w:p>
        </w:tc>
        <w:tc>
          <w:tcPr>
            <w:tcW w:w="3562" w:type="pct"/>
          </w:tcPr>
          <w:p w14:paraId="480507F7" w14:textId="7237EEDD" w:rsidR="004A13B5" w:rsidRPr="004B1B9E" w:rsidRDefault="004A13B5" w:rsidP="004A13B5">
            <w:r>
              <w:t>A temporal feature dependent on (hosted by) a rock object.</w:t>
            </w:r>
          </w:p>
        </w:tc>
      </w:tr>
      <w:tr w:rsidR="009F17DC" w:rsidRPr="004663A1" w14:paraId="76585682" w14:textId="77777777" w:rsidTr="000A6338">
        <w:trPr>
          <w:trHeight w:val="300"/>
        </w:trPr>
        <w:tc>
          <w:tcPr>
            <w:tcW w:w="1438" w:type="pct"/>
            <w:hideMark/>
          </w:tcPr>
          <w:p w14:paraId="45CAD6C6" w14:textId="77777777" w:rsidR="009F17DC" w:rsidRPr="004B1B9E" w:rsidRDefault="009F17DC" w:rsidP="00D8749F">
            <w:r w:rsidRPr="004B1B9E">
              <w:t>Geologic Time Interval</w:t>
            </w:r>
          </w:p>
        </w:tc>
        <w:tc>
          <w:tcPr>
            <w:tcW w:w="3562" w:type="pct"/>
            <w:hideMark/>
          </w:tcPr>
          <w:p w14:paraId="7D3F0965" w14:textId="274E0AFC" w:rsidR="009F17DC" w:rsidRPr="004B1B9E" w:rsidRDefault="009F17DC" w:rsidP="00912864">
            <w:r w:rsidRPr="004B1B9E">
              <w:t xml:space="preserve">A </w:t>
            </w:r>
            <w:r w:rsidR="00912864">
              <w:t>temporal feature</w:t>
            </w:r>
            <w:r w:rsidRPr="004B1B9E">
              <w:t xml:space="preserve"> </w:t>
            </w:r>
            <w:r w:rsidR="00912864">
              <w:t xml:space="preserve">dependent on a rock body, and having parts that are (geologic) time intervals. </w:t>
            </w:r>
          </w:p>
        </w:tc>
      </w:tr>
      <w:tr w:rsidR="009F17DC" w:rsidRPr="004663A1" w14:paraId="7EDE7F6C" w14:textId="77777777" w:rsidTr="000A6338">
        <w:trPr>
          <w:trHeight w:val="600"/>
        </w:trPr>
        <w:tc>
          <w:tcPr>
            <w:tcW w:w="1438" w:type="pct"/>
            <w:hideMark/>
          </w:tcPr>
          <w:p w14:paraId="0966D54A" w14:textId="77777777" w:rsidR="009F17DC" w:rsidRPr="004B1B9E" w:rsidRDefault="009F17DC" w:rsidP="00D8749F">
            <w:r w:rsidRPr="004B1B9E">
              <w:t>Geologic Time Scale</w:t>
            </w:r>
          </w:p>
        </w:tc>
        <w:tc>
          <w:tcPr>
            <w:tcW w:w="3562" w:type="pct"/>
            <w:hideMark/>
          </w:tcPr>
          <w:p w14:paraId="3406AB18" w14:textId="2D414C19" w:rsidR="009F17DC" w:rsidRPr="004B1B9E" w:rsidRDefault="009F17DC" w:rsidP="0015271A">
            <w:r w:rsidRPr="004B1B9E">
              <w:t xml:space="preserve">A collection of </w:t>
            </w:r>
            <w:r w:rsidR="004A13B5">
              <w:t xml:space="preserve">geological time intervals (excluding time scales) hosted by a </w:t>
            </w:r>
            <w:r w:rsidR="0015271A">
              <w:t>rock body (e.g. the Earth’s rock mass) and following a certain topology</w:t>
            </w:r>
            <w:r w:rsidRPr="004B1B9E">
              <w:t>. A time scale is itself an interval of time, indeed it could be the complete container for time</w:t>
            </w:r>
            <w:r w:rsidR="0015271A">
              <w:t xml:space="preserve"> associated with a certain rock mass</w:t>
            </w:r>
            <w:r w:rsidRPr="004B1B9E">
              <w:t xml:space="preserve">. </w:t>
            </w:r>
          </w:p>
        </w:tc>
      </w:tr>
      <w:tr w:rsidR="009F17DC" w:rsidRPr="004663A1" w14:paraId="24D60474" w14:textId="77777777" w:rsidTr="000A6338">
        <w:trPr>
          <w:trHeight w:val="1016"/>
        </w:trPr>
        <w:tc>
          <w:tcPr>
            <w:tcW w:w="1438" w:type="pct"/>
            <w:hideMark/>
          </w:tcPr>
          <w:p w14:paraId="11D47B09" w14:textId="77777777" w:rsidR="009F17DC" w:rsidRPr="004B1B9E" w:rsidRDefault="009F17DC" w:rsidP="00D8749F">
            <w:r w:rsidRPr="004B1B9E">
              <w:t>Geologic Unit</w:t>
            </w:r>
          </w:p>
        </w:tc>
        <w:tc>
          <w:tcPr>
            <w:tcW w:w="3562" w:type="pct"/>
            <w:hideMark/>
          </w:tcPr>
          <w:p w14:paraId="2ACBC7BF" w14:textId="534B45A4" w:rsidR="009F17DC" w:rsidRPr="004B1B9E" w:rsidRDefault="009F17DC">
            <w:r w:rsidRPr="004B1B9E">
              <w:t xml:space="preserve">A rock </w:t>
            </w:r>
            <w:r w:rsidR="0043161C">
              <w:t>object that</w:t>
            </w:r>
            <w:r w:rsidR="00B33088">
              <w:t xml:space="preserve"> is not a specific rock object - it is dependent on its surroundings and can be fragmented. Geologic units are </w:t>
            </w:r>
            <w:r w:rsidRPr="004B1B9E">
              <w:t>identified not o</w:t>
            </w:r>
            <w:r w:rsidR="00B33088">
              <w:t xml:space="preserve">nly by </w:t>
            </w:r>
            <w:r w:rsidRPr="004B1B9E">
              <w:t xml:space="preserve">geometric, compositional and internal structural characteristics, but also by topology, </w:t>
            </w:r>
            <w:proofErr w:type="gramStart"/>
            <w:r w:rsidRPr="004B1B9E">
              <w:t>i.e.</w:t>
            </w:r>
            <w:proofErr w:type="gramEnd"/>
            <w:r w:rsidRPr="004B1B9E">
              <w:t xml:space="preserve"> </w:t>
            </w:r>
            <w:proofErr w:type="spellStart"/>
            <w:r w:rsidR="00912864">
              <w:t>spatio</w:t>
            </w:r>
            <w:proofErr w:type="spellEnd"/>
            <w:r w:rsidR="00912864">
              <w:t xml:space="preserve">-temporal </w:t>
            </w:r>
            <w:r w:rsidRPr="004B1B9E">
              <w:t xml:space="preserve">relations to other rock bodies. </w:t>
            </w:r>
          </w:p>
          <w:p w14:paraId="66BABC48" w14:textId="77777777" w:rsidR="009F17DC" w:rsidRPr="004B1B9E" w:rsidRDefault="009F17DC"/>
        </w:tc>
      </w:tr>
      <w:tr w:rsidR="009F17DC" w:rsidRPr="004663A1" w14:paraId="649258AB" w14:textId="77777777" w:rsidTr="000A6338">
        <w:trPr>
          <w:trHeight w:val="600"/>
        </w:trPr>
        <w:tc>
          <w:tcPr>
            <w:tcW w:w="1438" w:type="pct"/>
            <w:hideMark/>
          </w:tcPr>
          <w:p w14:paraId="5367950B" w14:textId="77777777" w:rsidR="009F17DC" w:rsidRPr="004B1B9E" w:rsidRDefault="009F17DC" w:rsidP="00D8749F">
            <w:r w:rsidRPr="004B1B9E">
              <w:t>GSSA</w:t>
            </w:r>
          </w:p>
        </w:tc>
        <w:tc>
          <w:tcPr>
            <w:tcW w:w="3562" w:type="pct"/>
            <w:hideMark/>
          </w:tcPr>
          <w:p w14:paraId="38B3CB7D" w14:textId="1F0FF930" w:rsidR="009F17DC" w:rsidRPr="004B1B9E" w:rsidRDefault="00524337" w:rsidP="00524337">
            <w:r>
              <w:rPr>
                <w:rFonts w:ascii="Segoe UI" w:hAnsi="Segoe UI" w:cs="Segoe UI"/>
                <w:sz w:val="18"/>
                <w:szCs w:val="18"/>
                <w:lang w:val="en-CA"/>
              </w:rPr>
              <w:t>Global Standard Stratigraphic Age: a</w:t>
            </w:r>
            <w:r w:rsidR="009F17DC" w:rsidRPr="004B1B9E">
              <w:t xml:space="preserve"> </w:t>
            </w:r>
            <w:r>
              <w:t>geologic</w:t>
            </w:r>
            <w:r w:rsidR="009F17DC" w:rsidRPr="004B1B9E">
              <w:t xml:space="preserve"> time </w:t>
            </w:r>
            <w:r>
              <w:t xml:space="preserve">date </w:t>
            </w:r>
            <w:r w:rsidR="009F17DC" w:rsidRPr="004B1B9E">
              <w:t xml:space="preserve">defined by the International Stratigraphic Commission, based on assertion of a time </w:t>
            </w:r>
            <w:r w:rsidR="00912864">
              <w:t>point and loosely affiliated with some rock body related to e.g. an age date or a field observation</w:t>
            </w:r>
            <w:r w:rsidR="009F17DC" w:rsidRPr="004B1B9E">
              <w:t>.</w:t>
            </w:r>
          </w:p>
        </w:tc>
      </w:tr>
      <w:tr w:rsidR="00324278" w:rsidRPr="004663A1" w14:paraId="34ED875F" w14:textId="77777777" w:rsidTr="000A6338">
        <w:trPr>
          <w:trHeight w:val="600"/>
        </w:trPr>
        <w:tc>
          <w:tcPr>
            <w:tcW w:w="1438" w:type="pct"/>
          </w:tcPr>
          <w:p w14:paraId="6668B052" w14:textId="7EA16327" w:rsidR="00324278" w:rsidRPr="004B1B9E" w:rsidRDefault="00324278" w:rsidP="00D8749F">
            <w:r>
              <w:t>GSSP</w:t>
            </w:r>
          </w:p>
        </w:tc>
        <w:tc>
          <w:tcPr>
            <w:tcW w:w="3562" w:type="pct"/>
          </w:tcPr>
          <w:p w14:paraId="59413079" w14:textId="7FAA789D" w:rsidR="00324278" w:rsidRPr="004B1B9E" w:rsidRDefault="00725CF6" w:rsidP="00524337">
            <w:r>
              <w:t>Global Boundary Stratotype Section and Point: a</w:t>
            </w:r>
            <w:r w:rsidR="00324278" w:rsidRPr="004B1B9E">
              <w:t xml:space="preserve"> </w:t>
            </w:r>
            <w:r w:rsidR="00524337">
              <w:t>geologic</w:t>
            </w:r>
            <w:r w:rsidR="00524337" w:rsidRPr="004B1B9E">
              <w:t xml:space="preserve"> time </w:t>
            </w:r>
            <w:r w:rsidR="00524337">
              <w:t xml:space="preserve">date </w:t>
            </w:r>
            <w:r w:rsidR="00324278" w:rsidRPr="004B1B9E">
              <w:t>defined by the International Stratigraphic Commission,</w:t>
            </w:r>
            <w:r w:rsidR="00524337">
              <w:t xml:space="preserve"> hosted by a stratigraphic point (on a contact) and section, and </w:t>
            </w:r>
            <w:r>
              <w:t>a global event</w:t>
            </w:r>
            <w:r w:rsidR="00524337">
              <w:t>.</w:t>
            </w:r>
          </w:p>
        </w:tc>
      </w:tr>
      <w:tr w:rsidR="007734E2" w:rsidRPr="004663A1" w14:paraId="128BE9A4" w14:textId="77777777" w:rsidTr="000A6338">
        <w:trPr>
          <w:trHeight w:val="374"/>
        </w:trPr>
        <w:tc>
          <w:tcPr>
            <w:tcW w:w="1438" w:type="pct"/>
          </w:tcPr>
          <w:p w14:paraId="03ECEDF2" w14:textId="142E08D4" w:rsidR="007734E2" w:rsidRPr="004B1B9E" w:rsidRDefault="007734E2" w:rsidP="00D8749F">
            <w:r w:rsidRPr="004B1B9E">
              <w:t>Mineral</w:t>
            </w:r>
          </w:p>
        </w:tc>
        <w:tc>
          <w:tcPr>
            <w:tcW w:w="3562" w:type="pct"/>
          </w:tcPr>
          <w:p w14:paraId="337109A6" w14:textId="43ED5384" w:rsidR="007734E2" w:rsidRPr="004B1B9E" w:rsidRDefault="00B33088">
            <w:r>
              <w:t xml:space="preserve">An amount of mineral. </w:t>
            </w:r>
          </w:p>
        </w:tc>
      </w:tr>
      <w:tr w:rsidR="00B33088" w:rsidRPr="004663A1" w14:paraId="2017A330" w14:textId="77777777" w:rsidTr="000A6338">
        <w:trPr>
          <w:trHeight w:val="900"/>
        </w:trPr>
        <w:tc>
          <w:tcPr>
            <w:tcW w:w="1438" w:type="pct"/>
          </w:tcPr>
          <w:p w14:paraId="22A07553" w14:textId="047D3E0D" w:rsidR="00B33088" w:rsidRPr="004B1B9E" w:rsidRDefault="00B33088" w:rsidP="00D8749F">
            <w:r>
              <w:t>Mineraloid</w:t>
            </w:r>
          </w:p>
        </w:tc>
        <w:tc>
          <w:tcPr>
            <w:tcW w:w="3562" w:type="pct"/>
          </w:tcPr>
          <w:p w14:paraId="00C1A65B" w14:textId="7B978DFD" w:rsidR="00B33088" w:rsidRPr="00B33088" w:rsidRDefault="00B33088" w:rsidP="00912864">
            <w:pPr>
              <w:rPr>
                <w:rFonts w:cstheme="minorHAnsi"/>
              </w:rPr>
            </w:pPr>
            <w:r w:rsidRPr="00B33088">
              <w:rPr>
                <w:rFonts w:cstheme="minorHAnsi"/>
              </w:rPr>
              <w:t xml:space="preserve">An amount of amorphous material produced by rapid cooling of melted material. </w:t>
            </w:r>
            <w:r w:rsidRPr="00B33088">
              <w:rPr>
                <w:rFonts w:cstheme="minorHAnsi"/>
                <w:lang w:val="en-CA"/>
              </w:rPr>
              <w:t xml:space="preserve">Includes natural glasses and extraterrestrial material, as well as </w:t>
            </w:r>
            <w:proofErr w:type="spellStart"/>
            <w:r w:rsidRPr="00B33088">
              <w:rPr>
                <w:rFonts w:cstheme="minorHAnsi"/>
                <w:lang w:val="en-CA"/>
              </w:rPr>
              <w:t>anthromophomorphic</w:t>
            </w:r>
            <w:proofErr w:type="spellEnd"/>
            <w:r w:rsidRPr="00B33088">
              <w:rPr>
                <w:rFonts w:cstheme="minorHAnsi"/>
                <w:lang w:val="en-CA"/>
              </w:rPr>
              <w:t xml:space="preserve"> manufactured material.</w:t>
            </w:r>
          </w:p>
        </w:tc>
      </w:tr>
      <w:tr w:rsidR="009F17DC" w:rsidRPr="004663A1" w14:paraId="72339A27" w14:textId="77777777" w:rsidTr="000A6338">
        <w:trPr>
          <w:trHeight w:val="376"/>
        </w:trPr>
        <w:tc>
          <w:tcPr>
            <w:tcW w:w="1438" w:type="pct"/>
            <w:hideMark/>
          </w:tcPr>
          <w:p w14:paraId="3AC28708" w14:textId="77777777" w:rsidR="009F17DC" w:rsidRPr="004B1B9E" w:rsidRDefault="009F17DC" w:rsidP="00D8749F">
            <w:r w:rsidRPr="004B1B9E">
              <w:t>Rock Body</w:t>
            </w:r>
          </w:p>
        </w:tc>
        <w:tc>
          <w:tcPr>
            <w:tcW w:w="3562" w:type="pct"/>
            <w:hideMark/>
          </w:tcPr>
          <w:p w14:paraId="7AD255D4" w14:textId="69A81FB0" w:rsidR="009F17DC" w:rsidRPr="004B1B9E" w:rsidRDefault="009F17DC" w:rsidP="004A13B5">
            <w:r w:rsidRPr="004B1B9E">
              <w:t xml:space="preserve">A </w:t>
            </w:r>
            <w:r w:rsidR="004A13B5">
              <w:t>material</w:t>
            </w:r>
            <w:r w:rsidR="002F785F">
              <w:t xml:space="preserve"> endurant,</w:t>
            </w:r>
            <w:r w:rsidRPr="004B1B9E">
              <w:t xml:space="preserve"> either a rock object or </w:t>
            </w:r>
            <w:r w:rsidR="004A13B5">
              <w:t>a solid geologic</w:t>
            </w:r>
            <w:r w:rsidRPr="004B1B9E">
              <w:t xml:space="preserve"> material. </w:t>
            </w:r>
          </w:p>
        </w:tc>
      </w:tr>
      <w:tr w:rsidR="00D01054" w:rsidRPr="004663A1" w14:paraId="6640C332" w14:textId="77777777" w:rsidTr="000A6338">
        <w:trPr>
          <w:trHeight w:val="600"/>
        </w:trPr>
        <w:tc>
          <w:tcPr>
            <w:tcW w:w="1438" w:type="pct"/>
          </w:tcPr>
          <w:p w14:paraId="509A6208" w14:textId="4B50E45B" w:rsidR="00D01054" w:rsidRPr="004B1B9E" w:rsidRDefault="00D01054" w:rsidP="00D01054">
            <w:r w:rsidRPr="004B1B9E">
              <w:t>Rock Body Boundary</w:t>
            </w:r>
          </w:p>
        </w:tc>
        <w:tc>
          <w:tcPr>
            <w:tcW w:w="3562" w:type="pct"/>
          </w:tcPr>
          <w:p w14:paraId="4DAFA459" w14:textId="79DDB570" w:rsidR="00D01054" w:rsidRPr="004B1B9E" w:rsidRDefault="00D01054" w:rsidP="00912864">
            <w:r w:rsidRPr="004B1B9E">
              <w:t xml:space="preserve">A </w:t>
            </w:r>
            <w:r w:rsidR="004A13B5">
              <w:t>material</w:t>
            </w:r>
            <w:r w:rsidRPr="004B1B9E">
              <w:t xml:space="preserve"> boundary hosted by a rock body and </w:t>
            </w:r>
            <w:r w:rsidR="00912864">
              <w:t>composed of</w:t>
            </w:r>
            <w:r w:rsidRPr="004B1B9E">
              <w:t xml:space="preserve"> t</w:t>
            </w:r>
            <w:r w:rsidR="004A13B5">
              <w:t>he exterior-facing material of the</w:t>
            </w:r>
            <w:r w:rsidRPr="004B1B9E">
              <w:t xml:space="preserve"> rock body.</w:t>
            </w:r>
          </w:p>
        </w:tc>
      </w:tr>
      <w:tr w:rsidR="0043161C" w:rsidRPr="00D8749F" w14:paraId="4EE66A24" w14:textId="77777777" w:rsidTr="000A6338">
        <w:trPr>
          <w:trHeight w:val="300"/>
        </w:trPr>
        <w:tc>
          <w:tcPr>
            <w:tcW w:w="1438" w:type="pct"/>
            <w:noWrap/>
          </w:tcPr>
          <w:p w14:paraId="77005595" w14:textId="6143537A" w:rsidR="0043161C" w:rsidRPr="004B1B9E" w:rsidRDefault="0043161C" w:rsidP="0043161C">
            <w:r>
              <w:t>Rock Grain</w:t>
            </w:r>
            <w:r w:rsidRPr="004B1B9E">
              <w:t xml:space="preserve"> Material</w:t>
            </w:r>
          </w:p>
        </w:tc>
        <w:tc>
          <w:tcPr>
            <w:tcW w:w="3562" w:type="pct"/>
          </w:tcPr>
          <w:p w14:paraId="62E0388D" w14:textId="4ED8C158" w:rsidR="0043161C" w:rsidRPr="004B1B9E" w:rsidRDefault="0043161C" w:rsidP="0043161C">
            <w:r w:rsidRPr="004B1B9E">
              <w:t>A rock body constituent consisting of particles that share a set of characteristics, e.g. genesis, particle size (distribution), mineralogy, shape.</w:t>
            </w:r>
          </w:p>
        </w:tc>
      </w:tr>
      <w:tr w:rsidR="0043161C" w:rsidRPr="004663A1" w14:paraId="67FDED0E" w14:textId="77777777" w:rsidTr="000A6338">
        <w:trPr>
          <w:trHeight w:val="316"/>
        </w:trPr>
        <w:tc>
          <w:tcPr>
            <w:tcW w:w="1438" w:type="pct"/>
          </w:tcPr>
          <w:p w14:paraId="6AE55649" w14:textId="36256596" w:rsidR="0043161C" w:rsidRPr="004B1B9E" w:rsidRDefault="0043161C" w:rsidP="0043161C">
            <w:r w:rsidRPr="004B1B9E">
              <w:t>Rock Material</w:t>
            </w:r>
          </w:p>
        </w:tc>
        <w:tc>
          <w:tcPr>
            <w:tcW w:w="3562" w:type="pct"/>
          </w:tcPr>
          <w:p w14:paraId="7B2C27C0" w14:textId="016504A3" w:rsidR="0043161C" w:rsidRPr="004B1B9E" w:rsidRDefault="0043161C" w:rsidP="002F785F">
            <w:r w:rsidRPr="004B1B9E">
              <w:t>Litho</w:t>
            </w:r>
            <w:r w:rsidR="002F785F">
              <w:t>logical material constituting a rock object</w:t>
            </w:r>
            <w:r w:rsidRPr="004B1B9E">
              <w:t>.</w:t>
            </w:r>
          </w:p>
        </w:tc>
      </w:tr>
      <w:tr w:rsidR="0043161C" w:rsidRPr="0043161C" w14:paraId="4209DC34" w14:textId="77777777" w:rsidTr="000A6338">
        <w:trPr>
          <w:trHeight w:val="300"/>
        </w:trPr>
        <w:tc>
          <w:tcPr>
            <w:tcW w:w="1438" w:type="pct"/>
            <w:noWrap/>
            <w:hideMark/>
          </w:tcPr>
          <w:p w14:paraId="1BBD7744" w14:textId="77777777" w:rsidR="0043161C" w:rsidRPr="0043161C" w:rsidRDefault="0043161C" w:rsidP="0043161C">
            <w:pPr>
              <w:rPr>
                <w:rFonts w:cstheme="minorHAnsi"/>
              </w:rPr>
            </w:pPr>
            <w:r w:rsidRPr="0043161C">
              <w:rPr>
                <w:rFonts w:cstheme="minorHAnsi"/>
              </w:rPr>
              <w:t xml:space="preserve">Rock Object  </w:t>
            </w:r>
          </w:p>
        </w:tc>
        <w:tc>
          <w:tcPr>
            <w:tcW w:w="3562" w:type="pct"/>
            <w:hideMark/>
          </w:tcPr>
          <w:p w14:paraId="4BE241F9" w14:textId="1C0FC233" w:rsidR="0043161C" w:rsidRPr="0043161C" w:rsidRDefault="0043161C" w:rsidP="0043161C">
            <w:pPr>
              <w:rPr>
                <w:rFonts w:cstheme="minorHAnsi"/>
              </w:rPr>
            </w:pPr>
            <w:r w:rsidRPr="0043161C">
              <w:rPr>
                <w:rFonts w:cstheme="minorHAnsi"/>
              </w:rPr>
              <w:t xml:space="preserve">A </w:t>
            </w:r>
            <w:r>
              <w:rPr>
                <w:rFonts w:cstheme="minorHAnsi"/>
              </w:rPr>
              <w:t>material object constituted by only solid geological materials.</w:t>
            </w:r>
          </w:p>
        </w:tc>
      </w:tr>
      <w:tr w:rsidR="00C20778" w:rsidRPr="0043161C" w14:paraId="5B669B5C" w14:textId="77777777" w:rsidTr="000A6338">
        <w:trPr>
          <w:trHeight w:val="300"/>
        </w:trPr>
        <w:tc>
          <w:tcPr>
            <w:tcW w:w="1438" w:type="pct"/>
            <w:noWrap/>
          </w:tcPr>
          <w:p w14:paraId="78DF1A16" w14:textId="3D22AE41" w:rsidR="00C20778" w:rsidRPr="0043161C" w:rsidRDefault="00C20778" w:rsidP="0043161C">
            <w:pPr>
              <w:rPr>
                <w:rFonts w:cstheme="minorHAnsi"/>
                <w:lang w:val="en-CA"/>
              </w:rPr>
            </w:pPr>
            <w:r>
              <w:rPr>
                <w:rFonts w:cstheme="minorHAnsi"/>
                <w:lang w:val="en-CA"/>
              </w:rPr>
              <w:t>Solid Geologic Material</w:t>
            </w:r>
          </w:p>
        </w:tc>
        <w:tc>
          <w:tcPr>
            <w:tcW w:w="3562" w:type="pct"/>
          </w:tcPr>
          <w:p w14:paraId="21F8A88B" w14:textId="3B62BDAB" w:rsidR="00C20778" w:rsidRDefault="00C20778" w:rsidP="0043161C">
            <w:pPr>
              <w:rPr>
                <w:rFonts w:cstheme="minorHAnsi"/>
              </w:rPr>
            </w:pPr>
            <w:r>
              <w:rPr>
                <w:rFonts w:cstheme="minorHAnsi"/>
              </w:rPr>
              <w:t>A geologic material primarily (dominantly) having parts that are solid.</w:t>
            </w:r>
          </w:p>
        </w:tc>
      </w:tr>
      <w:tr w:rsidR="0043161C" w:rsidRPr="0043161C" w14:paraId="27128568" w14:textId="77777777" w:rsidTr="000A6338">
        <w:trPr>
          <w:trHeight w:val="300"/>
        </w:trPr>
        <w:tc>
          <w:tcPr>
            <w:tcW w:w="1438" w:type="pct"/>
            <w:hideMark/>
          </w:tcPr>
          <w:p w14:paraId="16983868" w14:textId="77777777" w:rsidR="0043161C" w:rsidRPr="0043161C" w:rsidRDefault="0043161C" w:rsidP="0043161C">
            <w:pPr>
              <w:rPr>
                <w:rFonts w:cstheme="minorHAnsi"/>
              </w:rPr>
            </w:pPr>
            <w:r w:rsidRPr="0043161C">
              <w:rPr>
                <w:rFonts w:cstheme="minorHAnsi"/>
              </w:rPr>
              <w:t>Subtractive Process</w:t>
            </w:r>
          </w:p>
        </w:tc>
        <w:tc>
          <w:tcPr>
            <w:tcW w:w="3562" w:type="pct"/>
            <w:hideMark/>
          </w:tcPr>
          <w:p w14:paraId="0FBB7F62" w14:textId="2903A1E9" w:rsidR="0043161C" w:rsidRPr="0043161C" w:rsidRDefault="0043161C" w:rsidP="001774C1">
            <w:pPr>
              <w:rPr>
                <w:rFonts w:cstheme="minorHAnsi"/>
              </w:rPr>
            </w:pPr>
            <w:r w:rsidRPr="0043161C">
              <w:rPr>
                <w:rFonts w:cstheme="minorHAnsi"/>
              </w:rPr>
              <w:t xml:space="preserve">A process that removes </w:t>
            </w:r>
            <w:r w:rsidR="001774C1">
              <w:rPr>
                <w:rFonts w:cstheme="minorHAnsi"/>
              </w:rPr>
              <w:t>material</w:t>
            </w:r>
            <w:r w:rsidRPr="0043161C">
              <w:rPr>
                <w:rFonts w:cstheme="minorHAnsi"/>
              </w:rPr>
              <w:t xml:space="preserve"> from some </w:t>
            </w:r>
            <w:r w:rsidR="002F785F">
              <w:rPr>
                <w:rFonts w:cstheme="minorHAnsi"/>
              </w:rPr>
              <w:t>geologic material or object</w:t>
            </w:r>
            <w:r w:rsidRPr="0043161C">
              <w:rPr>
                <w:rFonts w:cstheme="minorHAnsi"/>
              </w:rPr>
              <w:t>.</w:t>
            </w:r>
          </w:p>
        </w:tc>
      </w:tr>
      <w:tr w:rsidR="00901238" w:rsidRPr="0043161C" w14:paraId="103E126A" w14:textId="77777777" w:rsidTr="000A6338">
        <w:trPr>
          <w:trHeight w:val="300"/>
        </w:trPr>
        <w:tc>
          <w:tcPr>
            <w:tcW w:w="1438" w:type="pct"/>
            <w:noWrap/>
          </w:tcPr>
          <w:p w14:paraId="048EEFED" w14:textId="77777777" w:rsidR="00901238" w:rsidRPr="0043161C" w:rsidRDefault="00901238" w:rsidP="0091794E">
            <w:pPr>
              <w:rPr>
                <w:rFonts w:cstheme="minorHAnsi"/>
              </w:rPr>
            </w:pPr>
            <w:r>
              <w:rPr>
                <w:rFonts w:cstheme="minorHAnsi"/>
              </w:rPr>
              <w:t>Specific Geologic Time Unit</w:t>
            </w:r>
          </w:p>
        </w:tc>
        <w:tc>
          <w:tcPr>
            <w:tcW w:w="3562" w:type="pct"/>
          </w:tcPr>
          <w:p w14:paraId="7A970F97" w14:textId="77777777" w:rsidR="00901238" w:rsidRPr="0043161C" w:rsidRDefault="00901238" w:rsidP="0091794E">
            <w:pPr>
              <w:rPr>
                <w:rFonts w:cstheme="minorHAnsi"/>
              </w:rPr>
            </w:pPr>
            <w:r>
              <w:rPr>
                <w:rFonts w:cstheme="minorHAnsi"/>
              </w:rPr>
              <w:t xml:space="preserve">A geologic time interval (e.g. Jurassic 2017) with absolute (numeric) boundaries (e.g. </w:t>
            </w:r>
            <w:r>
              <w:t>201 Ma – 145 Ma).</w:t>
            </w:r>
            <w:r>
              <w:rPr>
                <w:rFonts w:cstheme="minorHAnsi"/>
              </w:rPr>
              <w:t xml:space="preserve"> </w:t>
            </w:r>
          </w:p>
        </w:tc>
      </w:tr>
      <w:tr w:rsidR="00901238" w:rsidRPr="0043161C" w14:paraId="0923DD54" w14:textId="77777777" w:rsidTr="000A6338">
        <w:trPr>
          <w:trHeight w:val="300"/>
        </w:trPr>
        <w:tc>
          <w:tcPr>
            <w:tcW w:w="1438" w:type="pct"/>
            <w:noWrap/>
          </w:tcPr>
          <w:p w14:paraId="3855180B" w14:textId="77777777" w:rsidR="00901238" w:rsidRPr="0043161C" w:rsidRDefault="00901238" w:rsidP="0091794E">
            <w:pPr>
              <w:rPr>
                <w:rFonts w:cstheme="minorHAnsi"/>
              </w:rPr>
            </w:pPr>
            <w:r w:rsidRPr="0043161C">
              <w:rPr>
                <w:rFonts w:cstheme="minorHAnsi"/>
                <w:lang w:val="en-CA"/>
              </w:rPr>
              <w:lastRenderedPageBreak/>
              <w:t>Specific Rock Object</w:t>
            </w:r>
          </w:p>
        </w:tc>
        <w:tc>
          <w:tcPr>
            <w:tcW w:w="3562" w:type="pct"/>
          </w:tcPr>
          <w:p w14:paraId="338825EE" w14:textId="77777777" w:rsidR="00901238" w:rsidRPr="0043161C" w:rsidRDefault="00901238" w:rsidP="0091794E">
            <w:pPr>
              <w:rPr>
                <w:rFonts w:cstheme="minorHAnsi"/>
              </w:rPr>
            </w:pPr>
            <w:r>
              <w:rPr>
                <w:rFonts w:cstheme="minorHAnsi"/>
              </w:rPr>
              <w:t xml:space="preserve">A rock object that is not </w:t>
            </w:r>
            <w:proofErr w:type="spellStart"/>
            <w:r>
              <w:rPr>
                <w:rFonts w:cstheme="minorHAnsi"/>
              </w:rPr>
              <w:t>spatio</w:t>
            </w:r>
            <w:proofErr w:type="spellEnd"/>
            <w:r>
              <w:rPr>
                <w:rFonts w:cstheme="minorHAnsi"/>
              </w:rPr>
              <w:t xml:space="preserve">-temporally dependent, </w:t>
            </w:r>
            <w:proofErr w:type="gramStart"/>
            <w:r>
              <w:rPr>
                <w:rFonts w:cstheme="minorHAnsi"/>
              </w:rPr>
              <w:t>i.e.</w:t>
            </w:r>
            <w:proofErr w:type="gramEnd"/>
            <w:r>
              <w:rPr>
                <w:rFonts w:cstheme="minorHAnsi"/>
              </w:rPr>
              <w:t xml:space="preserve"> can be moved from its surroundings and retain identity; is a single un-fragmented body. </w:t>
            </w:r>
          </w:p>
        </w:tc>
      </w:tr>
      <w:tr w:rsidR="00901238" w:rsidRPr="0043161C" w14:paraId="69E7C6F3" w14:textId="77777777" w:rsidTr="000A6338">
        <w:trPr>
          <w:trHeight w:val="300"/>
        </w:trPr>
        <w:tc>
          <w:tcPr>
            <w:tcW w:w="1438" w:type="pct"/>
            <w:noWrap/>
          </w:tcPr>
          <w:p w14:paraId="3B7E0452" w14:textId="78BCB3A1" w:rsidR="00901238" w:rsidRPr="0043161C" w:rsidRDefault="00901238" w:rsidP="00901238">
            <w:pPr>
              <w:rPr>
                <w:rFonts w:cstheme="minorHAnsi"/>
                <w:lang w:val="en-CA"/>
              </w:rPr>
            </w:pPr>
            <w:r>
              <w:rPr>
                <w:rFonts w:cstheme="minorHAnsi"/>
                <w:lang w:val="en-CA"/>
              </w:rPr>
              <w:t>Subtractive Process</w:t>
            </w:r>
          </w:p>
        </w:tc>
        <w:tc>
          <w:tcPr>
            <w:tcW w:w="3562" w:type="pct"/>
          </w:tcPr>
          <w:p w14:paraId="6C789B39" w14:textId="6B0056E6" w:rsidR="00901238" w:rsidRDefault="00901238" w:rsidP="00B528C7">
            <w:pPr>
              <w:rPr>
                <w:rFonts w:cstheme="minorHAnsi"/>
              </w:rPr>
            </w:pPr>
            <w:r w:rsidRPr="0043161C">
              <w:rPr>
                <w:rFonts w:cstheme="minorHAnsi"/>
              </w:rPr>
              <w:t xml:space="preserve">A process that </w:t>
            </w:r>
            <w:r>
              <w:rPr>
                <w:rFonts w:cstheme="minorHAnsi"/>
              </w:rPr>
              <w:t>removes</w:t>
            </w:r>
            <w:r w:rsidRPr="0043161C">
              <w:rPr>
                <w:rFonts w:cstheme="minorHAnsi"/>
              </w:rPr>
              <w:t xml:space="preserve"> </w:t>
            </w:r>
            <w:r>
              <w:rPr>
                <w:rFonts w:cstheme="minorHAnsi"/>
              </w:rPr>
              <w:t>material</w:t>
            </w:r>
            <w:r w:rsidRPr="0043161C">
              <w:rPr>
                <w:rFonts w:cstheme="minorHAnsi"/>
              </w:rPr>
              <w:t xml:space="preserve"> </w:t>
            </w:r>
            <w:r w:rsidR="00B528C7">
              <w:rPr>
                <w:rFonts w:cstheme="minorHAnsi"/>
              </w:rPr>
              <w:t>from</w:t>
            </w:r>
            <w:r w:rsidRPr="0043161C">
              <w:rPr>
                <w:rFonts w:cstheme="minorHAnsi"/>
              </w:rPr>
              <w:t xml:space="preserve"> some </w:t>
            </w:r>
            <w:r>
              <w:rPr>
                <w:rFonts w:cstheme="minorHAnsi"/>
              </w:rPr>
              <w:t>geologic material or object</w:t>
            </w:r>
            <w:r w:rsidRPr="0043161C">
              <w:rPr>
                <w:rFonts w:cstheme="minorHAnsi"/>
              </w:rPr>
              <w:t>.</w:t>
            </w:r>
          </w:p>
        </w:tc>
      </w:tr>
      <w:tr w:rsidR="00901238" w:rsidRPr="004663A1" w14:paraId="620B0397" w14:textId="77777777" w:rsidTr="000A6338">
        <w:trPr>
          <w:trHeight w:val="300"/>
        </w:trPr>
        <w:tc>
          <w:tcPr>
            <w:tcW w:w="1438" w:type="pct"/>
            <w:hideMark/>
          </w:tcPr>
          <w:p w14:paraId="027CF3D6" w14:textId="0DB7588C" w:rsidR="00901238" w:rsidRPr="001774C1" w:rsidRDefault="00901238" w:rsidP="00901238">
            <w:pPr>
              <w:rPr>
                <w:rFonts w:cstheme="minorHAnsi"/>
              </w:rPr>
            </w:pPr>
            <w:r w:rsidRPr="001774C1">
              <w:rPr>
                <w:rFonts w:cstheme="minorHAnsi"/>
              </w:rPr>
              <w:t xml:space="preserve">Transformation </w:t>
            </w:r>
          </w:p>
        </w:tc>
        <w:tc>
          <w:tcPr>
            <w:tcW w:w="3562" w:type="pct"/>
            <w:hideMark/>
          </w:tcPr>
          <w:p w14:paraId="1E7AA4A5" w14:textId="02BF9DBB" w:rsidR="00901238" w:rsidRPr="001774C1" w:rsidRDefault="00901238" w:rsidP="00901238">
            <w:pPr>
              <w:rPr>
                <w:rFonts w:cstheme="minorHAnsi"/>
              </w:rPr>
            </w:pPr>
            <w:r w:rsidRPr="001774C1">
              <w:rPr>
                <w:rFonts w:cstheme="minorHAnsi"/>
              </w:rPr>
              <w:t xml:space="preserve">A process that changes the material of some geologic material or object. </w:t>
            </w:r>
            <w:r w:rsidRPr="001774C1">
              <w:rPr>
                <w:rFonts w:cstheme="minorHAnsi"/>
                <w:lang w:val="en-CA"/>
              </w:rPr>
              <w:t>Includes metamorphism, metasomatism, alteration, weathering.</w:t>
            </w:r>
          </w:p>
        </w:tc>
      </w:tr>
    </w:tbl>
    <w:p w14:paraId="1B5A360D" w14:textId="531492E8" w:rsidR="00555078" w:rsidRDefault="004663A1">
      <w:r w:rsidRPr="004663A1">
        <w:t xml:space="preserve"> </w:t>
      </w:r>
    </w:p>
    <w:p w14:paraId="5754A5B9" w14:textId="77777777" w:rsidR="00933C78" w:rsidRDefault="00933C78"/>
    <w:p w14:paraId="6D8E913E" w14:textId="6710B31D" w:rsidR="000133D3" w:rsidRDefault="000133D3" w:rsidP="000133D3">
      <w:pPr>
        <w:pStyle w:val="Heading1"/>
      </w:pPr>
      <w:bookmarkStart w:id="356" w:name="_Toc63342990"/>
      <w:bookmarkStart w:id="357" w:name="_Toc63343197"/>
      <w:r>
        <w:t>GSO Modules</w:t>
      </w:r>
      <w:bookmarkEnd w:id="356"/>
      <w:bookmarkEnd w:id="357"/>
    </w:p>
    <w:p w14:paraId="1166E107" w14:textId="14A52E98" w:rsidR="000133D3" w:rsidRDefault="00E37C86" w:rsidP="000133D3">
      <w:r>
        <w:t xml:space="preserve">Each module is </w:t>
      </w:r>
      <w:r w:rsidR="000133D3">
        <w:t>dependent on</w:t>
      </w:r>
      <w:r w:rsidR="00187F04">
        <w:t xml:space="preserve"> (imports)</w:t>
      </w:r>
      <w:r w:rsidR="000133D3">
        <w:t xml:space="preserve"> </w:t>
      </w:r>
      <w:r w:rsidR="00551233">
        <w:t>at least GSO-</w:t>
      </w:r>
      <w:r w:rsidR="000133D3">
        <w:t>Common</w:t>
      </w:r>
      <w:r w:rsidR="00551233">
        <w:t>, with the geology modules additionally dependent on GSO-Geology</w:t>
      </w:r>
      <w:r w:rsidR="00231F08">
        <w:t xml:space="preserve"> and possibly a small number of other modules</w:t>
      </w:r>
      <w:r w:rsidR="000133D3">
        <w:t xml:space="preserve">. </w:t>
      </w:r>
      <w:r>
        <w:t xml:space="preserve">This </w:t>
      </w:r>
      <w:r w:rsidR="00551233">
        <w:t xml:space="preserve">modularization </w:t>
      </w:r>
      <w:r w:rsidR="00187F04">
        <w:t>enables</w:t>
      </w:r>
      <w:r>
        <w:t xml:space="preserve"> s</w:t>
      </w:r>
      <w:r w:rsidR="000133D3">
        <w:t xml:space="preserve">elect modules </w:t>
      </w:r>
      <w:r>
        <w:t>to</w:t>
      </w:r>
      <w:r w:rsidR="000133D3">
        <w:t xml:space="preserve"> </w:t>
      </w:r>
      <w:r w:rsidR="003A3553">
        <w:t xml:space="preserve">be </w:t>
      </w:r>
      <w:r w:rsidR="00187F04">
        <w:t>used</w:t>
      </w:r>
      <w:r w:rsidR="000133D3">
        <w:t xml:space="preserve"> as needed for a particular application. </w:t>
      </w:r>
      <w:r w:rsidR="00626D37">
        <w:t xml:space="preserve">GSO comes with </w:t>
      </w:r>
      <w:r w:rsidR="000A1D69">
        <w:t>27</w:t>
      </w:r>
      <w:r w:rsidR="00626D37">
        <w:t xml:space="preserve"> distinct mo</w:t>
      </w:r>
      <w:r w:rsidR="00AC7E1F">
        <w:t>dules</w:t>
      </w:r>
      <w:r>
        <w:t xml:space="preserve"> in this initial release. These are described below in </w:t>
      </w:r>
      <w:r w:rsidR="00F02194">
        <w:fldChar w:fldCharType="begin"/>
      </w:r>
      <w:r w:rsidR="00F02194">
        <w:instrText xml:space="preserve"> REF _Ref63255155 \h </w:instrText>
      </w:r>
      <w:r w:rsidR="00F02194">
        <w:fldChar w:fldCharType="separate"/>
      </w:r>
      <w:r w:rsidR="00F02194">
        <w:t xml:space="preserve">Table </w:t>
      </w:r>
      <w:r w:rsidR="00F02194">
        <w:rPr>
          <w:noProof/>
        </w:rPr>
        <w:t>3</w:t>
      </w:r>
      <w:r w:rsidR="00F02194">
        <w:t xml:space="preserve"> </w:t>
      </w:r>
      <w:r w:rsidR="00F02194">
        <w:fldChar w:fldCharType="end"/>
      </w:r>
      <w:r w:rsidR="00F02194">
        <w:t xml:space="preserve"> </w:t>
      </w:r>
      <w:r>
        <w:t xml:space="preserve">and grouped under headings for </w:t>
      </w:r>
      <w:r w:rsidR="00626D37">
        <w:t xml:space="preserve">geological endurants, geological features, geological perdurants, geological settings, </w:t>
      </w:r>
      <w:r w:rsidR="000A1D69">
        <w:t xml:space="preserve">geological relations, </w:t>
      </w:r>
      <w:r w:rsidR="00626D37">
        <w:t>and non-geological entities</w:t>
      </w:r>
      <w:r w:rsidR="007403A9">
        <w:t xml:space="preserve">; note the </w:t>
      </w:r>
      <w:proofErr w:type="spellStart"/>
      <w:r w:rsidR="007403A9">
        <w:t>gso</w:t>
      </w:r>
      <w:proofErr w:type="spellEnd"/>
      <w:r w:rsidR="007403A9">
        <w:t xml:space="preserve">: prefix stands for </w:t>
      </w:r>
      <w:hyperlink r:id="rId38" w:history="1">
        <w:r w:rsidR="007403A9" w:rsidRPr="00110B91">
          <w:rPr>
            <w:rStyle w:val="Hyperlink"/>
          </w:rPr>
          <w:t>http://loop3d.org/GSO/ontology/2020/1/</w:t>
        </w:r>
      </w:hyperlink>
      <w:r w:rsidR="00626D37">
        <w:t xml:space="preserve">. </w:t>
      </w:r>
      <w:r w:rsidR="00AD3158">
        <w:t xml:space="preserve">In most cases, contents are incomplete and are included as </w:t>
      </w:r>
      <w:r w:rsidR="00551233">
        <w:t xml:space="preserve">(1) </w:t>
      </w:r>
      <w:r w:rsidR="00AD3158">
        <w:t xml:space="preserve">seeding for future expansion and </w:t>
      </w:r>
      <w:r w:rsidR="00551233">
        <w:t>(2)</w:t>
      </w:r>
      <w:r w:rsidR="00AD3158">
        <w:t xml:space="preserve"> </w:t>
      </w:r>
      <w:r w:rsidR="00551233">
        <w:t>a template for</w:t>
      </w:r>
      <w:r w:rsidR="00AD3158">
        <w:t xml:space="preserve"> user-specific </w:t>
      </w:r>
      <w:r w:rsidR="00187F04">
        <w:t>module design</w:t>
      </w:r>
      <w:r w:rsidR="00AD3158">
        <w:t xml:space="preserve">. However, some framework modules, such as for minerals, elements, and units of measure, are adapted from mature efforts </w:t>
      </w:r>
      <w:r w:rsidR="00187F04">
        <w:t>and</w:t>
      </w:r>
      <w:r w:rsidR="00AD3158">
        <w:t xml:space="preserve"> have significant and well-developed content. </w:t>
      </w:r>
    </w:p>
    <w:p w14:paraId="5BAE8A6C" w14:textId="0EBD2DF4" w:rsidR="00BB2D41" w:rsidRDefault="00BB2D41" w:rsidP="00BB2D41">
      <w:r>
        <w:t xml:space="preserve">Many modules are seeded from </w:t>
      </w:r>
      <w:hyperlink r:id="rId39" w:history="1">
        <w:r w:rsidRPr="003070F8">
          <w:rPr>
            <w:rStyle w:val="Hyperlink"/>
          </w:rPr>
          <w:t>CGI vocabularies</w:t>
        </w:r>
      </w:hyperlink>
      <w:r>
        <w:rPr>
          <w:rStyle w:val="Hyperlink"/>
        </w:rPr>
        <w:t>,</w:t>
      </w:r>
      <w:r>
        <w:t xml:space="preserve"> converted from SKOS to owl as follows:</w:t>
      </w:r>
    </w:p>
    <w:p w14:paraId="5201284D" w14:textId="77777777" w:rsidR="00BB2D41" w:rsidRDefault="00BB2D41" w:rsidP="00BB2D41">
      <w:pPr>
        <w:pStyle w:val="NoSpacing"/>
        <w:numPr>
          <w:ilvl w:val="0"/>
          <w:numId w:val="1"/>
        </w:numPr>
      </w:pPr>
      <w:proofErr w:type="spellStart"/>
      <w:r>
        <w:t>skos:Concept</w:t>
      </w:r>
      <w:proofErr w:type="spellEnd"/>
      <w:r>
        <w:t xml:space="preserve"> </w:t>
      </w:r>
      <w:r>
        <w:sym w:font="Wingdings" w:char="F0E0"/>
      </w:r>
      <w:r>
        <w:t xml:space="preserve"> </w:t>
      </w:r>
      <w:proofErr w:type="spellStart"/>
      <w:r>
        <w:t>owl:Class</w:t>
      </w:r>
      <w:proofErr w:type="spellEnd"/>
    </w:p>
    <w:p w14:paraId="1173EE5D" w14:textId="77777777" w:rsidR="00BB2D41" w:rsidRDefault="00BB2D41" w:rsidP="00BB2D41">
      <w:pPr>
        <w:pStyle w:val="NoSpacing"/>
        <w:numPr>
          <w:ilvl w:val="0"/>
          <w:numId w:val="1"/>
        </w:numPr>
      </w:pPr>
      <w:proofErr w:type="spellStart"/>
      <w:r>
        <w:t>skos:broader</w:t>
      </w:r>
      <w:proofErr w:type="spellEnd"/>
      <w:r>
        <w:t xml:space="preserve"> </w:t>
      </w:r>
      <w:r>
        <w:sym w:font="Wingdings" w:char="F0E0"/>
      </w:r>
      <w:r>
        <w:t xml:space="preserve"> </w:t>
      </w:r>
      <w:proofErr w:type="spellStart"/>
      <w:r>
        <w:t>rdfs:subClassOf</w:t>
      </w:r>
      <w:proofErr w:type="spellEnd"/>
    </w:p>
    <w:p w14:paraId="278C17D7" w14:textId="77777777" w:rsidR="00BB2D41" w:rsidRDefault="00BB2D41" w:rsidP="00BB2D41">
      <w:pPr>
        <w:pStyle w:val="NoSpacing"/>
        <w:numPr>
          <w:ilvl w:val="0"/>
          <w:numId w:val="1"/>
        </w:numPr>
      </w:pPr>
      <w:proofErr w:type="spellStart"/>
      <w:r>
        <w:t>skos:prefLabel</w:t>
      </w:r>
      <w:proofErr w:type="spellEnd"/>
      <w:r>
        <w:t xml:space="preserve"> </w:t>
      </w:r>
      <w:r>
        <w:sym w:font="Wingdings" w:char="F0E0"/>
      </w:r>
      <w:r>
        <w:t xml:space="preserve"> rdfs:label</w:t>
      </w:r>
    </w:p>
    <w:p w14:paraId="447B5378" w14:textId="77777777" w:rsidR="00BB2D41" w:rsidRDefault="00BB2D41" w:rsidP="00BB2D41">
      <w:pPr>
        <w:pStyle w:val="NoSpacing"/>
        <w:numPr>
          <w:ilvl w:val="0"/>
          <w:numId w:val="1"/>
        </w:numPr>
      </w:pPr>
      <w:proofErr w:type="spellStart"/>
      <w:r>
        <w:t>skos:description</w:t>
      </w:r>
      <w:proofErr w:type="spellEnd"/>
      <w:r>
        <w:t xml:space="preserve"> </w:t>
      </w:r>
      <w:r>
        <w:sym w:font="Wingdings" w:char="F0E0"/>
      </w:r>
      <w:r>
        <w:t xml:space="preserve"> </w:t>
      </w:r>
      <w:proofErr w:type="spellStart"/>
      <w:r>
        <w:t>rdfs:comment</w:t>
      </w:r>
      <w:proofErr w:type="spellEnd"/>
    </w:p>
    <w:p w14:paraId="4A3DFD8E" w14:textId="77777777" w:rsidR="00BB2D41" w:rsidRDefault="00BB2D41" w:rsidP="00BB2D41">
      <w:pPr>
        <w:pStyle w:val="NoSpacing"/>
        <w:numPr>
          <w:ilvl w:val="0"/>
          <w:numId w:val="1"/>
        </w:numPr>
      </w:pPr>
      <w:proofErr w:type="spellStart"/>
      <w:r>
        <w:t>dcterms:modified</w:t>
      </w:r>
      <w:proofErr w:type="spellEnd"/>
      <w:r>
        <w:t xml:space="preserve"> with current date</w:t>
      </w:r>
    </w:p>
    <w:p w14:paraId="47351E0E" w14:textId="77777777" w:rsidR="00BB2D41" w:rsidRDefault="00BB2D41" w:rsidP="00BB2D41">
      <w:pPr>
        <w:pStyle w:val="NoSpacing"/>
        <w:numPr>
          <w:ilvl w:val="0"/>
          <w:numId w:val="1"/>
        </w:numPr>
      </w:pPr>
      <w:proofErr w:type="spellStart"/>
      <w:r>
        <w:t>skos:topConceptOf</w:t>
      </w:r>
      <w:proofErr w:type="spellEnd"/>
      <w:r>
        <w:t xml:space="preserve"> </w:t>
      </w:r>
      <w:r>
        <w:sym w:font="Wingdings" w:char="F0E0"/>
      </w:r>
      <w:r>
        <w:t xml:space="preserve"> </w:t>
      </w:r>
      <w:proofErr w:type="spellStart"/>
      <w:r>
        <w:t>rdfs:subClassOf</w:t>
      </w:r>
      <w:proofErr w:type="spellEnd"/>
      <w:r>
        <w:t xml:space="preserve">  </w:t>
      </w:r>
    </w:p>
    <w:p w14:paraId="5BCEE762" w14:textId="77777777" w:rsidR="00BB2D41" w:rsidRDefault="00BB2D41" w:rsidP="00BB2D41">
      <w:pPr>
        <w:pStyle w:val="NoSpacing"/>
        <w:numPr>
          <w:ilvl w:val="0"/>
          <w:numId w:val="1"/>
        </w:numPr>
      </w:pPr>
      <w:r>
        <w:t xml:space="preserve">remove all </w:t>
      </w:r>
      <w:proofErr w:type="spellStart"/>
      <w:r>
        <w:t>skos:inScheme</w:t>
      </w:r>
      <w:proofErr w:type="spellEnd"/>
      <w:r>
        <w:t xml:space="preserve"> triples and </w:t>
      </w:r>
      <w:proofErr w:type="spellStart"/>
      <w:r>
        <w:t>skos:Collection</w:t>
      </w:r>
      <w:proofErr w:type="spellEnd"/>
      <w:r>
        <w:t xml:space="preserve"> classes</w:t>
      </w:r>
    </w:p>
    <w:p w14:paraId="2B8F94D0" w14:textId="72F76C42" w:rsidR="00BB2D41" w:rsidRDefault="00BB2D41" w:rsidP="00BB2D41">
      <w:pPr>
        <w:pStyle w:val="ListParagraph"/>
        <w:numPr>
          <w:ilvl w:val="0"/>
          <w:numId w:val="1"/>
        </w:numPr>
      </w:pPr>
      <w:proofErr w:type="spellStart"/>
      <w:r>
        <w:t>skos:ConceptScheme</w:t>
      </w:r>
      <w:proofErr w:type="spellEnd"/>
      <w:r>
        <w:t xml:space="preserve"> </w:t>
      </w:r>
      <w:r>
        <w:sym w:font="Wingdings" w:char="F0E0"/>
      </w:r>
      <w:r>
        <w:t xml:space="preserve"> </w:t>
      </w:r>
      <w:proofErr w:type="spellStart"/>
      <w:r>
        <w:t>owl:ontology</w:t>
      </w:r>
      <w:proofErr w:type="spellEnd"/>
    </w:p>
    <w:p w14:paraId="19010415" w14:textId="77777777" w:rsidR="00933C78" w:rsidRDefault="00933C78" w:rsidP="00933C78"/>
    <w:p w14:paraId="7A97FD6A" w14:textId="25861014" w:rsidR="0091794E" w:rsidRDefault="008632FE" w:rsidP="008632FE">
      <w:pPr>
        <w:pStyle w:val="Caption"/>
      </w:pPr>
      <w:bookmarkStart w:id="358" w:name="_Ref63255155"/>
      <w:bookmarkStart w:id="359" w:name="_Toc63256961"/>
      <w:r>
        <w:t xml:space="preserve">Table </w:t>
      </w:r>
      <w:fldSimple w:instr=" SEQ Table \* ARABIC ">
        <w:r>
          <w:rPr>
            <w:noProof/>
          </w:rPr>
          <w:t>3</w:t>
        </w:r>
      </w:fldSimple>
      <w:r>
        <w:t>: GSO Modules</w:t>
      </w:r>
      <w:bookmarkEnd w:id="358"/>
      <w:bookmarkEnd w:id="359"/>
    </w:p>
    <w:tbl>
      <w:tblPr>
        <w:tblStyle w:val="TableGrid"/>
        <w:tblW w:w="5000" w:type="pct"/>
        <w:tblLayout w:type="fixed"/>
        <w:tblLook w:val="04A0" w:firstRow="1" w:lastRow="0" w:firstColumn="1" w:lastColumn="0" w:noHBand="0" w:noVBand="1"/>
      </w:tblPr>
      <w:tblGrid>
        <w:gridCol w:w="2244"/>
        <w:gridCol w:w="900"/>
        <w:gridCol w:w="1499"/>
        <w:gridCol w:w="5245"/>
      </w:tblGrid>
      <w:tr w:rsidR="00CA749B" w:rsidRPr="004663A1" w14:paraId="7423200D" w14:textId="77777777" w:rsidTr="00CA749B">
        <w:trPr>
          <w:cantSplit/>
          <w:trHeight w:val="405"/>
          <w:tblHeader/>
        </w:trPr>
        <w:tc>
          <w:tcPr>
            <w:tcW w:w="1135" w:type="pct"/>
            <w:tcBorders>
              <w:bottom w:val="single" w:sz="4" w:space="0" w:color="auto"/>
            </w:tcBorders>
            <w:hideMark/>
          </w:tcPr>
          <w:p w14:paraId="33E1BCF3" w14:textId="5A3B7A2B" w:rsidR="0038668F" w:rsidRPr="00CA749B" w:rsidRDefault="0038668F" w:rsidP="00CA749B">
            <w:pPr>
              <w:jc w:val="left"/>
              <w:rPr>
                <w:b/>
                <w:bCs/>
                <w:sz w:val="24"/>
                <w:szCs w:val="24"/>
              </w:rPr>
            </w:pPr>
            <w:r w:rsidRPr="00CA749B">
              <w:rPr>
                <w:b/>
                <w:bCs/>
                <w:sz w:val="24"/>
                <w:szCs w:val="24"/>
              </w:rPr>
              <w:t>Module Name</w:t>
            </w:r>
          </w:p>
        </w:tc>
        <w:tc>
          <w:tcPr>
            <w:tcW w:w="455" w:type="pct"/>
            <w:tcBorders>
              <w:bottom w:val="single" w:sz="4" w:space="0" w:color="auto"/>
            </w:tcBorders>
          </w:tcPr>
          <w:p w14:paraId="4D0CA49A" w14:textId="76ECAF7A" w:rsidR="0038668F" w:rsidRPr="00CA749B" w:rsidRDefault="0038668F" w:rsidP="00CA749B">
            <w:pPr>
              <w:jc w:val="left"/>
              <w:rPr>
                <w:rFonts w:cstheme="minorHAnsi"/>
                <w:b/>
                <w:bCs/>
                <w:sz w:val="24"/>
                <w:szCs w:val="24"/>
              </w:rPr>
            </w:pPr>
            <w:r w:rsidRPr="00CA749B">
              <w:rPr>
                <w:rFonts w:cstheme="minorHAnsi"/>
                <w:b/>
                <w:bCs/>
                <w:sz w:val="24"/>
                <w:szCs w:val="24"/>
              </w:rPr>
              <w:t>Prefix</w:t>
            </w:r>
          </w:p>
        </w:tc>
        <w:tc>
          <w:tcPr>
            <w:tcW w:w="758" w:type="pct"/>
            <w:tcBorders>
              <w:bottom w:val="single" w:sz="4" w:space="0" w:color="auto"/>
            </w:tcBorders>
          </w:tcPr>
          <w:p w14:paraId="37E38ADD" w14:textId="337ABA26" w:rsidR="0038668F" w:rsidRPr="00CA749B" w:rsidRDefault="0038668F" w:rsidP="00CA749B">
            <w:pPr>
              <w:jc w:val="left"/>
              <w:rPr>
                <w:rFonts w:cstheme="minorHAnsi"/>
                <w:b/>
                <w:bCs/>
                <w:sz w:val="24"/>
                <w:szCs w:val="24"/>
              </w:rPr>
            </w:pPr>
            <w:r w:rsidRPr="00CA749B">
              <w:rPr>
                <w:rFonts w:cstheme="minorHAnsi"/>
                <w:b/>
                <w:bCs/>
                <w:sz w:val="24"/>
                <w:szCs w:val="24"/>
              </w:rPr>
              <w:t>URI</w:t>
            </w:r>
          </w:p>
        </w:tc>
        <w:tc>
          <w:tcPr>
            <w:tcW w:w="2652" w:type="pct"/>
            <w:tcBorders>
              <w:bottom w:val="single" w:sz="4" w:space="0" w:color="auto"/>
            </w:tcBorders>
            <w:hideMark/>
          </w:tcPr>
          <w:p w14:paraId="761A906A" w14:textId="2F85B7A9" w:rsidR="0038668F" w:rsidRPr="00CA749B" w:rsidRDefault="0038668F" w:rsidP="00CA749B">
            <w:pPr>
              <w:rPr>
                <w:b/>
                <w:bCs/>
                <w:sz w:val="24"/>
                <w:szCs w:val="24"/>
              </w:rPr>
            </w:pPr>
            <w:r w:rsidRPr="00CA749B">
              <w:rPr>
                <w:b/>
                <w:bCs/>
                <w:sz w:val="24"/>
                <w:szCs w:val="24"/>
              </w:rPr>
              <w:t>Description</w:t>
            </w:r>
          </w:p>
        </w:tc>
      </w:tr>
      <w:tr w:rsidR="00CA749B" w:rsidRPr="00D8749F" w14:paraId="3F5D3842" w14:textId="77777777" w:rsidTr="00CA749B">
        <w:trPr>
          <w:trHeight w:val="300"/>
        </w:trPr>
        <w:tc>
          <w:tcPr>
            <w:tcW w:w="1135" w:type="pct"/>
            <w:shd w:val="pct12" w:color="auto" w:fill="auto"/>
            <w:noWrap/>
          </w:tcPr>
          <w:p w14:paraId="57995F43" w14:textId="7ADEE6D7" w:rsidR="0038668F" w:rsidRPr="00AC7E1F" w:rsidRDefault="0038668F" w:rsidP="00CA749B">
            <w:pPr>
              <w:jc w:val="left"/>
              <w:rPr>
                <w:b/>
                <w:i/>
              </w:rPr>
            </w:pPr>
            <w:r w:rsidRPr="00AC7E1F">
              <w:rPr>
                <w:b/>
                <w:i/>
              </w:rPr>
              <w:t>Geologic Endurants</w:t>
            </w:r>
          </w:p>
        </w:tc>
        <w:tc>
          <w:tcPr>
            <w:tcW w:w="455" w:type="pct"/>
            <w:shd w:val="pct12" w:color="auto" w:fill="auto"/>
          </w:tcPr>
          <w:p w14:paraId="7B83B7E8" w14:textId="77777777" w:rsidR="0038668F" w:rsidRPr="00CA749B" w:rsidRDefault="0038668F" w:rsidP="00CA749B">
            <w:pPr>
              <w:jc w:val="left"/>
              <w:rPr>
                <w:rFonts w:cstheme="minorHAnsi"/>
              </w:rPr>
            </w:pPr>
          </w:p>
        </w:tc>
        <w:tc>
          <w:tcPr>
            <w:tcW w:w="758" w:type="pct"/>
            <w:shd w:val="pct12" w:color="auto" w:fill="auto"/>
          </w:tcPr>
          <w:p w14:paraId="1FB9CAD8" w14:textId="77777777" w:rsidR="0038668F" w:rsidRPr="00CA749B" w:rsidRDefault="0038668F" w:rsidP="00CA749B">
            <w:pPr>
              <w:jc w:val="left"/>
              <w:rPr>
                <w:rFonts w:cstheme="minorHAnsi"/>
                <w:sz w:val="20"/>
                <w:szCs w:val="20"/>
              </w:rPr>
            </w:pPr>
          </w:p>
        </w:tc>
        <w:tc>
          <w:tcPr>
            <w:tcW w:w="2652" w:type="pct"/>
            <w:shd w:val="pct12" w:color="auto" w:fill="auto"/>
          </w:tcPr>
          <w:p w14:paraId="31E87F02" w14:textId="2F530A2A" w:rsidR="0038668F" w:rsidRPr="00CA749B" w:rsidRDefault="0038668F" w:rsidP="00CA749B">
            <w:pPr>
              <w:rPr>
                <w:sz w:val="20"/>
                <w:szCs w:val="20"/>
              </w:rPr>
            </w:pPr>
          </w:p>
        </w:tc>
      </w:tr>
      <w:tr w:rsidR="00CA749B" w:rsidRPr="00D8749F" w14:paraId="15D31A53" w14:textId="77777777" w:rsidTr="00CA749B">
        <w:trPr>
          <w:trHeight w:val="300"/>
        </w:trPr>
        <w:tc>
          <w:tcPr>
            <w:tcW w:w="1135" w:type="pct"/>
            <w:noWrap/>
            <w:hideMark/>
          </w:tcPr>
          <w:p w14:paraId="02918225" w14:textId="11B5CAE7" w:rsidR="0038668F" w:rsidRPr="004B1B9E" w:rsidRDefault="0038668F" w:rsidP="00CA749B">
            <w:pPr>
              <w:jc w:val="left"/>
            </w:pPr>
            <w:r>
              <w:t>Geologic Granular Material</w:t>
            </w:r>
          </w:p>
        </w:tc>
        <w:tc>
          <w:tcPr>
            <w:tcW w:w="455" w:type="pct"/>
          </w:tcPr>
          <w:p w14:paraId="5114EC74" w14:textId="14779D90" w:rsidR="0038668F" w:rsidRPr="00CA749B" w:rsidRDefault="00CA749B" w:rsidP="00CA749B">
            <w:pPr>
              <w:jc w:val="left"/>
              <w:rPr>
                <w:rFonts w:cstheme="minorHAnsi"/>
              </w:rPr>
            </w:pPr>
            <w:proofErr w:type="spellStart"/>
            <w:r w:rsidRPr="00CA749B">
              <w:rPr>
                <w:rFonts w:cstheme="minorHAnsi"/>
              </w:rPr>
              <w:t>gsgm</w:t>
            </w:r>
            <w:proofErr w:type="spellEnd"/>
          </w:p>
        </w:tc>
        <w:tc>
          <w:tcPr>
            <w:tcW w:w="758" w:type="pct"/>
          </w:tcPr>
          <w:p w14:paraId="79170308" w14:textId="36B24375" w:rsidR="0038668F" w:rsidRPr="00CA749B" w:rsidRDefault="008C7D50" w:rsidP="00CA749B">
            <w:pPr>
              <w:jc w:val="left"/>
              <w:rPr>
                <w:rFonts w:cstheme="minorHAnsi"/>
                <w:sz w:val="20"/>
                <w:szCs w:val="20"/>
              </w:rPr>
            </w:pPr>
            <w:proofErr w:type="spellStart"/>
            <w:r>
              <w:rPr>
                <w:rFonts w:cstheme="minorHAnsi"/>
                <w:sz w:val="20"/>
                <w:szCs w:val="20"/>
              </w:rPr>
              <w:t>gso:granularmaterial</w:t>
            </w:r>
            <w:proofErr w:type="spellEnd"/>
            <w:r>
              <w:rPr>
                <w:rFonts w:cstheme="minorHAnsi"/>
                <w:sz w:val="20"/>
                <w:szCs w:val="20"/>
              </w:rPr>
              <w:t>/</w:t>
            </w:r>
          </w:p>
        </w:tc>
        <w:tc>
          <w:tcPr>
            <w:tcW w:w="2652" w:type="pct"/>
            <w:hideMark/>
          </w:tcPr>
          <w:p w14:paraId="233A7CD1" w14:textId="7BEF05AD" w:rsidR="0038668F" w:rsidRPr="00CA749B" w:rsidRDefault="0038668F" w:rsidP="00CA749B">
            <w:pPr>
              <w:rPr>
                <w:sz w:val="20"/>
                <w:szCs w:val="20"/>
              </w:rPr>
            </w:pPr>
            <w:r w:rsidRPr="00CA749B">
              <w:rPr>
                <w:sz w:val="20"/>
                <w:szCs w:val="20"/>
              </w:rPr>
              <w:t xml:space="preserve">Types of </w:t>
            </w:r>
            <w:proofErr w:type="spellStart"/>
            <w:ins w:id="360" w:author="Stephen Richard" w:date="2021-02-18T12:24:00Z">
              <w:r w:rsidR="002E340F">
                <w:rPr>
                  <w:rFonts w:ascii="Segoe UI" w:hAnsi="Segoe UI" w:cs="Segoe UI"/>
                  <w:sz w:val="18"/>
                  <w:szCs w:val="18"/>
                </w:rPr>
                <w:t>Rock_Material</w:t>
              </w:r>
              <w:proofErr w:type="spellEnd"/>
              <w:r w:rsidR="002E340F">
                <w:rPr>
                  <w:rFonts w:ascii="Segoe UI" w:hAnsi="Segoe UI" w:cs="Segoe UI"/>
                  <w:sz w:val="18"/>
                  <w:szCs w:val="18"/>
                </w:rPr>
                <w:t xml:space="preserve"> constituent </w:t>
              </w:r>
            </w:ins>
            <w:ins w:id="361" w:author="Stephen Richard" w:date="2021-02-18T12:25:00Z">
              <w:r w:rsidR="002E340F">
                <w:rPr>
                  <w:rFonts w:ascii="Segoe UI" w:hAnsi="Segoe UI" w:cs="Segoe UI"/>
                  <w:sz w:val="18"/>
                  <w:szCs w:val="18"/>
                </w:rPr>
                <w:t>that are</w:t>
              </w:r>
            </w:ins>
            <w:ins w:id="362" w:author="Stephen Richard" w:date="2021-02-18T12:24:00Z">
              <w:r w:rsidR="002E340F">
                <w:rPr>
                  <w:rFonts w:ascii="Segoe UI" w:hAnsi="Segoe UI" w:cs="Segoe UI"/>
                  <w:sz w:val="18"/>
                  <w:szCs w:val="18"/>
                </w:rPr>
                <w:t xml:space="preserve"> particles shar</w:t>
              </w:r>
            </w:ins>
            <w:ins w:id="363" w:author="Stephen Richard" w:date="2021-02-18T12:25:00Z">
              <w:r w:rsidR="002E340F">
                <w:rPr>
                  <w:rFonts w:ascii="Segoe UI" w:hAnsi="Segoe UI" w:cs="Segoe UI"/>
                  <w:sz w:val="18"/>
                  <w:szCs w:val="18"/>
                </w:rPr>
                <w:t>ing</w:t>
              </w:r>
            </w:ins>
            <w:ins w:id="364" w:author="Stephen Richard" w:date="2021-02-18T12:24:00Z">
              <w:r w:rsidR="002E340F">
                <w:rPr>
                  <w:rFonts w:ascii="Segoe UI" w:hAnsi="Segoe UI" w:cs="Segoe UI"/>
                  <w:sz w:val="18"/>
                  <w:szCs w:val="18"/>
                </w:rPr>
                <w:t xml:space="preserve"> a set of characteristics, </w:t>
              </w:r>
              <w:proofErr w:type="gramStart"/>
              <w:r w:rsidR="002E340F">
                <w:rPr>
                  <w:rFonts w:ascii="Segoe UI" w:hAnsi="Segoe UI" w:cs="Segoe UI"/>
                  <w:sz w:val="18"/>
                  <w:szCs w:val="18"/>
                </w:rPr>
                <w:t>e.g.</w:t>
              </w:r>
              <w:proofErr w:type="gramEnd"/>
              <w:r w:rsidR="002E340F">
                <w:rPr>
                  <w:rFonts w:ascii="Segoe UI" w:hAnsi="Segoe UI" w:cs="Segoe UI"/>
                  <w:sz w:val="18"/>
                  <w:szCs w:val="18"/>
                </w:rPr>
                <w:t xml:space="preserve"> genesis, particle size (distribution), mineralogy, shape</w:t>
              </w:r>
            </w:ins>
            <w:ins w:id="365" w:author="Stephen Richard" w:date="2021-02-18T12:26:00Z">
              <w:r w:rsidR="002E340F">
                <w:rPr>
                  <w:rFonts w:ascii="Segoe UI" w:hAnsi="Segoe UI" w:cs="Segoe UI"/>
                  <w:sz w:val="18"/>
                  <w:szCs w:val="18"/>
                </w:rPr>
                <w:t>, sorting</w:t>
              </w:r>
            </w:ins>
            <w:ins w:id="366" w:author="Stephen Richard" w:date="2021-02-18T12:28:00Z">
              <w:r w:rsidR="002E340F">
                <w:rPr>
                  <w:rFonts w:ascii="Segoe UI" w:hAnsi="Segoe UI" w:cs="Segoe UI"/>
                  <w:sz w:val="18"/>
                  <w:szCs w:val="18"/>
                </w:rPr>
                <w:t xml:space="preserve">, and </w:t>
              </w:r>
            </w:ins>
            <w:ins w:id="367" w:author="Stephen Richard" w:date="2021-02-18T12:30:00Z">
              <w:r w:rsidR="002E340F">
                <w:rPr>
                  <w:rFonts w:ascii="Segoe UI" w:hAnsi="Segoe UI" w:cs="Segoe UI"/>
                  <w:sz w:val="18"/>
                  <w:szCs w:val="18"/>
                </w:rPr>
                <w:t>qualities for specifying size and shape</w:t>
              </w:r>
            </w:ins>
            <w:ins w:id="368" w:author="Stephen Richard" w:date="2021-02-18T12:24:00Z">
              <w:r w:rsidR="002E340F">
                <w:rPr>
                  <w:rFonts w:ascii="Segoe UI" w:hAnsi="Segoe UI" w:cs="Segoe UI"/>
                  <w:sz w:val="18"/>
                  <w:szCs w:val="18"/>
                </w:rPr>
                <w:t xml:space="preserve">. </w:t>
              </w:r>
            </w:ins>
            <w:del w:id="369" w:author="Stephen Richard" w:date="2021-02-18T12:24:00Z">
              <w:r w:rsidRPr="00CA749B" w:rsidDel="002E340F">
                <w:rPr>
                  <w:sz w:val="20"/>
                  <w:szCs w:val="20"/>
                </w:rPr>
                <w:delText xml:space="preserve">granular materials </w:delText>
              </w:r>
            </w:del>
            <w:del w:id="370" w:author="Stephen Richard" w:date="2021-02-18T12:25:00Z">
              <w:r w:rsidRPr="00CA749B" w:rsidDel="002E340F">
                <w:rPr>
                  <w:sz w:val="20"/>
                  <w:szCs w:val="20"/>
                </w:rPr>
                <w:delText>from</w:delText>
              </w:r>
            </w:del>
            <w:ins w:id="371" w:author="Stephen Richard" w:date="2021-02-18T12:25:00Z">
              <w:r w:rsidR="002E340F">
                <w:rPr>
                  <w:sz w:val="20"/>
                  <w:szCs w:val="20"/>
                </w:rPr>
                <w:t>Based on</w:t>
              </w:r>
            </w:ins>
            <w:r w:rsidRPr="00CA749B">
              <w:rPr>
                <w:sz w:val="20"/>
                <w:szCs w:val="20"/>
              </w:rPr>
              <w:t xml:space="preserve"> the CGI vocabulary</w:t>
            </w:r>
            <w:del w:id="372" w:author="Stephen Richard" w:date="2021-02-18T12:26:00Z">
              <w:r w:rsidRPr="00CA749B" w:rsidDel="002E340F">
                <w:rPr>
                  <w:sz w:val="20"/>
                  <w:szCs w:val="20"/>
                </w:rPr>
                <w:delText>, and related qualities such as grain size or sorting</w:delText>
              </w:r>
            </w:del>
            <w:r w:rsidRPr="00CA749B">
              <w:rPr>
                <w:sz w:val="20"/>
                <w:szCs w:val="20"/>
              </w:rPr>
              <w:t>.</w:t>
            </w:r>
          </w:p>
        </w:tc>
      </w:tr>
      <w:tr w:rsidR="00CA749B" w:rsidRPr="00D8749F" w14:paraId="1BB44F2D" w14:textId="77777777" w:rsidTr="00CA749B">
        <w:trPr>
          <w:trHeight w:val="422"/>
        </w:trPr>
        <w:tc>
          <w:tcPr>
            <w:tcW w:w="1135" w:type="pct"/>
            <w:noWrap/>
            <w:hideMark/>
          </w:tcPr>
          <w:p w14:paraId="5EA595B4" w14:textId="51E412D5" w:rsidR="0038668F" w:rsidRPr="004B1B9E" w:rsidRDefault="0038668F" w:rsidP="00CA749B">
            <w:pPr>
              <w:jc w:val="left"/>
            </w:pPr>
            <w:r>
              <w:t>Geologic Mineral</w:t>
            </w:r>
            <w:r w:rsidRPr="004B1B9E">
              <w:t xml:space="preserve"> </w:t>
            </w:r>
          </w:p>
        </w:tc>
        <w:tc>
          <w:tcPr>
            <w:tcW w:w="455" w:type="pct"/>
          </w:tcPr>
          <w:p w14:paraId="215CCC93" w14:textId="65E17B88" w:rsidR="0038668F" w:rsidRPr="00CA749B" w:rsidRDefault="00CA749B" w:rsidP="00CA749B">
            <w:pPr>
              <w:jc w:val="left"/>
              <w:rPr>
                <w:rFonts w:cstheme="minorHAnsi"/>
              </w:rPr>
            </w:pPr>
            <w:proofErr w:type="spellStart"/>
            <w:r w:rsidRPr="00CA749B">
              <w:rPr>
                <w:rFonts w:cstheme="minorHAnsi"/>
              </w:rPr>
              <w:t>gsmin</w:t>
            </w:r>
            <w:proofErr w:type="spellEnd"/>
          </w:p>
        </w:tc>
        <w:tc>
          <w:tcPr>
            <w:tcW w:w="758" w:type="pct"/>
          </w:tcPr>
          <w:p w14:paraId="5924F9B5" w14:textId="10B2505C" w:rsidR="0038668F" w:rsidRPr="00CA749B" w:rsidRDefault="008C7D50" w:rsidP="00CA749B">
            <w:pPr>
              <w:jc w:val="left"/>
              <w:rPr>
                <w:rFonts w:cstheme="minorHAnsi"/>
                <w:sz w:val="20"/>
                <w:szCs w:val="20"/>
              </w:rPr>
            </w:pPr>
            <w:proofErr w:type="spellStart"/>
            <w:r>
              <w:rPr>
                <w:rFonts w:cstheme="minorHAnsi"/>
                <w:sz w:val="20"/>
                <w:szCs w:val="20"/>
              </w:rPr>
              <w:t>gso:mineral</w:t>
            </w:r>
            <w:proofErr w:type="spellEnd"/>
            <w:r>
              <w:rPr>
                <w:rFonts w:cstheme="minorHAnsi"/>
                <w:sz w:val="20"/>
                <w:szCs w:val="20"/>
              </w:rPr>
              <w:t>/</w:t>
            </w:r>
          </w:p>
        </w:tc>
        <w:tc>
          <w:tcPr>
            <w:tcW w:w="2652" w:type="pct"/>
          </w:tcPr>
          <w:p w14:paraId="116CF309" w14:textId="302D24E2" w:rsidR="0038668F" w:rsidRPr="00CA749B" w:rsidRDefault="0038668F" w:rsidP="00705164">
            <w:pPr>
              <w:rPr>
                <w:sz w:val="20"/>
                <w:szCs w:val="20"/>
              </w:rPr>
            </w:pPr>
            <w:r w:rsidRPr="00CA749B">
              <w:rPr>
                <w:sz w:val="20"/>
                <w:szCs w:val="20"/>
              </w:rPr>
              <w:t xml:space="preserve">Specifies ~4600 mineral species extracted from the RRUFF database with URIs in the GSO namespace. Further enhanced with links mined from the </w:t>
            </w:r>
            <w:proofErr w:type="spellStart"/>
            <w:r w:rsidRPr="00CA749B">
              <w:rPr>
                <w:sz w:val="20"/>
                <w:szCs w:val="20"/>
              </w:rPr>
              <w:t>Wiki</w:t>
            </w:r>
            <w:r w:rsidRPr="00CA749B">
              <w:rPr>
                <w:sz w:val="20"/>
                <w:szCs w:val="20"/>
              </w:rPr>
              <w:softHyphen/>
              <w:t>Data</w:t>
            </w:r>
            <w:proofErr w:type="spellEnd"/>
            <w:r w:rsidRPr="00CA749B">
              <w:rPr>
                <w:sz w:val="20"/>
                <w:szCs w:val="20"/>
              </w:rPr>
              <w:t xml:space="preserve"> mineral list (~3600 species). Includes original qualities as annotations</w:t>
            </w:r>
            <w:ins w:id="373" w:author="Stephen Richard" w:date="2021-02-18T12:32:00Z">
              <w:r w:rsidR="002E340F">
                <w:rPr>
                  <w:sz w:val="20"/>
                  <w:szCs w:val="20"/>
                </w:rPr>
                <w:t xml:space="preserve">, and mapping to </w:t>
              </w:r>
            </w:ins>
            <w:ins w:id="374" w:author="Stephen Richard" w:date="2021-02-18T12:33:00Z">
              <w:r w:rsidR="002E340F">
                <w:rPr>
                  <w:sz w:val="20"/>
                  <w:szCs w:val="20"/>
                </w:rPr>
                <w:t>http URLs</w:t>
              </w:r>
            </w:ins>
            <w:ins w:id="375" w:author="Stephen Richard" w:date="2021-02-18T12:32:00Z">
              <w:r w:rsidR="002E340F">
                <w:rPr>
                  <w:sz w:val="20"/>
                  <w:szCs w:val="20"/>
                </w:rPr>
                <w:t xml:space="preserve"> from </w:t>
              </w:r>
              <w:proofErr w:type="spellStart"/>
              <w:r w:rsidR="002E340F">
                <w:rPr>
                  <w:sz w:val="20"/>
                  <w:szCs w:val="20"/>
                </w:rPr>
                <w:t>mindat</w:t>
              </w:r>
              <w:proofErr w:type="spellEnd"/>
              <w:r w:rsidR="002E340F">
                <w:rPr>
                  <w:sz w:val="20"/>
                  <w:szCs w:val="20"/>
                </w:rPr>
                <w:t>, handbook of mineralogy</w:t>
              </w:r>
            </w:ins>
            <w:ins w:id="376" w:author="Stephen Richard" w:date="2021-02-18T12:33:00Z">
              <w:r w:rsidR="002E340F">
                <w:rPr>
                  <w:sz w:val="20"/>
                  <w:szCs w:val="20"/>
                </w:rPr>
                <w:t xml:space="preserve"> and </w:t>
              </w:r>
              <w:proofErr w:type="spellStart"/>
              <w:proofErr w:type="gramStart"/>
              <w:r w:rsidR="002E340F">
                <w:rPr>
                  <w:sz w:val="20"/>
                  <w:szCs w:val="20"/>
                </w:rPr>
                <w:lastRenderedPageBreak/>
                <w:t>webmineral</w:t>
              </w:r>
              <w:proofErr w:type="spellEnd"/>
              <w:r w:rsidR="002E340F">
                <w:rPr>
                  <w:sz w:val="20"/>
                  <w:szCs w:val="20"/>
                </w:rPr>
                <w:t>.</w:t>
              </w:r>
            </w:ins>
            <w:r w:rsidRPr="00CA749B">
              <w:rPr>
                <w:sz w:val="20"/>
                <w:szCs w:val="20"/>
              </w:rPr>
              <w:t>.</w:t>
            </w:r>
            <w:proofErr w:type="gramEnd"/>
            <w:r w:rsidRPr="00CA749B">
              <w:rPr>
                <w:sz w:val="20"/>
                <w:szCs w:val="20"/>
              </w:rPr>
              <w:t xml:space="preserve"> Additional work required to identify </w:t>
            </w:r>
            <w:r w:rsidR="00705164">
              <w:rPr>
                <w:sz w:val="20"/>
                <w:szCs w:val="20"/>
              </w:rPr>
              <w:t>sub-groupings useful for</w:t>
            </w:r>
            <w:r w:rsidRPr="00CA749B">
              <w:rPr>
                <w:sz w:val="20"/>
                <w:szCs w:val="20"/>
              </w:rPr>
              <w:t xml:space="preserve"> (1</w:t>
            </w:r>
            <w:r w:rsidR="00705164">
              <w:rPr>
                <w:sz w:val="20"/>
                <w:szCs w:val="20"/>
              </w:rPr>
              <w:t>)</w:t>
            </w:r>
            <w:r w:rsidRPr="00CA749B">
              <w:rPr>
                <w:sz w:val="20"/>
                <w:szCs w:val="20"/>
              </w:rPr>
              <w:t xml:space="preserve"> rock description, and (2) 3D models.</w:t>
            </w:r>
          </w:p>
        </w:tc>
      </w:tr>
      <w:tr w:rsidR="00CA749B" w:rsidRPr="00D8749F" w14:paraId="794BD1D0" w14:textId="77777777" w:rsidTr="00CA749B">
        <w:trPr>
          <w:trHeight w:val="422"/>
        </w:trPr>
        <w:tc>
          <w:tcPr>
            <w:tcW w:w="1135" w:type="pct"/>
            <w:noWrap/>
          </w:tcPr>
          <w:p w14:paraId="64594E79" w14:textId="04140334" w:rsidR="0038668F" w:rsidRDefault="0038668F" w:rsidP="00CA749B">
            <w:pPr>
              <w:jc w:val="left"/>
            </w:pPr>
            <w:r>
              <w:lastRenderedPageBreak/>
              <w:t>Geologic Quality</w:t>
            </w:r>
          </w:p>
        </w:tc>
        <w:tc>
          <w:tcPr>
            <w:tcW w:w="455" w:type="pct"/>
          </w:tcPr>
          <w:p w14:paraId="08479740" w14:textId="75062017" w:rsidR="0038668F" w:rsidRPr="00CA749B" w:rsidRDefault="00CA749B" w:rsidP="00CA749B">
            <w:pPr>
              <w:jc w:val="left"/>
              <w:rPr>
                <w:rFonts w:cstheme="minorHAnsi"/>
              </w:rPr>
            </w:pPr>
            <w:proofErr w:type="spellStart"/>
            <w:r w:rsidRPr="00CA749B">
              <w:rPr>
                <w:rFonts w:cstheme="minorHAnsi"/>
              </w:rPr>
              <w:t>gsgq</w:t>
            </w:r>
            <w:proofErr w:type="spellEnd"/>
          </w:p>
        </w:tc>
        <w:tc>
          <w:tcPr>
            <w:tcW w:w="758" w:type="pct"/>
          </w:tcPr>
          <w:p w14:paraId="79533C31" w14:textId="3652AE4E" w:rsidR="0038668F" w:rsidRPr="00CA749B" w:rsidRDefault="008C7D50" w:rsidP="00CA749B">
            <w:pPr>
              <w:jc w:val="left"/>
              <w:rPr>
                <w:rFonts w:cstheme="minorHAnsi"/>
                <w:sz w:val="20"/>
                <w:szCs w:val="20"/>
              </w:rPr>
            </w:pPr>
            <w:proofErr w:type="spellStart"/>
            <w:r>
              <w:rPr>
                <w:rFonts w:cstheme="minorHAnsi"/>
                <w:sz w:val="20"/>
                <w:szCs w:val="20"/>
              </w:rPr>
              <w:t>gso:geologicquality</w:t>
            </w:r>
            <w:proofErr w:type="spellEnd"/>
            <w:r>
              <w:rPr>
                <w:rFonts w:cstheme="minorHAnsi"/>
                <w:sz w:val="20"/>
                <w:szCs w:val="20"/>
              </w:rPr>
              <w:t>/</w:t>
            </w:r>
          </w:p>
        </w:tc>
        <w:tc>
          <w:tcPr>
            <w:tcW w:w="2652" w:type="pct"/>
          </w:tcPr>
          <w:p w14:paraId="51245132" w14:textId="2D521AD1" w:rsidR="0038668F" w:rsidRPr="00CA749B" w:rsidRDefault="0038668F" w:rsidP="00705164">
            <w:pPr>
              <w:rPr>
                <w:sz w:val="20"/>
                <w:szCs w:val="20"/>
              </w:rPr>
            </w:pPr>
            <w:r w:rsidRPr="00CA749B">
              <w:rPr>
                <w:sz w:val="20"/>
                <w:szCs w:val="20"/>
              </w:rPr>
              <w:t xml:space="preserve">Types of geologic qualities common to multiple modules, such as those for orientation. Module-specific qualities are </w:t>
            </w:r>
            <w:r w:rsidR="00705164">
              <w:rPr>
                <w:sz w:val="20"/>
                <w:szCs w:val="20"/>
              </w:rPr>
              <w:t>typically specified</w:t>
            </w:r>
            <w:r w:rsidRPr="00CA749B">
              <w:rPr>
                <w:sz w:val="20"/>
                <w:szCs w:val="20"/>
              </w:rPr>
              <w:t xml:space="preserve"> in the module.</w:t>
            </w:r>
          </w:p>
        </w:tc>
      </w:tr>
      <w:tr w:rsidR="00CA749B" w:rsidRPr="00D8749F" w14:paraId="43D0207F" w14:textId="77777777" w:rsidTr="00CA749B">
        <w:trPr>
          <w:trHeight w:val="422"/>
        </w:trPr>
        <w:tc>
          <w:tcPr>
            <w:tcW w:w="1135" w:type="pct"/>
            <w:noWrap/>
          </w:tcPr>
          <w:p w14:paraId="0732D73C" w14:textId="6E020E27" w:rsidR="0038668F" w:rsidRDefault="0038668F" w:rsidP="00CA749B">
            <w:pPr>
              <w:jc w:val="left"/>
            </w:pPr>
            <w:r>
              <w:t>Geologic Reference System</w:t>
            </w:r>
          </w:p>
        </w:tc>
        <w:tc>
          <w:tcPr>
            <w:tcW w:w="455" w:type="pct"/>
          </w:tcPr>
          <w:p w14:paraId="42676DB8" w14:textId="2EB90034" w:rsidR="0038668F" w:rsidRPr="00CA749B" w:rsidRDefault="00CA749B" w:rsidP="00CA749B">
            <w:pPr>
              <w:jc w:val="left"/>
              <w:rPr>
                <w:rFonts w:cstheme="minorHAnsi"/>
              </w:rPr>
            </w:pPr>
            <w:proofErr w:type="spellStart"/>
            <w:r w:rsidRPr="00CA749B">
              <w:rPr>
                <w:rFonts w:cstheme="minorHAnsi"/>
              </w:rPr>
              <w:t>gsrs</w:t>
            </w:r>
            <w:proofErr w:type="spellEnd"/>
          </w:p>
        </w:tc>
        <w:tc>
          <w:tcPr>
            <w:tcW w:w="758" w:type="pct"/>
          </w:tcPr>
          <w:p w14:paraId="6E66A048" w14:textId="29286951" w:rsidR="0038668F" w:rsidRPr="00CA749B" w:rsidRDefault="008C7D50" w:rsidP="00CA749B">
            <w:pPr>
              <w:jc w:val="left"/>
              <w:rPr>
                <w:rFonts w:cstheme="minorHAnsi"/>
                <w:sz w:val="20"/>
                <w:szCs w:val="20"/>
              </w:rPr>
            </w:pPr>
            <w:proofErr w:type="spellStart"/>
            <w:r>
              <w:rPr>
                <w:rFonts w:cstheme="minorHAnsi"/>
                <w:sz w:val="20"/>
                <w:szCs w:val="20"/>
              </w:rPr>
              <w:t>gso:geologicreferencesystem</w:t>
            </w:r>
            <w:proofErr w:type="spellEnd"/>
            <w:r>
              <w:rPr>
                <w:rFonts w:cstheme="minorHAnsi"/>
                <w:sz w:val="20"/>
                <w:szCs w:val="20"/>
              </w:rPr>
              <w:t>/</w:t>
            </w:r>
          </w:p>
        </w:tc>
        <w:tc>
          <w:tcPr>
            <w:tcW w:w="2652" w:type="pct"/>
          </w:tcPr>
          <w:p w14:paraId="4477D26B" w14:textId="19C7A51C" w:rsidR="0038668F" w:rsidRPr="00CA749B" w:rsidRDefault="002E340F" w:rsidP="00CA749B">
            <w:pPr>
              <w:rPr>
                <w:sz w:val="20"/>
                <w:szCs w:val="20"/>
              </w:rPr>
            </w:pPr>
            <w:ins w:id="377" w:author="Stephen Richard" w:date="2021-02-18T12:26:00Z">
              <w:r>
                <w:rPr>
                  <w:sz w:val="20"/>
                  <w:szCs w:val="20"/>
                </w:rPr>
                <w:t xml:space="preserve">Types of conventions used to </w:t>
              </w:r>
            </w:ins>
            <w:ins w:id="378" w:author="Stephen Richard" w:date="2021-02-18T12:27:00Z">
              <w:r>
                <w:rPr>
                  <w:sz w:val="20"/>
                  <w:szCs w:val="20"/>
                </w:rPr>
                <w:t xml:space="preserve">report measurement data. </w:t>
              </w:r>
            </w:ins>
            <w:r w:rsidR="0038668F" w:rsidRPr="00CA749B">
              <w:rPr>
                <w:sz w:val="20"/>
                <w:szCs w:val="20"/>
              </w:rPr>
              <w:t>Currently</w:t>
            </w:r>
            <w:r w:rsidR="00705164">
              <w:rPr>
                <w:sz w:val="20"/>
                <w:szCs w:val="20"/>
              </w:rPr>
              <w:t>,</w:t>
            </w:r>
            <w:r w:rsidR="0038668F" w:rsidRPr="00CA749B">
              <w:rPr>
                <w:sz w:val="20"/>
                <w:szCs w:val="20"/>
              </w:rPr>
              <w:t xml:space="preserve"> mainly for field measurement, </w:t>
            </w:r>
            <w:proofErr w:type="gramStart"/>
            <w:r w:rsidR="0038668F" w:rsidRPr="00CA749B">
              <w:rPr>
                <w:sz w:val="20"/>
                <w:szCs w:val="20"/>
              </w:rPr>
              <w:t>e.g.</w:t>
            </w:r>
            <w:proofErr w:type="gramEnd"/>
            <w:r w:rsidR="0038668F" w:rsidRPr="00CA749B">
              <w:rPr>
                <w:sz w:val="20"/>
                <w:szCs w:val="20"/>
              </w:rPr>
              <w:t xml:space="preserve"> right-hand-rule or dip-dip-direction</w:t>
            </w:r>
            <w:ins w:id="379" w:author="Stephen Richard" w:date="2021-02-18T12:18:00Z">
              <w:r w:rsidR="009E14BE">
                <w:rPr>
                  <w:sz w:val="20"/>
                  <w:szCs w:val="20"/>
                </w:rPr>
                <w:t xml:space="preserve"> for reporting planar orientation</w:t>
              </w:r>
            </w:ins>
            <w:r w:rsidR="0038668F" w:rsidRPr="00CA749B">
              <w:rPr>
                <w:sz w:val="20"/>
                <w:szCs w:val="20"/>
              </w:rPr>
              <w:t>.</w:t>
            </w:r>
          </w:p>
        </w:tc>
      </w:tr>
      <w:tr w:rsidR="00CA749B" w:rsidRPr="00D8749F" w14:paraId="2F00839A" w14:textId="77777777" w:rsidTr="00CA749B">
        <w:trPr>
          <w:trHeight w:val="422"/>
        </w:trPr>
        <w:tc>
          <w:tcPr>
            <w:tcW w:w="1135" w:type="pct"/>
            <w:noWrap/>
          </w:tcPr>
          <w:p w14:paraId="4FF53AD3" w14:textId="61A00802" w:rsidR="0038668F" w:rsidRDefault="0038668F" w:rsidP="00CA749B">
            <w:pPr>
              <w:jc w:val="left"/>
            </w:pPr>
            <w:r>
              <w:t xml:space="preserve">Geologic Rock </w:t>
            </w:r>
            <w:del w:id="380" w:author="Stephen Richard" w:date="2021-02-18T12:27:00Z">
              <w:r w:rsidR="00CA749B" w:rsidDel="002E340F">
                <w:delText xml:space="preserve">     </w:delText>
              </w:r>
            </w:del>
            <w:ins w:id="381" w:author="Stephen Richard" w:date="2021-02-18T12:27:00Z">
              <w:r w:rsidR="002E340F">
                <w:br/>
              </w:r>
            </w:ins>
            <w:r>
              <w:t>Material</w:t>
            </w:r>
          </w:p>
        </w:tc>
        <w:tc>
          <w:tcPr>
            <w:tcW w:w="455" w:type="pct"/>
          </w:tcPr>
          <w:p w14:paraId="4872546E" w14:textId="66EDD695" w:rsidR="0038668F" w:rsidRPr="00CA749B" w:rsidRDefault="00CA749B" w:rsidP="00CA749B">
            <w:pPr>
              <w:jc w:val="left"/>
              <w:rPr>
                <w:rFonts w:cstheme="minorHAnsi"/>
              </w:rPr>
            </w:pPr>
            <w:proofErr w:type="spellStart"/>
            <w:r w:rsidRPr="00CA749B">
              <w:rPr>
                <w:rFonts w:cstheme="minorHAnsi"/>
              </w:rPr>
              <w:t>gsrm</w:t>
            </w:r>
            <w:proofErr w:type="spellEnd"/>
          </w:p>
        </w:tc>
        <w:tc>
          <w:tcPr>
            <w:tcW w:w="758" w:type="pct"/>
          </w:tcPr>
          <w:p w14:paraId="4D044207" w14:textId="3B7EC9E7" w:rsidR="0038668F" w:rsidRPr="00CA749B" w:rsidRDefault="008C7D50" w:rsidP="00CA749B">
            <w:pPr>
              <w:jc w:val="left"/>
              <w:rPr>
                <w:rFonts w:cstheme="minorHAnsi"/>
                <w:sz w:val="20"/>
                <w:szCs w:val="20"/>
              </w:rPr>
            </w:pPr>
            <w:proofErr w:type="spellStart"/>
            <w:r>
              <w:rPr>
                <w:rFonts w:cstheme="minorHAnsi"/>
                <w:sz w:val="20"/>
                <w:szCs w:val="20"/>
              </w:rPr>
              <w:t>gso:rockmaterial</w:t>
            </w:r>
            <w:proofErr w:type="spellEnd"/>
            <w:r>
              <w:rPr>
                <w:rFonts w:cstheme="minorHAnsi"/>
                <w:sz w:val="20"/>
                <w:szCs w:val="20"/>
              </w:rPr>
              <w:t>/</w:t>
            </w:r>
          </w:p>
        </w:tc>
        <w:tc>
          <w:tcPr>
            <w:tcW w:w="2652" w:type="pct"/>
          </w:tcPr>
          <w:p w14:paraId="0DDE94D6" w14:textId="7D9E8DCA" w:rsidR="0038668F" w:rsidRPr="00CA749B" w:rsidRDefault="0038668F" w:rsidP="00CA749B">
            <w:pPr>
              <w:rPr>
                <w:sz w:val="20"/>
                <w:szCs w:val="20"/>
              </w:rPr>
            </w:pPr>
            <w:r w:rsidRPr="00CA749B">
              <w:rPr>
                <w:sz w:val="20"/>
                <w:szCs w:val="20"/>
              </w:rPr>
              <w:t xml:space="preserve">Types of rock materials (lithologies) from the CGI vocabulary, and related </w:t>
            </w:r>
            <w:r w:rsidR="00705164">
              <w:rPr>
                <w:sz w:val="20"/>
                <w:szCs w:val="20"/>
              </w:rPr>
              <w:t xml:space="preserve">qualities and </w:t>
            </w:r>
            <w:r w:rsidRPr="00CA749B">
              <w:rPr>
                <w:sz w:val="20"/>
                <w:szCs w:val="20"/>
              </w:rPr>
              <w:t>quality values</w:t>
            </w:r>
            <w:r w:rsidR="00705164">
              <w:rPr>
                <w:sz w:val="20"/>
                <w:szCs w:val="20"/>
              </w:rPr>
              <w:t>,</w:t>
            </w:r>
            <w:r w:rsidRPr="00CA749B">
              <w:rPr>
                <w:sz w:val="20"/>
                <w:szCs w:val="20"/>
              </w:rPr>
              <w:t xml:space="preserve"> such as various degrees of consolidation.</w:t>
            </w:r>
          </w:p>
        </w:tc>
      </w:tr>
      <w:tr w:rsidR="00CA749B" w:rsidRPr="00D8749F" w14:paraId="6CFA2C20" w14:textId="77777777" w:rsidTr="00CA749B">
        <w:trPr>
          <w:trHeight w:val="422"/>
        </w:trPr>
        <w:tc>
          <w:tcPr>
            <w:tcW w:w="1135" w:type="pct"/>
            <w:noWrap/>
          </w:tcPr>
          <w:p w14:paraId="52DCFC53" w14:textId="755E5BC0" w:rsidR="0038668F" w:rsidRDefault="0038668F" w:rsidP="00CA749B">
            <w:pPr>
              <w:jc w:val="left"/>
            </w:pPr>
            <w:r>
              <w:t>Geologic Rock Object</w:t>
            </w:r>
          </w:p>
        </w:tc>
        <w:tc>
          <w:tcPr>
            <w:tcW w:w="455" w:type="pct"/>
          </w:tcPr>
          <w:p w14:paraId="45A97A1A" w14:textId="096DFF83" w:rsidR="0038668F" w:rsidRPr="00CA749B" w:rsidRDefault="00CA749B" w:rsidP="00CA749B">
            <w:pPr>
              <w:jc w:val="left"/>
              <w:rPr>
                <w:rFonts w:cstheme="minorHAnsi"/>
              </w:rPr>
            </w:pPr>
            <w:proofErr w:type="spellStart"/>
            <w:r w:rsidRPr="00CA749B">
              <w:rPr>
                <w:rFonts w:cstheme="minorHAnsi"/>
              </w:rPr>
              <w:t>gsro</w:t>
            </w:r>
            <w:proofErr w:type="spellEnd"/>
          </w:p>
        </w:tc>
        <w:tc>
          <w:tcPr>
            <w:tcW w:w="758" w:type="pct"/>
          </w:tcPr>
          <w:p w14:paraId="5C40CB8C" w14:textId="5181553A" w:rsidR="0038668F" w:rsidRPr="00CA749B" w:rsidRDefault="008C7D50" w:rsidP="00CA749B">
            <w:pPr>
              <w:jc w:val="left"/>
              <w:rPr>
                <w:rFonts w:cstheme="minorHAnsi"/>
                <w:sz w:val="20"/>
                <w:szCs w:val="20"/>
              </w:rPr>
            </w:pPr>
            <w:proofErr w:type="spellStart"/>
            <w:r>
              <w:rPr>
                <w:rFonts w:cstheme="minorHAnsi"/>
                <w:sz w:val="20"/>
                <w:szCs w:val="20"/>
              </w:rPr>
              <w:t>gso:rockobject</w:t>
            </w:r>
            <w:proofErr w:type="spellEnd"/>
            <w:r>
              <w:rPr>
                <w:rFonts w:cstheme="minorHAnsi"/>
                <w:sz w:val="20"/>
                <w:szCs w:val="20"/>
              </w:rPr>
              <w:t>/</w:t>
            </w:r>
          </w:p>
        </w:tc>
        <w:tc>
          <w:tcPr>
            <w:tcW w:w="2652" w:type="pct"/>
          </w:tcPr>
          <w:p w14:paraId="02C8D0AD" w14:textId="3765ECF9" w:rsidR="0038668F" w:rsidRPr="00CA749B" w:rsidRDefault="0038668F" w:rsidP="00CA749B">
            <w:pPr>
              <w:rPr>
                <w:sz w:val="20"/>
                <w:szCs w:val="20"/>
              </w:rPr>
            </w:pPr>
            <w:r w:rsidRPr="00CA749B">
              <w:rPr>
                <w:sz w:val="20"/>
                <w:szCs w:val="20"/>
              </w:rPr>
              <w:t>Types for geologic objects (</w:t>
            </w:r>
            <w:proofErr w:type="gramStart"/>
            <w:r w:rsidRPr="00CA749B">
              <w:rPr>
                <w:sz w:val="20"/>
                <w:szCs w:val="20"/>
              </w:rPr>
              <w:t>e.g.</w:t>
            </w:r>
            <w:proofErr w:type="gramEnd"/>
            <w:r w:rsidRPr="00CA749B">
              <w:rPr>
                <w:sz w:val="20"/>
                <w:szCs w:val="20"/>
              </w:rPr>
              <w:t xml:space="preserve"> core, crust, mantle) and specific rock objects (e.g. crystal, fossil object, concretion); excludes geologic units.</w:t>
            </w:r>
          </w:p>
        </w:tc>
      </w:tr>
      <w:tr w:rsidR="00CA749B" w:rsidRPr="00D8749F" w14:paraId="20CCF232" w14:textId="77777777" w:rsidTr="00CA749B">
        <w:trPr>
          <w:trHeight w:val="422"/>
        </w:trPr>
        <w:tc>
          <w:tcPr>
            <w:tcW w:w="1135" w:type="pct"/>
            <w:noWrap/>
          </w:tcPr>
          <w:p w14:paraId="11C0A039" w14:textId="659765B5" w:rsidR="0038668F" w:rsidRDefault="0038668F" w:rsidP="00CA749B">
            <w:pPr>
              <w:jc w:val="left"/>
            </w:pPr>
            <w:r>
              <w:t>Geologic Role</w:t>
            </w:r>
          </w:p>
        </w:tc>
        <w:tc>
          <w:tcPr>
            <w:tcW w:w="455" w:type="pct"/>
          </w:tcPr>
          <w:p w14:paraId="4281DC83" w14:textId="3D3A4DD6" w:rsidR="0038668F" w:rsidRPr="00CA749B" w:rsidRDefault="00CA749B" w:rsidP="00CA749B">
            <w:pPr>
              <w:jc w:val="left"/>
              <w:rPr>
                <w:rFonts w:cstheme="minorHAnsi"/>
              </w:rPr>
            </w:pPr>
            <w:proofErr w:type="spellStart"/>
            <w:r w:rsidRPr="00CA749B">
              <w:rPr>
                <w:rFonts w:cstheme="minorHAnsi"/>
              </w:rPr>
              <w:t>gsor</w:t>
            </w:r>
            <w:proofErr w:type="spellEnd"/>
          </w:p>
        </w:tc>
        <w:tc>
          <w:tcPr>
            <w:tcW w:w="758" w:type="pct"/>
          </w:tcPr>
          <w:p w14:paraId="3551CF94" w14:textId="64DA12BE" w:rsidR="0038668F" w:rsidRPr="00CA749B" w:rsidRDefault="008C7D50" w:rsidP="00CA749B">
            <w:pPr>
              <w:jc w:val="left"/>
              <w:rPr>
                <w:rFonts w:cstheme="minorHAnsi"/>
                <w:sz w:val="20"/>
                <w:szCs w:val="20"/>
              </w:rPr>
            </w:pPr>
            <w:proofErr w:type="spellStart"/>
            <w:r>
              <w:rPr>
                <w:rFonts w:cstheme="minorHAnsi"/>
                <w:sz w:val="20"/>
                <w:szCs w:val="20"/>
              </w:rPr>
              <w:t>gso:geologicrole</w:t>
            </w:r>
            <w:proofErr w:type="spellEnd"/>
            <w:r>
              <w:rPr>
                <w:rFonts w:cstheme="minorHAnsi"/>
                <w:sz w:val="20"/>
                <w:szCs w:val="20"/>
              </w:rPr>
              <w:t>/</w:t>
            </w:r>
          </w:p>
        </w:tc>
        <w:tc>
          <w:tcPr>
            <w:tcW w:w="2652" w:type="pct"/>
          </w:tcPr>
          <w:p w14:paraId="25CF67C7" w14:textId="3CCD9173" w:rsidR="0038668F" w:rsidRPr="00CA749B" w:rsidRDefault="0038668F" w:rsidP="00CA749B">
            <w:pPr>
              <w:rPr>
                <w:sz w:val="20"/>
                <w:szCs w:val="20"/>
              </w:rPr>
            </w:pPr>
            <w:r w:rsidRPr="00CA749B">
              <w:rPr>
                <w:sz w:val="20"/>
                <w:szCs w:val="20"/>
              </w:rPr>
              <w:t>Types of geologic roles, such as those played by historical rock bodies (protolith), rock body parts (clast) or minerals (xenocryst).</w:t>
            </w:r>
          </w:p>
        </w:tc>
      </w:tr>
      <w:tr w:rsidR="00CA749B" w:rsidRPr="00D8749F" w14:paraId="203982A5" w14:textId="77777777" w:rsidTr="00CA749B">
        <w:trPr>
          <w:trHeight w:val="422"/>
        </w:trPr>
        <w:tc>
          <w:tcPr>
            <w:tcW w:w="1135" w:type="pct"/>
            <w:tcBorders>
              <w:bottom w:val="single" w:sz="4" w:space="0" w:color="auto"/>
            </w:tcBorders>
            <w:noWrap/>
          </w:tcPr>
          <w:p w14:paraId="27E93CB2" w14:textId="04C987EC" w:rsidR="0038668F" w:rsidRDefault="0038668F" w:rsidP="00CA749B">
            <w:pPr>
              <w:jc w:val="left"/>
            </w:pPr>
            <w:r>
              <w:t>Geologic Unit</w:t>
            </w:r>
          </w:p>
        </w:tc>
        <w:tc>
          <w:tcPr>
            <w:tcW w:w="455" w:type="pct"/>
            <w:tcBorders>
              <w:bottom w:val="single" w:sz="4" w:space="0" w:color="auto"/>
            </w:tcBorders>
          </w:tcPr>
          <w:p w14:paraId="03DB5525" w14:textId="5C3F5CE1" w:rsidR="0038668F" w:rsidRPr="00CA749B" w:rsidRDefault="00CA749B" w:rsidP="00CA749B">
            <w:pPr>
              <w:jc w:val="left"/>
              <w:rPr>
                <w:rFonts w:cstheme="minorHAnsi"/>
              </w:rPr>
            </w:pPr>
            <w:proofErr w:type="spellStart"/>
            <w:r w:rsidRPr="00CA749B">
              <w:rPr>
                <w:rFonts w:cstheme="minorHAnsi"/>
              </w:rPr>
              <w:t>gsgu</w:t>
            </w:r>
            <w:proofErr w:type="spellEnd"/>
          </w:p>
        </w:tc>
        <w:tc>
          <w:tcPr>
            <w:tcW w:w="758" w:type="pct"/>
            <w:tcBorders>
              <w:bottom w:val="single" w:sz="4" w:space="0" w:color="auto"/>
            </w:tcBorders>
          </w:tcPr>
          <w:p w14:paraId="5F2C9003" w14:textId="359476A7" w:rsidR="0038668F" w:rsidRPr="00CA749B" w:rsidRDefault="008C7D50" w:rsidP="00CA749B">
            <w:pPr>
              <w:jc w:val="left"/>
              <w:rPr>
                <w:rFonts w:cstheme="minorHAnsi"/>
                <w:sz w:val="20"/>
                <w:szCs w:val="20"/>
              </w:rPr>
            </w:pPr>
            <w:proofErr w:type="spellStart"/>
            <w:r>
              <w:rPr>
                <w:rFonts w:cstheme="minorHAnsi"/>
                <w:sz w:val="20"/>
                <w:szCs w:val="20"/>
              </w:rPr>
              <w:t>gso:geologicunit</w:t>
            </w:r>
            <w:proofErr w:type="spellEnd"/>
            <w:r>
              <w:rPr>
                <w:rFonts w:cstheme="minorHAnsi"/>
                <w:sz w:val="20"/>
                <w:szCs w:val="20"/>
              </w:rPr>
              <w:t>/</w:t>
            </w:r>
          </w:p>
        </w:tc>
        <w:tc>
          <w:tcPr>
            <w:tcW w:w="2652" w:type="pct"/>
            <w:tcBorders>
              <w:bottom w:val="single" w:sz="4" w:space="0" w:color="auto"/>
            </w:tcBorders>
          </w:tcPr>
          <w:p w14:paraId="39CA4804" w14:textId="1E9542B3" w:rsidR="0038668F" w:rsidRPr="00CA749B" w:rsidRDefault="0038668F" w:rsidP="00CA749B">
            <w:pPr>
              <w:rPr>
                <w:sz w:val="20"/>
                <w:szCs w:val="20"/>
              </w:rPr>
            </w:pPr>
            <w:r w:rsidRPr="00CA749B">
              <w:rPr>
                <w:sz w:val="20"/>
                <w:szCs w:val="20"/>
              </w:rPr>
              <w:t xml:space="preserve">Types of material geologic units, delineated into stratigraphic and non-stratigraphic. Includes material unit ranks such as Formation (for lithostratigraphic units) or Stage (for </w:t>
            </w:r>
            <w:proofErr w:type="spellStart"/>
            <w:r w:rsidRPr="00CA749B">
              <w:rPr>
                <w:sz w:val="20"/>
                <w:szCs w:val="20"/>
              </w:rPr>
              <w:t>chonostratigraphic</w:t>
            </w:r>
            <w:proofErr w:type="spellEnd"/>
            <w:r w:rsidRPr="00CA749B">
              <w:rPr>
                <w:sz w:val="20"/>
                <w:szCs w:val="20"/>
              </w:rPr>
              <w:t xml:space="preserve"> units). </w:t>
            </w:r>
          </w:p>
        </w:tc>
      </w:tr>
      <w:tr w:rsidR="00CA749B" w:rsidRPr="00D8749F" w14:paraId="0DA61055" w14:textId="77777777" w:rsidTr="00CA749B">
        <w:trPr>
          <w:trHeight w:val="251"/>
        </w:trPr>
        <w:tc>
          <w:tcPr>
            <w:tcW w:w="1135" w:type="pct"/>
            <w:shd w:val="pct12" w:color="auto" w:fill="auto"/>
            <w:noWrap/>
          </w:tcPr>
          <w:p w14:paraId="6E53B215" w14:textId="3F2CA33D" w:rsidR="0038668F" w:rsidRDefault="0038668F" w:rsidP="00CA749B">
            <w:pPr>
              <w:jc w:val="left"/>
            </w:pPr>
            <w:r w:rsidRPr="00AC7E1F">
              <w:rPr>
                <w:b/>
                <w:i/>
              </w:rPr>
              <w:t xml:space="preserve">Geologic </w:t>
            </w:r>
            <w:r>
              <w:rPr>
                <w:b/>
                <w:i/>
              </w:rPr>
              <w:t>Features</w:t>
            </w:r>
          </w:p>
        </w:tc>
        <w:tc>
          <w:tcPr>
            <w:tcW w:w="455" w:type="pct"/>
            <w:shd w:val="pct12" w:color="auto" w:fill="auto"/>
          </w:tcPr>
          <w:p w14:paraId="067CA63A" w14:textId="77777777" w:rsidR="0038668F" w:rsidRPr="00CA749B" w:rsidRDefault="0038668F" w:rsidP="00CA749B">
            <w:pPr>
              <w:jc w:val="left"/>
              <w:rPr>
                <w:rFonts w:cstheme="minorHAnsi"/>
              </w:rPr>
            </w:pPr>
          </w:p>
        </w:tc>
        <w:tc>
          <w:tcPr>
            <w:tcW w:w="758" w:type="pct"/>
            <w:shd w:val="pct12" w:color="auto" w:fill="auto"/>
          </w:tcPr>
          <w:p w14:paraId="7AD34E86" w14:textId="77777777" w:rsidR="0038668F" w:rsidRPr="00CA749B" w:rsidRDefault="0038668F" w:rsidP="00CA749B">
            <w:pPr>
              <w:jc w:val="left"/>
              <w:rPr>
                <w:rFonts w:cstheme="minorHAnsi"/>
                <w:sz w:val="20"/>
                <w:szCs w:val="20"/>
              </w:rPr>
            </w:pPr>
          </w:p>
        </w:tc>
        <w:tc>
          <w:tcPr>
            <w:tcW w:w="2652" w:type="pct"/>
            <w:shd w:val="pct12" w:color="auto" w:fill="auto"/>
          </w:tcPr>
          <w:p w14:paraId="1BE3CFC2" w14:textId="4B9DABC4" w:rsidR="0038668F" w:rsidRPr="00CA749B" w:rsidRDefault="0038668F" w:rsidP="00CA749B">
            <w:pPr>
              <w:rPr>
                <w:sz w:val="20"/>
                <w:szCs w:val="20"/>
              </w:rPr>
            </w:pPr>
          </w:p>
        </w:tc>
      </w:tr>
      <w:tr w:rsidR="00CA749B" w:rsidRPr="00D8749F" w14:paraId="2A8C244F" w14:textId="77777777" w:rsidTr="00CA749B">
        <w:trPr>
          <w:trHeight w:val="422"/>
        </w:trPr>
        <w:tc>
          <w:tcPr>
            <w:tcW w:w="1135" w:type="pct"/>
            <w:noWrap/>
          </w:tcPr>
          <w:p w14:paraId="6E44B5B1" w14:textId="64639058" w:rsidR="0038668F" w:rsidRDefault="0038668F" w:rsidP="00CA749B">
            <w:pPr>
              <w:jc w:val="left"/>
            </w:pPr>
            <w:r>
              <w:t>Geologic Feature</w:t>
            </w:r>
          </w:p>
        </w:tc>
        <w:tc>
          <w:tcPr>
            <w:tcW w:w="455" w:type="pct"/>
          </w:tcPr>
          <w:p w14:paraId="180E8C51" w14:textId="2D5AA76F" w:rsidR="0038668F" w:rsidRPr="00CA749B" w:rsidRDefault="00CA749B" w:rsidP="00CA749B">
            <w:pPr>
              <w:jc w:val="left"/>
              <w:rPr>
                <w:rFonts w:cstheme="minorHAnsi"/>
              </w:rPr>
            </w:pPr>
            <w:proofErr w:type="spellStart"/>
            <w:r>
              <w:rPr>
                <w:rFonts w:cstheme="minorHAnsi"/>
              </w:rPr>
              <w:t>gsgf</w:t>
            </w:r>
            <w:proofErr w:type="spellEnd"/>
          </w:p>
        </w:tc>
        <w:tc>
          <w:tcPr>
            <w:tcW w:w="758" w:type="pct"/>
          </w:tcPr>
          <w:p w14:paraId="000B447A" w14:textId="1DAB2E2B" w:rsidR="0038668F" w:rsidRPr="00CA749B" w:rsidRDefault="008C7D50" w:rsidP="00CA749B">
            <w:pPr>
              <w:jc w:val="left"/>
              <w:rPr>
                <w:rFonts w:cstheme="minorHAnsi"/>
                <w:sz w:val="20"/>
                <w:szCs w:val="20"/>
              </w:rPr>
            </w:pPr>
            <w:proofErr w:type="spellStart"/>
            <w:r>
              <w:rPr>
                <w:rFonts w:cstheme="minorHAnsi"/>
                <w:sz w:val="20"/>
                <w:szCs w:val="20"/>
              </w:rPr>
              <w:t>gso:geologicfeature</w:t>
            </w:r>
            <w:proofErr w:type="spellEnd"/>
            <w:r>
              <w:rPr>
                <w:rFonts w:cstheme="minorHAnsi"/>
                <w:sz w:val="20"/>
                <w:szCs w:val="20"/>
              </w:rPr>
              <w:t>/</w:t>
            </w:r>
          </w:p>
        </w:tc>
        <w:tc>
          <w:tcPr>
            <w:tcW w:w="2652" w:type="pct"/>
          </w:tcPr>
          <w:p w14:paraId="5CFB2A21" w14:textId="2492A751" w:rsidR="0038668F" w:rsidRPr="00CA749B" w:rsidRDefault="0038668F" w:rsidP="001445AA">
            <w:pPr>
              <w:rPr>
                <w:sz w:val="20"/>
                <w:szCs w:val="20"/>
              </w:rPr>
            </w:pPr>
            <w:r w:rsidRPr="00CA749B">
              <w:rPr>
                <w:sz w:val="20"/>
                <w:szCs w:val="20"/>
              </w:rPr>
              <w:t xml:space="preserve">Types of geologic features that are not geologic structures nor geologic time features, such as those for voids (e.g. </w:t>
            </w:r>
            <w:proofErr w:type="spellStart"/>
            <w:r w:rsidRPr="00CA749B">
              <w:rPr>
                <w:sz w:val="20"/>
                <w:szCs w:val="20"/>
              </w:rPr>
              <w:t>porespace</w:t>
            </w:r>
            <w:proofErr w:type="spellEnd"/>
            <w:r w:rsidRPr="00CA749B">
              <w:rPr>
                <w:sz w:val="20"/>
                <w:szCs w:val="20"/>
              </w:rPr>
              <w:t xml:space="preserve">, drill hole), </w:t>
            </w:r>
            <w:r w:rsidR="001445AA">
              <w:rPr>
                <w:sz w:val="20"/>
                <w:szCs w:val="20"/>
              </w:rPr>
              <w:t xml:space="preserve">material </w:t>
            </w:r>
            <w:r w:rsidRPr="00CA749B">
              <w:rPr>
                <w:sz w:val="20"/>
                <w:szCs w:val="20"/>
              </w:rPr>
              <w:t xml:space="preserve">boundaries (e.g. rock body top, outcrop), or </w:t>
            </w:r>
            <w:r w:rsidR="001445AA">
              <w:rPr>
                <w:sz w:val="20"/>
                <w:szCs w:val="20"/>
              </w:rPr>
              <w:t xml:space="preserve">material objects </w:t>
            </w:r>
            <w:r w:rsidRPr="00CA749B">
              <w:rPr>
                <w:sz w:val="20"/>
                <w:szCs w:val="20"/>
              </w:rPr>
              <w:t>(e.g. fault zone).</w:t>
            </w:r>
          </w:p>
        </w:tc>
      </w:tr>
      <w:tr w:rsidR="00CA749B" w:rsidRPr="00D8749F" w14:paraId="63A3F8F4" w14:textId="77777777" w:rsidTr="00CA749B">
        <w:trPr>
          <w:trHeight w:val="422"/>
        </w:trPr>
        <w:tc>
          <w:tcPr>
            <w:tcW w:w="1135" w:type="pct"/>
            <w:noWrap/>
          </w:tcPr>
          <w:p w14:paraId="30F9E391" w14:textId="1E21B23C" w:rsidR="0038668F" w:rsidRDefault="0038668F" w:rsidP="00CA749B">
            <w:pPr>
              <w:jc w:val="left"/>
            </w:pPr>
            <w:r>
              <w:t>Geologic Structure</w:t>
            </w:r>
          </w:p>
        </w:tc>
        <w:tc>
          <w:tcPr>
            <w:tcW w:w="455" w:type="pct"/>
          </w:tcPr>
          <w:p w14:paraId="3AA6B839" w14:textId="28D969F2" w:rsidR="0038668F" w:rsidRPr="00CA749B" w:rsidRDefault="00CA749B" w:rsidP="00CA749B">
            <w:pPr>
              <w:jc w:val="left"/>
              <w:rPr>
                <w:rFonts w:cstheme="minorHAnsi"/>
              </w:rPr>
            </w:pPr>
            <w:proofErr w:type="spellStart"/>
            <w:r>
              <w:rPr>
                <w:rFonts w:cstheme="minorHAnsi"/>
              </w:rPr>
              <w:t>gsos</w:t>
            </w:r>
            <w:proofErr w:type="spellEnd"/>
          </w:p>
        </w:tc>
        <w:tc>
          <w:tcPr>
            <w:tcW w:w="758" w:type="pct"/>
          </w:tcPr>
          <w:p w14:paraId="22A72EB6" w14:textId="474E58B5" w:rsidR="0038668F" w:rsidRPr="00CA749B" w:rsidRDefault="008C7D50" w:rsidP="00CA749B">
            <w:pPr>
              <w:jc w:val="left"/>
              <w:rPr>
                <w:rFonts w:cstheme="minorHAnsi"/>
                <w:sz w:val="20"/>
                <w:szCs w:val="20"/>
              </w:rPr>
            </w:pPr>
            <w:proofErr w:type="spellStart"/>
            <w:r>
              <w:rPr>
                <w:rFonts w:cstheme="minorHAnsi"/>
                <w:sz w:val="20"/>
                <w:szCs w:val="20"/>
              </w:rPr>
              <w:t>gso:geologicstructure</w:t>
            </w:r>
            <w:proofErr w:type="spellEnd"/>
            <w:r>
              <w:rPr>
                <w:rFonts w:cstheme="minorHAnsi"/>
                <w:sz w:val="20"/>
                <w:szCs w:val="20"/>
              </w:rPr>
              <w:t>/</w:t>
            </w:r>
          </w:p>
        </w:tc>
        <w:tc>
          <w:tcPr>
            <w:tcW w:w="2652" w:type="pct"/>
          </w:tcPr>
          <w:p w14:paraId="7D9BF8C8" w14:textId="4B4EA1EF" w:rsidR="0038668F" w:rsidRPr="00CA749B" w:rsidRDefault="0038668F" w:rsidP="00CA749B">
            <w:pPr>
              <w:rPr>
                <w:sz w:val="20"/>
                <w:szCs w:val="20"/>
              </w:rPr>
            </w:pPr>
            <w:r w:rsidRPr="00CA749B">
              <w:rPr>
                <w:sz w:val="20"/>
                <w:szCs w:val="20"/>
              </w:rPr>
              <w:t>General types of geological structures, with specializations and qualities specified in additional modules. Includes various fabrics, sedimentary structure, and fracture.</w:t>
            </w:r>
          </w:p>
        </w:tc>
      </w:tr>
      <w:tr w:rsidR="00CA749B" w:rsidRPr="00D8749F" w14:paraId="48E11D92" w14:textId="77777777" w:rsidTr="00CA749B">
        <w:trPr>
          <w:trHeight w:val="422"/>
        </w:trPr>
        <w:tc>
          <w:tcPr>
            <w:tcW w:w="1135" w:type="pct"/>
            <w:noWrap/>
          </w:tcPr>
          <w:p w14:paraId="5D59A8E3" w14:textId="427D78CC" w:rsidR="0038668F" w:rsidRDefault="0038668F" w:rsidP="00CA749B">
            <w:pPr>
              <w:jc w:val="left"/>
            </w:pPr>
            <w:r>
              <w:t>Geologic Structure Contact</w:t>
            </w:r>
          </w:p>
        </w:tc>
        <w:tc>
          <w:tcPr>
            <w:tcW w:w="455" w:type="pct"/>
          </w:tcPr>
          <w:p w14:paraId="0B1011E5" w14:textId="07FF12EB" w:rsidR="0038668F" w:rsidRPr="00CA749B" w:rsidRDefault="00CA749B" w:rsidP="00CA749B">
            <w:pPr>
              <w:jc w:val="left"/>
              <w:rPr>
                <w:rFonts w:cstheme="minorHAnsi"/>
              </w:rPr>
            </w:pPr>
            <w:proofErr w:type="spellStart"/>
            <w:r>
              <w:rPr>
                <w:rFonts w:cstheme="minorHAnsi"/>
              </w:rPr>
              <w:t>gscn</w:t>
            </w:r>
            <w:proofErr w:type="spellEnd"/>
          </w:p>
        </w:tc>
        <w:tc>
          <w:tcPr>
            <w:tcW w:w="758" w:type="pct"/>
          </w:tcPr>
          <w:p w14:paraId="5D173D89" w14:textId="32BF5385" w:rsidR="0038668F" w:rsidRPr="00CA749B" w:rsidRDefault="008C7D50" w:rsidP="00CA749B">
            <w:pPr>
              <w:jc w:val="left"/>
              <w:rPr>
                <w:rFonts w:cstheme="minorHAnsi"/>
                <w:sz w:val="20"/>
                <w:szCs w:val="20"/>
              </w:rPr>
            </w:pPr>
            <w:proofErr w:type="spellStart"/>
            <w:r>
              <w:rPr>
                <w:rFonts w:cstheme="minorHAnsi"/>
                <w:sz w:val="20"/>
                <w:szCs w:val="20"/>
              </w:rPr>
              <w:t>gso:geologiccontact</w:t>
            </w:r>
            <w:proofErr w:type="spellEnd"/>
            <w:r>
              <w:rPr>
                <w:rFonts w:cstheme="minorHAnsi"/>
                <w:sz w:val="20"/>
                <w:szCs w:val="20"/>
              </w:rPr>
              <w:t>/</w:t>
            </w:r>
          </w:p>
        </w:tc>
        <w:tc>
          <w:tcPr>
            <w:tcW w:w="2652" w:type="pct"/>
          </w:tcPr>
          <w:p w14:paraId="53B10386" w14:textId="24692DDB" w:rsidR="0038668F" w:rsidRPr="00CA749B" w:rsidRDefault="0038668F" w:rsidP="00862B01">
            <w:pPr>
              <w:rPr>
                <w:sz w:val="20"/>
                <w:szCs w:val="20"/>
              </w:rPr>
            </w:pPr>
            <w:r w:rsidRPr="00CA749B">
              <w:rPr>
                <w:sz w:val="20"/>
                <w:szCs w:val="20"/>
              </w:rPr>
              <w:t xml:space="preserve">Types of contacts from the CGI vocabulary. </w:t>
            </w:r>
          </w:p>
        </w:tc>
      </w:tr>
      <w:tr w:rsidR="00CA749B" w:rsidRPr="00D8749F" w14:paraId="7A31D06F" w14:textId="77777777" w:rsidTr="00CA749B">
        <w:trPr>
          <w:trHeight w:val="422"/>
        </w:trPr>
        <w:tc>
          <w:tcPr>
            <w:tcW w:w="1135" w:type="pct"/>
            <w:noWrap/>
          </w:tcPr>
          <w:p w14:paraId="7F384779" w14:textId="5D13FDDC" w:rsidR="0038668F" w:rsidRDefault="0038668F" w:rsidP="00CA749B">
            <w:pPr>
              <w:jc w:val="left"/>
            </w:pPr>
            <w:r>
              <w:t>Geologic Structure Fault</w:t>
            </w:r>
          </w:p>
        </w:tc>
        <w:tc>
          <w:tcPr>
            <w:tcW w:w="455" w:type="pct"/>
          </w:tcPr>
          <w:p w14:paraId="2F7EEFFF" w14:textId="13BC5241" w:rsidR="0038668F" w:rsidRPr="00CA749B" w:rsidRDefault="00CA749B" w:rsidP="00CA749B">
            <w:pPr>
              <w:jc w:val="left"/>
              <w:rPr>
                <w:rFonts w:cstheme="minorHAnsi"/>
              </w:rPr>
            </w:pPr>
            <w:proofErr w:type="spellStart"/>
            <w:r>
              <w:rPr>
                <w:rFonts w:cstheme="minorHAnsi"/>
              </w:rPr>
              <w:t>gsfa</w:t>
            </w:r>
            <w:proofErr w:type="spellEnd"/>
          </w:p>
        </w:tc>
        <w:tc>
          <w:tcPr>
            <w:tcW w:w="758" w:type="pct"/>
          </w:tcPr>
          <w:p w14:paraId="2D514715" w14:textId="40D2CE70" w:rsidR="0038668F" w:rsidRPr="00CA749B" w:rsidRDefault="008C7D50" w:rsidP="00CA749B">
            <w:pPr>
              <w:jc w:val="left"/>
              <w:rPr>
                <w:rFonts w:cstheme="minorHAnsi"/>
                <w:sz w:val="20"/>
                <w:szCs w:val="20"/>
              </w:rPr>
            </w:pPr>
            <w:proofErr w:type="spellStart"/>
            <w:r>
              <w:rPr>
                <w:rFonts w:cstheme="minorHAnsi"/>
                <w:sz w:val="20"/>
                <w:szCs w:val="20"/>
              </w:rPr>
              <w:t>gso:geologicfault</w:t>
            </w:r>
            <w:proofErr w:type="spellEnd"/>
            <w:r>
              <w:rPr>
                <w:rFonts w:cstheme="minorHAnsi"/>
                <w:sz w:val="20"/>
                <w:szCs w:val="20"/>
              </w:rPr>
              <w:t xml:space="preserve">/ </w:t>
            </w:r>
          </w:p>
        </w:tc>
        <w:tc>
          <w:tcPr>
            <w:tcW w:w="2652" w:type="pct"/>
          </w:tcPr>
          <w:p w14:paraId="2D1ADA34" w14:textId="5FA08D15" w:rsidR="0038668F" w:rsidRPr="00CA749B" w:rsidRDefault="0038668F" w:rsidP="00CA749B">
            <w:pPr>
              <w:rPr>
                <w:sz w:val="20"/>
                <w:szCs w:val="20"/>
              </w:rPr>
            </w:pPr>
            <w:r w:rsidRPr="00CA749B">
              <w:rPr>
                <w:sz w:val="20"/>
                <w:szCs w:val="20"/>
              </w:rPr>
              <w:t>Types of faults from the CGI vocabulary, and related qualities, such as movement magnitude and sense.</w:t>
            </w:r>
          </w:p>
        </w:tc>
      </w:tr>
      <w:tr w:rsidR="00CA749B" w:rsidRPr="00D8749F" w14:paraId="5404F3F6" w14:textId="77777777" w:rsidTr="00CA749B">
        <w:trPr>
          <w:trHeight w:val="422"/>
        </w:trPr>
        <w:tc>
          <w:tcPr>
            <w:tcW w:w="1135" w:type="pct"/>
            <w:noWrap/>
          </w:tcPr>
          <w:p w14:paraId="64162078" w14:textId="1B2ECCC6" w:rsidR="0038668F" w:rsidRDefault="0038668F" w:rsidP="00CA749B">
            <w:pPr>
              <w:jc w:val="left"/>
            </w:pPr>
            <w:r>
              <w:t>Geologic Structure Fold</w:t>
            </w:r>
          </w:p>
        </w:tc>
        <w:tc>
          <w:tcPr>
            <w:tcW w:w="455" w:type="pct"/>
          </w:tcPr>
          <w:p w14:paraId="5EFE37F9" w14:textId="6A0C09F4" w:rsidR="0038668F" w:rsidRPr="00CA749B" w:rsidRDefault="00CA749B" w:rsidP="00CA749B">
            <w:pPr>
              <w:jc w:val="left"/>
              <w:rPr>
                <w:rFonts w:cstheme="minorHAnsi"/>
              </w:rPr>
            </w:pPr>
            <w:proofErr w:type="spellStart"/>
            <w:r>
              <w:rPr>
                <w:rFonts w:cstheme="minorHAnsi"/>
              </w:rPr>
              <w:t>gsfd</w:t>
            </w:r>
            <w:proofErr w:type="spellEnd"/>
          </w:p>
        </w:tc>
        <w:tc>
          <w:tcPr>
            <w:tcW w:w="758" w:type="pct"/>
          </w:tcPr>
          <w:p w14:paraId="5A7523C5" w14:textId="3018A554" w:rsidR="0038668F" w:rsidRPr="00CA749B" w:rsidRDefault="008C7D50" w:rsidP="00CA749B">
            <w:pPr>
              <w:jc w:val="left"/>
              <w:rPr>
                <w:rFonts w:cstheme="minorHAnsi"/>
                <w:sz w:val="20"/>
                <w:szCs w:val="20"/>
              </w:rPr>
            </w:pPr>
            <w:proofErr w:type="spellStart"/>
            <w:r>
              <w:rPr>
                <w:rFonts w:cstheme="minorHAnsi"/>
                <w:sz w:val="20"/>
                <w:szCs w:val="20"/>
              </w:rPr>
              <w:t>gso:geologicfold</w:t>
            </w:r>
            <w:proofErr w:type="spellEnd"/>
            <w:r>
              <w:rPr>
                <w:rFonts w:cstheme="minorHAnsi"/>
                <w:sz w:val="20"/>
                <w:szCs w:val="20"/>
              </w:rPr>
              <w:t>/</w:t>
            </w:r>
          </w:p>
        </w:tc>
        <w:tc>
          <w:tcPr>
            <w:tcW w:w="2652" w:type="pct"/>
          </w:tcPr>
          <w:p w14:paraId="3FE87608" w14:textId="02EE0235" w:rsidR="0038668F" w:rsidRPr="00CA749B" w:rsidRDefault="0038668F" w:rsidP="00CA749B">
            <w:pPr>
              <w:rPr>
                <w:sz w:val="20"/>
                <w:szCs w:val="20"/>
              </w:rPr>
            </w:pPr>
            <w:r w:rsidRPr="00CA749B">
              <w:rPr>
                <w:sz w:val="20"/>
                <w:szCs w:val="20"/>
              </w:rPr>
              <w:t xml:space="preserve">Types of </w:t>
            </w:r>
            <w:del w:id="382" w:author="Stephen Richard" w:date="2021-02-18T12:34:00Z">
              <w:r w:rsidRPr="00CA749B" w:rsidDel="00E90396">
                <w:rPr>
                  <w:sz w:val="20"/>
                  <w:szCs w:val="20"/>
                </w:rPr>
                <w:delText xml:space="preserve">faults </w:delText>
              </w:r>
            </w:del>
            <w:ins w:id="383" w:author="Stephen Richard" w:date="2021-02-18T12:34:00Z">
              <w:r w:rsidR="00E90396">
                <w:rPr>
                  <w:sz w:val="20"/>
                  <w:szCs w:val="20"/>
                </w:rPr>
                <w:t>folds</w:t>
              </w:r>
              <w:r w:rsidR="00E90396" w:rsidRPr="00CA749B">
                <w:rPr>
                  <w:sz w:val="20"/>
                  <w:szCs w:val="20"/>
                </w:rPr>
                <w:t xml:space="preserve"> </w:t>
              </w:r>
            </w:ins>
            <w:r w:rsidRPr="00CA749B">
              <w:rPr>
                <w:sz w:val="20"/>
                <w:szCs w:val="20"/>
              </w:rPr>
              <w:t>from the CGI vocabulary, and related qualities, such as amplitude and shape.</w:t>
            </w:r>
          </w:p>
        </w:tc>
      </w:tr>
      <w:tr w:rsidR="00CA749B" w:rsidRPr="00D8749F" w14:paraId="56C29245" w14:textId="77777777" w:rsidTr="00CA749B">
        <w:trPr>
          <w:trHeight w:val="422"/>
        </w:trPr>
        <w:tc>
          <w:tcPr>
            <w:tcW w:w="1135" w:type="pct"/>
            <w:noWrap/>
          </w:tcPr>
          <w:p w14:paraId="5D100326" w14:textId="645FB648" w:rsidR="0038668F" w:rsidRDefault="0038668F" w:rsidP="00CA749B">
            <w:pPr>
              <w:jc w:val="left"/>
            </w:pPr>
            <w:r>
              <w:t>Geologic Structure Foliation</w:t>
            </w:r>
          </w:p>
        </w:tc>
        <w:tc>
          <w:tcPr>
            <w:tcW w:w="455" w:type="pct"/>
          </w:tcPr>
          <w:p w14:paraId="3F3CBE31" w14:textId="6A306DEB" w:rsidR="0038668F" w:rsidRPr="00CA749B" w:rsidRDefault="00CA749B" w:rsidP="00CA749B">
            <w:pPr>
              <w:jc w:val="left"/>
              <w:rPr>
                <w:rFonts w:cstheme="minorHAnsi"/>
              </w:rPr>
            </w:pPr>
            <w:proofErr w:type="spellStart"/>
            <w:r>
              <w:rPr>
                <w:rFonts w:cstheme="minorHAnsi"/>
              </w:rPr>
              <w:t>gsfo</w:t>
            </w:r>
            <w:proofErr w:type="spellEnd"/>
          </w:p>
        </w:tc>
        <w:tc>
          <w:tcPr>
            <w:tcW w:w="758" w:type="pct"/>
          </w:tcPr>
          <w:p w14:paraId="64DFBD9E" w14:textId="1B244BCE" w:rsidR="0038668F" w:rsidRPr="00CA749B" w:rsidRDefault="008C7D50" w:rsidP="00CA749B">
            <w:pPr>
              <w:jc w:val="left"/>
              <w:rPr>
                <w:rFonts w:cstheme="minorHAnsi"/>
                <w:sz w:val="20"/>
                <w:szCs w:val="20"/>
              </w:rPr>
            </w:pPr>
            <w:proofErr w:type="spellStart"/>
            <w:r>
              <w:rPr>
                <w:rFonts w:cstheme="minorHAnsi"/>
                <w:sz w:val="20"/>
                <w:szCs w:val="20"/>
              </w:rPr>
              <w:t>gso:geologicfoliation</w:t>
            </w:r>
            <w:proofErr w:type="spellEnd"/>
            <w:r>
              <w:rPr>
                <w:rFonts w:cstheme="minorHAnsi"/>
                <w:sz w:val="20"/>
                <w:szCs w:val="20"/>
              </w:rPr>
              <w:t>/</w:t>
            </w:r>
          </w:p>
        </w:tc>
        <w:tc>
          <w:tcPr>
            <w:tcW w:w="2652" w:type="pct"/>
          </w:tcPr>
          <w:p w14:paraId="4A55C064" w14:textId="705FA2D3" w:rsidR="0038668F" w:rsidRPr="00CA749B" w:rsidRDefault="0038668F" w:rsidP="00862B01">
            <w:pPr>
              <w:rPr>
                <w:sz w:val="20"/>
                <w:szCs w:val="20"/>
              </w:rPr>
            </w:pPr>
            <w:r w:rsidRPr="00CA749B">
              <w:rPr>
                <w:sz w:val="20"/>
                <w:szCs w:val="20"/>
              </w:rPr>
              <w:t xml:space="preserve">Types of foliations from the CGI vocabulary. Includes primary (e.g., sedimentary and igneous) and deformation-related (e.g., metamorphic and tectonic) planar fabrics.  </w:t>
            </w:r>
          </w:p>
        </w:tc>
      </w:tr>
      <w:tr w:rsidR="00CA749B" w:rsidRPr="00D8749F" w14:paraId="2B3C77E6" w14:textId="77777777" w:rsidTr="00CA749B">
        <w:trPr>
          <w:trHeight w:val="422"/>
        </w:trPr>
        <w:tc>
          <w:tcPr>
            <w:tcW w:w="1135" w:type="pct"/>
            <w:noWrap/>
          </w:tcPr>
          <w:p w14:paraId="01724806" w14:textId="4573551A" w:rsidR="0038668F" w:rsidRDefault="0038668F" w:rsidP="00CA749B">
            <w:pPr>
              <w:jc w:val="left"/>
            </w:pPr>
            <w:r>
              <w:t>Geologic Structure Lineation</w:t>
            </w:r>
          </w:p>
        </w:tc>
        <w:tc>
          <w:tcPr>
            <w:tcW w:w="455" w:type="pct"/>
          </w:tcPr>
          <w:p w14:paraId="2FEC74F2" w14:textId="3F614B67" w:rsidR="0038668F" w:rsidRPr="00CA749B" w:rsidRDefault="00CA749B" w:rsidP="00CA749B">
            <w:pPr>
              <w:jc w:val="left"/>
              <w:rPr>
                <w:rFonts w:cstheme="minorHAnsi"/>
              </w:rPr>
            </w:pPr>
            <w:proofErr w:type="spellStart"/>
            <w:r>
              <w:rPr>
                <w:rFonts w:cstheme="minorHAnsi"/>
              </w:rPr>
              <w:t>gsol</w:t>
            </w:r>
            <w:proofErr w:type="spellEnd"/>
          </w:p>
        </w:tc>
        <w:tc>
          <w:tcPr>
            <w:tcW w:w="758" w:type="pct"/>
          </w:tcPr>
          <w:p w14:paraId="4DC96A15" w14:textId="37C97974" w:rsidR="0038668F" w:rsidRPr="00CA749B" w:rsidRDefault="008C7D50" w:rsidP="00CA749B">
            <w:pPr>
              <w:jc w:val="left"/>
              <w:rPr>
                <w:rFonts w:cstheme="minorHAnsi"/>
                <w:sz w:val="20"/>
                <w:szCs w:val="20"/>
              </w:rPr>
            </w:pPr>
            <w:proofErr w:type="spellStart"/>
            <w:r>
              <w:rPr>
                <w:rFonts w:cstheme="minorHAnsi"/>
                <w:sz w:val="20"/>
                <w:szCs w:val="20"/>
              </w:rPr>
              <w:t>gso:geologiclineation</w:t>
            </w:r>
            <w:proofErr w:type="spellEnd"/>
            <w:r>
              <w:rPr>
                <w:rFonts w:cstheme="minorHAnsi"/>
                <w:sz w:val="20"/>
                <w:szCs w:val="20"/>
              </w:rPr>
              <w:t>/</w:t>
            </w:r>
          </w:p>
        </w:tc>
        <w:tc>
          <w:tcPr>
            <w:tcW w:w="2652" w:type="pct"/>
          </w:tcPr>
          <w:p w14:paraId="1841B153" w14:textId="66638CD0" w:rsidR="0038668F" w:rsidRPr="00CA749B" w:rsidRDefault="0038668F" w:rsidP="00862B01">
            <w:pPr>
              <w:rPr>
                <w:sz w:val="20"/>
                <w:szCs w:val="20"/>
              </w:rPr>
            </w:pPr>
            <w:r w:rsidRPr="00CA749B">
              <w:rPr>
                <w:sz w:val="20"/>
                <w:szCs w:val="20"/>
              </w:rPr>
              <w:t xml:space="preserve">Types of </w:t>
            </w:r>
            <w:proofErr w:type="spellStart"/>
            <w:r w:rsidRPr="00CA749B">
              <w:rPr>
                <w:sz w:val="20"/>
                <w:szCs w:val="20"/>
              </w:rPr>
              <w:t>lineations</w:t>
            </w:r>
            <w:proofErr w:type="spellEnd"/>
            <w:r w:rsidRPr="00CA749B">
              <w:rPr>
                <w:sz w:val="20"/>
                <w:szCs w:val="20"/>
              </w:rPr>
              <w:t xml:space="preserve"> from the CGI vocabulary. </w:t>
            </w:r>
          </w:p>
        </w:tc>
      </w:tr>
      <w:tr w:rsidR="00CA749B" w:rsidRPr="00D8749F" w14:paraId="255FE168" w14:textId="77777777" w:rsidTr="00CA749B">
        <w:trPr>
          <w:trHeight w:val="422"/>
        </w:trPr>
        <w:tc>
          <w:tcPr>
            <w:tcW w:w="1135" w:type="pct"/>
            <w:noWrap/>
          </w:tcPr>
          <w:p w14:paraId="5718E3FD" w14:textId="0EE47A6F" w:rsidR="0038668F" w:rsidRDefault="0038668F" w:rsidP="00CA749B">
            <w:pPr>
              <w:jc w:val="left"/>
            </w:pPr>
            <w:r>
              <w:t>Geologic Time</w:t>
            </w:r>
          </w:p>
        </w:tc>
        <w:tc>
          <w:tcPr>
            <w:tcW w:w="455" w:type="pct"/>
          </w:tcPr>
          <w:p w14:paraId="7FDD515B" w14:textId="0B4B7F2B" w:rsidR="0038668F" w:rsidRPr="00CA749B" w:rsidRDefault="00CA749B" w:rsidP="00CA749B">
            <w:pPr>
              <w:jc w:val="left"/>
              <w:rPr>
                <w:rFonts w:cstheme="minorHAnsi"/>
              </w:rPr>
            </w:pPr>
            <w:proofErr w:type="spellStart"/>
            <w:r>
              <w:rPr>
                <w:rFonts w:cstheme="minorHAnsi"/>
              </w:rPr>
              <w:t>gst</w:t>
            </w:r>
            <w:proofErr w:type="spellEnd"/>
          </w:p>
        </w:tc>
        <w:tc>
          <w:tcPr>
            <w:tcW w:w="758" w:type="pct"/>
          </w:tcPr>
          <w:p w14:paraId="2E3F9279" w14:textId="6D8977CB" w:rsidR="0038668F" w:rsidRPr="00CA749B" w:rsidRDefault="00ED03A6" w:rsidP="00CA749B">
            <w:pPr>
              <w:jc w:val="left"/>
              <w:rPr>
                <w:rFonts w:cstheme="minorHAnsi"/>
                <w:sz w:val="20"/>
                <w:szCs w:val="20"/>
              </w:rPr>
            </w:pPr>
            <w:proofErr w:type="spellStart"/>
            <w:r>
              <w:rPr>
                <w:rFonts w:cstheme="minorHAnsi"/>
                <w:sz w:val="20"/>
                <w:szCs w:val="20"/>
              </w:rPr>
              <w:t>gso:geologictime</w:t>
            </w:r>
            <w:proofErr w:type="spellEnd"/>
            <w:r>
              <w:rPr>
                <w:rFonts w:cstheme="minorHAnsi"/>
                <w:sz w:val="20"/>
                <w:szCs w:val="20"/>
              </w:rPr>
              <w:t>/</w:t>
            </w:r>
          </w:p>
        </w:tc>
        <w:tc>
          <w:tcPr>
            <w:tcW w:w="2652" w:type="pct"/>
          </w:tcPr>
          <w:p w14:paraId="70EF3F64" w14:textId="07C0C0BF" w:rsidR="0038668F" w:rsidRPr="00CA749B" w:rsidRDefault="0038668F" w:rsidP="00CA749B">
            <w:pPr>
              <w:rPr>
                <w:sz w:val="20"/>
                <w:szCs w:val="20"/>
              </w:rPr>
            </w:pPr>
            <w:r w:rsidRPr="00CA749B">
              <w:rPr>
                <w:sz w:val="20"/>
                <w:szCs w:val="20"/>
              </w:rPr>
              <w:t xml:space="preserve">Instances of generic geologic time units, such as Jurassic Period, and </w:t>
            </w:r>
            <w:r w:rsidR="00862B01">
              <w:rPr>
                <w:sz w:val="20"/>
                <w:szCs w:val="20"/>
              </w:rPr>
              <w:t>related</w:t>
            </w:r>
            <w:r w:rsidRPr="00CA749B">
              <w:rPr>
                <w:sz w:val="20"/>
                <w:szCs w:val="20"/>
              </w:rPr>
              <w:t xml:space="preserve"> boundaries, such as</w:t>
            </w:r>
            <w:r w:rsidR="00D65234">
              <w:rPr>
                <w:sz w:val="20"/>
                <w:szCs w:val="20"/>
              </w:rPr>
              <w:t xml:space="preserve"> the</w:t>
            </w:r>
            <w:r w:rsidRPr="00CA749B">
              <w:rPr>
                <w:sz w:val="20"/>
                <w:szCs w:val="20"/>
              </w:rPr>
              <w:t xml:space="preserve"> Base of the Jurassic Period.</w:t>
            </w:r>
          </w:p>
        </w:tc>
      </w:tr>
      <w:tr w:rsidR="00CA749B" w:rsidRPr="00D8749F" w14:paraId="42AAAF3D" w14:textId="77777777" w:rsidTr="00CA749B">
        <w:trPr>
          <w:trHeight w:val="422"/>
        </w:trPr>
        <w:tc>
          <w:tcPr>
            <w:tcW w:w="1135" w:type="pct"/>
            <w:noWrap/>
          </w:tcPr>
          <w:p w14:paraId="421C39E5" w14:textId="743D89E5" w:rsidR="0038668F" w:rsidRDefault="0038668F" w:rsidP="00CA749B">
            <w:pPr>
              <w:jc w:val="left"/>
            </w:pPr>
            <w:r>
              <w:t>Geologic Time</w:t>
            </w:r>
            <w:r w:rsidR="00CA749B">
              <w:t xml:space="preserve">        </w:t>
            </w:r>
            <w:r>
              <w:t xml:space="preserve"> </w:t>
            </w:r>
            <w:proofErr w:type="spellStart"/>
            <w:r>
              <w:t>Ischart</w:t>
            </w:r>
            <w:proofErr w:type="spellEnd"/>
          </w:p>
        </w:tc>
        <w:tc>
          <w:tcPr>
            <w:tcW w:w="455" w:type="pct"/>
          </w:tcPr>
          <w:p w14:paraId="225F16E1" w14:textId="271AA9B5" w:rsidR="0038668F" w:rsidRPr="00CA749B" w:rsidRDefault="00CA749B" w:rsidP="00CA749B">
            <w:pPr>
              <w:jc w:val="left"/>
              <w:rPr>
                <w:rFonts w:cstheme="minorHAnsi"/>
              </w:rPr>
            </w:pPr>
            <w:proofErr w:type="spellStart"/>
            <w:r>
              <w:rPr>
                <w:rFonts w:cstheme="minorHAnsi"/>
              </w:rPr>
              <w:t>gstime</w:t>
            </w:r>
            <w:proofErr w:type="spellEnd"/>
          </w:p>
        </w:tc>
        <w:tc>
          <w:tcPr>
            <w:tcW w:w="758" w:type="pct"/>
          </w:tcPr>
          <w:p w14:paraId="36EA2841" w14:textId="319DC03E" w:rsidR="0038668F" w:rsidRPr="00CA749B" w:rsidRDefault="00ED03A6" w:rsidP="00CA749B">
            <w:pPr>
              <w:jc w:val="left"/>
              <w:rPr>
                <w:rFonts w:cstheme="minorHAnsi"/>
                <w:sz w:val="20"/>
                <w:szCs w:val="20"/>
              </w:rPr>
            </w:pPr>
            <w:proofErr w:type="spellStart"/>
            <w:r>
              <w:rPr>
                <w:rFonts w:cstheme="minorHAnsi"/>
                <w:sz w:val="20"/>
                <w:szCs w:val="20"/>
              </w:rPr>
              <w:t>gso:ischart</w:t>
            </w:r>
            <w:proofErr w:type="spellEnd"/>
            <w:r>
              <w:rPr>
                <w:rFonts w:cstheme="minorHAnsi"/>
                <w:sz w:val="20"/>
                <w:szCs w:val="20"/>
              </w:rPr>
              <w:t>/</w:t>
            </w:r>
          </w:p>
        </w:tc>
        <w:tc>
          <w:tcPr>
            <w:tcW w:w="2652" w:type="pct"/>
          </w:tcPr>
          <w:p w14:paraId="4585E0FD" w14:textId="3A350A64" w:rsidR="0038668F" w:rsidRDefault="0038668F" w:rsidP="001445AA">
            <w:pPr>
              <w:rPr>
                <w:sz w:val="20"/>
                <w:szCs w:val="20"/>
              </w:rPr>
            </w:pPr>
            <w:r w:rsidRPr="00CA749B">
              <w:rPr>
                <w:sz w:val="20"/>
                <w:szCs w:val="20"/>
              </w:rPr>
              <w:t>Instances of specific geologic time units, such as Jurassic 2017, and related time scales, e.g. ICS 2017. GSO includes</w:t>
            </w:r>
            <w:ins w:id="384" w:author="Stephen Richard" w:date="2021-02-18T12:35:00Z">
              <w:r w:rsidR="00E90396">
                <w:rPr>
                  <w:sz w:val="20"/>
                  <w:szCs w:val="20"/>
                </w:rPr>
                <w:t xml:space="preserve"> specific</w:t>
              </w:r>
            </w:ins>
            <w:r w:rsidRPr="00CA749B">
              <w:rPr>
                <w:sz w:val="20"/>
                <w:szCs w:val="20"/>
              </w:rPr>
              <w:t xml:space="preserve"> time units from the ISC2004 time scale (Gradstein et al., 2004), the ISC2017-02 time scale (</w:t>
            </w:r>
            <w:hyperlink r:id="rId40" w:history="1">
              <w:r w:rsidRPr="00CA749B">
                <w:rPr>
                  <w:rStyle w:val="Hyperlink"/>
                  <w:sz w:val="20"/>
                  <w:szCs w:val="20"/>
                </w:rPr>
                <w:t>https://stratigraphy.org/icschart/ChronostratChart2017-02.pdf</w:t>
              </w:r>
            </w:hyperlink>
            <w:r w:rsidRPr="00CA749B">
              <w:rPr>
                <w:sz w:val="20"/>
                <w:szCs w:val="20"/>
              </w:rPr>
              <w:t xml:space="preserve">) and the </w:t>
            </w:r>
            <w:r w:rsidRPr="00CA749B">
              <w:rPr>
                <w:sz w:val="20"/>
                <w:szCs w:val="20"/>
              </w:rPr>
              <w:lastRenderedPageBreak/>
              <w:t>ISC2020-01 time scale (</w:t>
            </w:r>
            <w:hyperlink r:id="rId41" w:history="1">
              <w:r w:rsidRPr="00CA749B">
                <w:rPr>
                  <w:rStyle w:val="Hyperlink"/>
                  <w:sz w:val="20"/>
                  <w:szCs w:val="20"/>
                </w:rPr>
                <w:t>https://stratigraphy.org/icschart/ChronostratChart2020-01.pdf</w:t>
              </w:r>
            </w:hyperlink>
            <w:r w:rsidRPr="00CA749B">
              <w:rPr>
                <w:sz w:val="20"/>
                <w:szCs w:val="20"/>
              </w:rPr>
              <w:t>). Note</w:t>
            </w:r>
            <w:ins w:id="385" w:author="Stephen Richard" w:date="2021-02-18T12:36:00Z">
              <w:r w:rsidR="00E90396">
                <w:rPr>
                  <w:sz w:val="20"/>
                  <w:szCs w:val="20"/>
                </w:rPr>
                <w:t xml:space="preserve"> that specific</w:t>
              </w:r>
            </w:ins>
            <w:r w:rsidRPr="00CA749B">
              <w:rPr>
                <w:sz w:val="20"/>
                <w:szCs w:val="20"/>
              </w:rPr>
              <w:t xml:space="preserve"> time units are re-used across time scales, with a new time unit introduced only if there is a change to its boundary</w:t>
            </w:r>
            <w:ins w:id="386" w:author="Stephen Richard" w:date="2021-02-18T12:36:00Z">
              <w:r w:rsidR="00E90396">
                <w:rPr>
                  <w:sz w:val="20"/>
                  <w:szCs w:val="20"/>
                </w:rPr>
                <w:t xml:space="preserve"> definition or the estimate</w:t>
              </w:r>
            </w:ins>
            <w:ins w:id="387" w:author="Stephen Richard" w:date="2021-02-18T12:38:00Z">
              <w:r w:rsidR="00E90396">
                <w:rPr>
                  <w:sz w:val="20"/>
                  <w:szCs w:val="20"/>
                </w:rPr>
                <w:t>d</w:t>
              </w:r>
            </w:ins>
            <w:ins w:id="388" w:author="Stephen Richard" w:date="2021-02-18T12:36:00Z">
              <w:r w:rsidR="00E90396">
                <w:rPr>
                  <w:sz w:val="20"/>
                  <w:szCs w:val="20"/>
                </w:rPr>
                <w:t xml:space="preserve"> temporal position</w:t>
              </w:r>
            </w:ins>
            <w:ins w:id="389" w:author="Stephen Richard" w:date="2021-02-18T12:38:00Z">
              <w:r w:rsidR="00E90396">
                <w:rPr>
                  <w:sz w:val="20"/>
                  <w:szCs w:val="20"/>
                </w:rPr>
                <w:t xml:space="preserve"> (date)</w:t>
              </w:r>
            </w:ins>
            <w:ins w:id="390" w:author="Stephen Richard" w:date="2021-02-18T12:36:00Z">
              <w:r w:rsidR="00E90396">
                <w:rPr>
                  <w:sz w:val="20"/>
                  <w:szCs w:val="20"/>
                </w:rPr>
                <w:t xml:space="preserve"> of the boundary</w:t>
              </w:r>
            </w:ins>
            <w:r w:rsidRPr="00CA749B">
              <w:rPr>
                <w:sz w:val="20"/>
                <w:szCs w:val="20"/>
              </w:rPr>
              <w:t xml:space="preserve">. For example, Jurassic in the 2004 and 2010 ICS time charts </w:t>
            </w:r>
            <w:r w:rsidR="001445AA">
              <w:rPr>
                <w:sz w:val="20"/>
                <w:szCs w:val="20"/>
              </w:rPr>
              <w:t>is</w:t>
            </w:r>
            <w:r w:rsidRPr="00CA749B">
              <w:rPr>
                <w:sz w:val="20"/>
                <w:szCs w:val="20"/>
              </w:rPr>
              <w:t xml:space="preserve"> the same</w:t>
            </w:r>
            <w:ins w:id="391" w:author="Stephen Richard" w:date="2021-02-18T12:37:00Z">
              <w:r w:rsidR="00E90396">
                <w:rPr>
                  <w:sz w:val="20"/>
                  <w:szCs w:val="20"/>
                </w:rPr>
                <w:t xml:space="preserve"> specific geologic time unit</w:t>
              </w:r>
            </w:ins>
            <w:del w:id="392" w:author="Stephen Richard" w:date="2021-02-18T12:37:00Z">
              <w:r w:rsidRPr="00CA749B" w:rsidDel="00E90396">
                <w:rPr>
                  <w:sz w:val="20"/>
                  <w:szCs w:val="20"/>
                </w:rPr>
                <w:delText xml:space="preserve"> interval and entity</w:delText>
              </w:r>
            </w:del>
            <w:r w:rsidRPr="00CA749B">
              <w:rPr>
                <w:sz w:val="20"/>
                <w:szCs w:val="20"/>
              </w:rPr>
              <w:t xml:space="preserve">, but Jurassic in the 2004 and 2017 ICS time charts are different </w:t>
            </w:r>
            <w:ins w:id="393" w:author="Stephen Richard" w:date="2021-02-18T12:37:00Z">
              <w:r w:rsidR="00E90396">
                <w:rPr>
                  <w:sz w:val="20"/>
                  <w:szCs w:val="20"/>
                </w:rPr>
                <w:t>specific geologic time unit</w:t>
              </w:r>
            </w:ins>
            <w:del w:id="394" w:author="Stephen Richard" w:date="2021-02-18T12:37:00Z">
              <w:r w:rsidRPr="00CA749B" w:rsidDel="00E90396">
                <w:rPr>
                  <w:sz w:val="20"/>
                  <w:szCs w:val="20"/>
                </w:rPr>
                <w:delText>entities</w:delText>
              </w:r>
            </w:del>
            <w:r w:rsidRPr="00CA749B">
              <w:rPr>
                <w:sz w:val="20"/>
                <w:szCs w:val="20"/>
              </w:rPr>
              <w:t>, as they have different boundary dates. However, changes to boundaries of internal subdivisions do not trigger a new unit. For example, the temporal boundaries defining the Miocene and Oligocene are the same in the 2004, 2017 and 2020 versions, even though certain subdivisions change, e.g. the date estimates for the boundaries of the Serravallian Age of the Miocene are different in the 2004 and 2017 ICS time scales.</w:t>
            </w:r>
          </w:p>
          <w:p w14:paraId="4FE5EC65" w14:textId="16B1FEBA" w:rsidR="00933C78" w:rsidRPr="00CA749B" w:rsidRDefault="00933C78" w:rsidP="001445AA">
            <w:pPr>
              <w:rPr>
                <w:sz w:val="20"/>
                <w:szCs w:val="20"/>
              </w:rPr>
            </w:pPr>
          </w:p>
        </w:tc>
      </w:tr>
      <w:tr w:rsidR="00CA749B" w:rsidRPr="00D8749F" w14:paraId="54BBBAAD" w14:textId="77777777" w:rsidTr="00CA749B">
        <w:trPr>
          <w:trHeight w:val="325"/>
        </w:trPr>
        <w:tc>
          <w:tcPr>
            <w:tcW w:w="1135" w:type="pct"/>
            <w:shd w:val="pct12" w:color="auto" w:fill="auto"/>
            <w:noWrap/>
          </w:tcPr>
          <w:p w14:paraId="1D244796" w14:textId="6C64D431" w:rsidR="0038668F" w:rsidRDefault="0038668F" w:rsidP="00CA749B">
            <w:pPr>
              <w:jc w:val="left"/>
            </w:pPr>
            <w:r w:rsidRPr="00AC7E1F">
              <w:rPr>
                <w:b/>
                <w:i/>
              </w:rPr>
              <w:lastRenderedPageBreak/>
              <w:t>Geologic Perdurants</w:t>
            </w:r>
          </w:p>
        </w:tc>
        <w:tc>
          <w:tcPr>
            <w:tcW w:w="455" w:type="pct"/>
            <w:shd w:val="pct12" w:color="auto" w:fill="auto"/>
          </w:tcPr>
          <w:p w14:paraId="7BE7B00D" w14:textId="77777777" w:rsidR="0038668F" w:rsidRPr="00CA749B" w:rsidRDefault="0038668F" w:rsidP="00CA749B">
            <w:pPr>
              <w:jc w:val="left"/>
              <w:rPr>
                <w:rFonts w:cstheme="minorHAnsi"/>
              </w:rPr>
            </w:pPr>
          </w:p>
        </w:tc>
        <w:tc>
          <w:tcPr>
            <w:tcW w:w="758" w:type="pct"/>
            <w:shd w:val="pct12" w:color="auto" w:fill="auto"/>
          </w:tcPr>
          <w:p w14:paraId="20A307E3" w14:textId="77777777" w:rsidR="0038668F" w:rsidRPr="00CA749B" w:rsidRDefault="0038668F" w:rsidP="00CA749B">
            <w:pPr>
              <w:jc w:val="left"/>
              <w:rPr>
                <w:rFonts w:cstheme="minorHAnsi"/>
                <w:sz w:val="20"/>
                <w:szCs w:val="20"/>
              </w:rPr>
            </w:pPr>
          </w:p>
        </w:tc>
        <w:tc>
          <w:tcPr>
            <w:tcW w:w="2652" w:type="pct"/>
            <w:shd w:val="pct12" w:color="auto" w:fill="auto"/>
          </w:tcPr>
          <w:p w14:paraId="13DB0782" w14:textId="50171590" w:rsidR="0038668F" w:rsidRPr="00CA749B" w:rsidRDefault="0038668F" w:rsidP="00CA749B">
            <w:pPr>
              <w:rPr>
                <w:sz w:val="20"/>
                <w:szCs w:val="20"/>
              </w:rPr>
            </w:pPr>
          </w:p>
        </w:tc>
      </w:tr>
      <w:tr w:rsidR="00CA749B" w:rsidRPr="00D8749F" w14:paraId="3ABD03CD" w14:textId="77777777" w:rsidTr="00CA749B">
        <w:trPr>
          <w:trHeight w:val="422"/>
        </w:trPr>
        <w:tc>
          <w:tcPr>
            <w:tcW w:w="1135" w:type="pct"/>
            <w:noWrap/>
          </w:tcPr>
          <w:p w14:paraId="3BBF9127" w14:textId="1258E31A" w:rsidR="0038668F" w:rsidRDefault="0038668F" w:rsidP="00CA749B">
            <w:pPr>
              <w:jc w:val="left"/>
            </w:pPr>
            <w:r>
              <w:t>Geologic Process</w:t>
            </w:r>
          </w:p>
        </w:tc>
        <w:tc>
          <w:tcPr>
            <w:tcW w:w="455" w:type="pct"/>
          </w:tcPr>
          <w:p w14:paraId="4B04EB0F" w14:textId="53EC8792" w:rsidR="0038668F" w:rsidRPr="00CA749B" w:rsidRDefault="00CA749B" w:rsidP="00CA749B">
            <w:pPr>
              <w:jc w:val="left"/>
              <w:rPr>
                <w:rFonts w:cstheme="minorHAnsi"/>
              </w:rPr>
            </w:pPr>
            <w:proofErr w:type="spellStart"/>
            <w:r>
              <w:rPr>
                <w:rFonts w:cstheme="minorHAnsi"/>
              </w:rPr>
              <w:t>gspr</w:t>
            </w:r>
            <w:proofErr w:type="spellEnd"/>
          </w:p>
        </w:tc>
        <w:tc>
          <w:tcPr>
            <w:tcW w:w="758" w:type="pct"/>
          </w:tcPr>
          <w:p w14:paraId="20761E1A" w14:textId="42D4A096" w:rsidR="0038668F" w:rsidRPr="00CA749B" w:rsidRDefault="00ED03A6" w:rsidP="00CA749B">
            <w:pPr>
              <w:jc w:val="left"/>
              <w:rPr>
                <w:rFonts w:cstheme="minorHAnsi"/>
                <w:sz w:val="20"/>
                <w:szCs w:val="20"/>
              </w:rPr>
            </w:pPr>
            <w:proofErr w:type="spellStart"/>
            <w:r>
              <w:rPr>
                <w:rFonts w:cstheme="minorHAnsi"/>
                <w:sz w:val="20"/>
                <w:szCs w:val="20"/>
              </w:rPr>
              <w:t>gso:geologicprocess</w:t>
            </w:r>
            <w:proofErr w:type="spellEnd"/>
            <w:r>
              <w:rPr>
                <w:rFonts w:cstheme="minorHAnsi"/>
                <w:sz w:val="20"/>
                <w:szCs w:val="20"/>
              </w:rPr>
              <w:t>/</w:t>
            </w:r>
          </w:p>
        </w:tc>
        <w:tc>
          <w:tcPr>
            <w:tcW w:w="2652" w:type="pct"/>
          </w:tcPr>
          <w:p w14:paraId="3F304B14" w14:textId="29724963" w:rsidR="0038668F" w:rsidRPr="00CA749B" w:rsidRDefault="0038668F" w:rsidP="00CA749B">
            <w:pPr>
              <w:rPr>
                <w:sz w:val="20"/>
                <w:szCs w:val="20"/>
              </w:rPr>
            </w:pPr>
            <w:r w:rsidRPr="00CA749B">
              <w:rPr>
                <w:sz w:val="20"/>
                <w:szCs w:val="20"/>
              </w:rPr>
              <w:t xml:space="preserve">Types of geologic processes, with augmentations to the CGI Event Process vocabulary, as well some anthropogenic or biologic processes that impact geology. </w:t>
            </w:r>
          </w:p>
        </w:tc>
      </w:tr>
      <w:tr w:rsidR="00CA749B" w:rsidRPr="00D8749F" w14:paraId="77C5BA02" w14:textId="77777777" w:rsidTr="00CA749B">
        <w:trPr>
          <w:trHeight w:val="422"/>
        </w:trPr>
        <w:tc>
          <w:tcPr>
            <w:tcW w:w="1135" w:type="pct"/>
            <w:noWrap/>
          </w:tcPr>
          <w:p w14:paraId="2FE200A4" w14:textId="5C730783" w:rsidR="0038668F" w:rsidRDefault="0038668F" w:rsidP="00CA749B">
            <w:pPr>
              <w:jc w:val="left"/>
            </w:pPr>
            <w:r>
              <w:t>Geologic Event</w:t>
            </w:r>
          </w:p>
        </w:tc>
        <w:tc>
          <w:tcPr>
            <w:tcW w:w="455" w:type="pct"/>
          </w:tcPr>
          <w:p w14:paraId="08A8CE74" w14:textId="3AE7ECF1" w:rsidR="0038668F" w:rsidRPr="00CA749B" w:rsidRDefault="00CA749B" w:rsidP="00CA749B">
            <w:pPr>
              <w:jc w:val="left"/>
              <w:rPr>
                <w:rFonts w:cstheme="minorHAnsi"/>
              </w:rPr>
            </w:pPr>
            <w:proofErr w:type="spellStart"/>
            <w:r>
              <w:rPr>
                <w:rFonts w:cstheme="minorHAnsi"/>
              </w:rPr>
              <w:t>gsev</w:t>
            </w:r>
            <w:proofErr w:type="spellEnd"/>
          </w:p>
        </w:tc>
        <w:tc>
          <w:tcPr>
            <w:tcW w:w="758" w:type="pct"/>
          </w:tcPr>
          <w:p w14:paraId="7DFAC3BE" w14:textId="6DBBC02F" w:rsidR="0038668F" w:rsidRPr="00CA749B" w:rsidRDefault="00ED03A6" w:rsidP="00CA749B">
            <w:pPr>
              <w:jc w:val="left"/>
              <w:rPr>
                <w:rFonts w:cstheme="minorHAnsi"/>
                <w:sz w:val="20"/>
                <w:szCs w:val="20"/>
              </w:rPr>
            </w:pPr>
            <w:proofErr w:type="spellStart"/>
            <w:r>
              <w:rPr>
                <w:rFonts w:cstheme="minorHAnsi"/>
                <w:sz w:val="20"/>
                <w:szCs w:val="20"/>
              </w:rPr>
              <w:t>gso:geologicevent</w:t>
            </w:r>
            <w:proofErr w:type="spellEnd"/>
            <w:r>
              <w:rPr>
                <w:rFonts w:cstheme="minorHAnsi"/>
                <w:sz w:val="20"/>
                <w:szCs w:val="20"/>
              </w:rPr>
              <w:t>/</w:t>
            </w:r>
          </w:p>
        </w:tc>
        <w:tc>
          <w:tcPr>
            <w:tcW w:w="2652" w:type="pct"/>
          </w:tcPr>
          <w:p w14:paraId="0C3F69AD" w14:textId="6E6D9BB1" w:rsidR="0038668F" w:rsidRPr="00CA749B" w:rsidRDefault="0038668F" w:rsidP="00CA749B">
            <w:pPr>
              <w:rPr>
                <w:sz w:val="20"/>
                <w:szCs w:val="20"/>
              </w:rPr>
            </w:pPr>
            <w:r w:rsidRPr="00CA749B">
              <w:rPr>
                <w:sz w:val="20"/>
                <w:szCs w:val="20"/>
              </w:rPr>
              <w:t xml:space="preserve">Types of geologic events, currently with subtypes only for extra-terrestrial impacts and magnetic field reversals. </w:t>
            </w:r>
          </w:p>
        </w:tc>
      </w:tr>
      <w:tr w:rsidR="00CA749B" w:rsidRPr="00D8749F" w14:paraId="544FD878" w14:textId="77777777" w:rsidTr="00CA749B">
        <w:trPr>
          <w:trHeight w:val="347"/>
        </w:trPr>
        <w:tc>
          <w:tcPr>
            <w:tcW w:w="1135" w:type="pct"/>
            <w:shd w:val="pct12" w:color="auto" w:fill="auto"/>
            <w:noWrap/>
          </w:tcPr>
          <w:p w14:paraId="420308F3" w14:textId="6DD66AEC" w:rsidR="0038668F" w:rsidRDefault="0038668F" w:rsidP="00CA749B">
            <w:pPr>
              <w:jc w:val="left"/>
            </w:pPr>
            <w:r w:rsidRPr="00AC7E1F">
              <w:rPr>
                <w:b/>
                <w:i/>
              </w:rPr>
              <w:t xml:space="preserve">Geologic </w:t>
            </w:r>
            <w:r>
              <w:rPr>
                <w:b/>
                <w:i/>
              </w:rPr>
              <w:t>Settings</w:t>
            </w:r>
          </w:p>
        </w:tc>
        <w:tc>
          <w:tcPr>
            <w:tcW w:w="455" w:type="pct"/>
            <w:shd w:val="pct12" w:color="auto" w:fill="auto"/>
          </w:tcPr>
          <w:p w14:paraId="0976ED98" w14:textId="77777777" w:rsidR="0038668F" w:rsidRPr="00CA749B" w:rsidRDefault="0038668F" w:rsidP="00CA749B">
            <w:pPr>
              <w:jc w:val="left"/>
              <w:rPr>
                <w:rFonts w:cstheme="minorHAnsi"/>
              </w:rPr>
            </w:pPr>
          </w:p>
        </w:tc>
        <w:tc>
          <w:tcPr>
            <w:tcW w:w="758" w:type="pct"/>
            <w:shd w:val="pct12" w:color="auto" w:fill="auto"/>
          </w:tcPr>
          <w:p w14:paraId="287B23E4" w14:textId="77777777" w:rsidR="0038668F" w:rsidRPr="00CA749B" w:rsidRDefault="0038668F" w:rsidP="00CA749B">
            <w:pPr>
              <w:jc w:val="left"/>
              <w:rPr>
                <w:rFonts w:cstheme="minorHAnsi"/>
                <w:sz w:val="20"/>
                <w:szCs w:val="20"/>
              </w:rPr>
            </w:pPr>
          </w:p>
        </w:tc>
        <w:tc>
          <w:tcPr>
            <w:tcW w:w="2652" w:type="pct"/>
            <w:shd w:val="pct12" w:color="auto" w:fill="auto"/>
          </w:tcPr>
          <w:p w14:paraId="097B253A" w14:textId="18344657" w:rsidR="0038668F" w:rsidRPr="00CA749B" w:rsidRDefault="0038668F" w:rsidP="00CA749B">
            <w:pPr>
              <w:rPr>
                <w:sz w:val="20"/>
                <w:szCs w:val="20"/>
              </w:rPr>
            </w:pPr>
          </w:p>
        </w:tc>
      </w:tr>
      <w:tr w:rsidR="00CA749B" w:rsidRPr="00D8749F" w14:paraId="2A21249D" w14:textId="77777777" w:rsidTr="00CA749B">
        <w:trPr>
          <w:trHeight w:val="422"/>
        </w:trPr>
        <w:tc>
          <w:tcPr>
            <w:tcW w:w="1135" w:type="pct"/>
            <w:noWrap/>
          </w:tcPr>
          <w:p w14:paraId="6DC8DBAF" w14:textId="7FBAA44B" w:rsidR="0038668F" w:rsidRDefault="0038668F" w:rsidP="00CA749B">
            <w:pPr>
              <w:jc w:val="left"/>
            </w:pPr>
            <w:r>
              <w:t>Geologic Setting</w:t>
            </w:r>
          </w:p>
        </w:tc>
        <w:tc>
          <w:tcPr>
            <w:tcW w:w="455" w:type="pct"/>
          </w:tcPr>
          <w:p w14:paraId="48CDAD5B" w14:textId="716C9816" w:rsidR="0038668F" w:rsidRPr="00CA749B" w:rsidRDefault="00CA749B" w:rsidP="00CA749B">
            <w:pPr>
              <w:jc w:val="left"/>
              <w:rPr>
                <w:rFonts w:cstheme="minorHAnsi"/>
              </w:rPr>
            </w:pPr>
            <w:proofErr w:type="spellStart"/>
            <w:r>
              <w:rPr>
                <w:rFonts w:cstheme="minorHAnsi"/>
              </w:rPr>
              <w:t>gsen</w:t>
            </w:r>
            <w:proofErr w:type="spellEnd"/>
          </w:p>
        </w:tc>
        <w:tc>
          <w:tcPr>
            <w:tcW w:w="758" w:type="pct"/>
          </w:tcPr>
          <w:p w14:paraId="409B2BDC" w14:textId="200054F4" w:rsidR="0038668F" w:rsidRPr="00CA749B" w:rsidRDefault="00ED03A6" w:rsidP="00CA749B">
            <w:pPr>
              <w:jc w:val="left"/>
              <w:rPr>
                <w:rFonts w:cstheme="minorHAnsi"/>
                <w:sz w:val="20"/>
                <w:szCs w:val="20"/>
              </w:rPr>
            </w:pPr>
            <w:proofErr w:type="spellStart"/>
            <w:r>
              <w:rPr>
                <w:rFonts w:cstheme="minorHAnsi"/>
                <w:sz w:val="20"/>
                <w:szCs w:val="20"/>
              </w:rPr>
              <w:t>gso:geologicsetting</w:t>
            </w:r>
            <w:proofErr w:type="spellEnd"/>
            <w:r>
              <w:rPr>
                <w:rFonts w:cstheme="minorHAnsi"/>
                <w:sz w:val="20"/>
                <w:szCs w:val="20"/>
              </w:rPr>
              <w:t>/</w:t>
            </w:r>
          </w:p>
        </w:tc>
        <w:tc>
          <w:tcPr>
            <w:tcW w:w="2652" w:type="pct"/>
          </w:tcPr>
          <w:p w14:paraId="4DA0BA8A" w14:textId="59816544" w:rsidR="0038668F" w:rsidRPr="00CA749B" w:rsidRDefault="0038668F" w:rsidP="00862B01">
            <w:pPr>
              <w:rPr>
                <w:sz w:val="20"/>
                <w:szCs w:val="20"/>
              </w:rPr>
            </w:pPr>
            <w:r w:rsidRPr="00CA749B">
              <w:rPr>
                <w:sz w:val="20"/>
                <w:szCs w:val="20"/>
              </w:rPr>
              <w:t xml:space="preserve">Types of geological settings mainly from the CGI Event Environment vocabulary, construed broadly to include the physical environment </w:t>
            </w:r>
            <w:r w:rsidR="00862B01">
              <w:rPr>
                <w:sz w:val="20"/>
                <w:szCs w:val="20"/>
              </w:rPr>
              <w:t xml:space="preserve">causally </w:t>
            </w:r>
            <w:r w:rsidRPr="00CA749B">
              <w:rPr>
                <w:sz w:val="20"/>
                <w:szCs w:val="20"/>
              </w:rPr>
              <w:t xml:space="preserve">affecting a geological entity, typically an event.  Includes surface settings driven by climate, tectonics, physiography or geography, subsurface settings driven by pressure, temperature, and chemical environment, </w:t>
            </w:r>
            <w:r w:rsidR="00862B01">
              <w:rPr>
                <w:sz w:val="20"/>
                <w:szCs w:val="20"/>
              </w:rPr>
              <w:t>and</w:t>
            </w:r>
            <w:r w:rsidRPr="00CA749B">
              <w:rPr>
                <w:sz w:val="20"/>
                <w:szCs w:val="20"/>
              </w:rPr>
              <w:t xml:space="preserve"> tectonic and extra-terrestrial settings. </w:t>
            </w:r>
          </w:p>
        </w:tc>
      </w:tr>
      <w:tr w:rsidR="00CA749B" w:rsidRPr="00D8749F" w14:paraId="466186E0" w14:textId="77777777" w:rsidTr="00CA749B">
        <w:trPr>
          <w:trHeight w:val="347"/>
        </w:trPr>
        <w:tc>
          <w:tcPr>
            <w:tcW w:w="1135" w:type="pct"/>
            <w:shd w:val="pct12" w:color="auto" w:fill="auto"/>
            <w:noWrap/>
          </w:tcPr>
          <w:p w14:paraId="3499116D" w14:textId="3562E49C" w:rsidR="0038668F" w:rsidRDefault="0038668F">
            <w:pPr>
              <w:keepNext/>
              <w:jc w:val="left"/>
              <w:pPrChange w:id="395" w:author="Stephen Richard" w:date="2021-02-18T12:39:00Z">
                <w:pPr>
                  <w:jc w:val="left"/>
                </w:pPr>
              </w:pPrChange>
            </w:pPr>
            <w:r w:rsidRPr="00AC7E1F">
              <w:rPr>
                <w:b/>
                <w:i/>
              </w:rPr>
              <w:t xml:space="preserve">Geologic </w:t>
            </w:r>
            <w:r>
              <w:rPr>
                <w:b/>
                <w:i/>
              </w:rPr>
              <w:t>Relations</w:t>
            </w:r>
          </w:p>
        </w:tc>
        <w:tc>
          <w:tcPr>
            <w:tcW w:w="455" w:type="pct"/>
            <w:shd w:val="pct12" w:color="auto" w:fill="auto"/>
          </w:tcPr>
          <w:p w14:paraId="7566C181" w14:textId="77777777" w:rsidR="0038668F" w:rsidRPr="00CA749B" w:rsidRDefault="0038668F">
            <w:pPr>
              <w:keepNext/>
              <w:jc w:val="left"/>
              <w:rPr>
                <w:rFonts w:cstheme="minorHAnsi"/>
              </w:rPr>
              <w:pPrChange w:id="396" w:author="Stephen Richard" w:date="2021-02-18T12:39:00Z">
                <w:pPr>
                  <w:jc w:val="left"/>
                </w:pPr>
              </w:pPrChange>
            </w:pPr>
          </w:p>
        </w:tc>
        <w:tc>
          <w:tcPr>
            <w:tcW w:w="758" w:type="pct"/>
            <w:shd w:val="pct12" w:color="auto" w:fill="auto"/>
          </w:tcPr>
          <w:p w14:paraId="24072A6C" w14:textId="77777777" w:rsidR="0038668F" w:rsidRPr="00CA749B" w:rsidRDefault="0038668F">
            <w:pPr>
              <w:keepNext/>
              <w:jc w:val="left"/>
              <w:rPr>
                <w:rFonts w:cstheme="minorHAnsi"/>
                <w:sz w:val="20"/>
                <w:szCs w:val="20"/>
              </w:rPr>
              <w:pPrChange w:id="397" w:author="Stephen Richard" w:date="2021-02-18T12:39:00Z">
                <w:pPr>
                  <w:jc w:val="left"/>
                </w:pPr>
              </w:pPrChange>
            </w:pPr>
          </w:p>
        </w:tc>
        <w:tc>
          <w:tcPr>
            <w:tcW w:w="2652" w:type="pct"/>
            <w:shd w:val="pct12" w:color="auto" w:fill="auto"/>
          </w:tcPr>
          <w:p w14:paraId="6F3E5C22" w14:textId="1BEE678C" w:rsidR="0038668F" w:rsidRPr="00CA749B" w:rsidRDefault="0038668F">
            <w:pPr>
              <w:keepNext/>
              <w:rPr>
                <w:sz w:val="20"/>
                <w:szCs w:val="20"/>
              </w:rPr>
              <w:pPrChange w:id="398" w:author="Stephen Richard" w:date="2021-02-18T12:39:00Z">
                <w:pPr/>
              </w:pPrChange>
            </w:pPr>
          </w:p>
        </w:tc>
      </w:tr>
      <w:tr w:rsidR="00CA749B" w:rsidRPr="00D8749F" w14:paraId="661FDD76" w14:textId="77777777" w:rsidTr="00CA749B">
        <w:trPr>
          <w:trHeight w:val="422"/>
        </w:trPr>
        <w:tc>
          <w:tcPr>
            <w:tcW w:w="1135" w:type="pct"/>
            <w:noWrap/>
          </w:tcPr>
          <w:p w14:paraId="2982637F" w14:textId="0B379DCC" w:rsidR="0038668F" w:rsidRDefault="0038668F" w:rsidP="00CA749B">
            <w:pPr>
              <w:jc w:val="left"/>
            </w:pPr>
            <w:r>
              <w:t>Geologic Relation</w:t>
            </w:r>
          </w:p>
        </w:tc>
        <w:tc>
          <w:tcPr>
            <w:tcW w:w="455" w:type="pct"/>
          </w:tcPr>
          <w:p w14:paraId="47B434AB" w14:textId="404C5634" w:rsidR="0038668F" w:rsidRPr="00CA749B" w:rsidRDefault="00CA749B" w:rsidP="00CA749B">
            <w:pPr>
              <w:jc w:val="left"/>
              <w:rPr>
                <w:rFonts w:cstheme="minorHAnsi"/>
              </w:rPr>
            </w:pPr>
            <w:proofErr w:type="spellStart"/>
            <w:r>
              <w:rPr>
                <w:rFonts w:cstheme="minorHAnsi"/>
              </w:rPr>
              <w:t>gsrl</w:t>
            </w:r>
            <w:proofErr w:type="spellEnd"/>
          </w:p>
        </w:tc>
        <w:tc>
          <w:tcPr>
            <w:tcW w:w="758" w:type="pct"/>
          </w:tcPr>
          <w:p w14:paraId="28FC3E78" w14:textId="124F8FD0" w:rsidR="0038668F" w:rsidRPr="00CA749B" w:rsidRDefault="00ED03A6" w:rsidP="00CA749B">
            <w:pPr>
              <w:jc w:val="left"/>
              <w:rPr>
                <w:rFonts w:cstheme="minorHAnsi"/>
                <w:sz w:val="20"/>
                <w:szCs w:val="20"/>
              </w:rPr>
            </w:pPr>
            <w:proofErr w:type="spellStart"/>
            <w:r>
              <w:rPr>
                <w:rFonts w:cstheme="minorHAnsi"/>
                <w:sz w:val="20"/>
                <w:szCs w:val="20"/>
              </w:rPr>
              <w:t>gso:geologicrelation</w:t>
            </w:r>
            <w:proofErr w:type="spellEnd"/>
            <w:r>
              <w:rPr>
                <w:rFonts w:cstheme="minorHAnsi"/>
                <w:sz w:val="20"/>
                <w:szCs w:val="20"/>
              </w:rPr>
              <w:t>/</w:t>
            </w:r>
          </w:p>
        </w:tc>
        <w:tc>
          <w:tcPr>
            <w:tcW w:w="2652" w:type="pct"/>
          </w:tcPr>
          <w:p w14:paraId="0A2FC832" w14:textId="37183CE1" w:rsidR="0038668F" w:rsidRPr="00CA749B" w:rsidRDefault="000625E9" w:rsidP="000625E9">
            <w:pPr>
              <w:rPr>
                <w:sz w:val="20"/>
                <w:szCs w:val="20"/>
              </w:rPr>
            </w:pPr>
            <w:r>
              <w:rPr>
                <w:sz w:val="20"/>
                <w:szCs w:val="20"/>
              </w:rPr>
              <w:t xml:space="preserve">Specifies a small number of </w:t>
            </w:r>
            <w:r w:rsidR="0038668F" w:rsidRPr="00CA749B">
              <w:rPr>
                <w:sz w:val="20"/>
                <w:szCs w:val="20"/>
              </w:rPr>
              <w:t xml:space="preserve">geological relations, such as </w:t>
            </w:r>
            <w:proofErr w:type="gramStart"/>
            <w:r w:rsidR="0038668F" w:rsidRPr="00CA749B">
              <w:rPr>
                <w:sz w:val="20"/>
                <w:szCs w:val="20"/>
              </w:rPr>
              <w:t>cross-cuts</w:t>
            </w:r>
            <w:proofErr w:type="gramEnd"/>
            <w:r w:rsidR="0038668F" w:rsidRPr="00CA749B">
              <w:rPr>
                <w:sz w:val="20"/>
                <w:szCs w:val="20"/>
              </w:rPr>
              <w:t xml:space="preserve">, overlies, </w:t>
            </w:r>
            <w:r>
              <w:rPr>
                <w:sz w:val="20"/>
                <w:szCs w:val="20"/>
              </w:rPr>
              <w:t xml:space="preserve">and </w:t>
            </w:r>
            <w:r w:rsidR="0038668F" w:rsidRPr="00CA749B">
              <w:rPr>
                <w:sz w:val="20"/>
                <w:szCs w:val="20"/>
              </w:rPr>
              <w:t>overprints. Requires expansion.</w:t>
            </w:r>
          </w:p>
        </w:tc>
      </w:tr>
      <w:tr w:rsidR="00CA749B" w:rsidRPr="00D8749F" w14:paraId="6CD082C9" w14:textId="77777777" w:rsidTr="00CA749B">
        <w:trPr>
          <w:trHeight w:val="289"/>
        </w:trPr>
        <w:tc>
          <w:tcPr>
            <w:tcW w:w="1135" w:type="pct"/>
            <w:shd w:val="pct12" w:color="auto" w:fill="auto"/>
            <w:noWrap/>
          </w:tcPr>
          <w:p w14:paraId="73B9F3A1" w14:textId="030D9D52" w:rsidR="0038668F" w:rsidRDefault="0038668F">
            <w:pPr>
              <w:keepNext/>
              <w:jc w:val="left"/>
              <w:pPrChange w:id="399" w:author="Stephen Richard" w:date="2021-02-18T12:39:00Z">
                <w:pPr>
                  <w:jc w:val="left"/>
                </w:pPr>
              </w:pPrChange>
            </w:pPr>
            <w:r>
              <w:rPr>
                <w:b/>
                <w:i/>
              </w:rPr>
              <w:t>Non-geological</w:t>
            </w:r>
          </w:p>
        </w:tc>
        <w:tc>
          <w:tcPr>
            <w:tcW w:w="455" w:type="pct"/>
            <w:shd w:val="pct12" w:color="auto" w:fill="auto"/>
          </w:tcPr>
          <w:p w14:paraId="52F3D8AB" w14:textId="77777777" w:rsidR="0038668F" w:rsidRPr="00CA749B" w:rsidRDefault="0038668F">
            <w:pPr>
              <w:keepNext/>
              <w:jc w:val="left"/>
              <w:rPr>
                <w:rFonts w:cstheme="minorHAnsi"/>
              </w:rPr>
              <w:pPrChange w:id="400" w:author="Stephen Richard" w:date="2021-02-18T12:39:00Z">
                <w:pPr>
                  <w:jc w:val="left"/>
                </w:pPr>
              </w:pPrChange>
            </w:pPr>
          </w:p>
        </w:tc>
        <w:tc>
          <w:tcPr>
            <w:tcW w:w="758" w:type="pct"/>
            <w:shd w:val="pct12" w:color="auto" w:fill="auto"/>
          </w:tcPr>
          <w:p w14:paraId="3251680A" w14:textId="77777777" w:rsidR="0038668F" w:rsidRPr="00CA749B" w:rsidRDefault="0038668F">
            <w:pPr>
              <w:keepNext/>
              <w:jc w:val="left"/>
              <w:rPr>
                <w:rFonts w:cstheme="minorHAnsi"/>
                <w:sz w:val="20"/>
                <w:szCs w:val="20"/>
              </w:rPr>
              <w:pPrChange w:id="401" w:author="Stephen Richard" w:date="2021-02-18T12:39:00Z">
                <w:pPr>
                  <w:jc w:val="left"/>
                </w:pPr>
              </w:pPrChange>
            </w:pPr>
          </w:p>
        </w:tc>
        <w:tc>
          <w:tcPr>
            <w:tcW w:w="2652" w:type="pct"/>
            <w:shd w:val="pct12" w:color="auto" w:fill="auto"/>
          </w:tcPr>
          <w:p w14:paraId="3FC467D7" w14:textId="6FF55882" w:rsidR="0038668F" w:rsidRPr="00CA749B" w:rsidRDefault="0038668F">
            <w:pPr>
              <w:keepNext/>
              <w:rPr>
                <w:sz w:val="20"/>
                <w:szCs w:val="20"/>
              </w:rPr>
              <w:pPrChange w:id="402" w:author="Stephen Richard" w:date="2021-02-18T12:39:00Z">
                <w:pPr/>
              </w:pPrChange>
            </w:pPr>
          </w:p>
        </w:tc>
      </w:tr>
      <w:tr w:rsidR="00CA749B" w:rsidRPr="00D8749F" w14:paraId="5EC9D8EA" w14:textId="77777777" w:rsidTr="00CA749B">
        <w:trPr>
          <w:trHeight w:val="1131"/>
        </w:trPr>
        <w:tc>
          <w:tcPr>
            <w:tcW w:w="1135" w:type="pct"/>
            <w:noWrap/>
          </w:tcPr>
          <w:p w14:paraId="3FF1342B" w14:textId="50AD9F7C" w:rsidR="0038668F" w:rsidRDefault="0038668F" w:rsidP="00CA749B">
            <w:pPr>
              <w:jc w:val="left"/>
            </w:pPr>
            <w:r>
              <w:t>Element</w:t>
            </w:r>
          </w:p>
        </w:tc>
        <w:tc>
          <w:tcPr>
            <w:tcW w:w="455" w:type="pct"/>
          </w:tcPr>
          <w:p w14:paraId="7F0570EA" w14:textId="11B9BB6A" w:rsidR="0038668F" w:rsidRPr="00CA749B" w:rsidRDefault="008C7D50" w:rsidP="00CA749B">
            <w:pPr>
              <w:jc w:val="left"/>
              <w:rPr>
                <w:rFonts w:cstheme="minorHAnsi"/>
              </w:rPr>
            </w:pPr>
            <w:proofErr w:type="spellStart"/>
            <w:r>
              <w:rPr>
                <w:rFonts w:cstheme="minorHAnsi"/>
              </w:rPr>
              <w:t>gsel</w:t>
            </w:r>
            <w:proofErr w:type="spellEnd"/>
          </w:p>
        </w:tc>
        <w:tc>
          <w:tcPr>
            <w:tcW w:w="758" w:type="pct"/>
          </w:tcPr>
          <w:p w14:paraId="454664BB" w14:textId="41372BF1" w:rsidR="0038668F" w:rsidRPr="00CA749B" w:rsidRDefault="00ED03A6" w:rsidP="00CA749B">
            <w:pPr>
              <w:jc w:val="left"/>
              <w:rPr>
                <w:rFonts w:cstheme="minorHAnsi"/>
                <w:sz w:val="20"/>
                <w:szCs w:val="20"/>
              </w:rPr>
            </w:pPr>
            <w:proofErr w:type="spellStart"/>
            <w:r>
              <w:rPr>
                <w:rFonts w:cstheme="minorHAnsi"/>
                <w:sz w:val="20"/>
                <w:szCs w:val="20"/>
              </w:rPr>
              <w:t>gso:element</w:t>
            </w:r>
            <w:proofErr w:type="spellEnd"/>
            <w:r>
              <w:rPr>
                <w:rFonts w:cstheme="minorHAnsi"/>
                <w:sz w:val="20"/>
                <w:szCs w:val="20"/>
              </w:rPr>
              <w:t>/</w:t>
            </w:r>
          </w:p>
        </w:tc>
        <w:tc>
          <w:tcPr>
            <w:tcW w:w="2652" w:type="pct"/>
          </w:tcPr>
          <w:p w14:paraId="236B19CF" w14:textId="27C41A45" w:rsidR="0038668F" w:rsidRPr="00CA749B" w:rsidRDefault="0038668F" w:rsidP="00CA749B">
            <w:pPr>
              <w:rPr>
                <w:sz w:val="20"/>
                <w:szCs w:val="20"/>
              </w:rPr>
            </w:pPr>
            <w:r w:rsidRPr="00CA749B">
              <w:rPr>
                <w:sz w:val="20"/>
                <w:szCs w:val="20"/>
              </w:rPr>
              <w:t xml:space="preserve">Types of chemical elements, extracted from </w:t>
            </w:r>
            <w:proofErr w:type="spellStart"/>
            <w:r w:rsidRPr="00CA749B">
              <w:rPr>
                <w:sz w:val="20"/>
                <w:szCs w:val="20"/>
              </w:rPr>
              <w:t>WikiData</w:t>
            </w:r>
            <w:proofErr w:type="spellEnd"/>
            <w:r w:rsidRPr="00CA749B">
              <w:rPr>
                <w:sz w:val="20"/>
                <w:szCs w:val="20"/>
              </w:rPr>
              <w:t xml:space="preserve"> with local URIs defined in the GSO namespace. Qualities (as </w:t>
            </w:r>
            <w:proofErr w:type="spellStart"/>
            <w:r w:rsidRPr="00CA749B">
              <w:rPr>
                <w:sz w:val="20"/>
                <w:szCs w:val="20"/>
              </w:rPr>
              <w:t>owl:annotation</w:t>
            </w:r>
            <w:proofErr w:type="spellEnd"/>
            <w:r w:rsidRPr="00CA749B">
              <w:rPr>
                <w:sz w:val="20"/>
                <w:szCs w:val="20"/>
              </w:rPr>
              <w:t xml:space="preserve">) for each element include atomic number, abbreviation, </w:t>
            </w:r>
            <w:proofErr w:type="spellStart"/>
            <w:r w:rsidRPr="00CA749B">
              <w:rPr>
                <w:sz w:val="20"/>
                <w:szCs w:val="20"/>
              </w:rPr>
              <w:t>WikiData</w:t>
            </w:r>
            <w:proofErr w:type="spellEnd"/>
            <w:r w:rsidRPr="00CA749B">
              <w:rPr>
                <w:sz w:val="20"/>
                <w:szCs w:val="20"/>
              </w:rPr>
              <w:t xml:space="preserve"> URI, CHEBI URI and Encyclopedia Britannica link. </w:t>
            </w:r>
            <w:ins w:id="403" w:author="Stephen Richard" w:date="2021-02-18T12:40:00Z">
              <w:r w:rsidR="00E90396">
                <w:rPr>
                  <w:sz w:val="20"/>
                  <w:szCs w:val="20"/>
                </w:rPr>
                <w:t>Does not include isotopes.</w:t>
              </w:r>
            </w:ins>
          </w:p>
        </w:tc>
      </w:tr>
      <w:tr w:rsidR="00CA749B" w:rsidRPr="00D8749F" w14:paraId="0C265F76" w14:textId="77777777" w:rsidTr="00CA749B">
        <w:trPr>
          <w:trHeight w:val="422"/>
        </w:trPr>
        <w:tc>
          <w:tcPr>
            <w:tcW w:w="1135" w:type="pct"/>
            <w:noWrap/>
          </w:tcPr>
          <w:p w14:paraId="59D26700" w14:textId="765EF031" w:rsidR="0038668F" w:rsidRDefault="0038668F" w:rsidP="00CA749B">
            <w:pPr>
              <w:jc w:val="left"/>
            </w:pPr>
            <w:r>
              <w:t>Feature</w:t>
            </w:r>
          </w:p>
        </w:tc>
        <w:tc>
          <w:tcPr>
            <w:tcW w:w="455" w:type="pct"/>
          </w:tcPr>
          <w:p w14:paraId="6B9616EA" w14:textId="07345098" w:rsidR="0038668F" w:rsidRPr="00CA749B" w:rsidRDefault="008C7D50" w:rsidP="00CA749B">
            <w:pPr>
              <w:jc w:val="left"/>
              <w:rPr>
                <w:rFonts w:cstheme="minorHAnsi"/>
              </w:rPr>
            </w:pPr>
            <w:proofErr w:type="spellStart"/>
            <w:r>
              <w:rPr>
                <w:rFonts w:cstheme="minorHAnsi"/>
              </w:rPr>
              <w:t>gsof</w:t>
            </w:r>
            <w:proofErr w:type="spellEnd"/>
          </w:p>
        </w:tc>
        <w:tc>
          <w:tcPr>
            <w:tcW w:w="758" w:type="pct"/>
          </w:tcPr>
          <w:p w14:paraId="02D6FD5D" w14:textId="760748DD" w:rsidR="0038668F" w:rsidRPr="00CA749B" w:rsidRDefault="00ED03A6" w:rsidP="00CA749B">
            <w:pPr>
              <w:jc w:val="left"/>
              <w:rPr>
                <w:rFonts w:cstheme="minorHAnsi"/>
                <w:sz w:val="20"/>
                <w:szCs w:val="20"/>
              </w:rPr>
            </w:pPr>
            <w:proofErr w:type="spellStart"/>
            <w:r>
              <w:rPr>
                <w:rFonts w:cstheme="minorHAnsi"/>
                <w:sz w:val="20"/>
                <w:szCs w:val="20"/>
              </w:rPr>
              <w:t>gso:feature</w:t>
            </w:r>
            <w:proofErr w:type="spellEnd"/>
            <w:r>
              <w:rPr>
                <w:rFonts w:cstheme="minorHAnsi"/>
                <w:sz w:val="20"/>
                <w:szCs w:val="20"/>
              </w:rPr>
              <w:t>/</w:t>
            </w:r>
          </w:p>
        </w:tc>
        <w:tc>
          <w:tcPr>
            <w:tcW w:w="2652" w:type="pct"/>
          </w:tcPr>
          <w:p w14:paraId="77C643DD" w14:textId="389337F8" w:rsidR="0038668F" w:rsidRPr="00CA749B" w:rsidRDefault="0038668F" w:rsidP="00CA749B">
            <w:pPr>
              <w:rPr>
                <w:sz w:val="20"/>
                <w:szCs w:val="20"/>
              </w:rPr>
            </w:pPr>
            <w:r w:rsidRPr="00CA749B">
              <w:rPr>
                <w:sz w:val="20"/>
                <w:szCs w:val="20"/>
              </w:rPr>
              <w:t xml:space="preserve">Adds features as subtypes to core entities of endurant, perdurant and situation, to respect the fact that </w:t>
            </w:r>
            <w:proofErr w:type="gramStart"/>
            <w:r w:rsidRPr="00CA749B">
              <w:rPr>
                <w:sz w:val="20"/>
                <w:szCs w:val="20"/>
              </w:rPr>
              <w:t>e.g.</w:t>
            </w:r>
            <w:proofErr w:type="gramEnd"/>
            <w:r w:rsidRPr="00CA749B">
              <w:rPr>
                <w:sz w:val="20"/>
                <w:szCs w:val="20"/>
              </w:rPr>
              <w:t xml:space="preserve"> a hole is not only an immaterial feature but also a spatial region, a material boundary is also a material endurant, and a temporal boundary is also a time region.</w:t>
            </w:r>
          </w:p>
        </w:tc>
      </w:tr>
      <w:tr w:rsidR="00CA749B" w:rsidRPr="00D8749F" w14:paraId="12FEC18C" w14:textId="77777777" w:rsidTr="00CA749B">
        <w:trPr>
          <w:trHeight w:val="422"/>
        </w:trPr>
        <w:tc>
          <w:tcPr>
            <w:tcW w:w="1135" w:type="pct"/>
            <w:noWrap/>
          </w:tcPr>
          <w:p w14:paraId="5BCFFA03" w14:textId="7D0311E4" w:rsidR="0038668F" w:rsidRDefault="0038668F" w:rsidP="00CA749B">
            <w:pPr>
              <w:jc w:val="left"/>
            </w:pPr>
            <w:r>
              <w:t>Hydrology</w:t>
            </w:r>
          </w:p>
        </w:tc>
        <w:tc>
          <w:tcPr>
            <w:tcW w:w="455" w:type="pct"/>
          </w:tcPr>
          <w:p w14:paraId="4EB081BE" w14:textId="2BB2C4F8" w:rsidR="0038668F" w:rsidRPr="00CA749B" w:rsidRDefault="008C7D50" w:rsidP="00CA749B">
            <w:pPr>
              <w:jc w:val="left"/>
              <w:rPr>
                <w:rFonts w:cstheme="minorHAnsi"/>
              </w:rPr>
            </w:pPr>
            <w:proofErr w:type="spellStart"/>
            <w:r>
              <w:rPr>
                <w:rFonts w:cstheme="minorHAnsi"/>
              </w:rPr>
              <w:t>gsoh</w:t>
            </w:r>
            <w:proofErr w:type="spellEnd"/>
          </w:p>
        </w:tc>
        <w:tc>
          <w:tcPr>
            <w:tcW w:w="758" w:type="pct"/>
          </w:tcPr>
          <w:p w14:paraId="1E6379D4" w14:textId="21F474EC" w:rsidR="0038668F" w:rsidRPr="00CA749B" w:rsidRDefault="00ED03A6" w:rsidP="00CA749B">
            <w:pPr>
              <w:jc w:val="left"/>
              <w:rPr>
                <w:rFonts w:cstheme="minorHAnsi"/>
                <w:sz w:val="20"/>
                <w:szCs w:val="20"/>
              </w:rPr>
            </w:pPr>
            <w:proofErr w:type="spellStart"/>
            <w:r>
              <w:rPr>
                <w:rFonts w:cstheme="minorHAnsi"/>
                <w:sz w:val="20"/>
                <w:szCs w:val="20"/>
              </w:rPr>
              <w:t>gso:hydrology</w:t>
            </w:r>
            <w:proofErr w:type="spellEnd"/>
            <w:r>
              <w:rPr>
                <w:rFonts w:cstheme="minorHAnsi"/>
                <w:sz w:val="20"/>
                <w:szCs w:val="20"/>
              </w:rPr>
              <w:t>/</w:t>
            </w:r>
          </w:p>
        </w:tc>
        <w:tc>
          <w:tcPr>
            <w:tcW w:w="2652" w:type="pct"/>
          </w:tcPr>
          <w:p w14:paraId="54B731CF" w14:textId="0CC28B37" w:rsidR="0038668F" w:rsidRPr="00CA749B" w:rsidRDefault="0038668F" w:rsidP="00CA749B">
            <w:pPr>
              <w:rPr>
                <w:sz w:val="20"/>
                <w:szCs w:val="20"/>
              </w:rPr>
            </w:pPr>
            <w:r w:rsidRPr="00CA749B">
              <w:rPr>
                <w:sz w:val="20"/>
                <w:szCs w:val="20"/>
              </w:rPr>
              <w:t xml:space="preserve">Placeholder for hydrologic entities, currently limited to Hydrologic Process and Hydrologic Event. </w:t>
            </w:r>
          </w:p>
        </w:tc>
      </w:tr>
      <w:tr w:rsidR="00CA749B" w:rsidRPr="00D8749F" w14:paraId="733370C5" w14:textId="77777777" w:rsidTr="00CA749B">
        <w:trPr>
          <w:trHeight w:val="422"/>
        </w:trPr>
        <w:tc>
          <w:tcPr>
            <w:tcW w:w="1135" w:type="pct"/>
            <w:noWrap/>
          </w:tcPr>
          <w:p w14:paraId="0886896B" w14:textId="2F98D7E4" w:rsidR="0038668F" w:rsidRDefault="0038668F" w:rsidP="00CA749B">
            <w:pPr>
              <w:jc w:val="left"/>
            </w:pPr>
            <w:r>
              <w:t>Perdurant</w:t>
            </w:r>
          </w:p>
        </w:tc>
        <w:tc>
          <w:tcPr>
            <w:tcW w:w="455" w:type="pct"/>
          </w:tcPr>
          <w:p w14:paraId="70CA92FE" w14:textId="58B47A4A" w:rsidR="0038668F" w:rsidRPr="00CA749B" w:rsidRDefault="008C7D50" w:rsidP="00CA749B">
            <w:pPr>
              <w:jc w:val="left"/>
              <w:rPr>
                <w:rFonts w:cstheme="minorHAnsi"/>
              </w:rPr>
            </w:pPr>
            <w:proofErr w:type="spellStart"/>
            <w:r>
              <w:rPr>
                <w:rFonts w:cstheme="minorHAnsi"/>
              </w:rPr>
              <w:t>gspd</w:t>
            </w:r>
            <w:proofErr w:type="spellEnd"/>
          </w:p>
        </w:tc>
        <w:tc>
          <w:tcPr>
            <w:tcW w:w="758" w:type="pct"/>
          </w:tcPr>
          <w:p w14:paraId="280D0A65" w14:textId="2F63D337" w:rsidR="0038668F" w:rsidRPr="00CA749B" w:rsidRDefault="00ED03A6" w:rsidP="00CA749B">
            <w:pPr>
              <w:jc w:val="left"/>
              <w:rPr>
                <w:rFonts w:cstheme="minorHAnsi"/>
                <w:sz w:val="20"/>
                <w:szCs w:val="20"/>
              </w:rPr>
            </w:pPr>
            <w:proofErr w:type="spellStart"/>
            <w:r>
              <w:rPr>
                <w:rFonts w:cstheme="minorHAnsi"/>
                <w:sz w:val="20"/>
                <w:szCs w:val="20"/>
              </w:rPr>
              <w:t>gso:perdurant</w:t>
            </w:r>
            <w:proofErr w:type="spellEnd"/>
          </w:p>
        </w:tc>
        <w:tc>
          <w:tcPr>
            <w:tcW w:w="2652" w:type="pct"/>
          </w:tcPr>
          <w:p w14:paraId="2C527A88" w14:textId="33D8CFC3" w:rsidR="0038668F" w:rsidRPr="00CA749B" w:rsidRDefault="0038668F" w:rsidP="000625E9">
            <w:pPr>
              <w:rPr>
                <w:sz w:val="20"/>
                <w:szCs w:val="20"/>
              </w:rPr>
            </w:pPr>
            <w:r w:rsidRPr="00CA749B">
              <w:rPr>
                <w:sz w:val="20"/>
                <w:szCs w:val="20"/>
              </w:rPr>
              <w:t xml:space="preserve">Types of perdurants unrelated to geology or the environment. Currently, contains types of events that determine how some </w:t>
            </w:r>
            <w:r w:rsidRPr="00CA749B">
              <w:rPr>
                <w:sz w:val="20"/>
                <w:szCs w:val="20"/>
              </w:rPr>
              <w:lastRenderedPageBreak/>
              <w:t xml:space="preserve">entity is discovered, </w:t>
            </w:r>
            <w:proofErr w:type="gramStart"/>
            <w:r w:rsidRPr="00CA749B">
              <w:rPr>
                <w:sz w:val="20"/>
                <w:szCs w:val="20"/>
              </w:rPr>
              <w:t>identified</w:t>
            </w:r>
            <w:proofErr w:type="gramEnd"/>
            <w:r w:rsidRPr="00CA749B">
              <w:rPr>
                <w:sz w:val="20"/>
                <w:szCs w:val="20"/>
              </w:rPr>
              <w:t xml:space="preserve"> or verified: assertion, inference, observation, or calculation, with the latter broadly construed to be algorithmic in some </w:t>
            </w:r>
            <w:r w:rsidR="000625E9">
              <w:rPr>
                <w:sz w:val="20"/>
                <w:szCs w:val="20"/>
              </w:rPr>
              <w:t>sense</w:t>
            </w:r>
            <w:r w:rsidRPr="00CA749B">
              <w:rPr>
                <w:sz w:val="20"/>
                <w:szCs w:val="20"/>
              </w:rPr>
              <w:t>, including mathematical, simulated or modelled.</w:t>
            </w:r>
          </w:p>
        </w:tc>
      </w:tr>
      <w:tr w:rsidR="00CA749B" w:rsidRPr="00D8749F" w14:paraId="4D5678B3" w14:textId="77777777" w:rsidTr="00CA749B">
        <w:trPr>
          <w:trHeight w:val="422"/>
        </w:trPr>
        <w:tc>
          <w:tcPr>
            <w:tcW w:w="1135" w:type="pct"/>
            <w:noWrap/>
          </w:tcPr>
          <w:p w14:paraId="6C58EB3E" w14:textId="7BA4981F" w:rsidR="0038668F" w:rsidRDefault="0038668F" w:rsidP="00CA749B">
            <w:pPr>
              <w:jc w:val="left"/>
            </w:pPr>
            <w:r>
              <w:lastRenderedPageBreak/>
              <w:t>Quality</w:t>
            </w:r>
          </w:p>
        </w:tc>
        <w:tc>
          <w:tcPr>
            <w:tcW w:w="455" w:type="pct"/>
          </w:tcPr>
          <w:p w14:paraId="17E8F9DA" w14:textId="09A0354A" w:rsidR="0038668F" w:rsidRPr="00CA749B" w:rsidRDefault="008C7D50" w:rsidP="00CA749B">
            <w:pPr>
              <w:jc w:val="left"/>
              <w:rPr>
                <w:rFonts w:cstheme="minorHAnsi"/>
              </w:rPr>
            </w:pPr>
            <w:proofErr w:type="spellStart"/>
            <w:r>
              <w:rPr>
                <w:rFonts w:cstheme="minorHAnsi"/>
              </w:rPr>
              <w:t>gsoq</w:t>
            </w:r>
            <w:proofErr w:type="spellEnd"/>
          </w:p>
        </w:tc>
        <w:tc>
          <w:tcPr>
            <w:tcW w:w="758" w:type="pct"/>
          </w:tcPr>
          <w:p w14:paraId="214D5BDE" w14:textId="139132CE" w:rsidR="0038668F" w:rsidRPr="00CA749B" w:rsidRDefault="00ED03A6" w:rsidP="00CA749B">
            <w:pPr>
              <w:jc w:val="left"/>
              <w:rPr>
                <w:rFonts w:cstheme="minorHAnsi"/>
                <w:sz w:val="20"/>
                <w:szCs w:val="20"/>
              </w:rPr>
            </w:pPr>
            <w:proofErr w:type="spellStart"/>
            <w:r>
              <w:rPr>
                <w:rFonts w:cstheme="minorHAnsi"/>
                <w:sz w:val="20"/>
                <w:szCs w:val="20"/>
              </w:rPr>
              <w:t>gso:quality</w:t>
            </w:r>
            <w:proofErr w:type="spellEnd"/>
            <w:r>
              <w:rPr>
                <w:rFonts w:cstheme="minorHAnsi"/>
                <w:sz w:val="20"/>
                <w:szCs w:val="20"/>
              </w:rPr>
              <w:t>/</w:t>
            </w:r>
          </w:p>
        </w:tc>
        <w:tc>
          <w:tcPr>
            <w:tcW w:w="2652" w:type="pct"/>
          </w:tcPr>
          <w:p w14:paraId="2A45A84E" w14:textId="64EE8191" w:rsidR="0038668F" w:rsidRPr="00CA749B" w:rsidRDefault="0038668F" w:rsidP="000625E9">
            <w:pPr>
              <w:rPr>
                <w:sz w:val="20"/>
                <w:szCs w:val="20"/>
              </w:rPr>
            </w:pPr>
            <w:r w:rsidRPr="00CA749B">
              <w:rPr>
                <w:sz w:val="20"/>
                <w:szCs w:val="20"/>
              </w:rPr>
              <w:t xml:space="preserve">Types of common qualities and values not included in GSO-Common, such as intensity, </w:t>
            </w:r>
            <w:proofErr w:type="spellStart"/>
            <w:r w:rsidRPr="00CA749B">
              <w:rPr>
                <w:sz w:val="20"/>
                <w:szCs w:val="20"/>
              </w:rPr>
              <w:t>colour</w:t>
            </w:r>
            <w:proofErr w:type="spellEnd"/>
            <w:r w:rsidRPr="00CA749B">
              <w:rPr>
                <w:sz w:val="20"/>
                <w:szCs w:val="20"/>
              </w:rPr>
              <w:t xml:space="preserve">, density, displacement, and orientation. </w:t>
            </w:r>
          </w:p>
        </w:tc>
      </w:tr>
      <w:tr w:rsidR="00CA749B" w:rsidRPr="00D8749F" w14:paraId="52AD2600" w14:textId="77777777" w:rsidTr="00CA749B">
        <w:trPr>
          <w:trHeight w:val="422"/>
        </w:trPr>
        <w:tc>
          <w:tcPr>
            <w:tcW w:w="1135" w:type="pct"/>
            <w:noWrap/>
          </w:tcPr>
          <w:p w14:paraId="72583C66" w14:textId="4653AA83" w:rsidR="0038668F" w:rsidRDefault="0038668F" w:rsidP="00CA749B">
            <w:pPr>
              <w:jc w:val="left"/>
            </w:pPr>
            <w:r>
              <w:t>Unit of Measure (UOM)</w:t>
            </w:r>
          </w:p>
        </w:tc>
        <w:tc>
          <w:tcPr>
            <w:tcW w:w="455" w:type="pct"/>
          </w:tcPr>
          <w:p w14:paraId="44789218" w14:textId="70EBF349" w:rsidR="0038668F" w:rsidRPr="00CA749B" w:rsidRDefault="008C7D50" w:rsidP="00CA749B">
            <w:pPr>
              <w:jc w:val="left"/>
              <w:rPr>
                <w:rFonts w:cstheme="minorHAnsi"/>
              </w:rPr>
            </w:pPr>
            <w:proofErr w:type="spellStart"/>
            <w:r>
              <w:rPr>
                <w:rFonts w:cstheme="minorHAnsi"/>
              </w:rPr>
              <w:t>gsuom</w:t>
            </w:r>
            <w:proofErr w:type="spellEnd"/>
          </w:p>
        </w:tc>
        <w:tc>
          <w:tcPr>
            <w:tcW w:w="758" w:type="pct"/>
          </w:tcPr>
          <w:p w14:paraId="79964DB6" w14:textId="30BBD2A9" w:rsidR="0038668F" w:rsidRPr="00CA749B" w:rsidRDefault="00ED03A6" w:rsidP="00CA749B">
            <w:pPr>
              <w:jc w:val="left"/>
              <w:rPr>
                <w:rFonts w:cstheme="minorHAnsi"/>
                <w:sz w:val="20"/>
                <w:szCs w:val="20"/>
              </w:rPr>
            </w:pPr>
            <w:proofErr w:type="spellStart"/>
            <w:r>
              <w:rPr>
                <w:rFonts w:cstheme="minorHAnsi"/>
                <w:sz w:val="20"/>
                <w:szCs w:val="20"/>
              </w:rPr>
              <w:t>gso:uom</w:t>
            </w:r>
            <w:proofErr w:type="spellEnd"/>
            <w:r>
              <w:rPr>
                <w:rFonts w:cstheme="minorHAnsi"/>
                <w:sz w:val="20"/>
                <w:szCs w:val="20"/>
              </w:rPr>
              <w:t>/</w:t>
            </w:r>
          </w:p>
        </w:tc>
        <w:tc>
          <w:tcPr>
            <w:tcW w:w="2652" w:type="pct"/>
          </w:tcPr>
          <w:p w14:paraId="3E11F9E9" w14:textId="2FCA2911" w:rsidR="0038668F" w:rsidRPr="00CA749B" w:rsidRDefault="0038668F" w:rsidP="00CA749B">
            <w:pPr>
              <w:rPr>
                <w:sz w:val="20"/>
                <w:szCs w:val="20"/>
              </w:rPr>
            </w:pPr>
            <w:r w:rsidRPr="00CA749B">
              <w:rPr>
                <w:sz w:val="20"/>
                <w:szCs w:val="20"/>
              </w:rPr>
              <w:t xml:space="preserve">Units of measure ontology, adapted from QUDT by </w:t>
            </w:r>
            <w:proofErr w:type="spellStart"/>
            <w:r w:rsidRPr="00CA749B">
              <w:rPr>
                <w:sz w:val="20"/>
                <w:szCs w:val="20"/>
              </w:rPr>
              <w:t>Nichohas</w:t>
            </w:r>
            <w:proofErr w:type="spellEnd"/>
            <w:r w:rsidRPr="00CA749B">
              <w:rPr>
                <w:sz w:val="20"/>
                <w:szCs w:val="20"/>
              </w:rPr>
              <w:t xml:space="preserve"> </w:t>
            </w:r>
            <w:proofErr w:type="spellStart"/>
            <w:r w:rsidRPr="00CA749B">
              <w:rPr>
                <w:sz w:val="20"/>
                <w:szCs w:val="20"/>
              </w:rPr>
              <w:t>Carr</w:t>
            </w:r>
            <w:proofErr w:type="spellEnd"/>
            <w:r w:rsidRPr="00CA749B">
              <w:rPr>
                <w:sz w:val="20"/>
                <w:szCs w:val="20"/>
              </w:rPr>
              <w:t xml:space="preserve">. </w:t>
            </w:r>
          </w:p>
        </w:tc>
      </w:tr>
    </w:tbl>
    <w:p w14:paraId="1A108904" w14:textId="521DBD6F" w:rsidR="000E3F2E" w:rsidRPr="000E3F2E" w:rsidRDefault="000E3F2E" w:rsidP="000E3F2E">
      <w:bookmarkStart w:id="404" w:name="_Toc63342991"/>
      <w:bookmarkStart w:id="405" w:name="_Toc63342992"/>
      <w:bookmarkEnd w:id="404"/>
    </w:p>
    <w:p w14:paraId="59F93186" w14:textId="77777777" w:rsidR="000E3F2E" w:rsidRPr="000E3F2E" w:rsidRDefault="000E3F2E" w:rsidP="000E3F2E"/>
    <w:p w14:paraId="350ED5F2" w14:textId="3B1E7237" w:rsidR="00CB691E" w:rsidRPr="00CB691E" w:rsidRDefault="00CB691E" w:rsidP="00CB691E">
      <w:pPr>
        <w:pStyle w:val="Heading1"/>
      </w:pPr>
      <w:bookmarkStart w:id="406" w:name="_Toc63343198"/>
      <w:r w:rsidRPr="00CB691E">
        <w:t>Examples</w:t>
      </w:r>
      <w:bookmarkEnd w:id="405"/>
      <w:bookmarkEnd w:id="406"/>
    </w:p>
    <w:p w14:paraId="46EDE17B" w14:textId="1346FAC1" w:rsidR="00CB691E" w:rsidRDefault="00CB691E" w:rsidP="004663A1">
      <w:r>
        <w:t xml:space="preserve">The examples described in this section are encodings of instances of types specified above. They are taken from real-world examples found in the geological literature or provided by GSO collaborators. </w:t>
      </w:r>
    </w:p>
    <w:p w14:paraId="3F759997" w14:textId="45D7258E" w:rsidR="00535BA3" w:rsidRDefault="00346381" w:rsidP="00CB691E">
      <w:pPr>
        <w:pStyle w:val="Heading2"/>
      </w:pPr>
      <w:bookmarkStart w:id="407" w:name="_Toc63342993"/>
      <w:r>
        <w:t>Quality</w:t>
      </w:r>
      <w:r w:rsidR="00561FAC">
        <w:t xml:space="preserve"> Pattern</w:t>
      </w:r>
      <w:bookmarkEnd w:id="407"/>
    </w:p>
    <w:p w14:paraId="11FA683C" w14:textId="5132FC15" w:rsidR="00CA2D3C" w:rsidRDefault="000C5ED5" w:rsidP="00CA2D3C">
      <w:r>
        <w:t xml:space="preserve">Bearers </w:t>
      </w:r>
      <w:r w:rsidR="009F424B">
        <w:t xml:space="preserve">of qualities </w:t>
      </w:r>
      <w:r>
        <w:t>are bound to their q</w:t>
      </w:r>
      <w:r w:rsidR="001B306B">
        <w:t>ualities</w:t>
      </w:r>
      <w:r w:rsidR="006D3D54">
        <w:t xml:space="preserve"> </w:t>
      </w:r>
      <w:r>
        <w:t>via the</w:t>
      </w:r>
      <w:r w:rsidR="006D3D54">
        <w:t xml:space="preserve"> </w:t>
      </w:r>
      <w:proofErr w:type="spellStart"/>
      <w:r w:rsidR="006D3D54">
        <w:t>gsoc:has</w:t>
      </w:r>
      <w:r w:rsidR="005747BB">
        <w:t>Quality</w:t>
      </w:r>
      <w:proofErr w:type="spellEnd"/>
      <w:r>
        <w:t xml:space="preserve"> relation, and qualities to their bearers via the </w:t>
      </w:r>
      <w:proofErr w:type="spellStart"/>
      <w:r>
        <w:t>gsoc:isQualityOf</w:t>
      </w:r>
      <w:proofErr w:type="spellEnd"/>
      <w:r>
        <w:t xml:space="preserve"> relation</w:t>
      </w:r>
      <w:r w:rsidR="006D3D54">
        <w:t>.</w:t>
      </w:r>
      <w:r w:rsidR="00E01288">
        <w:t xml:space="preserve"> </w:t>
      </w:r>
      <w:r>
        <w:t xml:space="preserve">Importantly, qualities such as </w:t>
      </w:r>
      <w:r w:rsidR="009F424B">
        <w:t>Thickness</w:t>
      </w:r>
      <w:r>
        <w:t xml:space="preserve"> can have </w:t>
      </w:r>
      <w:ins w:id="408" w:author="Stephen Richard" w:date="2021-02-18T12:51:00Z">
        <w:r w:rsidR="00D43E0D">
          <w:t xml:space="preserve">categorical </w:t>
        </w:r>
      </w:ins>
      <w:r>
        <w:t xml:space="preserve">values such as </w:t>
      </w:r>
      <w:r w:rsidR="009F424B">
        <w:t>Thin, Thin</w:t>
      </w:r>
      <w:del w:id="409" w:author="Stephen Richard" w:date="2021-02-18T12:52:00Z">
        <w:r w:rsidR="009F424B" w:rsidDel="00D43E0D">
          <w:delText>-</w:delText>
        </w:r>
      </w:del>
      <w:ins w:id="410" w:author="Stephen Richard" w:date="2021-02-18T12:52:00Z">
        <w:r w:rsidR="00D43E0D">
          <w:t xml:space="preserve"> to </w:t>
        </w:r>
      </w:ins>
      <w:r w:rsidR="009F424B">
        <w:t>Thick,</w:t>
      </w:r>
      <w:ins w:id="411" w:author="Stephen Richard" w:date="2021-02-18T12:52:00Z">
        <w:r w:rsidR="00D43E0D">
          <w:t xml:space="preserve"> or quantitative measurement values such as</w:t>
        </w:r>
      </w:ins>
      <w:r w:rsidR="009F424B">
        <w:t xml:space="preserve"> 1.2m, 1.2m-4.3m</w:t>
      </w:r>
      <w:r>
        <w:t>. Qualities are bound to their v</w:t>
      </w:r>
      <w:r w:rsidR="009F424B">
        <w:t xml:space="preserve">alues via the </w:t>
      </w:r>
      <w:proofErr w:type="spellStart"/>
      <w:r w:rsidR="009F424B">
        <w:t>hasValue</w:t>
      </w:r>
      <w:proofErr w:type="spellEnd"/>
      <w:r w:rsidR="009F424B">
        <w:t xml:space="preserve"> relation. </w:t>
      </w:r>
      <w:ins w:id="412" w:author="Stephen Richard" w:date="2021-02-18T16:36:00Z">
        <w:r w:rsidR="00C16F94">
          <w:t xml:space="preserve">Values are subclasses of </w:t>
        </w:r>
      </w:ins>
      <w:proofErr w:type="spellStart"/>
      <w:ins w:id="413" w:author="Stephen Richard" w:date="2021-02-18T16:37:00Z">
        <w:r w:rsidR="00C16F94" w:rsidRPr="00C16F94">
          <w:t>gsoc:Quality_Value</w:t>
        </w:r>
        <w:proofErr w:type="spellEnd"/>
        <w:r w:rsidR="00C16F94">
          <w:t xml:space="preserve">.  </w:t>
        </w:r>
      </w:ins>
      <w:r w:rsidR="00252362">
        <w:t xml:space="preserve">In an </w:t>
      </w:r>
      <w:r w:rsidR="00CA2D3C">
        <w:t xml:space="preserve">instance, </w:t>
      </w:r>
      <w:r w:rsidR="009F424B">
        <w:t>qualities and</w:t>
      </w:r>
      <w:r w:rsidR="006807D9">
        <w:t xml:space="preserve"> quality </w:t>
      </w:r>
      <w:r w:rsidR="00CA2D3C">
        <w:t>values are</w:t>
      </w:r>
      <w:r w:rsidR="00252362">
        <w:t xml:space="preserve"> also instances and</w:t>
      </w:r>
      <w:r w:rsidR="00CA2D3C">
        <w:t xml:space="preserve"> typically </w:t>
      </w:r>
      <w:r w:rsidR="009F424B">
        <w:t>specified a using blank node</w:t>
      </w:r>
      <w:r w:rsidR="00252362">
        <w:t>: i</w:t>
      </w:r>
      <w:r w:rsidR="006807D9">
        <w:t>n the example below, a blank node is used to specify the type of quality (</w:t>
      </w:r>
      <w:proofErr w:type="spellStart"/>
      <w:del w:id="414" w:author="Stephen Richard" w:date="2021-02-18T16:38:00Z">
        <w:r w:rsidR="006807D9" w:rsidDel="00C16F94">
          <w:delText>gsop</w:delText>
        </w:r>
      </w:del>
      <w:ins w:id="415" w:author="Stephen Richard" w:date="2021-02-18T16:38:00Z">
        <w:r w:rsidR="00C16F94">
          <w:t>gsgq</w:t>
        </w:r>
      </w:ins>
      <w:r w:rsidR="006807D9">
        <w:t>:Metamorphic_Grade</w:t>
      </w:r>
      <w:proofErr w:type="spellEnd"/>
      <w:r w:rsidR="006807D9">
        <w:t xml:space="preserve">), and </w:t>
      </w:r>
      <w:r w:rsidR="00252362">
        <w:t xml:space="preserve">another blank node is used to specify the medium </w:t>
      </w:r>
      <w:r w:rsidR="006807D9">
        <w:t xml:space="preserve">metamorphic grade </w:t>
      </w:r>
      <w:r w:rsidR="00252362">
        <w:t>value.</w:t>
      </w:r>
    </w:p>
    <w:p w14:paraId="24AEA9C5" w14:textId="77777777" w:rsidR="00CA2D3C" w:rsidRPr="00C954B4" w:rsidRDefault="00CA2D3C" w:rsidP="00CA2D3C">
      <w:pPr>
        <w:pStyle w:val="NoSpacing"/>
        <w:rPr>
          <w:rFonts w:ascii="Courier New" w:hAnsi="Courier New" w:cs="Courier New"/>
          <w:sz w:val="20"/>
          <w:szCs w:val="20"/>
        </w:rPr>
      </w:pPr>
      <w:bookmarkStart w:id="416" w:name="_Hlk35331981"/>
      <w:proofErr w:type="spellStart"/>
      <w:r w:rsidRPr="00C954B4">
        <w:rPr>
          <w:rFonts w:ascii="Courier New" w:hAnsi="Courier New" w:cs="Courier New"/>
          <w:sz w:val="20"/>
          <w:szCs w:val="20"/>
        </w:rPr>
        <w:t>con:XmRockBody</w:t>
      </w:r>
      <w:proofErr w:type="spellEnd"/>
    </w:p>
    <w:p w14:paraId="5BB3A190" w14:textId="1E945B1F"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del w:id="417" w:author="Stephen Richard" w:date="2021-02-18T16:31:00Z">
        <w:r w:rsidRPr="00C954B4" w:rsidDel="00C16F94">
          <w:rPr>
            <w:rFonts w:ascii="Courier New" w:hAnsi="Courier New" w:cs="Courier New"/>
            <w:sz w:val="20"/>
            <w:szCs w:val="20"/>
          </w:rPr>
          <w:delText>gsog</w:delText>
        </w:r>
      </w:del>
      <w:proofErr w:type="spellStart"/>
      <w:ins w:id="418" w:author="Stephen Richard" w:date="2021-02-18T16:31:00Z">
        <w:r w:rsidR="00C16F94" w:rsidRPr="00C954B4">
          <w:rPr>
            <w:rFonts w:ascii="Courier New" w:hAnsi="Courier New" w:cs="Courier New"/>
            <w:sz w:val="20"/>
            <w:szCs w:val="20"/>
          </w:rPr>
          <w:t>gs</w:t>
        </w:r>
        <w:r w:rsidR="00C16F94">
          <w:rPr>
            <w:rFonts w:ascii="Courier New" w:hAnsi="Courier New" w:cs="Courier New"/>
            <w:sz w:val="20"/>
            <w:szCs w:val="20"/>
          </w:rPr>
          <w:t>gu</w:t>
        </w:r>
      </w:ins>
      <w:r w:rsidRPr="00C954B4">
        <w:rPr>
          <w:rFonts w:ascii="Courier New" w:hAnsi="Courier New" w:cs="Courier New"/>
          <w:sz w:val="20"/>
          <w:szCs w:val="20"/>
        </w:rPr>
        <w:t>:Complex</w:t>
      </w:r>
      <w:proofErr w:type="spellEnd"/>
      <w:r w:rsidRPr="00C954B4">
        <w:rPr>
          <w:rFonts w:ascii="Courier New" w:hAnsi="Courier New" w:cs="Courier New"/>
          <w:sz w:val="20"/>
          <w:szCs w:val="20"/>
        </w:rPr>
        <w:t xml:space="preserve">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gsoc:hasConstituent</w:t>
      </w:r>
      <w:proofErr w:type="spellEnd"/>
      <w:r w:rsidRPr="00C954B4">
        <w:rPr>
          <w:rFonts w:ascii="Courier New" w:hAnsi="Courier New" w:cs="Courier New"/>
          <w:sz w:val="20"/>
          <w:szCs w:val="20"/>
        </w:rPr>
        <w:t xml:space="preserve"> [</w:t>
      </w:r>
    </w:p>
    <w:p w14:paraId="51AC335F" w14:textId="1E66C6ED"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del w:id="419" w:author="Stephen Richard" w:date="2021-02-18T16:33:00Z">
        <w:r w:rsidRPr="00C954B4" w:rsidDel="00C16F94">
          <w:rPr>
            <w:rFonts w:ascii="Courier New" w:hAnsi="Courier New" w:cs="Courier New"/>
            <w:sz w:val="20"/>
            <w:szCs w:val="20"/>
          </w:rPr>
          <w:delText>gslth</w:delText>
        </w:r>
      </w:del>
      <w:proofErr w:type="spellStart"/>
      <w:ins w:id="420" w:author="Stephen Richard" w:date="2021-02-18T16:33:00Z">
        <w:r w:rsidR="00C16F94" w:rsidRPr="00C954B4">
          <w:rPr>
            <w:rFonts w:ascii="Courier New" w:hAnsi="Courier New" w:cs="Courier New"/>
            <w:sz w:val="20"/>
            <w:szCs w:val="20"/>
          </w:rPr>
          <w:t>gs</w:t>
        </w:r>
        <w:r w:rsidR="00C16F94">
          <w:rPr>
            <w:rFonts w:ascii="Courier New" w:hAnsi="Courier New" w:cs="Courier New"/>
            <w:sz w:val="20"/>
            <w:szCs w:val="20"/>
          </w:rPr>
          <w:t>rm</w:t>
        </w:r>
      </w:ins>
      <w:r w:rsidRPr="00C954B4">
        <w:rPr>
          <w:rFonts w:ascii="Courier New" w:hAnsi="Courier New" w:cs="Courier New"/>
          <w:sz w:val="20"/>
          <w:szCs w:val="20"/>
        </w:rPr>
        <w:t>:</w:t>
      </w:r>
      <w:del w:id="421" w:author="Stephen Richard" w:date="2021-02-18T16:34:00Z">
        <w:r w:rsidRPr="00C954B4" w:rsidDel="00C16F94">
          <w:rPr>
            <w:rFonts w:ascii="Courier New" w:hAnsi="Courier New" w:cs="Courier New"/>
            <w:sz w:val="20"/>
            <w:szCs w:val="20"/>
          </w:rPr>
          <w:delText xml:space="preserve">gneiss </w:delText>
        </w:r>
      </w:del>
      <w:ins w:id="422" w:author="Stephen Richard" w:date="2021-02-18T16:34:00Z">
        <w:r w:rsidR="00C16F94">
          <w:rPr>
            <w:rFonts w:ascii="Courier New" w:hAnsi="Courier New" w:cs="Courier New"/>
            <w:sz w:val="20"/>
            <w:szCs w:val="20"/>
          </w:rPr>
          <w:t>G</w:t>
        </w:r>
        <w:r w:rsidR="00C16F94" w:rsidRPr="00C954B4">
          <w:rPr>
            <w:rFonts w:ascii="Courier New" w:hAnsi="Courier New" w:cs="Courier New"/>
            <w:sz w:val="20"/>
            <w:szCs w:val="20"/>
          </w:rPr>
          <w:t>neiss</w:t>
        </w:r>
        <w:proofErr w:type="spellEnd"/>
        <w:r w:rsidR="00C16F94" w:rsidRPr="00C954B4">
          <w:rPr>
            <w:rFonts w:ascii="Courier New" w:hAnsi="Courier New" w:cs="Courier New"/>
            <w:sz w:val="20"/>
            <w:szCs w:val="20"/>
          </w:rPr>
          <w:t xml:space="preserve"> </w:t>
        </w:r>
      </w:ins>
      <w:r w:rsidRPr="00C954B4">
        <w:rPr>
          <w:rFonts w:ascii="Courier New" w:hAnsi="Courier New" w:cs="Courier New"/>
          <w:sz w:val="20"/>
          <w:szCs w:val="20"/>
        </w:rPr>
        <w:t>;</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gsoc:hasQuality</w:t>
      </w:r>
      <w:proofErr w:type="spellEnd"/>
      <w:r w:rsidRPr="00C954B4">
        <w:rPr>
          <w:rFonts w:ascii="Courier New" w:hAnsi="Courier New" w:cs="Courier New"/>
          <w:sz w:val="20"/>
          <w:szCs w:val="20"/>
        </w:rPr>
        <w:t xml:space="preserve"> [</w:t>
      </w:r>
    </w:p>
    <w:p w14:paraId="48F64D05" w14:textId="6F6551F1"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del w:id="423" w:author="Stephen Richard" w:date="2021-02-18T16:34:00Z">
        <w:r w:rsidRPr="00C954B4" w:rsidDel="00C16F94">
          <w:rPr>
            <w:rFonts w:ascii="Courier New" w:hAnsi="Courier New" w:cs="Courier New"/>
            <w:sz w:val="20"/>
            <w:szCs w:val="20"/>
          </w:rPr>
          <w:delText>gsop</w:delText>
        </w:r>
      </w:del>
      <w:proofErr w:type="spellStart"/>
      <w:ins w:id="424" w:author="Stephen Richard" w:date="2021-02-18T16:34:00Z">
        <w:r w:rsidR="00C16F94" w:rsidRPr="00C954B4">
          <w:rPr>
            <w:rFonts w:ascii="Courier New" w:hAnsi="Courier New" w:cs="Courier New"/>
            <w:sz w:val="20"/>
            <w:szCs w:val="20"/>
          </w:rPr>
          <w:t>gs</w:t>
        </w:r>
        <w:r w:rsidR="00C16F94">
          <w:rPr>
            <w:rFonts w:ascii="Courier New" w:hAnsi="Courier New" w:cs="Courier New"/>
            <w:sz w:val="20"/>
            <w:szCs w:val="20"/>
          </w:rPr>
          <w:t>gq</w:t>
        </w:r>
      </w:ins>
      <w:r w:rsidRPr="00C954B4">
        <w:rPr>
          <w:rFonts w:ascii="Courier New" w:hAnsi="Courier New" w:cs="Courier New"/>
          <w:sz w:val="20"/>
          <w:szCs w:val="20"/>
        </w:rPr>
        <w:t>:Metamorphic_Grade</w:t>
      </w:r>
      <w:proofErr w:type="spellEnd"/>
      <w:r w:rsidRPr="00C954B4">
        <w:rPr>
          <w:rFonts w:ascii="Courier New" w:hAnsi="Courier New" w:cs="Courier New"/>
          <w:sz w:val="20"/>
          <w:szCs w:val="20"/>
        </w:rPr>
        <w:t xml:space="preserve"> ;</w:t>
      </w:r>
    </w:p>
    <w:p w14:paraId="5DD248B1" w14:textId="15BF4552"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w:t>
      </w:r>
      <w:proofErr w:type="spellStart"/>
      <w:r w:rsidRPr="00C954B4">
        <w:rPr>
          <w:rFonts w:ascii="Courier New" w:hAnsi="Courier New" w:cs="Courier New"/>
          <w:sz w:val="20"/>
          <w:szCs w:val="20"/>
        </w:rPr>
        <w:t>gsoc:hasValue</w:t>
      </w:r>
      <w:proofErr w:type="spellEnd"/>
      <w:r w:rsidRPr="00C954B4">
        <w:rPr>
          <w:rFonts w:ascii="Courier New" w:hAnsi="Courier New" w:cs="Courier New"/>
          <w:sz w:val="20"/>
          <w:szCs w:val="20"/>
        </w:rPr>
        <w:t xml:space="preserve"> [</w:t>
      </w:r>
      <w:r w:rsidR="00A4516A">
        <w:rPr>
          <w:rFonts w:ascii="Courier New" w:hAnsi="Courier New" w:cs="Courier New"/>
          <w:sz w:val="20"/>
          <w:szCs w:val="20"/>
        </w:rPr>
        <w:t xml:space="preserve"> </w:t>
      </w:r>
      <w:r w:rsidRPr="00C954B4">
        <w:rPr>
          <w:rFonts w:ascii="Courier New" w:hAnsi="Courier New" w:cs="Courier New"/>
          <w:sz w:val="20"/>
          <w:szCs w:val="20"/>
        </w:rPr>
        <w:t xml:space="preserve">a </w:t>
      </w:r>
      <w:proofErr w:type="spellStart"/>
      <w:ins w:id="425" w:author="Stephen Richard" w:date="2021-02-18T16:35:00Z">
        <w:r w:rsidR="00C16F94">
          <w:rPr>
            <w:rFonts w:ascii="Segoe UI" w:hAnsi="Segoe UI" w:cs="Segoe UI"/>
            <w:sz w:val="18"/>
            <w:szCs w:val="18"/>
          </w:rPr>
          <w:t>gsgq:Medium_Metamorphic_Grade</w:t>
        </w:r>
        <w:proofErr w:type="spellEnd"/>
        <w:r w:rsidR="00C16F94">
          <w:rPr>
            <w:rFonts w:ascii="Segoe UI" w:hAnsi="Segoe UI" w:cs="Segoe UI"/>
            <w:sz w:val="18"/>
            <w:szCs w:val="18"/>
          </w:rPr>
          <w:t xml:space="preserve"> </w:t>
        </w:r>
      </w:ins>
      <w:del w:id="426" w:author="Stephen Richard" w:date="2021-02-18T16:35:00Z">
        <w:r w:rsidRPr="00C954B4" w:rsidDel="00C16F94">
          <w:rPr>
            <w:rFonts w:ascii="Courier New" w:hAnsi="Courier New" w:cs="Courier New"/>
            <w:sz w:val="20"/>
            <w:szCs w:val="20"/>
          </w:rPr>
          <w:delText>gsmg:medium_metamorphic_grade</w:delText>
        </w:r>
        <w:r w:rsidR="00A4516A" w:rsidDel="00C16F94">
          <w:rPr>
            <w:rFonts w:ascii="Courier New" w:hAnsi="Courier New" w:cs="Courier New"/>
            <w:sz w:val="20"/>
            <w:szCs w:val="20"/>
          </w:rPr>
          <w:delText xml:space="preserve"> </w:delText>
        </w:r>
      </w:del>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75BC9263" w14:textId="77777777" w:rsidR="00CA2D3C" w:rsidRPr="00C16F94" w:rsidDel="00C16F94" w:rsidRDefault="00CA2D3C" w:rsidP="00CA2D3C">
      <w:pPr>
        <w:pStyle w:val="NoSpacing"/>
        <w:rPr>
          <w:del w:id="427" w:author="Stephen Richard" w:date="2021-02-18T16:38:00Z"/>
          <w:rFonts w:ascii="Courier New" w:hAnsi="Courier New" w:cs="Courier New"/>
          <w:sz w:val="20"/>
          <w:szCs w:val="20"/>
        </w:rPr>
      </w:pPr>
      <w:r w:rsidRPr="00C954B4">
        <w:rPr>
          <w:rFonts w:ascii="Courier New" w:hAnsi="Courier New" w:cs="Courier New"/>
          <w:sz w:val="20"/>
          <w:szCs w:val="20"/>
        </w:rPr>
        <w:t xml:space="preserve">    ] ;</w:t>
      </w:r>
    </w:p>
    <w:bookmarkEnd w:id="416"/>
    <w:p w14:paraId="1EABECD1" w14:textId="77777777" w:rsidR="00CA2D3C" w:rsidRDefault="00CA2D3C">
      <w:pPr>
        <w:pStyle w:val="NoSpacing"/>
        <w:pPrChange w:id="428" w:author="Stephen Richard" w:date="2021-02-18T16:38:00Z">
          <w:pPr/>
        </w:pPrChange>
      </w:pPr>
    </w:p>
    <w:p w14:paraId="359C1822" w14:textId="798019A5" w:rsidR="00CA2D3C" w:rsidRDefault="00CA2D3C" w:rsidP="008D3373">
      <w:r>
        <w:t xml:space="preserve">Importantly, qualities can bear qualities to form complex qualities, such as </w:t>
      </w:r>
      <w:proofErr w:type="spellStart"/>
      <w:r>
        <w:t>colour</w:t>
      </w:r>
      <w:proofErr w:type="spellEnd"/>
      <w:r>
        <w:t xml:space="preserve"> bearing the hue, saturation, and brightness qualities. Units of measure </w:t>
      </w:r>
      <w:r w:rsidR="00866004">
        <w:t xml:space="preserve">is </w:t>
      </w:r>
      <w:r>
        <w:t>also a quality</w:t>
      </w:r>
      <w:r w:rsidR="00125D7C">
        <w:t>, one</w:t>
      </w:r>
      <w:r>
        <w:t xml:space="preserve"> carried by another </w:t>
      </w:r>
      <w:r w:rsidR="00866004">
        <w:t xml:space="preserve">appropriate </w:t>
      </w:r>
      <w:r>
        <w:t xml:space="preserve">quality. </w:t>
      </w:r>
    </w:p>
    <w:p w14:paraId="3324CFCB" w14:textId="77777777" w:rsidR="00CB691E" w:rsidRDefault="00CB691E" w:rsidP="00CB691E">
      <w:pPr>
        <w:pStyle w:val="Heading2"/>
      </w:pPr>
      <w:bookmarkStart w:id="429" w:name="_Toc63342994"/>
      <w:r>
        <w:t>Example 1</w:t>
      </w:r>
      <w:r w:rsidR="00AA3474">
        <w:t xml:space="preserve">: </w:t>
      </w:r>
      <w:r>
        <w:t>Geologic Unit</w:t>
      </w:r>
      <w:bookmarkEnd w:id="429"/>
    </w:p>
    <w:p w14:paraId="09BD4E69" w14:textId="182734E4" w:rsidR="00AA3474" w:rsidRDefault="00AA3474" w:rsidP="00CB691E">
      <w:r>
        <w:t>Jurassic formation has lower and upper parts.</w:t>
      </w:r>
    </w:p>
    <w:p w14:paraId="3E75C5FF" w14:textId="77777777" w:rsidR="00AA3474" w:rsidRDefault="00AA3474" w:rsidP="00AA3474">
      <w:pPr>
        <w:pStyle w:val="owl"/>
      </w:pPr>
      <w:proofErr w:type="spellStart"/>
      <w:r>
        <w:t>ejs:JsFormation</w:t>
      </w:r>
      <w:proofErr w:type="spellEnd"/>
    </w:p>
    <w:p w14:paraId="473995C9" w14:textId="77777777" w:rsidR="00AA3474" w:rsidRDefault="00AA3474" w:rsidP="00AA3474">
      <w:pPr>
        <w:pStyle w:val="owl"/>
      </w:pPr>
      <w:r>
        <w:t xml:space="preserve">    a </w:t>
      </w:r>
      <w:proofErr w:type="spellStart"/>
      <w:r>
        <w:t>gsog:Formation</w:t>
      </w:r>
      <w:proofErr w:type="spellEnd"/>
      <w:r>
        <w:t xml:space="preserve"> ;</w:t>
      </w:r>
    </w:p>
    <w:p w14:paraId="07342B2C" w14:textId="77777777" w:rsidR="00AA3474" w:rsidRDefault="00AA3474" w:rsidP="00AA3474">
      <w:pPr>
        <w:pStyle w:val="owl"/>
      </w:pPr>
      <w:r>
        <w:t xml:space="preserve">    </w:t>
      </w:r>
      <w:proofErr w:type="spellStart"/>
      <w:r>
        <w:t>gsoc:hasDirectTemporalLocation</w:t>
      </w:r>
      <w:proofErr w:type="spellEnd"/>
      <w:r>
        <w:t xml:space="preserve"> [</w:t>
      </w:r>
    </w:p>
    <w:p w14:paraId="7768E0B7" w14:textId="77777777" w:rsidR="00AA3474" w:rsidRDefault="00AA3474" w:rsidP="00AA3474">
      <w:pPr>
        <w:pStyle w:val="owl"/>
      </w:pPr>
      <w:r>
        <w:t xml:space="preserve">          a </w:t>
      </w:r>
      <w:proofErr w:type="spellStart"/>
      <w:r>
        <w:t>gsog:Geologic_Time_Interval</w:t>
      </w:r>
      <w:proofErr w:type="spellEnd"/>
      <w:r>
        <w:t xml:space="preserve"> ;</w:t>
      </w:r>
    </w:p>
    <w:p w14:paraId="0D81D35B" w14:textId="7AC2922E" w:rsidR="00AA3474" w:rsidRDefault="00AA3474" w:rsidP="00AA3474">
      <w:pPr>
        <w:pStyle w:val="owl"/>
      </w:pPr>
      <w:r>
        <w:t xml:space="preserve">            </w:t>
      </w:r>
      <w:del w:id="430" w:author="Stephen Richard" w:date="2021-02-18T16:49:00Z">
        <w:r w:rsidDel="00C16F94">
          <w:delText>gsog:hasOlderInterval</w:delText>
        </w:r>
      </w:del>
      <w:proofErr w:type="spellStart"/>
      <w:ins w:id="431" w:author="Stephen Richard" w:date="2021-02-18T16:49:00Z">
        <w:r w:rsidR="00C16F94">
          <w:t>gsoc:timeStartedBy</w:t>
        </w:r>
      </w:ins>
      <w:proofErr w:type="spellEnd"/>
      <w:r>
        <w:t xml:space="preserve"> gstime:LowerJurassic</w:t>
      </w:r>
      <w:ins w:id="432" w:author="Stephen Richard" w:date="2021-02-18T16:50:00Z">
        <w:r w:rsidR="00C16F94">
          <w:t>2017</w:t>
        </w:r>
      </w:ins>
      <w:r>
        <w:t xml:space="preserve"> ;</w:t>
      </w:r>
    </w:p>
    <w:p w14:paraId="4895FBBC" w14:textId="2FC5078B" w:rsidR="00AA3474" w:rsidRDefault="00AA3474" w:rsidP="00AA3474">
      <w:pPr>
        <w:pStyle w:val="owl"/>
      </w:pPr>
      <w:r>
        <w:t xml:space="preserve">            </w:t>
      </w:r>
      <w:del w:id="433" w:author="Stephen Richard" w:date="2021-02-18T16:49:00Z">
        <w:r w:rsidDel="00C16F94">
          <w:delText>gsog:hasYoungerInterval</w:delText>
        </w:r>
      </w:del>
      <w:proofErr w:type="spellStart"/>
      <w:ins w:id="434" w:author="Stephen Richard" w:date="2021-02-18T16:49:00Z">
        <w:r w:rsidR="00C16F94">
          <w:t>gsoc:timeFinishedBy</w:t>
        </w:r>
      </w:ins>
      <w:proofErr w:type="spellEnd"/>
      <w:r>
        <w:t xml:space="preserve"> gstime:LowerJurassic</w:t>
      </w:r>
      <w:ins w:id="435" w:author="Stephen Richard" w:date="2021-02-18T16:50:00Z">
        <w:r w:rsidR="001E6736">
          <w:t xml:space="preserve">2017 </w:t>
        </w:r>
      </w:ins>
      <w:del w:id="436" w:author="Stephen Richard" w:date="2021-02-18T16:50:00Z">
        <w:r w:rsidDel="001E6736">
          <w:delText xml:space="preserve"> </w:delText>
        </w:r>
      </w:del>
      <w:r>
        <w:t>;</w:t>
      </w:r>
    </w:p>
    <w:p w14:paraId="3CE7458C" w14:textId="77777777" w:rsidR="00AA3474" w:rsidRPr="00C16F94" w:rsidRDefault="00AA3474" w:rsidP="00AA3474">
      <w:pPr>
        <w:pStyle w:val="owl"/>
      </w:pPr>
      <w:r>
        <w:t xml:space="preserve">            rdfs:label "Lower Jurassic Age"@</w:t>
      </w:r>
      <w:proofErr w:type="spellStart"/>
      <w:r>
        <w:t>en</w:t>
      </w:r>
      <w:proofErr w:type="spellEnd"/>
      <w:r>
        <w:t xml:space="preserve"> ;</w:t>
      </w:r>
    </w:p>
    <w:p w14:paraId="0F63D511" w14:textId="77777777" w:rsidR="00AA3474" w:rsidRDefault="00AA3474" w:rsidP="00AA3474">
      <w:pPr>
        <w:pStyle w:val="owl"/>
      </w:pPr>
      <w:r>
        <w:lastRenderedPageBreak/>
        <w:t xml:space="preserve">        ] ;</w:t>
      </w:r>
    </w:p>
    <w:p w14:paraId="03F1B26A" w14:textId="77777777" w:rsidR="00AA3474" w:rsidRDefault="00AA3474" w:rsidP="00AA3474">
      <w:pPr>
        <w:pStyle w:val="owl"/>
      </w:pPr>
      <w:r>
        <w:t xml:space="preserve">    </w:t>
      </w:r>
      <w:proofErr w:type="spellStart"/>
      <w:r>
        <w:t>gsoc:hasPart</w:t>
      </w:r>
      <w:proofErr w:type="spellEnd"/>
      <w:r>
        <w:t xml:space="preserve"> </w:t>
      </w:r>
      <w:proofErr w:type="spellStart"/>
      <w:r>
        <w:t>ejs:JsFormation-lower</w:t>
      </w:r>
      <w:proofErr w:type="spellEnd"/>
      <w:r>
        <w:t xml:space="preserve"> ;</w:t>
      </w:r>
    </w:p>
    <w:p w14:paraId="6A5639B0" w14:textId="77777777" w:rsidR="00AA3474" w:rsidRDefault="00AA3474" w:rsidP="00AA3474">
      <w:pPr>
        <w:pStyle w:val="owl"/>
      </w:pPr>
      <w:r>
        <w:t xml:space="preserve">    </w:t>
      </w:r>
      <w:proofErr w:type="spellStart"/>
      <w:r>
        <w:t>gsoc:hasPart</w:t>
      </w:r>
      <w:proofErr w:type="spellEnd"/>
      <w:r>
        <w:t xml:space="preserve"> </w:t>
      </w:r>
      <w:proofErr w:type="spellStart"/>
      <w:r>
        <w:t>ejs:JsFormation-upper</w:t>
      </w:r>
      <w:proofErr w:type="spellEnd"/>
      <w:r>
        <w:t xml:space="preserve"> ;</w:t>
      </w:r>
    </w:p>
    <w:p w14:paraId="08F00316" w14:textId="77777777" w:rsidR="00AA3474" w:rsidRDefault="00AA3474" w:rsidP="00AA3474">
      <w:pPr>
        <w:pStyle w:val="owl"/>
      </w:pPr>
      <w:r>
        <w:t xml:space="preserve">    </w:t>
      </w:r>
      <w:proofErr w:type="spellStart"/>
      <w:r>
        <w:t>gsoc:hasQuality</w:t>
      </w:r>
      <w:proofErr w:type="spellEnd"/>
      <w:r>
        <w:t xml:space="preserve"> [</w:t>
      </w:r>
    </w:p>
    <w:p w14:paraId="7AB316EA" w14:textId="130B772E" w:rsidR="00AA3474" w:rsidRDefault="00AA3474" w:rsidP="00AA3474">
      <w:pPr>
        <w:pStyle w:val="owl"/>
      </w:pPr>
      <w:r>
        <w:t xml:space="preserve">            a </w:t>
      </w:r>
      <w:del w:id="437" w:author="Stephen Richard" w:date="2021-02-18T16:57:00Z">
        <w:r w:rsidDel="001E6736">
          <w:delText>gsoq</w:delText>
        </w:r>
      </w:del>
      <w:proofErr w:type="spellStart"/>
      <w:ins w:id="438" w:author="Stephen Richard" w:date="2021-02-18T16:57:00Z">
        <w:r w:rsidR="001E6736">
          <w:t>gsgq</w:t>
        </w:r>
      </w:ins>
      <w:r>
        <w:t>:Metamorphic_</w:t>
      </w:r>
      <w:del w:id="439" w:author="Stephen Richard" w:date="2021-02-18T16:57:00Z">
        <w:r w:rsidDel="001E6736">
          <w:delText xml:space="preserve">Facies </w:delText>
        </w:r>
      </w:del>
      <w:ins w:id="440" w:author="Stephen Richard" w:date="2021-02-18T16:57:00Z">
        <w:r w:rsidR="001E6736">
          <w:t>Grade</w:t>
        </w:r>
        <w:proofErr w:type="spellEnd"/>
        <w:r w:rsidR="001E6736">
          <w:t xml:space="preserve"> </w:t>
        </w:r>
      </w:ins>
      <w:r>
        <w:t>;</w:t>
      </w:r>
    </w:p>
    <w:p w14:paraId="43830A7D" w14:textId="02EF4700" w:rsidR="00AA3474" w:rsidRDefault="00AA3474" w:rsidP="00AA3474">
      <w:pPr>
        <w:pStyle w:val="owl"/>
      </w:pPr>
      <w:r>
        <w:t xml:space="preserve">            </w:t>
      </w:r>
      <w:proofErr w:type="spellStart"/>
      <w:r>
        <w:t>gsoc:hasValue</w:t>
      </w:r>
      <w:proofErr w:type="spellEnd"/>
      <w:r>
        <w:t xml:space="preserve"> [ a </w:t>
      </w:r>
      <w:proofErr w:type="spellStart"/>
      <w:ins w:id="441" w:author="Stephen Richard" w:date="2021-02-18T16:57:00Z">
        <w:r w:rsidR="001E6736">
          <w:t>gsgq:Not_Metamorphosed</w:t>
        </w:r>
        <w:proofErr w:type="spellEnd"/>
        <w:r w:rsidR="001E6736">
          <w:t xml:space="preserve"> </w:t>
        </w:r>
      </w:ins>
      <w:del w:id="442" w:author="Stephen Richard" w:date="2021-02-18T16:57:00Z">
        <w:r w:rsidDel="001E6736">
          <w:delText>gsmf:</w:delText>
        </w:r>
        <w:r w:rsidR="00C13BC1" w:rsidDel="001E6736">
          <w:delText>No</w:delText>
        </w:r>
        <w:r w:rsidDel="001E6736">
          <w:delText>_</w:delText>
        </w:r>
        <w:r w:rsidR="00C13BC1" w:rsidDel="001E6736">
          <w:delText>Metamorphic</w:delText>
        </w:r>
        <w:r w:rsidDel="001E6736">
          <w:delText>_</w:delText>
        </w:r>
        <w:r w:rsidR="00C13BC1" w:rsidDel="001E6736">
          <w:delText xml:space="preserve">Minerals   </w:delText>
        </w:r>
      </w:del>
      <w:r>
        <w:t>] ;</w:t>
      </w:r>
    </w:p>
    <w:p w14:paraId="15364471" w14:textId="77777777" w:rsidR="00AA3474" w:rsidRDefault="00AA3474" w:rsidP="00AA3474">
      <w:pPr>
        <w:pStyle w:val="owl"/>
      </w:pPr>
      <w:r>
        <w:t xml:space="preserve">            rdfs:label "not metamorphosed"@</w:t>
      </w:r>
      <w:proofErr w:type="spellStart"/>
      <w:r>
        <w:t>en</w:t>
      </w:r>
      <w:proofErr w:type="spellEnd"/>
      <w:r>
        <w:t xml:space="preserve"> ;</w:t>
      </w:r>
    </w:p>
    <w:p w14:paraId="5DEC4D29" w14:textId="77777777" w:rsidR="00AA3474" w:rsidRDefault="00AA3474" w:rsidP="00AA3474">
      <w:pPr>
        <w:pStyle w:val="owl"/>
      </w:pPr>
      <w:r>
        <w:t xml:space="preserve">        ] ;</w:t>
      </w:r>
    </w:p>
    <w:p w14:paraId="4D58FAE1" w14:textId="77777777" w:rsidR="00AA3474" w:rsidRDefault="00AA3474" w:rsidP="00AA3474">
      <w:pPr>
        <w:pStyle w:val="owl"/>
      </w:pPr>
      <w:r>
        <w:t xml:space="preserve">    </w:t>
      </w:r>
      <w:proofErr w:type="spellStart"/>
      <w:r>
        <w:t>gsoc:hasQuality</w:t>
      </w:r>
      <w:proofErr w:type="spellEnd"/>
      <w:r>
        <w:t xml:space="preserve"> [</w:t>
      </w:r>
    </w:p>
    <w:p w14:paraId="699D7389" w14:textId="2B655783" w:rsidR="00AA3474" w:rsidRDefault="00AA3474" w:rsidP="00AA3474">
      <w:pPr>
        <w:pStyle w:val="owl"/>
        <w:rPr>
          <w:ins w:id="443" w:author="Stephen Richard" w:date="2021-02-18T17:18:00Z"/>
        </w:rPr>
      </w:pPr>
      <w:r>
        <w:t xml:space="preserve">            a </w:t>
      </w:r>
      <w:proofErr w:type="spellStart"/>
      <w:ins w:id="444" w:author="Stephen Richard" w:date="2021-02-18T17:17:00Z">
        <w:r w:rsidR="00246F60">
          <w:t>gsgq:Bedding_Thickness</w:t>
        </w:r>
      </w:ins>
      <w:proofErr w:type="spellEnd"/>
      <w:del w:id="445" w:author="Stephen Richard" w:date="2021-02-18T17:17:00Z">
        <w:r w:rsidR="007F705E" w:rsidDel="00246F60">
          <w:delText xml:space="preserve">gsoq:Thickness </w:delText>
        </w:r>
      </w:del>
      <w:r>
        <w:t>;</w:t>
      </w:r>
    </w:p>
    <w:p w14:paraId="69DAF78E" w14:textId="32351B12" w:rsidR="00246F60" w:rsidRDefault="00246F60" w:rsidP="00AA3474">
      <w:pPr>
        <w:pStyle w:val="owl"/>
      </w:pPr>
      <w:ins w:id="446" w:author="Stephen Richard" w:date="2021-02-18T17:18:00Z">
        <w:r>
          <w:tab/>
        </w:r>
        <w:proofErr w:type="spellStart"/>
        <w:r>
          <w:t>gsoc:hasValue</w:t>
        </w:r>
        <w:proofErr w:type="spellEnd"/>
        <w:r>
          <w:t xml:space="preserve"> [ a </w:t>
        </w:r>
        <w:proofErr w:type="spellStart"/>
        <w:r>
          <w:t>gsoc:Named_Value</w:t>
        </w:r>
        <w:proofErr w:type="spellEnd"/>
        <w:r>
          <w:t>;</w:t>
        </w:r>
      </w:ins>
    </w:p>
    <w:p w14:paraId="58663AE4" w14:textId="3A3FFE2D" w:rsidR="00AA3474" w:rsidRDefault="00AA3474" w:rsidP="00AA3474">
      <w:pPr>
        <w:pStyle w:val="owl"/>
      </w:pPr>
      <w:r>
        <w:t xml:space="preserve">            </w:t>
      </w:r>
      <w:ins w:id="447" w:author="Stephen Richard" w:date="2021-02-18T17:18:00Z">
        <w:r w:rsidR="00246F60">
          <w:tab/>
        </w:r>
        <w:r w:rsidR="00246F60">
          <w:tab/>
        </w:r>
      </w:ins>
      <w:proofErr w:type="spellStart"/>
      <w:r>
        <w:t>gsoc:hasDataValue</w:t>
      </w:r>
      <w:proofErr w:type="spellEnd"/>
      <w:r>
        <w:t xml:space="preserve"> "Thin to medium Bedded"@</w:t>
      </w:r>
      <w:proofErr w:type="spellStart"/>
      <w:r>
        <w:t>en</w:t>
      </w:r>
      <w:proofErr w:type="spellEnd"/>
      <w:r>
        <w:t xml:space="preserve"> </w:t>
      </w:r>
      <w:ins w:id="448" w:author="Stephen Richard" w:date="2021-02-18T17:18:00Z">
        <w:r w:rsidR="00246F60">
          <w:t>] ;</w:t>
        </w:r>
      </w:ins>
      <w:del w:id="449" w:author="Stephen Richard" w:date="2021-02-18T17:18:00Z">
        <w:r w:rsidDel="00246F60">
          <w:delText>;</w:delText>
        </w:r>
      </w:del>
    </w:p>
    <w:p w14:paraId="64EE1AC9" w14:textId="77777777" w:rsidR="00AA3474" w:rsidRDefault="00AA3474" w:rsidP="00AA3474">
      <w:pPr>
        <w:pStyle w:val="owl"/>
      </w:pPr>
      <w:r>
        <w:t xml:space="preserve">            rdfs:label "thin to medium bedded"@</w:t>
      </w:r>
      <w:proofErr w:type="spellStart"/>
      <w:r>
        <w:t>en</w:t>
      </w:r>
      <w:proofErr w:type="spellEnd"/>
      <w:r>
        <w:t xml:space="preserve"> ;</w:t>
      </w:r>
    </w:p>
    <w:p w14:paraId="1D8688AF" w14:textId="77777777" w:rsidR="00AA3474" w:rsidRDefault="00AA3474" w:rsidP="00AA3474">
      <w:pPr>
        <w:pStyle w:val="owl"/>
      </w:pPr>
      <w:r>
        <w:t xml:space="preserve">        ] ;</w:t>
      </w:r>
    </w:p>
    <w:p w14:paraId="4D36581F" w14:textId="77777777" w:rsidR="00AA3474" w:rsidRDefault="00AA3474" w:rsidP="00AA3474">
      <w:pPr>
        <w:pStyle w:val="owl"/>
        <w:ind w:left="450" w:hanging="450"/>
      </w:pPr>
      <w:r>
        <w:t xml:space="preserve">    </w:t>
      </w:r>
      <w:proofErr w:type="spellStart"/>
      <w:r>
        <w:t>rdfs:comment</w:t>
      </w:r>
      <w:proofErr w:type="spellEnd"/>
      <w:r>
        <w:t xml:space="preserve"> "Several surfaces are not elucidated as parts in this </w:t>
      </w:r>
      <w:proofErr w:type="gramStart"/>
      <w:r>
        <w:t>example, but</w:t>
      </w:r>
      <w:proofErr w:type="gramEnd"/>
      <w:r>
        <w:t xml:space="preserve"> are referenced in the Contact instances below. These surfaces would participate in intrusion and also ?contact metamorphism? processes"@</w:t>
      </w:r>
      <w:proofErr w:type="spellStart"/>
      <w:r>
        <w:t>en</w:t>
      </w:r>
      <w:proofErr w:type="spellEnd"/>
      <w:r>
        <w:t xml:space="preserve"> ;</w:t>
      </w:r>
    </w:p>
    <w:p w14:paraId="38DF8018" w14:textId="77777777" w:rsidR="00AA3474" w:rsidRDefault="00AA3474" w:rsidP="00AA3474">
      <w:pPr>
        <w:pStyle w:val="owl"/>
        <w:ind w:left="450" w:hanging="450"/>
      </w:pPr>
      <w:r>
        <w:t xml:space="preserve">    </w:t>
      </w:r>
      <w:proofErr w:type="spellStart"/>
      <w:r>
        <w:t>rdfs:comment</w:t>
      </w:r>
      <w:proofErr w:type="spellEnd"/>
      <w:r>
        <w:t xml:space="preserve"> "clasts of </w:t>
      </w:r>
      <w:proofErr w:type="spellStart"/>
      <w:r>
        <w:t>Cb</w:t>
      </w:r>
      <w:proofErr w:type="spellEnd"/>
      <w:r>
        <w:t xml:space="preserve">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w:t>
      </w:r>
      <w:proofErr w:type="spellStart"/>
      <w:r>
        <w:t>en</w:t>
      </w:r>
      <w:proofErr w:type="spellEnd"/>
      <w:r>
        <w:t xml:space="preserve"> ;</w:t>
      </w:r>
    </w:p>
    <w:p w14:paraId="7141E298" w14:textId="77777777" w:rsidR="00AA3474" w:rsidRDefault="00AA3474" w:rsidP="00AA3474">
      <w:pPr>
        <w:pStyle w:val="owl"/>
      </w:pPr>
      <w:r>
        <w:t xml:space="preserve">    rdfs:label "Js Formation"@</w:t>
      </w:r>
      <w:proofErr w:type="spellStart"/>
      <w:r>
        <w:t>en</w:t>
      </w:r>
      <w:proofErr w:type="spellEnd"/>
      <w:r>
        <w:t xml:space="preserve"> ;</w:t>
      </w:r>
    </w:p>
    <w:p w14:paraId="079EE52C" w14:textId="77777777" w:rsidR="00AA3474" w:rsidRDefault="00AA3474" w:rsidP="00AA3474">
      <w:pPr>
        <w:pStyle w:val="owl"/>
      </w:pPr>
      <w:r>
        <w:t>.</w:t>
      </w:r>
    </w:p>
    <w:p w14:paraId="75CA7783" w14:textId="77777777" w:rsidR="00AA3474" w:rsidRDefault="00AA3474" w:rsidP="00AA3474">
      <w:pPr>
        <w:pStyle w:val="owl"/>
      </w:pPr>
      <w:proofErr w:type="spellStart"/>
      <w:r>
        <w:t>ejs:JsFormation-lower</w:t>
      </w:r>
      <w:proofErr w:type="spellEnd"/>
    </w:p>
    <w:p w14:paraId="7357D512" w14:textId="4B91B955" w:rsidR="00AA3474" w:rsidRDefault="00AA3474" w:rsidP="00AA3474">
      <w:pPr>
        <w:pStyle w:val="owl"/>
      </w:pPr>
      <w:r>
        <w:t xml:space="preserve">    a     </w:t>
      </w:r>
      <w:del w:id="450" w:author="Stephen Richard" w:date="2021-02-18T17:19:00Z">
        <w:r w:rsidR="00C13BC1" w:rsidDel="00246F60">
          <w:delText>gsro</w:delText>
        </w:r>
      </w:del>
      <w:proofErr w:type="spellStart"/>
      <w:ins w:id="451" w:author="Stephen Richard" w:date="2021-02-18T17:19:00Z">
        <w:r w:rsidR="00246F60">
          <w:t>gsgu</w:t>
        </w:r>
      </w:ins>
      <w:r>
        <w:t>:</w:t>
      </w:r>
      <w:r w:rsidR="00C13BC1">
        <w:t>S</w:t>
      </w:r>
      <w:r>
        <w:t>tratigraphic_</w:t>
      </w:r>
      <w:r w:rsidR="00C13BC1">
        <w:t>P</w:t>
      </w:r>
      <w:r>
        <w:t>art</w:t>
      </w:r>
      <w:proofErr w:type="spellEnd"/>
      <w:r>
        <w:t xml:space="preserve"> ;</w:t>
      </w:r>
    </w:p>
    <w:p w14:paraId="0B9616BE" w14:textId="00748C81" w:rsidR="00AA3474" w:rsidRDefault="00AA3474" w:rsidP="00AA3474">
      <w:pPr>
        <w:pStyle w:val="owl"/>
      </w:pPr>
      <w:r>
        <w:t xml:space="preserve">    </w:t>
      </w:r>
      <w:del w:id="452" w:author="Stephen Richard" w:date="2021-02-18T17:19:00Z">
        <w:r w:rsidDel="00246F60">
          <w:delText>gsog</w:delText>
        </w:r>
      </w:del>
      <w:proofErr w:type="spellStart"/>
      <w:ins w:id="453" w:author="Stephen Richard" w:date="2021-02-18T17:19:00Z">
        <w:r w:rsidR="00246F60">
          <w:t>gsrl</w:t>
        </w:r>
      </w:ins>
      <w:r>
        <w:t>:underlies</w:t>
      </w:r>
      <w:proofErr w:type="spellEnd"/>
      <w:r>
        <w:t xml:space="preserve"> </w:t>
      </w:r>
      <w:proofErr w:type="spellStart"/>
      <w:r>
        <w:t>ejs:JsFormation-upper</w:t>
      </w:r>
      <w:proofErr w:type="spellEnd"/>
      <w:r>
        <w:t xml:space="preserve"> ;</w:t>
      </w:r>
    </w:p>
    <w:p w14:paraId="17F32C9A" w14:textId="1E632372" w:rsidR="00AA3474" w:rsidRDefault="00AA3474" w:rsidP="00AA3474">
      <w:pPr>
        <w:pStyle w:val="owl"/>
      </w:pPr>
      <w:r>
        <w:t xml:space="preserve">    </w:t>
      </w:r>
      <w:proofErr w:type="spellStart"/>
      <w:r>
        <w:t>rdfs:comment</w:t>
      </w:r>
      <w:proofErr w:type="spellEnd"/>
      <w:r>
        <w:t xml:space="preserve"> "underlies, </w:t>
      </w:r>
      <w:del w:id="454" w:author="Stephen Richard" w:date="2021-02-18T17:19:00Z">
        <w:r w:rsidDel="00246F60">
          <w:delText>overlies, within are subproperty of relatedTo</w:delText>
        </w:r>
      </w:del>
      <w:ins w:id="455" w:author="Stephen Richard" w:date="2021-02-18T17:19:00Z">
        <w:r w:rsidR="00246F60">
          <w:t>upper Js</w:t>
        </w:r>
      </w:ins>
      <w:r>
        <w:t>"@</w:t>
      </w:r>
      <w:proofErr w:type="spellStart"/>
      <w:r>
        <w:t>en</w:t>
      </w:r>
      <w:proofErr w:type="spellEnd"/>
      <w:r>
        <w:t xml:space="preserve"> ;</w:t>
      </w:r>
    </w:p>
    <w:p w14:paraId="6702BE8C" w14:textId="77777777" w:rsidR="00AA3474" w:rsidRDefault="00AA3474" w:rsidP="00AA3474">
      <w:pPr>
        <w:pStyle w:val="owl"/>
      </w:pPr>
      <w:r>
        <w:t>.</w:t>
      </w:r>
    </w:p>
    <w:p w14:paraId="6F55004F" w14:textId="77777777" w:rsidR="00AA3474" w:rsidRDefault="00AA3474" w:rsidP="00AA3474">
      <w:pPr>
        <w:pStyle w:val="owl"/>
      </w:pPr>
    </w:p>
    <w:p w14:paraId="2AF9D5C7" w14:textId="77777777" w:rsidR="00AA3474" w:rsidRDefault="00AA3474" w:rsidP="00AA3474">
      <w:pPr>
        <w:pStyle w:val="owl"/>
      </w:pPr>
      <w:proofErr w:type="spellStart"/>
      <w:r>
        <w:t>ejs:JsFormation-upper</w:t>
      </w:r>
      <w:proofErr w:type="spellEnd"/>
    </w:p>
    <w:p w14:paraId="4D8B0F87" w14:textId="752EA7E8" w:rsidR="00AA3474" w:rsidRDefault="00AA3474" w:rsidP="00AA3474">
      <w:pPr>
        <w:pStyle w:val="owl"/>
      </w:pPr>
      <w:r>
        <w:t xml:space="preserve">    a     </w:t>
      </w:r>
      <w:del w:id="456" w:author="Stephen Richard" w:date="2021-02-18T17:19:00Z">
        <w:r w:rsidR="00C13BC1" w:rsidDel="00246F60">
          <w:delText>gsro</w:delText>
        </w:r>
      </w:del>
      <w:proofErr w:type="spellStart"/>
      <w:ins w:id="457" w:author="Stephen Richard" w:date="2021-02-18T17:19:00Z">
        <w:r w:rsidR="00246F60">
          <w:t>gsgu</w:t>
        </w:r>
      </w:ins>
      <w:r>
        <w:t>:</w:t>
      </w:r>
      <w:r w:rsidR="00C13BC1">
        <w:t>S</w:t>
      </w:r>
      <w:r>
        <w:t>tratigraphic_</w:t>
      </w:r>
      <w:r w:rsidR="00C13BC1">
        <w:t>P</w:t>
      </w:r>
      <w:r>
        <w:t>art</w:t>
      </w:r>
      <w:proofErr w:type="spellEnd"/>
      <w:r>
        <w:t xml:space="preserve"> ;</w:t>
      </w:r>
    </w:p>
    <w:p w14:paraId="6ADF9EE2" w14:textId="77777777" w:rsidR="00AA3474" w:rsidRDefault="00AA3474" w:rsidP="00AA3474">
      <w:pPr>
        <w:pStyle w:val="owl"/>
      </w:pPr>
      <w:r>
        <w:t xml:space="preserve">    </w:t>
      </w:r>
      <w:proofErr w:type="spellStart"/>
      <w:r>
        <w:t>rdfs:comment</w:t>
      </w:r>
      <w:proofErr w:type="spellEnd"/>
      <w:r>
        <w:t xml:space="preserve"> "massive limestone with abundant ammonites in a micrite matrix";</w:t>
      </w:r>
    </w:p>
    <w:p w14:paraId="1FDF3313" w14:textId="77777777" w:rsidR="00AA3474" w:rsidRDefault="00AA3474" w:rsidP="00AA3474">
      <w:pPr>
        <w:pStyle w:val="owl"/>
      </w:pPr>
      <w:r>
        <w:t xml:space="preserve">    </w:t>
      </w:r>
      <w:proofErr w:type="spellStart"/>
      <w:r>
        <w:t>gsoc:hasConstituent</w:t>
      </w:r>
      <w:proofErr w:type="spellEnd"/>
      <w:r>
        <w:t xml:space="preserve"> [</w:t>
      </w:r>
    </w:p>
    <w:p w14:paraId="50B713D4" w14:textId="58C33E35" w:rsidR="00AA3474" w:rsidRDefault="00AA3474" w:rsidP="00AA3474">
      <w:pPr>
        <w:pStyle w:val="owl"/>
      </w:pPr>
      <w:r>
        <w:tab/>
      </w:r>
      <w:del w:id="458" w:author="Stephen Richard" w:date="2021-02-18T17:20:00Z">
        <w:r w:rsidDel="00246F60">
          <w:tab/>
        </w:r>
      </w:del>
      <w:r>
        <w:t xml:space="preserve">a </w:t>
      </w:r>
      <w:del w:id="459" w:author="Stephen Richard" w:date="2021-02-18T17:22:00Z">
        <w:r w:rsidDel="00246F60">
          <w:delText>gslth:</w:delText>
        </w:r>
      </w:del>
      <w:proofErr w:type="spellStart"/>
      <w:ins w:id="460" w:author="Stephen Richard" w:date="2021-02-18T17:22:00Z">
        <w:r w:rsidR="00246F60">
          <w:t>gsrm:</w:t>
        </w:r>
      </w:ins>
      <w:r w:rsidR="00C13BC1">
        <w:t>L</w:t>
      </w:r>
      <w:r>
        <w:t>imestone</w:t>
      </w:r>
      <w:proofErr w:type="spellEnd"/>
      <w:r>
        <w:t xml:space="preserve">; </w:t>
      </w:r>
    </w:p>
    <w:p w14:paraId="1A808123" w14:textId="77777777" w:rsidR="00AA3474" w:rsidRDefault="00AA3474" w:rsidP="00AA3474">
      <w:pPr>
        <w:pStyle w:val="owl"/>
      </w:pPr>
      <w:r>
        <w:tab/>
      </w:r>
      <w:del w:id="461" w:author="Stephen Richard" w:date="2021-02-18T17:20:00Z">
        <w:r w:rsidDel="00246F60">
          <w:tab/>
        </w:r>
      </w:del>
      <w:proofErr w:type="spellStart"/>
      <w:r>
        <w:t>gsoc:hasConstituent</w:t>
      </w:r>
      <w:proofErr w:type="spellEnd"/>
      <w:r>
        <w:t xml:space="preserve"> [ </w:t>
      </w:r>
    </w:p>
    <w:p w14:paraId="4EE6DC61" w14:textId="0A06A70B" w:rsidR="00AA3474" w:rsidRDefault="00AA3474" w:rsidP="00AA3474">
      <w:pPr>
        <w:pStyle w:val="owl"/>
      </w:pPr>
      <w:r>
        <w:tab/>
      </w:r>
      <w:r>
        <w:tab/>
      </w:r>
      <w:del w:id="462" w:author="Stephen Richard" w:date="2021-02-18T17:20:00Z">
        <w:r w:rsidDel="00246F60">
          <w:tab/>
        </w:r>
      </w:del>
      <w:r>
        <w:t xml:space="preserve">a </w:t>
      </w:r>
      <w:proofErr w:type="spellStart"/>
      <w:r w:rsidR="008542DF">
        <w:t>gsgm</w:t>
      </w:r>
      <w:r>
        <w:t>:</w:t>
      </w:r>
      <w:r w:rsidR="00C13BC1">
        <w:t>M</w:t>
      </w:r>
      <w:r>
        <w:t>icrite</w:t>
      </w:r>
      <w:proofErr w:type="spellEnd"/>
      <w:r>
        <w:t xml:space="preserve">; </w:t>
      </w:r>
    </w:p>
    <w:p w14:paraId="09A145B7" w14:textId="36B07FC6" w:rsidR="00AA3474" w:rsidRDefault="00AA3474" w:rsidP="00AA3474">
      <w:pPr>
        <w:pStyle w:val="owl"/>
      </w:pPr>
      <w:r>
        <w:tab/>
      </w:r>
      <w:r>
        <w:tab/>
      </w:r>
      <w:del w:id="463" w:author="Stephen Richard" w:date="2021-02-18T17:20:00Z">
        <w:r w:rsidDel="00246F60">
          <w:tab/>
        </w:r>
      </w:del>
      <w:proofErr w:type="spellStart"/>
      <w:r>
        <w:t>gsoc:hasRole</w:t>
      </w:r>
      <w:proofErr w:type="spellEnd"/>
      <w:r>
        <w:t xml:space="preserve"> </w:t>
      </w:r>
      <w:proofErr w:type="spellStart"/>
      <w:r>
        <w:t>gspt</w:t>
      </w:r>
      <w:r w:rsidR="008542DF">
        <w:t>r</w:t>
      </w:r>
      <w:r>
        <w:t>:Sedimentary_Matrix</w:t>
      </w:r>
      <w:proofErr w:type="spellEnd"/>
      <w:r>
        <w:t>;</w:t>
      </w:r>
    </w:p>
    <w:p w14:paraId="0AFC341B" w14:textId="77777777" w:rsidR="00AA3474" w:rsidRDefault="00AA3474" w:rsidP="00AA3474">
      <w:pPr>
        <w:pStyle w:val="owl"/>
      </w:pPr>
      <w:r>
        <w:tab/>
      </w:r>
      <w:r>
        <w:tab/>
      </w:r>
      <w:del w:id="464" w:author="Stephen Richard" w:date="2021-02-18T17:20:00Z">
        <w:r w:rsidDel="00246F60">
          <w:tab/>
        </w:r>
      </w:del>
      <w:proofErr w:type="spellStart"/>
      <w:r>
        <w:t>gsoc:hasConstituent</w:t>
      </w:r>
      <w:proofErr w:type="spellEnd"/>
      <w:r>
        <w:t xml:space="preserve"> [ a </w:t>
      </w:r>
      <w:proofErr w:type="spellStart"/>
      <w:r>
        <w:t>gsmin:calcite</w:t>
      </w:r>
      <w:proofErr w:type="spellEnd"/>
      <w:r>
        <w:t xml:space="preserve"> ]   ]; </w:t>
      </w:r>
    </w:p>
    <w:p w14:paraId="0867B33F" w14:textId="77777777" w:rsidR="00AA3474" w:rsidRDefault="00AA3474" w:rsidP="00AA3474">
      <w:pPr>
        <w:pStyle w:val="owl"/>
      </w:pPr>
      <w:r>
        <w:tab/>
      </w:r>
      <w:del w:id="465" w:author="Stephen Richard" w:date="2021-02-18T17:20:00Z">
        <w:r w:rsidDel="00246F60">
          <w:tab/>
        </w:r>
      </w:del>
      <w:bookmarkStart w:id="466" w:name="_Hlk64562379"/>
      <w:proofErr w:type="spellStart"/>
      <w:r>
        <w:t>gsoc:hasConstituent</w:t>
      </w:r>
      <w:proofErr w:type="spellEnd"/>
      <w:r>
        <w:t xml:space="preserve"> [</w:t>
      </w:r>
    </w:p>
    <w:p w14:paraId="0D543DA6" w14:textId="7303BCA2" w:rsidR="00AA3474" w:rsidRDefault="00AA3474" w:rsidP="00AA3474">
      <w:pPr>
        <w:pStyle w:val="owl"/>
      </w:pPr>
      <w:r>
        <w:tab/>
      </w:r>
      <w:r>
        <w:tab/>
      </w:r>
      <w:del w:id="467" w:author="Stephen Richard" w:date="2021-02-18T17:21:00Z">
        <w:r w:rsidDel="00246F60">
          <w:tab/>
        </w:r>
      </w:del>
      <w:r>
        <w:t xml:space="preserve">a </w:t>
      </w:r>
      <w:proofErr w:type="spellStart"/>
      <w:r w:rsidR="008542DF">
        <w:t>gsgm:Material_Fossil_Particle_Material</w:t>
      </w:r>
      <w:proofErr w:type="spellEnd"/>
      <w:r w:rsidR="008542DF" w:rsidDel="008542DF">
        <w:t xml:space="preserve"> </w:t>
      </w:r>
      <w:r>
        <w:t>;</w:t>
      </w:r>
    </w:p>
    <w:p w14:paraId="73CDC0E6" w14:textId="71901B3F" w:rsidR="00AA3474" w:rsidRDefault="00AA3474" w:rsidP="00AA3474">
      <w:pPr>
        <w:pStyle w:val="owl"/>
      </w:pPr>
      <w:r>
        <w:tab/>
      </w:r>
      <w:r>
        <w:tab/>
      </w:r>
      <w:del w:id="468" w:author="Stephen Richard" w:date="2021-02-18T17:21:00Z">
        <w:r w:rsidDel="00246F60">
          <w:tab/>
        </w:r>
      </w:del>
      <w:proofErr w:type="spellStart"/>
      <w:r>
        <w:t>gsoc:hasRole</w:t>
      </w:r>
      <w:proofErr w:type="spellEnd"/>
      <w:r>
        <w:t xml:space="preserve"> </w:t>
      </w:r>
      <w:del w:id="469" w:author="Stephen Richard" w:date="2021-02-18T17:24:00Z">
        <w:r w:rsidDel="00B11BA2">
          <w:delText>gspt</w:delText>
        </w:r>
        <w:r w:rsidR="008542DF" w:rsidDel="00B11BA2">
          <w:delText>r</w:delText>
        </w:r>
      </w:del>
      <w:proofErr w:type="spellStart"/>
      <w:ins w:id="470" w:author="Stephen Richard" w:date="2021-02-18T17:24:00Z">
        <w:r w:rsidR="00B11BA2">
          <w:t>gsor</w:t>
        </w:r>
      </w:ins>
      <w:r>
        <w:t>:Floating_Clast</w:t>
      </w:r>
      <w:proofErr w:type="spellEnd"/>
      <w:r>
        <w:t>;</w:t>
      </w:r>
    </w:p>
    <w:p w14:paraId="376E2F37" w14:textId="72281EF1" w:rsidR="00AA3474" w:rsidRDefault="00AA3474" w:rsidP="00AA3474">
      <w:pPr>
        <w:pStyle w:val="owl"/>
      </w:pPr>
      <w:r>
        <w:tab/>
      </w:r>
      <w:r>
        <w:tab/>
      </w:r>
      <w:del w:id="471" w:author="Stephen Richard" w:date="2021-02-18T17:21:00Z">
        <w:r w:rsidDel="00246F60">
          <w:tab/>
        </w:r>
      </w:del>
      <w:proofErr w:type="spellStart"/>
      <w:r w:rsidRPr="00BF277E">
        <w:rPr>
          <w:rPrChange w:id="472" w:author="Stephen Richard" w:date="2021-02-23T16:44:00Z">
            <w:rPr/>
          </w:rPrChange>
        </w:rPr>
        <w:t>gsoc:</w:t>
      </w:r>
      <w:del w:id="473" w:author="Stephen Richard" w:date="2021-02-19T15:46:00Z">
        <w:r w:rsidRPr="00BF277E" w:rsidDel="00C472E4">
          <w:rPr>
            <w:rPrChange w:id="474" w:author="Stephen Richard" w:date="2021-02-23T16:44:00Z">
              <w:rPr/>
            </w:rPrChange>
          </w:rPr>
          <w:delText xml:space="preserve">isDerivedFrom  </w:delText>
        </w:r>
      </w:del>
      <w:ins w:id="475" w:author="Stephen Richard" w:date="2021-02-19T15:46:00Z">
        <w:r w:rsidR="00C472E4" w:rsidRPr="00BF277E">
          <w:rPr>
            <w:rPrChange w:id="476" w:author="Stephen Richard" w:date="2021-02-23T16:44:00Z">
              <w:rPr/>
            </w:rPrChange>
          </w:rPr>
          <w:t>is</w:t>
        </w:r>
        <w:r w:rsidR="00C472E4" w:rsidRPr="00BF277E">
          <w:rPr>
            <w:rPrChange w:id="477" w:author="Stephen Richard" w:date="2021-02-23T16:44:00Z">
              <w:rPr>
                <w:highlight w:val="yellow"/>
              </w:rPr>
            </w:rPrChange>
          </w:rPr>
          <w:t>Produced</w:t>
        </w:r>
        <w:r w:rsidR="00C472E4" w:rsidRPr="00BF277E">
          <w:rPr>
            <w:rPrChange w:id="478" w:author="Stephen Richard" w:date="2021-02-23T16:44:00Z">
              <w:rPr/>
            </w:rPrChange>
          </w:rPr>
          <w:t>From</w:t>
        </w:r>
        <w:proofErr w:type="spellEnd"/>
        <w:r w:rsidR="00C472E4">
          <w:t xml:space="preserve"> </w:t>
        </w:r>
        <w:r w:rsidR="00C472E4">
          <w:t>[a</w:t>
        </w:r>
        <w:r w:rsidR="00C472E4">
          <w:t xml:space="preserve"> </w:t>
        </w:r>
        <w:r w:rsidR="00C472E4">
          <w:fldChar w:fldCharType="begin"/>
        </w:r>
        <w:r w:rsidR="00C472E4">
          <w:instrText xml:space="preserve"> HYPERLINK "</w:instrText>
        </w:r>
      </w:ins>
      <w:r w:rsidR="00C472E4">
        <w:instrText>https://en.wikipedia.org/wiki/Ammonitida</w:instrText>
      </w:r>
      <w:ins w:id="479" w:author="Stephen Richard" w:date="2021-02-19T15:46:00Z">
        <w:r w:rsidR="00C472E4">
          <w:instrText xml:space="preserve">" </w:instrText>
        </w:r>
        <w:r w:rsidR="00C472E4">
          <w:fldChar w:fldCharType="separate"/>
        </w:r>
      </w:ins>
      <w:r w:rsidR="00C472E4" w:rsidRPr="00916A1A">
        <w:rPr>
          <w:rStyle w:val="Hyperlink"/>
        </w:rPr>
        <w:t>https://en.wikipedia.org/wiki/Ammonitida</w:t>
      </w:r>
      <w:ins w:id="480" w:author="Stephen Richard" w:date="2021-02-19T15:46:00Z">
        <w:r w:rsidR="00C472E4">
          <w:fldChar w:fldCharType="end"/>
        </w:r>
        <w:r w:rsidR="00C472E4">
          <w:t xml:space="preserve"> ]</w:t>
        </w:r>
      </w:ins>
      <w:r>
        <w:t xml:space="preserve">  ]   ]  .</w:t>
      </w:r>
    </w:p>
    <w:bookmarkEnd w:id="466"/>
    <w:p w14:paraId="09DCAF05" w14:textId="77777777" w:rsidR="00AA3474" w:rsidRDefault="00AA3474" w:rsidP="00AA3474">
      <w:pPr>
        <w:pStyle w:val="owl"/>
      </w:pPr>
    </w:p>
    <w:p w14:paraId="3E07EE6C" w14:textId="77777777" w:rsidR="00CB691E" w:rsidRDefault="00CB691E" w:rsidP="00CB691E">
      <w:pPr>
        <w:pStyle w:val="Heading2"/>
      </w:pPr>
      <w:bookmarkStart w:id="481" w:name="_Toc63342995"/>
      <w:r>
        <w:t>Example 2</w:t>
      </w:r>
      <w:r w:rsidR="00AA3474">
        <w:t xml:space="preserve">: </w:t>
      </w:r>
      <w:r>
        <w:t>Geologic Event</w:t>
      </w:r>
      <w:bookmarkEnd w:id="481"/>
      <w:r>
        <w:t xml:space="preserve"> </w:t>
      </w:r>
    </w:p>
    <w:p w14:paraId="2ACDDF44" w14:textId="493AC6BC" w:rsidR="00AA3474" w:rsidRDefault="00AA3474" w:rsidP="00CB691E">
      <w:r>
        <w:t>Cre</w:t>
      </w:r>
      <w:r w:rsidR="00CB691E">
        <w:t>taceous dike intrusion event is younger than</w:t>
      </w:r>
      <w:r>
        <w:t xml:space="preserve"> granitoid intrusion</w:t>
      </w:r>
      <w:r w:rsidR="00CB691E">
        <w:t>:</w:t>
      </w:r>
    </w:p>
    <w:p w14:paraId="36FAFE55" w14:textId="77777777" w:rsidR="00AA3474" w:rsidRDefault="00AA3474" w:rsidP="00AA3474">
      <w:pPr>
        <w:pStyle w:val="owl"/>
      </w:pPr>
      <w:r>
        <w:t>evn1:Cretaceous_dike_intrusion</w:t>
      </w:r>
    </w:p>
    <w:p w14:paraId="55FBD96C" w14:textId="77777777" w:rsidR="00AA3474" w:rsidRDefault="00AA3474" w:rsidP="00AA3474">
      <w:pPr>
        <w:pStyle w:val="owl"/>
      </w:pPr>
      <w:r>
        <w:t xml:space="preserve">    a </w:t>
      </w:r>
      <w:proofErr w:type="spellStart"/>
      <w:r>
        <w:t>gsog:Geologic_Event</w:t>
      </w:r>
      <w:proofErr w:type="spellEnd"/>
      <w:r>
        <w:t xml:space="preserve"> ;</w:t>
      </w:r>
    </w:p>
    <w:p w14:paraId="39D0D635" w14:textId="68A3BE84" w:rsidR="00AA3474" w:rsidRDefault="00AA3474" w:rsidP="00AA3474">
      <w:pPr>
        <w:pStyle w:val="owl"/>
      </w:pPr>
      <w:r>
        <w:t xml:space="preserve">    </w:t>
      </w:r>
      <w:proofErr w:type="spellStart"/>
      <w:ins w:id="482" w:author="Stephen Richard" w:date="2021-02-18T20:22:00Z">
        <w:r w:rsidR="00967CE8">
          <w:t>gsoc:occupiesTimeDirectly</w:t>
        </w:r>
        <w:proofErr w:type="spellEnd"/>
        <w:r w:rsidR="00967CE8">
          <w:t xml:space="preserve"> </w:t>
        </w:r>
      </w:ins>
      <w:del w:id="483" w:author="Stephen Richard" w:date="2021-02-18T20:22:00Z">
        <w:r w:rsidDel="00967CE8">
          <w:delText xml:space="preserve">gsoc:hasDirectTemporalLocation </w:delText>
        </w:r>
      </w:del>
      <w:r>
        <w:t>evn1:Cretaceous90Ma ;</w:t>
      </w:r>
    </w:p>
    <w:p w14:paraId="1BB67E28" w14:textId="71688D95" w:rsidR="00AA3474" w:rsidRDefault="00AA3474" w:rsidP="00AA3474">
      <w:pPr>
        <w:pStyle w:val="owl"/>
      </w:pPr>
      <w:r>
        <w:t xml:space="preserve">    </w:t>
      </w:r>
      <w:proofErr w:type="spellStart"/>
      <w:r>
        <w:t>gsoc:hasConstituent</w:t>
      </w:r>
      <w:proofErr w:type="spellEnd"/>
      <w:r>
        <w:t xml:space="preserve"> [  a </w:t>
      </w:r>
      <w:proofErr w:type="spellStart"/>
      <w:r w:rsidR="00165907">
        <w:t>gspr:Intrusion_Process</w:t>
      </w:r>
      <w:proofErr w:type="spellEnd"/>
      <w:r>
        <w:t xml:space="preserve">  ] ;</w:t>
      </w:r>
    </w:p>
    <w:p w14:paraId="43128246" w14:textId="025C9A03" w:rsidR="00AA3474" w:rsidRDefault="00AA3474" w:rsidP="00AA3474">
      <w:pPr>
        <w:pStyle w:val="owl"/>
      </w:pPr>
      <w:r>
        <w:t xml:space="preserve">    </w:t>
      </w:r>
      <w:del w:id="484" w:author="Stephen Richard" w:date="2021-02-18T20:24:00Z">
        <w:r w:rsidDel="00967CE8">
          <w:delText>gsog</w:delText>
        </w:r>
      </w:del>
      <w:proofErr w:type="spellStart"/>
      <w:ins w:id="485" w:author="Stephen Richard" w:date="2021-02-18T20:24:00Z">
        <w:r w:rsidR="00967CE8">
          <w:t>gsoc</w:t>
        </w:r>
      </w:ins>
      <w:r>
        <w:t>:hasSetting</w:t>
      </w:r>
      <w:proofErr w:type="spellEnd"/>
      <w:r>
        <w:t xml:space="preserve"> [ a </w:t>
      </w:r>
      <w:proofErr w:type="spellStart"/>
      <w:ins w:id="486" w:author="Stephen Richard" w:date="2021-02-18T20:25:00Z">
        <w:r w:rsidR="00967CE8">
          <w:t>gsen:Upper_Continental_Crust_Setting</w:t>
        </w:r>
        <w:proofErr w:type="spellEnd"/>
        <w:r w:rsidR="00967CE8" w:rsidDel="00967CE8">
          <w:t xml:space="preserve"> </w:t>
        </w:r>
        <w:r w:rsidR="00967CE8">
          <w:t xml:space="preserve"> </w:t>
        </w:r>
      </w:ins>
      <w:del w:id="487" w:author="Stephen Richard" w:date="2021-02-18T20:25:00Z">
        <w:r w:rsidDel="00967CE8">
          <w:delText>gsen:</w:delText>
        </w:r>
        <w:r w:rsidR="00165907" w:rsidDel="00967CE8">
          <w:delText>Upper</w:delText>
        </w:r>
        <w:r w:rsidDel="00967CE8">
          <w:delText>_</w:delText>
        </w:r>
        <w:r w:rsidR="00165907" w:rsidDel="00967CE8">
          <w:delText>Continental</w:delText>
        </w:r>
        <w:r w:rsidDel="00967CE8">
          <w:delText>_</w:delText>
        </w:r>
        <w:r w:rsidR="00165907" w:rsidDel="00967CE8">
          <w:delText>Crustal</w:delText>
        </w:r>
        <w:r w:rsidDel="00967CE8">
          <w:delText>_</w:delText>
        </w:r>
        <w:r w:rsidR="00165907" w:rsidDel="00967CE8">
          <w:delText xml:space="preserve">Setting   </w:delText>
        </w:r>
      </w:del>
      <w:r>
        <w:t>] ;</w:t>
      </w:r>
    </w:p>
    <w:p w14:paraId="381C84AE" w14:textId="2961184B" w:rsidR="00AA3474" w:rsidRDefault="00AA3474" w:rsidP="00AA3474">
      <w:pPr>
        <w:pStyle w:val="owl"/>
      </w:pPr>
      <w:r>
        <w:t xml:space="preserve">    </w:t>
      </w:r>
      <w:proofErr w:type="spellStart"/>
      <w:ins w:id="488" w:author="Stephen Richard" w:date="2021-02-18T20:26:00Z">
        <w:r w:rsidR="00967CE8">
          <w:t>gsrl:intrudes</w:t>
        </w:r>
        <w:proofErr w:type="spellEnd"/>
        <w:r w:rsidR="00967CE8" w:rsidDel="00967CE8">
          <w:t xml:space="preserve"> </w:t>
        </w:r>
        <w:r w:rsidR="00967CE8">
          <w:t xml:space="preserve"> </w:t>
        </w:r>
      </w:ins>
      <w:del w:id="489" w:author="Stephen Richard" w:date="2021-02-18T20:26:00Z">
        <w:r w:rsidDel="00967CE8">
          <w:delText xml:space="preserve">gsoc:age_younger_than </w:delText>
        </w:r>
      </w:del>
      <w:r>
        <w:t>evn1:Kg_Intrusion ;</w:t>
      </w:r>
    </w:p>
    <w:p w14:paraId="391AEB77" w14:textId="77777777" w:rsidR="00AA3474" w:rsidRDefault="00AA3474" w:rsidP="00AA3474">
      <w:pPr>
        <w:pStyle w:val="owl"/>
      </w:pPr>
      <w:r>
        <w:t xml:space="preserve">    rdfs:label "90 Ma Dike Intrusion"@</w:t>
      </w:r>
      <w:proofErr w:type="spellStart"/>
      <w:r>
        <w:t>en</w:t>
      </w:r>
      <w:proofErr w:type="spellEnd"/>
      <w:r>
        <w:t xml:space="preserve"> ;</w:t>
      </w:r>
    </w:p>
    <w:p w14:paraId="58C80F6B" w14:textId="77777777" w:rsidR="00AA3474" w:rsidRDefault="00AA3474" w:rsidP="00AA3474">
      <w:pPr>
        <w:pStyle w:val="owl"/>
      </w:pPr>
      <w:r>
        <w:t>.</w:t>
      </w:r>
    </w:p>
    <w:p w14:paraId="0E0457E3" w14:textId="77777777" w:rsidR="00AA3474" w:rsidRDefault="00AA3474">
      <w:pPr>
        <w:pStyle w:val="owl"/>
        <w:keepNext/>
        <w:pPrChange w:id="490" w:author="Stephen Richard" w:date="2021-02-18T20:33:00Z">
          <w:pPr>
            <w:pStyle w:val="owl"/>
          </w:pPr>
        </w:pPrChange>
      </w:pPr>
      <w:r>
        <w:lastRenderedPageBreak/>
        <w:t>evn1:Cretaceous90Ma</w:t>
      </w:r>
    </w:p>
    <w:p w14:paraId="57AC550A" w14:textId="0ECB95D0" w:rsidR="00AA3474" w:rsidRDefault="00AA3474">
      <w:pPr>
        <w:pStyle w:val="owl"/>
        <w:keepNext/>
        <w:pPrChange w:id="491" w:author="Stephen Richard" w:date="2021-02-18T20:33:00Z">
          <w:pPr>
            <w:pStyle w:val="owl"/>
          </w:pPr>
        </w:pPrChange>
      </w:pPr>
      <w:r>
        <w:t xml:space="preserve">    a </w:t>
      </w:r>
      <w:proofErr w:type="spellStart"/>
      <w:ins w:id="492" w:author="Stephen Richard" w:date="2021-02-18T20:23:00Z">
        <w:r w:rsidR="00967CE8">
          <w:t>gsoc:Time_Instant</w:t>
        </w:r>
        <w:proofErr w:type="spellEnd"/>
        <w:r w:rsidR="00967CE8" w:rsidDel="00967CE8">
          <w:t xml:space="preserve"> </w:t>
        </w:r>
      </w:ins>
      <w:del w:id="493" w:author="Stephen Richard" w:date="2021-02-18T20:23:00Z">
        <w:r w:rsidDel="00967CE8">
          <w:delText xml:space="preserve">gsog:Geologic_Time_Date </w:delText>
        </w:r>
      </w:del>
      <w:r>
        <w:t>;</w:t>
      </w:r>
    </w:p>
    <w:p w14:paraId="1520CADD" w14:textId="72475204" w:rsidR="00967CE8" w:rsidRDefault="00AA3474">
      <w:pPr>
        <w:pStyle w:val="owl"/>
        <w:keepNext/>
        <w:rPr>
          <w:ins w:id="494" w:author="Stephen Richard" w:date="2021-02-18T20:27:00Z"/>
        </w:rPr>
        <w:pPrChange w:id="495" w:author="Stephen Richard" w:date="2021-02-18T20:33:00Z">
          <w:pPr>
            <w:pStyle w:val="owl"/>
          </w:pPr>
        </w:pPrChange>
      </w:pPr>
      <w:r>
        <w:t xml:space="preserve">    rdfs:label "90</w:t>
      </w:r>
      <w:r w:rsidR="00165907">
        <w:t xml:space="preserve"> +/- 8</w:t>
      </w:r>
      <w:r>
        <w:t xml:space="preserve"> Ma"@</w:t>
      </w:r>
      <w:proofErr w:type="spellStart"/>
      <w:r>
        <w:t>en</w:t>
      </w:r>
      <w:proofErr w:type="spellEnd"/>
      <w:r>
        <w:t xml:space="preserve">  ;</w:t>
      </w:r>
    </w:p>
    <w:p w14:paraId="39A868DC" w14:textId="57A0FC9C" w:rsidR="00967CE8" w:rsidRDefault="00967CE8" w:rsidP="00AA3474">
      <w:pPr>
        <w:pStyle w:val="owl"/>
        <w:rPr>
          <w:ins w:id="496" w:author="Stephen Richard" w:date="2021-02-18T20:28:00Z"/>
        </w:rPr>
      </w:pPr>
      <w:ins w:id="497" w:author="Stephen Richard" w:date="2021-02-18T20:27:00Z">
        <w:r>
          <w:t xml:space="preserve">    </w:t>
        </w:r>
        <w:proofErr w:type="spellStart"/>
        <w:r>
          <w:t>gsoc:hasQuality</w:t>
        </w:r>
        <w:proofErr w:type="spellEnd"/>
        <w:r>
          <w:t xml:space="preserve"> [</w:t>
        </w:r>
      </w:ins>
    </w:p>
    <w:p w14:paraId="5607D904" w14:textId="7DAAA952" w:rsidR="00967CE8" w:rsidRDefault="00967CE8" w:rsidP="00AA3474">
      <w:pPr>
        <w:pStyle w:val="owl"/>
        <w:rPr>
          <w:ins w:id="498" w:author="Stephen Richard" w:date="2021-02-18T20:28:00Z"/>
        </w:rPr>
      </w:pPr>
      <w:ins w:id="499" w:author="Stephen Richard" w:date="2021-02-18T20:28:00Z">
        <w:r>
          <w:tab/>
          <w:t xml:space="preserve">a </w:t>
        </w:r>
        <w:proofErr w:type="spellStart"/>
        <w:r>
          <w:t>gsoc:Time_Instant_Location</w:t>
        </w:r>
        <w:proofErr w:type="spellEnd"/>
        <w:r>
          <w:t xml:space="preserve"> ;</w:t>
        </w:r>
      </w:ins>
    </w:p>
    <w:p w14:paraId="172EB6F0" w14:textId="78F09957" w:rsidR="00967CE8" w:rsidRDefault="00967CE8" w:rsidP="00AA3474">
      <w:pPr>
        <w:pStyle w:val="owl"/>
        <w:rPr>
          <w:ins w:id="500" w:author="Stephen Richard" w:date="2021-02-18T20:28:00Z"/>
        </w:rPr>
      </w:pPr>
      <w:ins w:id="501" w:author="Stephen Richard" w:date="2021-02-18T20:28:00Z">
        <w:r>
          <w:tab/>
        </w:r>
        <w:proofErr w:type="spellStart"/>
        <w:r>
          <w:t>gsoc:hasValue</w:t>
        </w:r>
        <w:proofErr w:type="spellEnd"/>
        <w:r>
          <w:t xml:space="preserve"> [</w:t>
        </w:r>
      </w:ins>
    </w:p>
    <w:p w14:paraId="4137A16E" w14:textId="7F61B4FC" w:rsidR="00967CE8" w:rsidRDefault="00967CE8" w:rsidP="00AA3474">
      <w:pPr>
        <w:pStyle w:val="owl"/>
        <w:rPr>
          <w:ins w:id="502" w:author="Stephen Richard" w:date="2021-02-18T20:29:00Z"/>
        </w:rPr>
      </w:pPr>
      <w:ins w:id="503" w:author="Stephen Richard" w:date="2021-02-18T20:29:00Z">
        <w:r>
          <w:tab/>
          <w:t xml:space="preserve">    a </w:t>
        </w:r>
        <w:proofErr w:type="spellStart"/>
        <w:r>
          <w:t>gsoc:Time_Numeric_Value</w:t>
        </w:r>
        <w:proofErr w:type="spellEnd"/>
      </w:ins>
    </w:p>
    <w:p w14:paraId="4BC4237D" w14:textId="5C395961" w:rsidR="00967CE8" w:rsidRDefault="00967CE8" w:rsidP="00967CE8">
      <w:pPr>
        <w:pStyle w:val="owl"/>
        <w:rPr>
          <w:ins w:id="504" w:author="Stephen Richard" w:date="2021-02-18T20:30:00Z"/>
        </w:rPr>
      </w:pPr>
      <w:ins w:id="505" w:author="Stephen Richard" w:date="2021-02-18T20:29:00Z">
        <w:r>
          <w:tab/>
        </w:r>
      </w:ins>
      <w:ins w:id="506" w:author="Stephen Richard" w:date="2021-02-18T20:30:00Z">
        <w:r>
          <w:t xml:space="preserve">    </w:t>
        </w:r>
      </w:ins>
      <w:moveToRangeStart w:id="507" w:author="Stephen Richard" w:date="2021-02-18T20:30:00Z" w:name="move64572624"/>
      <w:proofErr w:type="spellStart"/>
      <w:moveTo w:id="508" w:author="Stephen Richard" w:date="2021-02-18T20:30:00Z">
        <w:r>
          <w:t>gsoc:hasUOM</w:t>
        </w:r>
        <w:proofErr w:type="spellEnd"/>
        <w:r>
          <w:t xml:space="preserve"> [ a </w:t>
        </w:r>
      </w:moveTo>
      <w:proofErr w:type="spellStart"/>
      <w:ins w:id="509" w:author="Stephen Richard" w:date="2021-02-18T20:32:00Z">
        <w:r>
          <w:t>unit:MegaYR</w:t>
        </w:r>
        <w:proofErr w:type="spellEnd"/>
        <w:r w:rsidDel="00967CE8">
          <w:t xml:space="preserve"> </w:t>
        </w:r>
      </w:ins>
      <w:moveTo w:id="510" w:author="Stephen Richard" w:date="2021-02-18T20:30:00Z">
        <w:del w:id="511" w:author="Stephen Richard" w:date="2021-02-18T20:32:00Z">
          <w:r w:rsidDel="00967CE8">
            <w:delText xml:space="preserve">gsuom:ma </w:delText>
          </w:r>
        </w:del>
        <w:r>
          <w:t>] ;</w:t>
        </w:r>
      </w:moveTo>
      <w:moveToRangeEnd w:id="507"/>
      <w:ins w:id="512" w:author="Stephen Richard" w:date="2021-02-18T20:30:00Z">
        <w:r w:rsidRPr="00967CE8">
          <w:t xml:space="preserve"> </w:t>
        </w:r>
      </w:ins>
    </w:p>
    <w:p w14:paraId="26B990D6" w14:textId="5EDD38C1" w:rsidR="00967CE8" w:rsidRDefault="00967CE8">
      <w:pPr>
        <w:pStyle w:val="owl"/>
        <w:ind w:firstLine="720"/>
        <w:rPr>
          <w:moveTo w:id="513" w:author="Stephen Richard" w:date="2021-02-18T20:30:00Z"/>
        </w:rPr>
        <w:pPrChange w:id="514" w:author="Stephen Richard" w:date="2021-02-18T20:30:00Z">
          <w:pPr>
            <w:pStyle w:val="owl"/>
          </w:pPr>
        </w:pPrChange>
      </w:pPr>
      <w:ins w:id="515" w:author="Stephen Richard" w:date="2021-02-18T20:30:00Z">
        <w:r>
          <w:t xml:space="preserve">    </w:t>
        </w:r>
      </w:ins>
      <w:moveToRangeStart w:id="516" w:author="Stephen Richard" w:date="2021-02-18T20:30:00Z" w:name="move64572632"/>
      <w:proofErr w:type="spellStart"/>
      <w:moveTo w:id="517" w:author="Stephen Richard" w:date="2021-02-18T20:30:00Z">
        <w:r>
          <w:t>gsoc:hasQuality</w:t>
        </w:r>
        <w:proofErr w:type="spellEnd"/>
        <w:r>
          <w:t xml:space="preserve"> [</w:t>
        </w:r>
      </w:moveTo>
    </w:p>
    <w:p w14:paraId="37F61B70" w14:textId="42F567B1" w:rsidR="00967CE8" w:rsidRDefault="00967CE8" w:rsidP="00967CE8">
      <w:pPr>
        <w:pStyle w:val="owl"/>
        <w:rPr>
          <w:moveTo w:id="518" w:author="Stephen Richard" w:date="2021-02-18T20:30:00Z"/>
        </w:rPr>
      </w:pPr>
      <w:moveTo w:id="519" w:author="Stephen Richard" w:date="2021-02-18T20:30:00Z">
        <w:r>
          <w:t xml:space="preserve">            </w:t>
        </w:r>
      </w:moveTo>
      <w:ins w:id="520" w:author="Stephen Richard" w:date="2021-02-18T20:30:00Z">
        <w:r>
          <w:tab/>
        </w:r>
        <w:r>
          <w:tab/>
        </w:r>
      </w:ins>
      <w:moveTo w:id="521" w:author="Stephen Richard" w:date="2021-02-18T20:30:00Z">
        <w:r>
          <w:t xml:space="preserve">a </w:t>
        </w:r>
        <w:proofErr w:type="spellStart"/>
        <w:r>
          <w:t>gsoc:Simple_Uncertainty</w:t>
        </w:r>
        <w:proofErr w:type="spellEnd"/>
        <w:r>
          <w:t xml:space="preserve"> ; </w:t>
        </w:r>
      </w:moveTo>
    </w:p>
    <w:p w14:paraId="77876C47" w14:textId="693C370B" w:rsidR="00967CE8" w:rsidRDefault="00967CE8" w:rsidP="00967CE8">
      <w:pPr>
        <w:pStyle w:val="owl"/>
        <w:rPr>
          <w:moveTo w:id="522" w:author="Stephen Richard" w:date="2021-02-18T20:30:00Z"/>
        </w:rPr>
      </w:pPr>
      <w:moveTo w:id="523" w:author="Stephen Richard" w:date="2021-02-18T20:30:00Z">
        <w:r>
          <w:t xml:space="preserve">           </w:t>
        </w:r>
      </w:moveTo>
      <w:ins w:id="524" w:author="Stephen Richard" w:date="2021-02-18T20:30:00Z">
        <w:r>
          <w:tab/>
        </w:r>
        <w:r>
          <w:tab/>
        </w:r>
      </w:ins>
      <w:moveTo w:id="525" w:author="Stephen Richard" w:date="2021-02-18T20:30:00Z">
        <w:del w:id="526" w:author="Stephen Richard" w:date="2021-02-18T20:30:00Z">
          <w:r w:rsidDel="00967CE8">
            <w:delText xml:space="preserve"> </w:delText>
          </w:r>
        </w:del>
        <w:proofErr w:type="spellStart"/>
        <w:r>
          <w:t>gsoc:hasDataValue</w:t>
        </w:r>
        <w:proofErr w:type="spellEnd"/>
        <w:r>
          <w:t xml:space="preserve"> "8"^^</w:t>
        </w:r>
        <w:proofErr w:type="spellStart"/>
        <w:r>
          <w:t>xsd:decimal</w:t>
        </w:r>
        <w:proofErr w:type="spellEnd"/>
        <w:r>
          <w:t xml:space="preserve">; </w:t>
        </w:r>
      </w:moveTo>
    </w:p>
    <w:p w14:paraId="2151E2C5" w14:textId="54D2D02D" w:rsidR="00967CE8" w:rsidRDefault="00967CE8" w:rsidP="00967CE8">
      <w:pPr>
        <w:pStyle w:val="owl"/>
        <w:rPr>
          <w:moveTo w:id="527" w:author="Stephen Richard" w:date="2021-02-18T20:30:00Z"/>
        </w:rPr>
      </w:pPr>
      <w:moveTo w:id="528" w:author="Stephen Richard" w:date="2021-02-18T20:30:00Z">
        <w:r>
          <w:t xml:space="preserve">            </w:t>
        </w:r>
      </w:moveTo>
      <w:ins w:id="529" w:author="Stephen Richard" w:date="2021-02-18T20:30:00Z">
        <w:r>
          <w:tab/>
        </w:r>
        <w:r>
          <w:tab/>
        </w:r>
      </w:ins>
      <w:proofErr w:type="spellStart"/>
      <w:moveTo w:id="530" w:author="Stephen Richard" w:date="2021-02-18T20:30:00Z">
        <w:r>
          <w:t>gsoc:hasUOM</w:t>
        </w:r>
        <w:proofErr w:type="spellEnd"/>
        <w:r>
          <w:t xml:space="preserve"> [ a </w:t>
        </w:r>
      </w:moveTo>
      <w:proofErr w:type="spellStart"/>
      <w:ins w:id="531" w:author="Stephen Richard" w:date="2021-02-18T20:33:00Z">
        <w:r w:rsidR="009B1705">
          <w:t>unit:MegaYR</w:t>
        </w:r>
        <w:proofErr w:type="spellEnd"/>
        <w:r w:rsidR="009B1705" w:rsidDel="00967CE8">
          <w:t xml:space="preserve"> </w:t>
        </w:r>
      </w:ins>
      <w:moveTo w:id="532" w:author="Stephen Richard" w:date="2021-02-18T20:30:00Z">
        <w:del w:id="533" w:author="Stephen Richard" w:date="2021-02-18T20:33:00Z">
          <w:r w:rsidDel="009B1705">
            <w:delText xml:space="preserve">gsuom:ma </w:delText>
          </w:r>
        </w:del>
        <w:r>
          <w:t xml:space="preserve">]  </w:t>
        </w:r>
      </w:moveTo>
    </w:p>
    <w:p w14:paraId="5D756686" w14:textId="7F2C0B4F" w:rsidR="00967CE8" w:rsidRDefault="00967CE8" w:rsidP="00967CE8">
      <w:pPr>
        <w:pStyle w:val="owl"/>
        <w:rPr>
          <w:moveTo w:id="534" w:author="Stephen Richard" w:date="2021-02-18T20:30:00Z"/>
        </w:rPr>
      </w:pPr>
      <w:moveTo w:id="535" w:author="Stephen Richard" w:date="2021-02-18T20:30:00Z">
        <w:r>
          <w:tab/>
        </w:r>
      </w:moveTo>
      <w:ins w:id="536" w:author="Stephen Richard" w:date="2021-02-18T20:31:00Z">
        <w:r>
          <w:tab/>
        </w:r>
      </w:ins>
      <w:moveTo w:id="537" w:author="Stephen Richard" w:date="2021-02-18T20:30:00Z">
        <w:r>
          <w:t xml:space="preserve">] </w:t>
        </w:r>
      </w:moveTo>
      <w:ins w:id="538" w:author="Stephen Richard" w:date="2021-02-18T20:31:00Z">
        <w:r>
          <w:t>;</w:t>
        </w:r>
      </w:ins>
      <w:moveTo w:id="539" w:author="Stephen Richard" w:date="2021-02-18T20:30:00Z">
        <w:del w:id="540" w:author="Stephen Richard" w:date="2021-02-18T20:31:00Z">
          <w:r w:rsidDel="00967CE8">
            <w:delText>.</w:delText>
          </w:r>
        </w:del>
      </w:moveTo>
    </w:p>
    <w:moveToRangeEnd w:id="516"/>
    <w:p w14:paraId="62692294" w14:textId="7E2AF0C0" w:rsidR="00967CE8" w:rsidRDefault="00967CE8">
      <w:pPr>
        <w:pStyle w:val="owl"/>
        <w:ind w:firstLine="720"/>
        <w:rPr>
          <w:ins w:id="541" w:author="Stephen Richard" w:date="2021-02-18T20:28:00Z"/>
        </w:rPr>
        <w:pPrChange w:id="542" w:author="Stephen Richard" w:date="2021-02-18T20:30:00Z">
          <w:pPr>
            <w:pStyle w:val="owl"/>
          </w:pPr>
        </w:pPrChange>
      </w:pPr>
      <w:ins w:id="543" w:author="Stephen Richard" w:date="2021-02-18T20:30:00Z">
        <w:r>
          <w:t xml:space="preserve">    </w:t>
        </w:r>
      </w:ins>
      <w:moveToRangeStart w:id="544" w:author="Stephen Richard" w:date="2021-02-18T20:30:00Z" w:name="move64572661"/>
      <w:proofErr w:type="spellStart"/>
      <w:moveTo w:id="545" w:author="Stephen Richard" w:date="2021-02-18T20:30:00Z">
        <w:r>
          <w:t>gso</w:t>
        </w:r>
        <w:del w:id="546" w:author="Stephen Richard" w:date="2021-02-18T20:32:00Z">
          <w:r w:rsidDel="009B1705">
            <w:delText>g</w:delText>
          </w:r>
        </w:del>
      </w:moveTo>
      <w:ins w:id="547" w:author="Stephen Richard" w:date="2021-02-18T20:32:00Z">
        <w:r w:rsidR="009B1705">
          <w:t>c</w:t>
        </w:r>
      </w:ins>
      <w:proofErr w:type="spellEnd"/>
      <w:moveTo w:id="548" w:author="Stephen Richard" w:date="2021-02-18T20:30:00Z">
        <w:r>
          <w:t>:</w:t>
        </w:r>
      </w:moveTo>
      <w:ins w:id="549" w:author="Stephen Richard" w:date="2021-02-18T20:32:00Z">
        <w:r w:rsidR="009B1705" w:rsidRPr="009B1705">
          <w:t xml:space="preserve"> </w:t>
        </w:r>
        <w:proofErr w:type="spellStart"/>
        <w:r w:rsidR="009B1705">
          <w:t>hasDataValue</w:t>
        </w:r>
        <w:proofErr w:type="spellEnd"/>
        <w:r w:rsidR="009B1705">
          <w:t xml:space="preserve">  </w:t>
        </w:r>
      </w:ins>
      <w:moveTo w:id="550" w:author="Stephen Richard" w:date="2021-02-18T20:30:00Z">
        <w:del w:id="551" w:author="Stephen Richard" w:date="2021-02-18T20:32:00Z">
          <w:r w:rsidDel="009B1705">
            <w:delText xml:space="preserve">hasDate </w:delText>
          </w:r>
        </w:del>
        <w:r>
          <w:t>"90"^^</w:t>
        </w:r>
        <w:proofErr w:type="spellStart"/>
        <w:r>
          <w:t>xsd:decimal</w:t>
        </w:r>
        <w:proofErr w:type="spellEnd"/>
        <w:r>
          <w:t xml:space="preserve"> ;</w:t>
        </w:r>
      </w:moveTo>
      <w:moveToRangeEnd w:id="544"/>
    </w:p>
    <w:p w14:paraId="355AF661" w14:textId="1B1C27EF" w:rsidR="00967CE8" w:rsidRDefault="00967CE8" w:rsidP="00AA3474">
      <w:pPr>
        <w:pStyle w:val="owl"/>
        <w:rPr>
          <w:ins w:id="552" w:author="Stephen Richard" w:date="2021-02-18T20:27:00Z"/>
        </w:rPr>
      </w:pPr>
      <w:ins w:id="553" w:author="Stephen Richard" w:date="2021-02-18T20:28:00Z">
        <w:r>
          <w:tab/>
          <w:t>]</w:t>
        </w:r>
      </w:ins>
    </w:p>
    <w:p w14:paraId="77A338DB" w14:textId="6018C739" w:rsidR="00967CE8" w:rsidDel="009B1705" w:rsidRDefault="00967CE8" w:rsidP="00AA3474">
      <w:pPr>
        <w:pStyle w:val="owl"/>
        <w:rPr>
          <w:del w:id="554" w:author="Stephen Richard" w:date="2021-02-18T20:41:00Z"/>
        </w:rPr>
      </w:pPr>
      <w:ins w:id="555" w:author="Stephen Richard" w:date="2021-02-18T20:27:00Z">
        <w:r>
          <w:t xml:space="preserve">    ]</w:t>
        </w:r>
      </w:ins>
      <w:ins w:id="556" w:author="Stephen Richard" w:date="2021-02-18T20:41:00Z">
        <w:r w:rsidR="009B1705">
          <w:t xml:space="preserve"> .</w:t>
        </w:r>
      </w:ins>
    </w:p>
    <w:p w14:paraId="0BE02E0A" w14:textId="0E726CEE" w:rsidR="00AA3474" w:rsidRDefault="00AA3474" w:rsidP="00AA3474">
      <w:pPr>
        <w:pStyle w:val="owl"/>
      </w:pPr>
      <w:del w:id="557" w:author="Stephen Richard" w:date="2021-02-18T20:41:00Z">
        <w:r w:rsidDel="009B1705">
          <w:delText xml:space="preserve">   </w:delText>
        </w:r>
      </w:del>
      <w:moveFromRangeStart w:id="558" w:author="Stephen Richard" w:date="2021-02-18T20:30:00Z" w:name="move64572624"/>
      <w:moveFrom w:id="559" w:author="Stephen Richard" w:date="2021-02-18T20:30:00Z">
        <w:r w:rsidDel="00967CE8">
          <w:t xml:space="preserve"> gsoc:hasUOM [ a gsuom:ma ] ;</w:t>
        </w:r>
      </w:moveFrom>
      <w:moveFromRangeEnd w:id="558"/>
    </w:p>
    <w:p w14:paraId="3252E7FC" w14:textId="38FE95BE" w:rsidR="00AA3474" w:rsidRDefault="00AA3474" w:rsidP="00AA3474">
      <w:pPr>
        <w:pStyle w:val="owl"/>
      </w:pPr>
      <w:r>
        <w:t xml:space="preserve">    </w:t>
      </w:r>
      <w:moveFromRangeStart w:id="560" w:author="Stephen Richard" w:date="2021-02-18T20:30:00Z" w:name="move64572661"/>
      <w:moveFrom w:id="561" w:author="Stephen Richard" w:date="2021-02-18T20:30:00Z">
        <w:r w:rsidDel="00967CE8">
          <w:t>gsog:hasDate "90"^^xsd:decimal ;</w:t>
        </w:r>
      </w:moveFrom>
      <w:moveFromRangeEnd w:id="560"/>
    </w:p>
    <w:p w14:paraId="319A8AC9" w14:textId="795FC8B1" w:rsidR="00AA3474" w:rsidDel="00967CE8" w:rsidRDefault="00AA3474">
      <w:pPr>
        <w:pStyle w:val="owl"/>
        <w:rPr>
          <w:moveFrom w:id="562" w:author="Stephen Richard" w:date="2021-02-18T20:30:00Z"/>
        </w:rPr>
      </w:pPr>
      <w:r>
        <w:t xml:space="preserve">    </w:t>
      </w:r>
      <w:moveFromRangeStart w:id="563" w:author="Stephen Richard" w:date="2021-02-18T20:30:00Z" w:name="move64572632"/>
      <w:moveFrom w:id="564" w:author="Stephen Richard" w:date="2021-02-18T20:30:00Z">
        <w:r w:rsidDel="00967CE8">
          <w:t>gsoc:hasQuality [</w:t>
        </w:r>
      </w:moveFrom>
    </w:p>
    <w:p w14:paraId="10CB0B80" w14:textId="1067262F" w:rsidR="00AA3474" w:rsidDel="00967CE8" w:rsidRDefault="00AA3474">
      <w:pPr>
        <w:pStyle w:val="owl"/>
        <w:rPr>
          <w:moveFrom w:id="565" w:author="Stephen Richard" w:date="2021-02-18T20:30:00Z"/>
        </w:rPr>
      </w:pPr>
      <w:moveFrom w:id="566" w:author="Stephen Richard" w:date="2021-02-18T20:30:00Z">
        <w:r w:rsidDel="00967CE8">
          <w:t xml:space="preserve">            a gsoc:Simple_Uncertainty ; </w:t>
        </w:r>
      </w:moveFrom>
    </w:p>
    <w:p w14:paraId="5884F61B" w14:textId="423C2701" w:rsidR="00AA3474" w:rsidDel="00967CE8" w:rsidRDefault="00AA3474">
      <w:pPr>
        <w:pStyle w:val="owl"/>
        <w:rPr>
          <w:moveFrom w:id="567" w:author="Stephen Richard" w:date="2021-02-18T20:30:00Z"/>
        </w:rPr>
      </w:pPr>
      <w:moveFrom w:id="568" w:author="Stephen Richard" w:date="2021-02-18T20:30:00Z">
        <w:r w:rsidDel="00967CE8">
          <w:t xml:space="preserve">            gsoc:hasDataValue "8"^^xsd:decimal; </w:t>
        </w:r>
      </w:moveFrom>
    </w:p>
    <w:p w14:paraId="7FE24405" w14:textId="62543EB9" w:rsidR="00AA3474" w:rsidDel="00967CE8" w:rsidRDefault="00AA3474">
      <w:pPr>
        <w:pStyle w:val="owl"/>
        <w:rPr>
          <w:moveFrom w:id="569" w:author="Stephen Richard" w:date="2021-02-18T20:30:00Z"/>
        </w:rPr>
      </w:pPr>
      <w:moveFrom w:id="570" w:author="Stephen Richard" w:date="2021-02-18T20:30:00Z">
        <w:r w:rsidDel="00967CE8">
          <w:t xml:space="preserve">            gsoc:hasUOM [ a gsuom:ma ]  </w:t>
        </w:r>
      </w:moveFrom>
    </w:p>
    <w:p w14:paraId="26586855" w14:textId="54F71A52" w:rsidR="00AA3474" w:rsidRDefault="00AA3474">
      <w:pPr>
        <w:pStyle w:val="owl"/>
      </w:pPr>
      <w:moveFrom w:id="571" w:author="Stephen Richard" w:date="2021-02-18T20:30:00Z">
        <w:r w:rsidDel="00967CE8">
          <w:tab/>
          <w:t>] .</w:t>
        </w:r>
      </w:moveFrom>
      <w:moveFromRangeEnd w:id="563"/>
    </w:p>
    <w:p w14:paraId="28A749BD" w14:textId="77777777" w:rsidR="00AA3474" w:rsidRDefault="00AA3474" w:rsidP="00AA3474">
      <w:pPr>
        <w:pStyle w:val="owl"/>
      </w:pPr>
      <w:r>
        <w:t>evn1:Kg_Intrusion</w:t>
      </w:r>
    </w:p>
    <w:p w14:paraId="34C4AEBA" w14:textId="48EB46B6" w:rsidR="00AA3474" w:rsidRDefault="00AA3474" w:rsidP="00AA3474">
      <w:pPr>
        <w:pStyle w:val="owl"/>
        <w:rPr>
          <w:ins w:id="572" w:author="Stephen Richard" w:date="2021-02-18T20:39:00Z"/>
        </w:rPr>
      </w:pPr>
      <w:r>
        <w:t xml:space="preserve">    a </w:t>
      </w:r>
      <w:proofErr w:type="spellStart"/>
      <w:r>
        <w:t>gsog:Geologic_Event</w:t>
      </w:r>
      <w:proofErr w:type="spellEnd"/>
      <w:r>
        <w:t xml:space="preserve"> ;</w:t>
      </w:r>
    </w:p>
    <w:p w14:paraId="05049CCC" w14:textId="1CFFE812" w:rsidR="009B1705" w:rsidRDefault="009B1705" w:rsidP="00AA3474">
      <w:pPr>
        <w:pStyle w:val="owl"/>
      </w:pPr>
      <w:moveToRangeStart w:id="573" w:author="Stephen Richard" w:date="2021-02-18T20:39:00Z" w:name="move64573208"/>
      <w:moveTo w:id="574" w:author="Stephen Richard" w:date="2021-02-18T20:39:00Z">
        <w:r>
          <w:t xml:space="preserve">    rdfs:label "Cretaceous Intrusion Event"@</w:t>
        </w:r>
        <w:proofErr w:type="spellStart"/>
        <w:r>
          <w:t>en</w:t>
        </w:r>
      </w:moveTo>
      <w:moveToRangeEnd w:id="573"/>
      <w:proofErr w:type="spellEnd"/>
    </w:p>
    <w:p w14:paraId="786FF1F4" w14:textId="0A6DC2F7" w:rsidR="00AA3474" w:rsidRDefault="00AA3474" w:rsidP="00AA3474">
      <w:pPr>
        <w:pStyle w:val="owl"/>
      </w:pPr>
      <w:r>
        <w:t xml:space="preserve">    </w:t>
      </w:r>
      <w:proofErr w:type="spellStart"/>
      <w:ins w:id="575" w:author="Stephen Richard" w:date="2021-02-18T20:34:00Z">
        <w:r w:rsidR="009B1705">
          <w:t>gsoc:occupiesTimeDirectly</w:t>
        </w:r>
        <w:proofErr w:type="spellEnd"/>
        <w:r w:rsidR="009B1705">
          <w:t xml:space="preserve">  </w:t>
        </w:r>
      </w:ins>
      <w:del w:id="576" w:author="Stephen Richard" w:date="2021-02-18T20:34:00Z">
        <w:r w:rsidDel="009B1705">
          <w:delText xml:space="preserve">gsoc:hasDirectTemporalLocation </w:delText>
        </w:r>
      </w:del>
      <w:r>
        <w:t>[</w:t>
      </w:r>
    </w:p>
    <w:p w14:paraId="79A21C6B" w14:textId="4B3402CB" w:rsidR="00AA3474" w:rsidRDefault="00AA3474" w:rsidP="00AA3474">
      <w:pPr>
        <w:pStyle w:val="owl"/>
        <w:rPr>
          <w:ins w:id="577" w:author="Stephen Richard" w:date="2021-02-18T20:35:00Z"/>
        </w:rPr>
      </w:pPr>
      <w:r>
        <w:t xml:space="preserve">          </w:t>
      </w:r>
      <w:ins w:id="578" w:author="Stephen Richard" w:date="2021-02-18T20:34:00Z">
        <w:r w:rsidR="009B1705">
          <w:t xml:space="preserve">a </w:t>
        </w:r>
        <w:proofErr w:type="spellStart"/>
        <w:r w:rsidR="009B1705">
          <w:t>gsoc:Time_Instant</w:t>
        </w:r>
        <w:proofErr w:type="spellEnd"/>
        <w:r w:rsidR="009B1705" w:rsidDel="00967CE8">
          <w:t xml:space="preserve"> </w:t>
        </w:r>
      </w:ins>
      <w:del w:id="579" w:author="Stephen Richard" w:date="2021-02-18T20:34:00Z">
        <w:r w:rsidDel="009B1705">
          <w:delText>a gsog:Geologic_</w:delText>
        </w:r>
        <w:r w:rsidR="00165907" w:rsidDel="009B1705">
          <w:delText>Time_Date</w:delText>
        </w:r>
        <w:r w:rsidDel="009B1705">
          <w:delText xml:space="preserve"> </w:delText>
        </w:r>
      </w:del>
      <w:r>
        <w:t>;</w:t>
      </w:r>
    </w:p>
    <w:p w14:paraId="255C0F06" w14:textId="06D7BC46" w:rsidR="009B1705" w:rsidRDefault="009B1705" w:rsidP="009B1705">
      <w:pPr>
        <w:pStyle w:val="owl"/>
        <w:rPr>
          <w:ins w:id="580" w:author="Stephen Richard" w:date="2021-02-18T20:35:00Z"/>
        </w:rPr>
      </w:pPr>
      <w:ins w:id="581" w:author="Stephen Richard" w:date="2021-02-18T20:35:00Z">
        <w:r>
          <w:t xml:space="preserve">          </w:t>
        </w:r>
      </w:ins>
      <w:moveToRangeStart w:id="582" w:author="Stephen Richard" w:date="2021-02-18T20:35:00Z" w:name="move64572939"/>
      <w:moveTo w:id="583" w:author="Stephen Richard" w:date="2021-02-18T20:35:00Z">
        <w:r>
          <w:t>rdfs:label "Cretaceous 110 +/-3 Ma Age Date"@</w:t>
        </w:r>
        <w:proofErr w:type="spellStart"/>
        <w:r>
          <w:t>en</w:t>
        </w:r>
        <w:proofErr w:type="spellEnd"/>
        <w:r>
          <w:t xml:space="preserve">  </w:t>
        </w:r>
        <w:del w:id="584" w:author="Stephen Richard" w:date="2021-02-18T20:38:00Z">
          <w:r w:rsidDel="009B1705">
            <w:delText xml:space="preserve">] </w:delText>
          </w:r>
        </w:del>
        <w:r>
          <w:t>;</w:t>
        </w:r>
      </w:moveTo>
      <w:moveToRangeEnd w:id="582"/>
    </w:p>
    <w:p w14:paraId="1FBEBC47" w14:textId="60ABF488" w:rsidR="009B1705" w:rsidRDefault="009B1705" w:rsidP="009B1705">
      <w:pPr>
        <w:pStyle w:val="owl"/>
        <w:rPr>
          <w:ins w:id="585" w:author="Stephen Richard" w:date="2021-02-18T20:35:00Z"/>
        </w:rPr>
      </w:pPr>
      <w:ins w:id="586" w:author="Stephen Richard" w:date="2021-02-18T20:35:00Z">
        <w:r>
          <w:t xml:space="preserve">    </w:t>
        </w:r>
      </w:ins>
      <w:ins w:id="587" w:author="Stephen Richard" w:date="2021-02-18T20:36:00Z">
        <w:r>
          <w:t xml:space="preserve">      </w:t>
        </w:r>
      </w:ins>
      <w:proofErr w:type="spellStart"/>
      <w:ins w:id="588" w:author="Stephen Richard" w:date="2021-02-18T20:35:00Z">
        <w:r>
          <w:t>gsoc:hasQuality</w:t>
        </w:r>
        <w:proofErr w:type="spellEnd"/>
        <w:r>
          <w:t xml:space="preserve"> [</w:t>
        </w:r>
      </w:ins>
    </w:p>
    <w:p w14:paraId="7349AC55" w14:textId="77777777" w:rsidR="009B1705" w:rsidRDefault="009B1705" w:rsidP="009B1705">
      <w:pPr>
        <w:pStyle w:val="owl"/>
        <w:rPr>
          <w:ins w:id="589" w:author="Stephen Richard" w:date="2021-02-18T20:35:00Z"/>
        </w:rPr>
      </w:pPr>
      <w:ins w:id="590" w:author="Stephen Richard" w:date="2021-02-18T20:35:00Z">
        <w:r>
          <w:tab/>
          <w:t xml:space="preserve">a </w:t>
        </w:r>
        <w:proofErr w:type="spellStart"/>
        <w:r>
          <w:t>gsoc:Time_Instant_Location</w:t>
        </w:r>
        <w:proofErr w:type="spellEnd"/>
        <w:r>
          <w:t xml:space="preserve"> ;</w:t>
        </w:r>
      </w:ins>
    </w:p>
    <w:p w14:paraId="6C653016" w14:textId="77777777" w:rsidR="009B1705" w:rsidRDefault="009B1705" w:rsidP="009B1705">
      <w:pPr>
        <w:pStyle w:val="owl"/>
        <w:rPr>
          <w:ins w:id="591" w:author="Stephen Richard" w:date="2021-02-18T20:35:00Z"/>
        </w:rPr>
      </w:pPr>
      <w:ins w:id="592" w:author="Stephen Richard" w:date="2021-02-18T20:35:00Z">
        <w:r>
          <w:tab/>
        </w:r>
        <w:proofErr w:type="spellStart"/>
        <w:r>
          <w:t>gsoc:hasValue</w:t>
        </w:r>
        <w:proofErr w:type="spellEnd"/>
        <w:r>
          <w:t xml:space="preserve"> [</w:t>
        </w:r>
      </w:ins>
    </w:p>
    <w:p w14:paraId="00F2BBE6" w14:textId="6B42052D" w:rsidR="009B1705" w:rsidRDefault="009B1705" w:rsidP="009B1705">
      <w:pPr>
        <w:pStyle w:val="owl"/>
        <w:rPr>
          <w:ins w:id="593" w:author="Stephen Richard" w:date="2021-02-18T20:35:00Z"/>
        </w:rPr>
      </w:pPr>
      <w:ins w:id="594" w:author="Stephen Richard" w:date="2021-02-18T20:35:00Z">
        <w:r>
          <w:tab/>
          <w:t xml:space="preserve">    a </w:t>
        </w:r>
        <w:proofErr w:type="spellStart"/>
        <w:r>
          <w:t>gsoc:Time_Numeric_Value</w:t>
        </w:r>
      </w:ins>
      <w:proofErr w:type="spellEnd"/>
      <w:ins w:id="595" w:author="Stephen Richard" w:date="2021-02-18T20:38:00Z">
        <w:r>
          <w:t xml:space="preserve"> ;</w:t>
        </w:r>
      </w:ins>
    </w:p>
    <w:p w14:paraId="1D5E77AA" w14:textId="62AC7E62" w:rsidR="009B1705" w:rsidRDefault="009B1705" w:rsidP="009B1705">
      <w:pPr>
        <w:pStyle w:val="owl"/>
        <w:rPr>
          <w:ins w:id="596" w:author="Stephen Richard" w:date="2021-02-18T20:37:00Z"/>
        </w:rPr>
      </w:pPr>
      <w:ins w:id="597" w:author="Stephen Richard" w:date="2021-02-18T20:36:00Z">
        <w:r>
          <w:tab/>
          <w:t xml:space="preserve">    </w:t>
        </w:r>
      </w:ins>
      <w:moveToRangeStart w:id="598" w:author="Stephen Richard" w:date="2021-02-18T20:36:00Z" w:name="move64572997"/>
      <w:proofErr w:type="spellStart"/>
      <w:moveTo w:id="599" w:author="Stephen Richard" w:date="2021-02-18T20:36:00Z">
        <w:r>
          <w:t>gso</w:t>
        </w:r>
        <w:del w:id="600" w:author="Stephen Richard" w:date="2021-02-18T20:36:00Z">
          <w:r w:rsidDel="009B1705">
            <w:delText>g</w:delText>
          </w:r>
        </w:del>
      </w:moveTo>
      <w:ins w:id="601" w:author="Stephen Richard" w:date="2021-02-18T20:36:00Z">
        <w:r>
          <w:t>c</w:t>
        </w:r>
      </w:ins>
      <w:moveTo w:id="602" w:author="Stephen Richard" w:date="2021-02-18T20:36:00Z">
        <w:r>
          <w:t>:</w:t>
        </w:r>
        <w:del w:id="603" w:author="Stephen Richard" w:date="2021-02-18T20:36:00Z">
          <w:r w:rsidDel="009B1705">
            <w:delText>Date</w:delText>
          </w:r>
        </w:del>
      </w:moveTo>
      <w:ins w:id="604" w:author="Stephen Richard" w:date="2021-02-18T20:36:00Z">
        <w:r>
          <w:t>DataValue</w:t>
        </w:r>
      </w:ins>
      <w:proofErr w:type="spellEnd"/>
      <w:moveTo w:id="605" w:author="Stephen Richard" w:date="2021-02-18T20:36:00Z">
        <w:r>
          <w:t xml:space="preserve"> “110”^^</w:t>
        </w:r>
        <w:proofErr w:type="spellStart"/>
        <w:r>
          <w:t>xsd:decimal</w:t>
        </w:r>
        <w:proofErr w:type="spellEnd"/>
        <w:r>
          <w:t xml:space="preserve"> ;</w:t>
        </w:r>
      </w:moveTo>
      <w:moveToRangeEnd w:id="598"/>
    </w:p>
    <w:p w14:paraId="0E7953F1" w14:textId="1BA74CE2" w:rsidR="009B1705" w:rsidRDefault="009B1705">
      <w:pPr>
        <w:pStyle w:val="owl"/>
        <w:ind w:firstLine="720"/>
        <w:pPrChange w:id="606" w:author="Stephen Richard" w:date="2021-02-18T20:37:00Z">
          <w:pPr>
            <w:pStyle w:val="owl"/>
          </w:pPr>
        </w:pPrChange>
      </w:pPr>
      <w:ins w:id="607" w:author="Stephen Richard" w:date="2021-02-18T20:37:00Z">
        <w:r>
          <w:t xml:space="preserve">    </w:t>
        </w:r>
        <w:proofErr w:type="spellStart"/>
        <w:r>
          <w:t>gsoc:hasUOM</w:t>
        </w:r>
        <w:proofErr w:type="spellEnd"/>
        <w:r>
          <w:t xml:space="preserve"> [ a </w:t>
        </w:r>
        <w:proofErr w:type="spellStart"/>
        <w:r>
          <w:t>unit:MegaYR</w:t>
        </w:r>
        <w:proofErr w:type="spellEnd"/>
        <w:r w:rsidDel="00967CE8">
          <w:t xml:space="preserve"> </w:t>
        </w:r>
        <w:r>
          <w:t>] ;</w:t>
        </w:r>
      </w:ins>
    </w:p>
    <w:p w14:paraId="5B291B99" w14:textId="169FC855" w:rsidR="00AA3474" w:rsidRDefault="00AA3474" w:rsidP="00AA3474">
      <w:pPr>
        <w:pStyle w:val="owl"/>
      </w:pPr>
      <w:r>
        <w:t xml:space="preserve">          </w:t>
      </w:r>
      <w:ins w:id="608" w:author="Stephen Richard" w:date="2021-02-18T20:36:00Z">
        <w:r w:rsidR="009B1705">
          <w:t xml:space="preserve">         </w:t>
        </w:r>
      </w:ins>
      <w:proofErr w:type="spellStart"/>
      <w:r>
        <w:t>gsoc:determinedBy</w:t>
      </w:r>
      <w:proofErr w:type="spellEnd"/>
      <w:r>
        <w:t xml:space="preserve"> evn1:upbconcordantanalysis ;</w:t>
      </w:r>
    </w:p>
    <w:p w14:paraId="5314979E" w14:textId="07514705" w:rsidR="00AA3474" w:rsidDel="009B1705" w:rsidRDefault="009B1705" w:rsidP="00AA3474">
      <w:pPr>
        <w:pStyle w:val="owl"/>
        <w:rPr>
          <w:del w:id="609" w:author="Stephen Richard" w:date="2021-02-18T20:36:00Z"/>
        </w:rPr>
      </w:pPr>
      <w:ins w:id="610" w:author="Stephen Richard" w:date="2021-02-18T20:36:00Z">
        <w:r>
          <w:t xml:space="preserve">        </w:t>
        </w:r>
      </w:ins>
      <w:del w:id="611" w:author="Stephen Richard" w:date="2021-02-18T20:36:00Z">
        <w:r w:rsidR="00AA3474" w:rsidDel="009B1705">
          <w:delText xml:space="preserve">          </w:delText>
        </w:r>
      </w:del>
      <w:moveFromRangeStart w:id="612" w:author="Stephen Richard" w:date="2021-02-18T20:36:00Z" w:name="move64572997"/>
      <w:moveFrom w:id="613" w:author="Stephen Richard" w:date="2021-02-18T20:36:00Z">
        <w:del w:id="614" w:author="Stephen Richard" w:date="2021-02-18T20:36:00Z">
          <w:r w:rsidR="00AA3474" w:rsidDel="009B1705">
            <w:delText>gsog:</w:delText>
          </w:r>
          <w:r w:rsidR="00165907" w:rsidDel="009B1705">
            <w:delText>Date “110”^^xsd:decimal</w:delText>
          </w:r>
          <w:r w:rsidR="00AA3474" w:rsidDel="009B1705">
            <w:delText xml:space="preserve"> ;</w:delText>
          </w:r>
        </w:del>
      </w:moveFrom>
      <w:moveFromRangeEnd w:id="612"/>
    </w:p>
    <w:p w14:paraId="0FA8F1B4" w14:textId="75AD2021" w:rsidR="00165907" w:rsidRDefault="00165907" w:rsidP="00165907">
      <w:pPr>
        <w:pStyle w:val="owl"/>
      </w:pPr>
      <w:r>
        <w:t xml:space="preserve">          </w:t>
      </w:r>
      <w:proofErr w:type="spellStart"/>
      <w:r>
        <w:t>gsoc:hasQuality</w:t>
      </w:r>
      <w:proofErr w:type="spellEnd"/>
      <w:r>
        <w:t xml:space="preserve"> [</w:t>
      </w:r>
    </w:p>
    <w:p w14:paraId="5F4D50CB" w14:textId="0858F242" w:rsidR="00165907" w:rsidRDefault="00165907">
      <w:pPr>
        <w:pStyle w:val="owl"/>
        <w:ind w:left="720" w:firstLine="720"/>
        <w:pPrChange w:id="615" w:author="Stephen Richard" w:date="2021-02-18T20:36:00Z">
          <w:pPr>
            <w:pStyle w:val="owl"/>
          </w:pPr>
        </w:pPrChange>
      </w:pPr>
      <w:del w:id="616" w:author="Stephen Richard" w:date="2021-02-18T20:36:00Z">
        <w:r w:rsidDel="009B1705">
          <w:delText xml:space="preserve">            </w:delText>
        </w:r>
      </w:del>
      <w:r>
        <w:t xml:space="preserve">a </w:t>
      </w:r>
      <w:proofErr w:type="spellStart"/>
      <w:r>
        <w:t>gsoc:Simple_Uncertainty</w:t>
      </w:r>
      <w:proofErr w:type="spellEnd"/>
      <w:r>
        <w:t xml:space="preserve"> ; </w:t>
      </w:r>
    </w:p>
    <w:p w14:paraId="342163BF" w14:textId="5A4C9F64" w:rsidR="00165907" w:rsidRDefault="00165907">
      <w:pPr>
        <w:pStyle w:val="owl"/>
        <w:ind w:left="720" w:firstLine="720"/>
        <w:pPrChange w:id="617" w:author="Stephen Richard" w:date="2021-02-18T20:36:00Z">
          <w:pPr>
            <w:pStyle w:val="owl"/>
          </w:pPr>
        </w:pPrChange>
      </w:pPr>
      <w:del w:id="618" w:author="Stephen Richard" w:date="2021-02-18T20:36:00Z">
        <w:r w:rsidDel="009B1705">
          <w:delText xml:space="preserve">            </w:delText>
        </w:r>
      </w:del>
      <w:proofErr w:type="spellStart"/>
      <w:r>
        <w:t>gsoc:hasDataValue</w:t>
      </w:r>
      <w:proofErr w:type="spellEnd"/>
      <w:r>
        <w:t xml:space="preserve"> "3"^^</w:t>
      </w:r>
      <w:proofErr w:type="spellStart"/>
      <w:r>
        <w:t>xsd:decimal</w:t>
      </w:r>
      <w:proofErr w:type="spellEnd"/>
      <w:ins w:id="619" w:author="Stephen Richard" w:date="2021-02-18T20:41:00Z">
        <w:r w:rsidR="009B1705">
          <w:t xml:space="preserve"> </w:t>
        </w:r>
      </w:ins>
      <w:r>
        <w:t xml:space="preserve">; </w:t>
      </w:r>
    </w:p>
    <w:p w14:paraId="7FFC74B8" w14:textId="2076C997" w:rsidR="00165907" w:rsidRDefault="00165907" w:rsidP="009B1705">
      <w:pPr>
        <w:pStyle w:val="owl"/>
        <w:ind w:left="720" w:firstLine="720"/>
        <w:rPr>
          <w:ins w:id="620" w:author="Stephen Richard" w:date="2021-02-18T20:40:00Z"/>
        </w:rPr>
      </w:pPr>
      <w:del w:id="621" w:author="Stephen Richard" w:date="2021-02-18T20:36:00Z">
        <w:r w:rsidDel="009B1705">
          <w:delText xml:space="preserve">            </w:delText>
        </w:r>
      </w:del>
      <w:proofErr w:type="spellStart"/>
      <w:r>
        <w:t>gsoc:hasUOM</w:t>
      </w:r>
      <w:proofErr w:type="spellEnd"/>
      <w:r>
        <w:t xml:space="preserve"> [ a</w:t>
      </w:r>
      <w:del w:id="622" w:author="Stephen Richard" w:date="2021-02-18T20:38:00Z">
        <w:r w:rsidDel="009B1705">
          <w:delText xml:space="preserve"> </w:delText>
        </w:r>
      </w:del>
      <w:ins w:id="623" w:author="Stephen Richard" w:date="2021-02-18T20:37:00Z">
        <w:r w:rsidR="009B1705">
          <w:t xml:space="preserve"> </w:t>
        </w:r>
        <w:proofErr w:type="spellStart"/>
        <w:r w:rsidR="009B1705">
          <w:t>unit:MegaYR</w:t>
        </w:r>
        <w:proofErr w:type="spellEnd"/>
        <w:r w:rsidR="009B1705" w:rsidDel="00967CE8">
          <w:t xml:space="preserve"> </w:t>
        </w:r>
      </w:ins>
      <w:del w:id="624" w:author="Stephen Richard" w:date="2021-02-18T20:37:00Z">
        <w:r w:rsidDel="009B1705">
          <w:delText xml:space="preserve">gsuom:ma </w:delText>
        </w:r>
      </w:del>
      <w:r>
        <w:t xml:space="preserve">]  </w:t>
      </w:r>
    </w:p>
    <w:p w14:paraId="08207189" w14:textId="5FB059C7" w:rsidR="009B1705" w:rsidRDefault="009B1705">
      <w:pPr>
        <w:pStyle w:val="owl"/>
        <w:ind w:left="720" w:firstLine="720"/>
        <w:pPrChange w:id="625" w:author="Stephen Richard" w:date="2021-02-18T20:37:00Z">
          <w:pPr>
            <w:pStyle w:val="owl"/>
          </w:pPr>
        </w:pPrChange>
      </w:pPr>
      <w:ins w:id="626" w:author="Stephen Richard" w:date="2021-02-18T20:40:00Z">
        <w:r>
          <w:t>]</w:t>
        </w:r>
      </w:ins>
    </w:p>
    <w:p w14:paraId="2FE84383" w14:textId="77777777" w:rsidR="009B1705" w:rsidRDefault="009B1705" w:rsidP="009B1705">
      <w:pPr>
        <w:pStyle w:val="owl"/>
        <w:rPr>
          <w:ins w:id="627" w:author="Stephen Richard" w:date="2021-02-18T20:40:00Z"/>
        </w:rPr>
      </w:pPr>
      <w:ins w:id="628" w:author="Stephen Richard" w:date="2021-02-18T20:40:00Z">
        <w:r>
          <w:tab/>
          <w:t xml:space="preserve">  </w:t>
        </w:r>
      </w:ins>
      <w:del w:id="629" w:author="Stephen Richard" w:date="2021-02-18T20:37:00Z">
        <w:r w:rsidR="00165907" w:rsidDel="009B1705">
          <w:tab/>
        </w:r>
      </w:del>
      <w:r w:rsidR="00165907">
        <w:t xml:space="preserve">] </w:t>
      </w:r>
    </w:p>
    <w:p w14:paraId="1316AAFC" w14:textId="2E1D7BD5" w:rsidR="00165907" w:rsidRDefault="009B1705">
      <w:pPr>
        <w:pStyle w:val="owl"/>
      </w:pPr>
      <w:ins w:id="630" w:author="Stephen Richard" w:date="2021-02-18T20:40:00Z">
        <w:r>
          <w:t xml:space="preserve">     ] </w:t>
        </w:r>
      </w:ins>
      <w:ins w:id="631" w:author="Stephen Richard" w:date="2021-02-18T20:37:00Z">
        <w:r>
          <w:t>;</w:t>
        </w:r>
      </w:ins>
      <w:del w:id="632" w:author="Stephen Richard" w:date="2021-02-18T20:37:00Z">
        <w:r w:rsidR="00165907" w:rsidDel="009B1705">
          <w:delText>.</w:delText>
        </w:r>
      </w:del>
    </w:p>
    <w:p w14:paraId="58097CD6" w14:textId="762D488F" w:rsidR="00AA3474" w:rsidDel="009B1705" w:rsidRDefault="00AA3474" w:rsidP="00AA3474">
      <w:pPr>
        <w:pStyle w:val="owl"/>
        <w:rPr>
          <w:del w:id="633" w:author="Stephen Richard" w:date="2021-02-18T20:38:00Z"/>
        </w:rPr>
      </w:pPr>
      <w:del w:id="634" w:author="Stephen Richard" w:date="2021-02-18T20:38:00Z">
        <w:r w:rsidDel="009B1705">
          <w:delText xml:space="preserve">          </w:delText>
        </w:r>
      </w:del>
      <w:moveFromRangeStart w:id="635" w:author="Stephen Richard" w:date="2021-02-18T20:35:00Z" w:name="move64572939"/>
      <w:moveFrom w:id="636" w:author="Stephen Richard" w:date="2021-02-18T20:35:00Z">
        <w:del w:id="637" w:author="Stephen Richard" w:date="2021-02-18T20:38:00Z">
          <w:r w:rsidDel="009B1705">
            <w:delText>rdfs:label "Cretaceous 110</w:delText>
          </w:r>
          <w:r w:rsidR="00165907" w:rsidDel="009B1705">
            <w:delText xml:space="preserve"> +/-3</w:delText>
          </w:r>
          <w:r w:rsidDel="009B1705">
            <w:delText xml:space="preserve"> Ma Age Date"@en  ] ;</w:delText>
          </w:r>
        </w:del>
      </w:moveFrom>
      <w:moveFromRangeEnd w:id="635"/>
    </w:p>
    <w:p w14:paraId="7F0701EB" w14:textId="6D77A2FC" w:rsidR="00AA3474" w:rsidRDefault="00AA3474" w:rsidP="00AA3474">
      <w:pPr>
        <w:pStyle w:val="owl"/>
      </w:pPr>
      <w:r>
        <w:t xml:space="preserve">    </w:t>
      </w:r>
      <w:proofErr w:type="spellStart"/>
      <w:r>
        <w:t>gsoc:hasConstituent</w:t>
      </w:r>
      <w:proofErr w:type="spellEnd"/>
      <w:r>
        <w:t xml:space="preserve"> [    a </w:t>
      </w:r>
      <w:proofErr w:type="spellStart"/>
      <w:r w:rsidR="00165907">
        <w:t>gspr:Intrusion_Process</w:t>
      </w:r>
      <w:proofErr w:type="spellEnd"/>
      <w:r>
        <w:t xml:space="preserve">   ] ;</w:t>
      </w:r>
    </w:p>
    <w:p w14:paraId="4AE18EF4" w14:textId="021311A3" w:rsidR="00AA3474" w:rsidRDefault="00AA3474" w:rsidP="00AA3474">
      <w:pPr>
        <w:pStyle w:val="owl"/>
      </w:pPr>
      <w:r>
        <w:t xml:space="preserve">    </w:t>
      </w:r>
      <w:proofErr w:type="spellStart"/>
      <w:r>
        <w:t>gsog:hasSetting</w:t>
      </w:r>
      <w:proofErr w:type="spellEnd"/>
      <w:r>
        <w:t xml:space="preserve"> [  a </w:t>
      </w:r>
      <w:proofErr w:type="spellStart"/>
      <w:ins w:id="638" w:author="Stephen Richard" w:date="2021-02-18T20:39:00Z">
        <w:r w:rsidR="009B1705">
          <w:t>gsen:Middle_Continental_Crust_Setting</w:t>
        </w:r>
        <w:proofErr w:type="spellEnd"/>
        <w:r w:rsidR="009B1705" w:rsidDel="009B1705">
          <w:t xml:space="preserve"> </w:t>
        </w:r>
        <w:r w:rsidR="009B1705">
          <w:t xml:space="preserve"> </w:t>
        </w:r>
      </w:ins>
      <w:del w:id="639" w:author="Stephen Richard" w:date="2021-02-18T20:39:00Z">
        <w:r w:rsidDel="009B1705">
          <w:delText>gsen:</w:delText>
        </w:r>
        <w:r w:rsidR="00165907" w:rsidDel="009B1705">
          <w:delText>Middle</w:delText>
        </w:r>
        <w:r w:rsidDel="009B1705">
          <w:delText>_</w:delText>
        </w:r>
        <w:r w:rsidR="00165907" w:rsidDel="009B1705">
          <w:delText>Continental</w:delText>
        </w:r>
        <w:r w:rsidDel="009B1705">
          <w:delText>_</w:delText>
        </w:r>
        <w:r w:rsidR="00165907" w:rsidDel="009B1705">
          <w:delText>Crust</w:delText>
        </w:r>
        <w:r w:rsidDel="009B1705">
          <w:delText>_</w:delText>
        </w:r>
        <w:r w:rsidR="00165907" w:rsidDel="009B1705">
          <w:delText xml:space="preserve">Setting  </w:delText>
        </w:r>
      </w:del>
      <w:r>
        <w:t xml:space="preserve">] </w:t>
      </w:r>
      <w:del w:id="640" w:author="Stephen Richard" w:date="2021-02-18T20:39:00Z">
        <w:r w:rsidDel="009B1705">
          <w:delText>;</w:delText>
        </w:r>
      </w:del>
    </w:p>
    <w:p w14:paraId="15AEB57F" w14:textId="6EFBB212" w:rsidR="00AA3474" w:rsidDel="009B1705" w:rsidRDefault="00AA3474" w:rsidP="00AA3474">
      <w:pPr>
        <w:pStyle w:val="owl"/>
        <w:rPr>
          <w:del w:id="641" w:author="Stephen Richard" w:date="2021-02-18T20:39:00Z"/>
        </w:rPr>
      </w:pPr>
      <w:moveFromRangeStart w:id="642" w:author="Stephen Richard" w:date="2021-02-18T20:39:00Z" w:name="move64573208"/>
      <w:moveFrom w:id="643" w:author="Stephen Richard" w:date="2021-02-18T20:39:00Z">
        <w:r w:rsidDel="009B1705">
          <w:t xml:space="preserve">    rdfs:label "Cretaceous Intrusion Event"@en </w:t>
        </w:r>
      </w:moveFrom>
      <w:moveFromRangeEnd w:id="642"/>
    </w:p>
    <w:p w14:paraId="67CFD290" w14:textId="3806A709" w:rsidR="00AA3474" w:rsidRDefault="00AA3474" w:rsidP="00AA3474">
      <w:pPr>
        <w:pStyle w:val="owl"/>
      </w:pPr>
      <w:r>
        <w:t>.</w:t>
      </w:r>
    </w:p>
    <w:p w14:paraId="02EE4689" w14:textId="24DCDA6C" w:rsidR="00AA3474" w:rsidRDefault="00AA3474" w:rsidP="00AA3474">
      <w:pPr>
        <w:pStyle w:val="owl"/>
      </w:pPr>
    </w:p>
    <w:p w14:paraId="396C59CA" w14:textId="34B3006D" w:rsidR="00CB691E" w:rsidRDefault="00CB691E" w:rsidP="00F82416">
      <w:pPr>
        <w:pStyle w:val="Heading2"/>
        <w:pPrChange w:id="644" w:author="Stephen Richard" w:date="2021-02-19T08:37:00Z">
          <w:pPr>
            <w:pStyle w:val="Heading2"/>
          </w:pPr>
        </w:pPrChange>
      </w:pPr>
      <w:bookmarkStart w:id="645" w:name="_Toc63342996"/>
      <w:r>
        <w:lastRenderedPageBreak/>
        <w:t>Example 3</w:t>
      </w:r>
      <w:r w:rsidR="00855B62">
        <w:t xml:space="preserve">: </w:t>
      </w:r>
      <w:r w:rsidR="00B35D9B">
        <w:t xml:space="preserve">Rock </w:t>
      </w:r>
      <w:r w:rsidR="00F72572">
        <w:t>Object</w:t>
      </w:r>
      <w:r w:rsidR="00B35D9B">
        <w:t xml:space="preserve"> and Role</w:t>
      </w:r>
      <w:bookmarkEnd w:id="645"/>
    </w:p>
    <w:p w14:paraId="413FE3BB" w14:textId="6F6ECD60" w:rsidR="008B202C" w:rsidRDefault="00855B62" w:rsidP="00F82416">
      <w:pPr>
        <w:keepNext/>
        <w:pPrChange w:id="646" w:author="Stephen Richard" w:date="2021-02-19T08:37:00Z">
          <w:pPr/>
        </w:pPrChange>
      </w:pPr>
      <w:r>
        <w:t>Pluton Z contains pendants of metasedimentary rock derived from Formation X</w:t>
      </w:r>
      <w:r w:rsidR="00CB691E">
        <w:t xml:space="preserve">. </w:t>
      </w:r>
    </w:p>
    <w:p w14:paraId="08C9CC1F" w14:textId="161DA0DD" w:rsidR="00890BF3" w:rsidRPr="00890BF3" w:rsidDel="00F82416" w:rsidRDefault="00890BF3">
      <w:pPr>
        <w:rPr>
          <w:del w:id="647" w:author="Stephen Richard" w:date="2021-02-19T08:37:00Z"/>
          <w:color w:val="FF0000"/>
        </w:rPr>
      </w:pPr>
      <w:del w:id="648" w:author="Stephen Richard" w:date="2021-02-19T08:37:00Z">
        <w:r w:rsidRPr="00890BF3" w:rsidDel="00F82416">
          <w:rPr>
            <w:color w:val="FF0000"/>
          </w:rPr>
          <w:delText>[add roleObject and rolePlayer]</w:delText>
        </w:r>
      </w:del>
    </w:p>
    <w:p w14:paraId="29F2393D" w14:textId="77777777" w:rsidR="00027911" w:rsidRPr="00F82416" w:rsidRDefault="00027911">
      <w:pPr>
        <w:pStyle w:val="owl"/>
        <w:keepNext/>
        <w:rPr>
          <w:rPrChange w:id="649" w:author="Stephen Richard" w:date="2021-02-19T08:35:00Z">
            <w:rPr/>
          </w:rPrChange>
        </w:rPr>
        <w:pPrChange w:id="650" w:author="Stephen Richard" w:date="2021-02-18T20:44:00Z">
          <w:pPr>
            <w:pStyle w:val="owl"/>
          </w:pPr>
        </w:pPrChange>
      </w:pPr>
      <w:bookmarkStart w:id="651" w:name="_Hlk64574368"/>
      <w:proofErr w:type="spellStart"/>
      <w:r w:rsidRPr="00F82416">
        <w:rPr>
          <w:rPrChange w:id="652" w:author="Stephen Richard" w:date="2021-02-19T08:35:00Z">
            <w:rPr/>
          </w:rPrChange>
        </w:rPr>
        <w:t>rol:plutonz</w:t>
      </w:r>
      <w:proofErr w:type="spellEnd"/>
    </w:p>
    <w:p w14:paraId="4C8A9148" w14:textId="4891A396" w:rsidR="00027911" w:rsidRPr="00F82416" w:rsidRDefault="00027911">
      <w:pPr>
        <w:pStyle w:val="owl"/>
        <w:keepNext/>
        <w:rPr>
          <w:rPrChange w:id="653" w:author="Stephen Richard" w:date="2021-02-19T08:35:00Z">
            <w:rPr/>
          </w:rPrChange>
        </w:rPr>
        <w:pPrChange w:id="654" w:author="Stephen Richard" w:date="2021-02-18T20:44:00Z">
          <w:pPr>
            <w:pStyle w:val="owl"/>
          </w:pPr>
        </w:pPrChange>
      </w:pPr>
      <w:del w:id="655" w:author="Stephen Richard" w:date="2021-02-18T20:43:00Z">
        <w:r w:rsidRPr="00F82416" w:rsidDel="009B1705">
          <w:rPr>
            <w:rPrChange w:id="656" w:author="Stephen Richard" w:date="2021-02-19T08:35:00Z">
              <w:rPr/>
            </w:rPrChange>
          </w:rPr>
          <w:tab/>
        </w:r>
      </w:del>
      <w:ins w:id="657" w:author="Stephen Richard" w:date="2021-02-18T20:43:00Z">
        <w:r w:rsidR="009B1705" w:rsidRPr="00F82416">
          <w:rPr>
            <w:rPrChange w:id="658" w:author="Stephen Richard" w:date="2021-02-19T08:35:00Z">
              <w:rPr/>
            </w:rPrChange>
          </w:rPr>
          <w:t xml:space="preserve">    </w:t>
        </w:r>
      </w:ins>
      <w:r w:rsidRPr="00F82416">
        <w:rPr>
          <w:rPrChange w:id="659" w:author="Stephen Richard" w:date="2021-02-19T08:35:00Z">
            <w:rPr/>
          </w:rPrChange>
        </w:rPr>
        <w:t xml:space="preserve">a </w:t>
      </w:r>
      <w:proofErr w:type="spellStart"/>
      <w:r w:rsidRPr="00F82416">
        <w:rPr>
          <w:rPrChange w:id="660" w:author="Stephen Richard" w:date="2021-02-19T08:35:00Z">
            <w:rPr/>
          </w:rPrChange>
        </w:rPr>
        <w:t>gsog:Rock_Object</w:t>
      </w:r>
      <w:proofErr w:type="spellEnd"/>
      <w:r w:rsidRPr="00F82416">
        <w:rPr>
          <w:rPrChange w:id="661" w:author="Stephen Richard" w:date="2021-02-19T08:35:00Z">
            <w:rPr/>
          </w:rPrChange>
        </w:rPr>
        <w:t xml:space="preserve"> ; </w:t>
      </w:r>
    </w:p>
    <w:p w14:paraId="006D69EF" w14:textId="6FD72985" w:rsidR="00027911" w:rsidRPr="00F82416" w:rsidRDefault="00027911">
      <w:pPr>
        <w:pStyle w:val="owl"/>
        <w:keepNext/>
        <w:rPr>
          <w:rPrChange w:id="662" w:author="Stephen Richard" w:date="2021-02-19T08:35:00Z">
            <w:rPr/>
          </w:rPrChange>
        </w:rPr>
        <w:pPrChange w:id="663" w:author="Stephen Richard" w:date="2021-02-18T20:44:00Z">
          <w:pPr>
            <w:pStyle w:val="owl"/>
          </w:pPr>
        </w:pPrChange>
      </w:pPr>
      <w:del w:id="664" w:author="Stephen Richard" w:date="2021-02-18T20:43:00Z">
        <w:r w:rsidRPr="00F82416" w:rsidDel="009B1705">
          <w:rPr>
            <w:rPrChange w:id="665" w:author="Stephen Richard" w:date="2021-02-19T08:35:00Z">
              <w:rPr/>
            </w:rPrChange>
          </w:rPr>
          <w:tab/>
        </w:r>
      </w:del>
      <w:ins w:id="666" w:author="Stephen Richard" w:date="2021-02-18T20:43:00Z">
        <w:r w:rsidR="009B1705" w:rsidRPr="00F82416">
          <w:rPr>
            <w:rPrChange w:id="667" w:author="Stephen Richard" w:date="2021-02-19T08:35:00Z">
              <w:rPr/>
            </w:rPrChange>
          </w:rPr>
          <w:t xml:space="preserve">  </w:t>
        </w:r>
        <w:r w:rsidR="009B1705" w:rsidRPr="00F82416">
          <w:rPr>
            <w:rPrChange w:id="668" w:author="Stephen Richard" w:date="2021-02-19T08:35:00Z">
              <w:rPr>
                <w:lang w:val="es-ES"/>
              </w:rPr>
            </w:rPrChange>
          </w:rPr>
          <w:t xml:space="preserve">  </w:t>
        </w:r>
      </w:ins>
      <w:r w:rsidRPr="00F82416">
        <w:rPr>
          <w:rPrChange w:id="669" w:author="Stephen Richard" w:date="2021-02-19T08:35:00Z">
            <w:rPr/>
          </w:rPrChange>
        </w:rPr>
        <w:t>rdfs:label “Pluton Z” @en ;</w:t>
      </w:r>
    </w:p>
    <w:p w14:paraId="0AD2BDF3" w14:textId="47D2368E" w:rsidR="0072275B" w:rsidRPr="004C3B1E" w:rsidRDefault="00027911">
      <w:pPr>
        <w:pStyle w:val="owl"/>
        <w:keepNext/>
        <w:pPrChange w:id="670" w:author="Stephen Richard" w:date="2021-02-18T20:44:00Z">
          <w:pPr>
            <w:pStyle w:val="owl"/>
          </w:pPr>
        </w:pPrChange>
      </w:pPr>
      <w:del w:id="671" w:author="Stephen Richard" w:date="2021-02-18T20:43:00Z">
        <w:r w:rsidRPr="004C3B1E" w:rsidDel="009B1705">
          <w:tab/>
        </w:r>
      </w:del>
      <w:ins w:id="672" w:author="Stephen Richard" w:date="2021-02-18T20:43:00Z">
        <w:r w:rsidR="009B1705" w:rsidRPr="004C3B1E">
          <w:rPr>
            <w:rPrChange w:id="673" w:author="Stephen Richard" w:date="2021-02-18T20:53:00Z">
              <w:rPr>
                <w:lang w:val="es-ES"/>
              </w:rPr>
            </w:rPrChange>
          </w:rPr>
          <w:t xml:space="preserve">    </w:t>
        </w:r>
      </w:ins>
      <w:proofErr w:type="spellStart"/>
      <w:r w:rsidR="0072275B" w:rsidRPr="004C3B1E">
        <w:t>gsoc:hasPart</w:t>
      </w:r>
      <w:proofErr w:type="spellEnd"/>
      <w:r w:rsidR="0072275B" w:rsidRPr="004C3B1E">
        <w:t xml:space="preserve"> [ </w:t>
      </w:r>
    </w:p>
    <w:p w14:paraId="7AF452DD" w14:textId="226762A3" w:rsidR="00027911" w:rsidRPr="004C3B1E" w:rsidRDefault="004C3B1E">
      <w:pPr>
        <w:pStyle w:val="owl"/>
        <w:keepNext/>
        <w:pPrChange w:id="674" w:author="Stephen Richard" w:date="2021-02-18T20:53:00Z">
          <w:pPr>
            <w:pStyle w:val="owl"/>
            <w:ind w:left="720" w:firstLine="720"/>
          </w:pPr>
        </w:pPrChange>
      </w:pPr>
      <w:ins w:id="675" w:author="Stephen Richard" w:date="2021-02-18T20:53:00Z">
        <w:r w:rsidRPr="004C3B1E">
          <w:rPr>
            <w:rPrChange w:id="676" w:author="Stephen Richard" w:date="2021-02-18T20:53:00Z">
              <w:rPr>
                <w:lang w:val="es-ES"/>
              </w:rPr>
            </w:rPrChange>
          </w:rPr>
          <w:t xml:space="preserve"> </w:t>
        </w:r>
        <w:r>
          <w:t xml:space="preserve">   </w:t>
        </w:r>
        <w:r>
          <w:tab/>
        </w:r>
      </w:ins>
      <w:del w:id="677" w:author="Stephen Richard" w:date="2021-02-18T21:04:00Z">
        <w:r w:rsidR="00027911" w:rsidRPr="004C3B1E" w:rsidDel="0026733E">
          <w:delText xml:space="preserve">gsoc:hasConstituent [ </w:delText>
        </w:r>
      </w:del>
      <w:r w:rsidR="00027911" w:rsidRPr="004C3B1E">
        <w:t xml:space="preserve">a </w:t>
      </w:r>
      <w:del w:id="678" w:author="Stephen Richard" w:date="2021-02-18T17:22:00Z">
        <w:r w:rsidR="00027911" w:rsidRPr="004C3B1E" w:rsidDel="00246F60">
          <w:delText>gslth:</w:delText>
        </w:r>
      </w:del>
      <w:proofErr w:type="spellStart"/>
      <w:ins w:id="679" w:author="Stephen Richard" w:date="2021-02-18T17:22:00Z">
        <w:r w:rsidR="00246F60" w:rsidRPr="004C3B1E">
          <w:t>gsrm:</w:t>
        </w:r>
      </w:ins>
      <w:r w:rsidR="00C13BC1" w:rsidRPr="004C3B1E">
        <w:t>G</w:t>
      </w:r>
      <w:r w:rsidR="00027911" w:rsidRPr="004C3B1E">
        <w:t>ranite</w:t>
      </w:r>
      <w:proofErr w:type="spellEnd"/>
      <w:r w:rsidR="00027911" w:rsidRPr="004C3B1E">
        <w:t xml:space="preserve"> </w:t>
      </w:r>
      <w:del w:id="680" w:author="Stephen Richard" w:date="2021-02-18T21:04:00Z">
        <w:r w:rsidR="00027911" w:rsidRPr="004C3B1E" w:rsidDel="0026733E">
          <w:delText>]</w:delText>
        </w:r>
      </w:del>
      <w:r w:rsidR="00027911" w:rsidRPr="004C3B1E">
        <w:t>;</w:t>
      </w:r>
    </w:p>
    <w:p w14:paraId="273DDB4C" w14:textId="0A4FD600" w:rsidR="0072275B" w:rsidRPr="00F82416" w:rsidRDefault="004C3B1E">
      <w:pPr>
        <w:pStyle w:val="owl"/>
        <w:keepNext/>
        <w:rPr>
          <w:rPrChange w:id="681" w:author="Stephen Richard" w:date="2021-02-19T08:35:00Z">
            <w:rPr/>
          </w:rPrChange>
        </w:rPr>
        <w:pPrChange w:id="682" w:author="Stephen Richard" w:date="2021-02-18T20:44:00Z">
          <w:pPr>
            <w:pStyle w:val="owl"/>
          </w:pPr>
        </w:pPrChange>
      </w:pPr>
      <w:ins w:id="683" w:author="Stephen Richard" w:date="2021-02-18T20:44:00Z">
        <w:r w:rsidRPr="004C3B1E">
          <w:tab/>
        </w:r>
      </w:ins>
      <w:del w:id="684" w:author="Stephen Richard" w:date="2021-02-18T20:44:00Z">
        <w:r w:rsidR="0072275B" w:rsidRPr="00F82416" w:rsidDel="004C3B1E">
          <w:rPr>
            <w:rPrChange w:id="685" w:author="Stephen Richard" w:date="2021-02-19T08:35:00Z">
              <w:rPr/>
            </w:rPrChange>
          </w:rPr>
          <w:tab/>
        </w:r>
        <w:r w:rsidR="0072275B" w:rsidRPr="00F82416" w:rsidDel="004C3B1E">
          <w:rPr>
            <w:rPrChange w:id="686" w:author="Stephen Richard" w:date="2021-02-19T08:35:00Z">
              <w:rPr/>
            </w:rPrChange>
          </w:rPr>
          <w:tab/>
        </w:r>
      </w:del>
      <w:proofErr w:type="spellStart"/>
      <w:r w:rsidR="0072275B" w:rsidRPr="00F82416">
        <w:rPr>
          <w:rPrChange w:id="687" w:author="Stephen Richard" w:date="2021-02-19T08:35:00Z">
            <w:rPr/>
          </w:rPrChange>
        </w:rPr>
        <w:t>gsoc:hasRole</w:t>
      </w:r>
      <w:proofErr w:type="spellEnd"/>
      <w:r w:rsidR="0072275B" w:rsidRPr="00F82416">
        <w:rPr>
          <w:rPrChange w:id="688" w:author="Stephen Richard" w:date="2021-02-19T08:35:00Z">
            <w:rPr/>
          </w:rPrChange>
        </w:rPr>
        <w:t xml:space="preserve"> </w:t>
      </w:r>
      <w:ins w:id="689" w:author="Stephen Richard" w:date="2021-02-18T20:49:00Z">
        <w:r w:rsidRPr="00F82416">
          <w:rPr>
            <w:rPrChange w:id="690" w:author="Stephen Richard" w:date="2021-02-19T08:35:00Z">
              <w:rPr/>
            </w:rPrChange>
          </w:rPr>
          <w:t xml:space="preserve">[ a </w:t>
        </w:r>
      </w:ins>
      <w:del w:id="691" w:author="Stephen Richard" w:date="2021-02-18T20:47:00Z">
        <w:r w:rsidR="0072275B" w:rsidRPr="00F82416" w:rsidDel="004C3B1E">
          <w:rPr>
            <w:rPrChange w:id="692" w:author="Stephen Richard" w:date="2021-02-19T08:35:00Z">
              <w:rPr/>
            </w:rPrChange>
          </w:rPr>
          <w:delText>gsog</w:delText>
        </w:r>
      </w:del>
      <w:proofErr w:type="spellStart"/>
      <w:ins w:id="693" w:author="Stephen Richard" w:date="2021-02-18T20:47:00Z">
        <w:r w:rsidRPr="00F82416">
          <w:rPr>
            <w:rPrChange w:id="694" w:author="Stephen Richard" w:date="2021-02-19T08:35:00Z">
              <w:rPr/>
            </w:rPrChange>
          </w:rPr>
          <w:t>gsor</w:t>
        </w:r>
      </w:ins>
      <w:r w:rsidR="0072275B" w:rsidRPr="00F82416">
        <w:rPr>
          <w:rPrChange w:id="695" w:author="Stephen Richard" w:date="2021-02-19T08:35:00Z">
            <w:rPr/>
          </w:rPrChange>
        </w:rPr>
        <w:t>:Main_Body</w:t>
      </w:r>
      <w:proofErr w:type="spellEnd"/>
      <w:ins w:id="696" w:author="Stephen Richard" w:date="2021-02-18T20:49:00Z">
        <w:r w:rsidRPr="00F82416">
          <w:rPr>
            <w:rPrChange w:id="697" w:author="Stephen Richard" w:date="2021-02-19T08:35:00Z">
              <w:rPr/>
            </w:rPrChange>
          </w:rPr>
          <w:t>]</w:t>
        </w:r>
      </w:ins>
      <w:r w:rsidR="0072275B" w:rsidRPr="00F82416">
        <w:rPr>
          <w:rPrChange w:id="698" w:author="Stephen Richard" w:date="2021-02-19T08:35:00Z">
            <w:rPr/>
          </w:rPrChange>
        </w:rPr>
        <w:t xml:space="preserve"> ;</w:t>
      </w:r>
    </w:p>
    <w:p w14:paraId="3BB13A3C" w14:textId="4F37D033" w:rsidR="0072275B" w:rsidRPr="00F82416" w:rsidRDefault="0072275B">
      <w:pPr>
        <w:pStyle w:val="owl"/>
        <w:keepNext/>
        <w:rPr>
          <w:rPrChange w:id="699" w:author="Stephen Richard" w:date="2021-02-19T08:35:00Z">
            <w:rPr/>
          </w:rPrChange>
        </w:rPr>
        <w:pPrChange w:id="700" w:author="Stephen Richard" w:date="2021-02-18T20:53:00Z">
          <w:pPr>
            <w:pStyle w:val="owl"/>
          </w:pPr>
        </w:pPrChange>
      </w:pPr>
      <w:r w:rsidRPr="00F82416">
        <w:rPr>
          <w:rPrChange w:id="701" w:author="Stephen Richard" w:date="2021-02-19T08:35:00Z">
            <w:rPr/>
          </w:rPrChange>
        </w:rPr>
        <w:tab/>
        <w:t>];</w:t>
      </w:r>
    </w:p>
    <w:p w14:paraId="0A1BF514" w14:textId="08E04931" w:rsidR="00027911" w:rsidRPr="00F82416" w:rsidDel="0026733E" w:rsidRDefault="00027911">
      <w:pPr>
        <w:pStyle w:val="owl"/>
        <w:keepNext/>
        <w:rPr>
          <w:del w:id="702" w:author="Stephen Richard" w:date="2021-02-18T21:04:00Z"/>
          <w:rPrChange w:id="703" w:author="Stephen Richard" w:date="2021-02-19T08:35:00Z">
            <w:rPr>
              <w:del w:id="704" w:author="Stephen Richard" w:date="2021-02-18T21:04:00Z"/>
            </w:rPr>
          </w:rPrChange>
        </w:rPr>
        <w:pPrChange w:id="705" w:author="Stephen Richard" w:date="2021-02-18T20:53:00Z">
          <w:pPr>
            <w:pStyle w:val="owl"/>
          </w:pPr>
        </w:pPrChange>
      </w:pPr>
      <w:del w:id="706" w:author="Stephen Richard" w:date="2021-02-18T20:45:00Z">
        <w:r w:rsidRPr="00F82416" w:rsidDel="004C3B1E">
          <w:rPr>
            <w:rPrChange w:id="707" w:author="Stephen Richard" w:date="2021-02-19T08:35:00Z">
              <w:rPr/>
            </w:rPrChange>
          </w:rPr>
          <w:tab/>
        </w:r>
      </w:del>
      <w:ins w:id="708" w:author="Stephen Richard" w:date="2021-02-18T20:45:00Z">
        <w:r w:rsidR="004C3B1E" w:rsidRPr="00F82416">
          <w:rPr>
            <w:rPrChange w:id="709" w:author="Stephen Richard" w:date="2021-02-19T08:35:00Z">
              <w:rPr/>
            </w:rPrChange>
          </w:rPr>
          <w:t xml:space="preserve">    </w:t>
        </w:r>
      </w:ins>
      <w:proofErr w:type="spellStart"/>
      <w:r w:rsidRPr="00F82416">
        <w:rPr>
          <w:rPrChange w:id="710" w:author="Stephen Richard" w:date="2021-02-19T08:35:00Z">
            <w:rPr/>
          </w:rPrChange>
        </w:rPr>
        <w:t>gsoc:hasPart</w:t>
      </w:r>
      <w:proofErr w:type="spellEnd"/>
      <w:r w:rsidRPr="00F82416">
        <w:rPr>
          <w:rPrChange w:id="711" w:author="Stephen Richard" w:date="2021-02-19T08:35:00Z">
            <w:rPr/>
          </w:rPrChange>
        </w:rPr>
        <w:t xml:space="preserve"> [ </w:t>
      </w:r>
    </w:p>
    <w:p w14:paraId="6D95BF6D" w14:textId="0100791B" w:rsidR="00027911" w:rsidRPr="00F82416" w:rsidRDefault="00027911">
      <w:pPr>
        <w:pStyle w:val="owl"/>
        <w:keepNext/>
        <w:rPr>
          <w:rPrChange w:id="712" w:author="Stephen Richard" w:date="2021-02-19T08:35:00Z">
            <w:rPr/>
          </w:rPrChange>
        </w:rPr>
        <w:pPrChange w:id="713" w:author="Stephen Richard" w:date="2021-02-18T20:53:00Z">
          <w:pPr>
            <w:pStyle w:val="owl"/>
          </w:pPr>
        </w:pPrChange>
      </w:pPr>
      <w:del w:id="714" w:author="Stephen Richard" w:date="2021-02-18T20:45:00Z">
        <w:r w:rsidRPr="00F82416" w:rsidDel="004C3B1E">
          <w:rPr>
            <w:rPrChange w:id="715" w:author="Stephen Richard" w:date="2021-02-19T08:35:00Z">
              <w:rPr/>
            </w:rPrChange>
          </w:rPr>
          <w:tab/>
        </w:r>
        <w:r w:rsidRPr="00F82416" w:rsidDel="004C3B1E">
          <w:rPr>
            <w:rPrChange w:id="716" w:author="Stephen Richard" w:date="2021-02-19T08:35:00Z">
              <w:rPr/>
            </w:rPrChange>
          </w:rPr>
          <w:tab/>
        </w:r>
      </w:del>
      <w:del w:id="717" w:author="Stephen Richard" w:date="2021-02-18T21:04:00Z">
        <w:r w:rsidRPr="00F82416" w:rsidDel="0026733E">
          <w:rPr>
            <w:rPrChange w:id="718" w:author="Stephen Richard" w:date="2021-02-19T08:35:00Z">
              <w:rPr/>
            </w:rPrChange>
          </w:rPr>
          <w:delText xml:space="preserve">a </w:delText>
        </w:r>
      </w:del>
      <w:del w:id="719" w:author="Stephen Richard" w:date="2021-02-18T17:22:00Z">
        <w:r w:rsidRPr="00F82416" w:rsidDel="00246F60">
          <w:rPr>
            <w:rPrChange w:id="720" w:author="Stephen Richard" w:date="2021-02-19T08:35:00Z">
              <w:rPr/>
            </w:rPrChange>
          </w:rPr>
          <w:delText>gslth:</w:delText>
        </w:r>
      </w:del>
      <w:del w:id="721" w:author="Stephen Richard" w:date="2021-02-18T21:04:00Z">
        <w:r w:rsidR="00C13BC1" w:rsidRPr="00F82416" w:rsidDel="0026733E">
          <w:rPr>
            <w:rPrChange w:id="722" w:author="Stephen Richard" w:date="2021-02-19T08:35:00Z">
              <w:rPr/>
            </w:rPrChange>
          </w:rPr>
          <w:delText>M</w:delText>
        </w:r>
        <w:r w:rsidRPr="00F82416" w:rsidDel="0026733E">
          <w:rPr>
            <w:rPrChange w:id="723" w:author="Stephen Richard" w:date="2021-02-19T08:35:00Z">
              <w:rPr/>
            </w:rPrChange>
          </w:rPr>
          <w:delText>etamorphic_</w:delText>
        </w:r>
        <w:r w:rsidR="00C13BC1" w:rsidRPr="00F82416" w:rsidDel="0026733E">
          <w:rPr>
            <w:rPrChange w:id="724" w:author="Stephen Richard" w:date="2021-02-19T08:35:00Z">
              <w:rPr/>
            </w:rPrChange>
          </w:rPr>
          <w:delText>R</w:delText>
        </w:r>
        <w:r w:rsidRPr="00F82416" w:rsidDel="0026733E">
          <w:rPr>
            <w:rPrChange w:id="725" w:author="Stephen Richard" w:date="2021-02-19T08:35:00Z">
              <w:rPr/>
            </w:rPrChange>
          </w:rPr>
          <w:delText xml:space="preserve">ock; </w:delText>
        </w:r>
      </w:del>
    </w:p>
    <w:p w14:paraId="1825F266" w14:textId="77777777" w:rsidR="0026733E" w:rsidRDefault="004C3B1E" w:rsidP="004C3B1E">
      <w:pPr>
        <w:pStyle w:val="owl"/>
        <w:keepNext/>
        <w:rPr>
          <w:ins w:id="726" w:author="Stephen Richard" w:date="2021-02-18T21:04:00Z"/>
        </w:rPr>
      </w:pPr>
      <w:ins w:id="727" w:author="Stephen Richard" w:date="2021-02-18T20:53:00Z">
        <w:r w:rsidRPr="00F82416">
          <w:rPr>
            <w:rPrChange w:id="728" w:author="Stephen Richard" w:date="2021-02-19T08:35:00Z">
              <w:rPr>
                <w:lang w:val="es-ES"/>
              </w:rPr>
            </w:rPrChange>
          </w:rPr>
          <w:tab/>
        </w:r>
      </w:ins>
      <w:ins w:id="729" w:author="Stephen Richard" w:date="2021-02-18T21:04:00Z">
        <w:r w:rsidR="0026733E" w:rsidRPr="00AE5CE2">
          <w:t xml:space="preserve">a </w:t>
        </w:r>
        <w:proofErr w:type="spellStart"/>
        <w:r w:rsidR="0026733E" w:rsidRPr="00AE5CE2">
          <w:t>gsrm:Metasedimentary_Rock</w:t>
        </w:r>
        <w:proofErr w:type="spellEnd"/>
      </w:ins>
    </w:p>
    <w:p w14:paraId="24DDBD86" w14:textId="08380136" w:rsidR="00027911" w:rsidRDefault="0026733E">
      <w:pPr>
        <w:pStyle w:val="owl"/>
        <w:keepNext/>
        <w:rPr>
          <w:ins w:id="730" w:author="Stephen Richard" w:date="2021-02-19T15:47:00Z"/>
        </w:rPr>
      </w:pPr>
      <w:ins w:id="731" w:author="Stephen Richard" w:date="2021-02-18T21:04:00Z">
        <w:r>
          <w:tab/>
        </w:r>
      </w:ins>
      <w:del w:id="732" w:author="Stephen Richard" w:date="2021-02-18T20:45:00Z">
        <w:r w:rsidR="00027911" w:rsidRPr="0026733E" w:rsidDel="004C3B1E">
          <w:tab/>
        </w:r>
        <w:r w:rsidR="00027911" w:rsidRPr="0026733E" w:rsidDel="004C3B1E">
          <w:tab/>
        </w:r>
      </w:del>
      <w:proofErr w:type="spellStart"/>
      <w:r w:rsidR="00027911" w:rsidRPr="0026733E">
        <w:t>gsoc:hasRole</w:t>
      </w:r>
      <w:proofErr w:type="spellEnd"/>
      <w:ins w:id="733" w:author="Stephen Richard" w:date="2021-02-18T20:49:00Z">
        <w:r w:rsidR="004C3B1E" w:rsidRPr="0026733E">
          <w:t xml:space="preserve"> [ a</w:t>
        </w:r>
      </w:ins>
      <w:r w:rsidR="00027911" w:rsidRPr="0026733E">
        <w:t xml:space="preserve"> </w:t>
      </w:r>
      <w:del w:id="734" w:author="Stephen Richard" w:date="2021-02-18T20:47:00Z">
        <w:r w:rsidR="00027911" w:rsidRPr="0026733E" w:rsidDel="004C3B1E">
          <w:delText>gsog</w:delText>
        </w:r>
      </w:del>
      <w:proofErr w:type="spellStart"/>
      <w:ins w:id="735" w:author="Stephen Richard" w:date="2021-02-18T20:47:00Z">
        <w:r w:rsidR="004C3B1E" w:rsidRPr="0026733E">
          <w:t>gsor</w:t>
        </w:r>
      </w:ins>
      <w:r w:rsidR="00027911" w:rsidRPr="0026733E">
        <w:t>:Pendant</w:t>
      </w:r>
      <w:proofErr w:type="spellEnd"/>
      <w:ins w:id="736" w:author="Stephen Richard" w:date="2021-02-18T20:49:00Z">
        <w:r w:rsidR="004C3B1E" w:rsidRPr="0026733E">
          <w:t xml:space="preserve"> ]</w:t>
        </w:r>
      </w:ins>
      <w:r w:rsidR="00027911" w:rsidRPr="0026733E">
        <w:t xml:space="preserve"> ;</w:t>
      </w:r>
    </w:p>
    <w:p w14:paraId="67931941" w14:textId="113CCC00" w:rsidR="00C472E4" w:rsidRDefault="00C472E4">
      <w:pPr>
        <w:pStyle w:val="owl"/>
        <w:keepNext/>
        <w:rPr>
          <w:ins w:id="737" w:author="Stephen Richard" w:date="2021-02-19T15:47:00Z"/>
        </w:rPr>
      </w:pPr>
    </w:p>
    <w:p w14:paraId="646AD95D" w14:textId="2F2112A3" w:rsidR="00C472E4" w:rsidRDefault="00C472E4">
      <w:pPr>
        <w:pStyle w:val="owl"/>
        <w:keepNext/>
        <w:rPr>
          <w:ins w:id="738" w:author="Stephen Richard" w:date="2021-02-19T15:47:00Z"/>
        </w:rPr>
      </w:pPr>
      <w:ins w:id="739" w:author="Stephen Richard" w:date="2021-02-19T15:47:00Z">
        <w:r>
          <w:tab/>
        </w:r>
        <w:proofErr w:type="spellStart"/>
        <w:r>
          <w:t>gsoc:isProducedFrom</w:t>
        </w:r>
        <w:proofErr w:type="spellEnd"/>
        <w:r>
          <w:t xml:space="preserve"> </w:t>
        </w:r>
        <w:proofErr w:type="spellStart"/>
        <w:r>
          <w:t>rol:formation</w:t>
        </w:r>
      </w:ins>
      <w:ins w:id="740" w:author="Stephen Richard" w:date="2021-02-19T15:48:00Z">
        <w:r>
          <w:t>x</w:t>
        </w:r>
        <w:proofErr w:type="spellEnd"/>
        <w:r>
          <w:t>;</w:t>
        </w:r>
      </w:ins>
    </w:p>
    <w:p w14:paraId="13331F3C" w14:textId="77777777" w:rsidR="00C472E4" w:rsidRPr="0026733E" w:rsidRDefault="00C472E4">
      <w:pPr>
        <w:pStyle w:val="owl"/>
        <w:keepNext/>
        <w:pPrChange w:id="741" w:author="Stephen Richard" w:date="2021-02-18T20:53:00Z">
          <w:pPr>
            <w:pStyle w:val="owl"/>
          </w:pPr>
        </w:pPrChange>
      </w:pPr>
    </w:p>
    <w:p w14:paraId="4F0049CA" w14:textId="3C86F891" w:rsidR="00027911" w:rsidRPr="004C3B1E" w:rsidDel="0026733E" w:rsidRDefault="00027911">
      <w:pPr>
        <w:pStyle w:val="owl"/>
        <w:keepNext/>
        <w:rPr>
          <w:del w:id="742" w:author="Stephen Richard" w:date="2021-02-18T21:05:00Z"/>
        </w:rPr>
        <w:pPrChange w:id="743" w:author="Stephen Richard" w:date="2021-02-18T20:53:00Z">
          <w:pPr>
            <w:pStyle w:val="owl"/>
          </w:pPr>
        </w:pPrChange>
      </w:pPr>
      <w:del w:id="744" w:author="Stephen Richard" w:date="2021-02-18T20:45:00Z">
        <w:r w:rsidRPr="00F82416" w:rsidDel="004C3B1E">
          <w:rPr>
            <w:rPrChange w:id="745" w:author="Stephen Richard" w:date="2021-02-19T08:35:00Z">
              <w:rPr/>
            </w:rPrChange>
          </w:rPr>
          <w:tab/>
        </w:r>
        <w:r w:rsidRPr="00F82416" w:rsidDel="004C3B1E">
          <w:rPr>
            <w:rPrChange w:id="746" w:author="Stephen Richard" w:date="2021-02-19T08:35:00Z">
              <w:rPr/>
            </w:rPrChange>
          </w:rPr>
          <w:tab/>
        </w:r>
      </w:del>
      <w:del w:id="747" w:author="Stephen Richard" w:date="2021-02-18T21:05:00Z">
        <w:r w:rsidR="0083422D" w:rsidRPr="00F82416" w:rsidDel="0026733E">
          <w:rPr>
            <w:rPrChange w:id="748" w:author="Stephen Richard" w:date="2021-02-19T08:35:00Z">
              <w:rPr/>
            </w:rPrChange>
          </w:rPr>
          <w:delText xml:space="preserve">hasConstituent </w:delText>
        </w:r>
        <w:r w:rsidRPr="00F82416" w:rsidDel="0026733E">
          <w:rPr>
            <w:rPrChange w:id="749" w:author="Stephen Richard" w:date="2021-02-19T08:35:00Z">
              <w:rPr/>
            </w:rPrChange>
          </w:rPr>
          <w:delText>[</w:delText>
        </w:r>
        <w:r w:rsidRPr="00F82416" w:rsidDel="0026733E">
          <w:rPr>
            <w:rPrChange w:id="750" w:author="Stephen Richard" w:date="2021-02-19T08:35:00Z">
              <w:rPr/>
            </w:rPrChange>
          </w:rPr>
          <w:tab/>
        </w:r>
      </w:del>
      <w:del w:id="751" w:author="Stephen Richard" w:date="2021-02-18T21:04:00Z">
        <w:r w:rsidRPr="004C3B1E" w:rsidDel="0026733E">
          <w:delText xml:space="preserve">a </w:delText>
        </w:r>
      </w:del>
      <w:del w:id="752" w:author="Stephen Richard" w:date="2021-02-18T17:22:00Z">
        <w:r w:rsidR="0083422D" w:rsidRPr="004C3B1E" w:rsidDel="00246F60">
          <w:delText>gslth:</w:delText>
        </w:r>
      </w:del>
      <w:del w:id="753" w:author="Stephen Richard" w:date="2021-02-18T21:04:00Z">
        <w:r w:rsidR="0083422D" w:rsidRPr="004C3B1E" w:rsidDel="0026733E">
          <w:delText xml:space="preserve">Metasedimentary_Rock </w:delText>
        </w:r>
      </w:del>
      <w:del w:id="754" w:author="Stephen Richard" w:date="2021-02-18T21:05:00Z">
        <w:r w:rsidRPr="004C3B1E" w:rsidDel="0026733E">
          <w:delText xml:space="preserve">]; </w:delText>
        </w:r>
      </w:del>
    </w:p>
    <w:p w14:paraId="18C96EF4" w14:textId="77777777" w:rsidR="005C6B11" w:rsidRPr="00E970CE" w:rsidRDefault="004C3B1E">
      <w:pPr>
        <w:pStyle w:val="owl"/>
        <w:keepNext/>
        <w:rPr>
          <w:ins w:id="755" w:author="Stephen Richard" w:date="2021-02-19T15:34:00Z"/>
          <w:rPrChange w:id="756" w:author="Stephen Richard" w:date="2021-02-20T09:05:00Z">
            <w:rPr>
              <w:ins w:id="757" w:author="Stephen Richard" w:date="2021-02-19T15:34:00Z"/>
              <w:highlight w:val="yellow"/>
            </w:rPr>
          </w:rPrChange>
        </w:rPr>
      </w:pPr>
      <w:ins w:id="758" w:author="Stephen Richard" w:date="2021-02-18T20:45:00Z">
        <w:r w:rsidRPr="004C3B1E">
          <w:tab/>
        </w:r>
      </w:ins>
      <w:del w:id="759" w:author="Stephen Richard" w:date="2021-02-18T20:45:00Z">
        <w:r w:rsidR="00027911" w:rsidRPr="004C3B1E" w:rsidDel="004C3B1E">
          <w:tab/>
        </w:r>
        <w:r w:rsidR="00027911" w:rsidRPr="004C3B1E" w:rsidDel="004C3B1E">
          <w:tab/>
        </w:r>
      </w:del>
      <w:proofErr w:type="spellStart"/>
      <w:r w:rsidR="00027911" w:rsidRPr="00E970CE">
        <w:rPr>
          <w:rPrChange w:id="760" w:author="Stephen Richard" w:date="2021-02-20T09:05:00Z">
            <w:rPr/>
          </w:rPrChange>
        </w:rPr>
        <w:t>gsog:</w:t>
      </w:r>
      <w:del w:id="761" w:author="Stephen Richard" w:date="2021-02-19T15:33:00Z">
        <w:r w:rsidR="00027911" w:rsidRPr="00E970CE" w:rsidDel="005C6B11">
          <w:rPr>
            <w:rPrChange w:id="762" w:author="Stephen Richard" w:date="2021-02-20T09:05:00Z">
              <w:rPr/>
            </w:rPrChange>
          </w:rPr>
          <w:delText xml:space="preserve">isTransformedFrom </w:delText>
        </w:r>
      </w:del>
      <w:ins w:id="763" w:author="Stephen Richard" w:date="2021-02-19T15:33:00Z">
        <w:r w:rsidR="005C6B11" w:rsidRPr="00E970CE">
          <w:rPr>
            <w:rPrChange w:id="764" w:author="Stephen Richard" w:date="2021-02-20T09:05:00Z">
              <w:rPr/>
            </w:rPrChange>
          </w:rPr>
          <w:t>is</w:t>
        </w:r>
        <w:r w:rsidR="005C6B11" w:rsidRPr="00E970CE">
          <w:rPr>
            <w:rPrChange w:id="765" w:author="Stephen Richard" w:date="2021-02-20T09:05:00Z">
              <w:rPr>
                <w:highlight w:val="yellow"/>
              </w:rPr>
            </w:rPrChange>
          </w:rPr>
          <w:t>RoleObjectFor</w:t>
        </w:r>
        <w:proofErr w:type="spellEnd"/>
        <w:r w:rsidR="005C6B11" w:rsidRPr="00E970CE">
          <w:rPr>
            <w:rPrChange w:id="766" w:author="Stephen Richard" w:date="2021-02-20T09:05:00Z">
              <w:rPr/>
            </w:rPrChange>
          </w:rPr>
          <w:t xml:space="preserve"> </w:t>
        </w:r>
        <w:r w:rsidR="005C6B11" w:rsidRPr="00E970CE">
          <w:rPr>
            <w:rPrChange w:id="767" w:author="Stephen Richard" w:date="2021-02-20T09:05:00Z">
              <w:rPr>
                <w:highlight w:val="yellow"/>
              </w:rPr>
            </w:rPrChange>
          </w:rPr>
          <w:t>[</w:t>
        </w:r>
      </w:ins>
    </w:p>
    <w:p w14:paraId="30E1B091" w14:textId="4C891442" w:rsidR="005C6B11" w:rsidRPr="00E970CE" w:rsidRDefault="005C6B11" w:rsidP="005C6B11">
      <w:pPr>
        <w:pStyle w:val="owl"/>
        <w:keepNext/>
        <w:ind w:left="720" w:firstLine="720"/>
        <w:rPr>
          <w:ins w:id="768" w:author="Stephen Richard" w:date="2021-02-19T15:34:00Z"/>
          <w:rPrChange w:id="769" w:author="Stephen Richard" w:date="2021-02-20T09:05:00Z">
            <w:rPr>
              <w:ins w:id="770" w:author="Stephen Richard" w:date="2021-02-19T15:34:00Z"/>
              <w:highlight w:val="yellow"/>
            </w:rPr>
          </w:rPrChange>
        </w:rPr>
      </w:pPr>
      <w:ins w:id="771" w:author="Stephen Richard" w:date="2021-02-19T15:34:00Z">
        <w:r w:rsidRPr="00E970CE">
          <w:rPr>
            <w:rPrChange w:id="772" w:author="Stephen Richard" w:date="2021-02-20T09:05:00Z">
              <w:rPr>
                <w:highlight w:val="yellow"/>
              </w:rPr>
            </w:rPrChange>
          </w:rPr>
          <w:t xml:space="preserve">a </w:t>
        </w:r>
        <w:proofErr w:type="spellStart"/>
        <w:r w:rsidRPr="00E970CE">
          <w:rPr>
            <w:rPrChange w:id="773" w:author="Stephen Richard" w:date="2021-02-20T09:05:00Z">
              <w:rPr>
                <w:highlight w:val="yellow"/>
              </w:rPr>
            </w:rPrChange>
          </w:rPr>
          <w:t>gsoc:Protolith</w:t>
        </w:r>
        <w:proofErr w:type="spellEnd"/>
        <w:r w:rsidRPr="00E970CE">
          <w:rPr>
            <w:rPrChange w:id="774" w:author="Stephen Richard" w:date="2021-02-20T09:05:00Z">
              <w:rPr>
                <w:highlight w:val="yellow"/>
              </w:rPr>
            </w:rPrChange>
          </w:rPr>
          <w:t>;</w:t>
        </w:r>
      </w:ins>
    </w:p>
    <w:p w14:paraId="53BAF938" w14:textId="77777777" w:rsidR="005C6B11" w:rsidRDefault="005C6B11" w:rsidP="005C6B11">
      <w:pPr>
        <w:pStyle w:val="owl"/>
        <w:keepNext/>
        <w:ind w:left="720" w:firstLine="720"/>
        <w:rPr>
          <w:ins w:id="775" w:author="Stephen Richard" w:date="2021-02-19T15:35:00Z"/>
        </w:rPr>
      </w:pPr>
      <w:proofErr w:type="spellStart"/>
      <w:ins w:id="776" w:author="Stephen Richard" w:date="2021-02-19T15:34:00Z">
        <w:r w:rsidRPr="00E970CE">
          <w:rPr>
            <w:rPrChange w:id="777" w:author="Stephen Richard" w:date="2021-02-20T09:05:00Z">
              <w:rPr>
                <w:highlight w:val="yellow"/>
              </w:rPr>
            </w:rPrChange>
          </w:rPr>
          <w:t>gsoc:hasRolePlayer</w:t>
        </w:r>
        <w:proofErr w:type="spellEnd"/>
        <w:r w:rsidRPr="00E970CE">
          <w:rPr>
            <w:rPrChange w:id="778" w:author="Stephen Richard" w:date="2021-02-20T09:05:00Z">
              <w:rPr>
                <w:highlight w:val="yellow"/>
              </w:rPr>
            </w:rPrChange>
          </w:rPr>
          <w:t xml:space="preserve"> </w:t>
        </w:r>
      </w:ins>
      <w:proofErr w:type="spellStart"/>
      <w:r w:rsidR="00027911" w:rsidRPr="00E970CE">
        <w:rPr>
          <w:rPrChange w:id="779" w:author="Stephen Richard" w:date="2021-02-20T09:05:00Z">
            <w:rPr/>
          </w:rPrChange>
        </w:rPr>
        <w:t>rol:</w:t>
      </w:r>
      <w:del w:id="780" w:author="Stephen Richard" w:date="2021-02-18T20:48:00Z">
        <w:r w:rsidR="00027911" w:rsidRPr="00E970CE" w:rsidDel="004C3B1E">
          <w:rPr>
            <w:rPrChange w:id="781" w:author="Stephen Richard" w:date="2021-02-20T09:05:00Z">
              <w:rPr/>
            </w:rPrChange>
          </w:rPr>
          <w:delText>formationx</w:delText>
        </w:r>
      </w:del>
      <w:ins w:id="782" w:author="Stephen Richard" w:date="2021-02-18T20:48:00Z">
        <w:r w:rsidR="004C3B1E" w:rsidRPr="00E970CE">
          <w:rPr>
            <w:rPrChange w:id="783" w:author="Stephen Richard" w:date="2021-02-20T09:05:00Z">
              <w:rPr/>
            </w:rPrChange>
          </w:rPr>
          <w:t>formationx</w:t>
        </w:r>
        <w:proofErr w:type="spellEnd"/>
        <w:r w:rsidR="004C3B1E" w:rsidRPr="004C3B1E">
          <w:t xml:space="preserve"> </w:t>
        </w:r>
      </w:ins>
      <w:ins w:id="784" w:author="Stephen Richard" w:date="2021-02-19T15:34:00Z">
        <w:r>
          <w:t>]</w:t>
        </w:r>
      </w:ins>
      <w:ins w:id="785" w:author="Stephen Richard" w:date="2021-02-18T20:48:00Z">
        <w:r w:rsidR="004C3B1E" w:rsidRPr="004C3B1E">
          <w:t xml:space="preserve"> </w:t>
        </w:r>
      </w:ins>
    </w:p>
    <w:p w14:paraId="591B9C81" w14:textId="3444F014" w:rsidR="00027911" w:rsidRPr="004C3B1E" w:rsidRDefault="00027911" w:rsidP="005C6B11">
      <w:pPr>
        <w:pStyle w:val="owl"/>
        <w:keepNext/>
        <w:ind w:left="720" w:firstLine="720"/>
        <w:pPrChange w:id="786" w:author="Stephen Richard" w:date="2021-02-19T15:35:00Z">
          <w:pPr>
            <w:pStyle w:val="owl"/>
          </w:pPr>
        </w:pPrChange>
      </w:pPr>
      <w:r w:rsidRPr="004C3B1E">
        <w:t>;</w:t>
      </w:r>
    </w:p>
    <w:p w14:paraId="080FAF0F" w14:textId="35AC6B6F" w:rsidR="0083422D" w:rsidRPr="00F82416" w:rsidRDefault="004C3B1E">
      <w:pPr>
        <w:pStyle w:val="owl"/>
        <w:keepNext/>
        <w:rPr>
          <w:rPrChange w:id="787" w:author="Stephen Richard" w:date="2021-02-19T08:35:00Z">
            <w:rPr/>
          </w:rPrChange>
        </w:rPr>
        <w:pPrChange w:id="788" w:author="Stephen Richard" w:date="2021-02-18T20:53:00Z">
          <w:pPr>
            <w:pStyle w:val="owl"/>
          </w:pPr>
        </w:pPrChange>
      </w:pPr>
      <w:ins w:id="789" w:author="Stephen Richard" w:date="2021-02-18T20:45:00Z">
        <w:r w:rsidRPr="004C3B1E">
          <w:tab/>
        </w:r>
      </w:ins>
      <w:del w:id="790" w:author="Stephen Richard" w:date="2021-02-18T20:45:00Z">
        <w:r w:rsidR="0083422D" w:rsidRPr="00F82416" w:rsidDel="004C3B1E">
          <w:rPr>
            <w:rPrChange w:id="791" w:author="Stephen Richard" w:date="2021-02-19T08:35:00Z">
              <w:rPr/>
            </w:rPrChange>
          </w:rPr>
          <w:tab/>
        </w:r>
        <w:r w:rsidR="0083422D" w:rsidRPr="00F82416" w:rsidDel="004C3B1E">
          <w:rPr>
            <w:rPrChange w:id="792" w:author="Stephen Richard" w:date="2021-02-19T08:35:00Z">
              <w:rPr/>
            </w:rPrChange>
          </w:rPr>
          <w:tab/>
        </w:r>
      </w:del>
      <w:proofErr w:type="spellStart"/>
      <w:r w:rsidR="0083422D" w:rsidRPr="00F82416">
        <w:rPr>
          <w:rPrChange w:id="793" w:author="Stephen Richard" w:date="2021-02-19T08:35:00Z">
            <w:rPr/>
          </w:rPrChange>
        </w:rPr>
        <w:t>rdfs:comment</w:t>
      </w:r>
      <w:proofErr w:type="spellEnd"/>
      <w:r w:rsidR="0083422D" w:rsidRPr="00F82416">
        <w:rPr>
          <w:rPrChange w:id="794" w:author="Stephen Richard" w:date="2021-02-19T08:35:00Z">
            <w:rPr/>
          </w:rPrChange>
        </w:rPr>
        <w:t xml:space="preserve"> “Formation X is the protolith for the </w:t>
      </w:r>
      <w:ins w:id="795" w:author="Stephen Richard" w:date="2021-02-20T09:06:00Z">
        <w:r w:rsidR="00E970CE">
          <w:t xml:space="preserve">metasedimentary rock in the </w:t>
        </w:r>
      </w:ins>
      <w:proofErr w:type="gramStart"/>
      <w:r w:rsidR="0083422D" w:rsidRPr="00F82416">
        <w:rPr>
          <w:rPrChange w:id="796" w:author="Stephen Richard" w:date="2021-02-19T08:35:00Z">
            <w:rPr/>
          </w:rPrChange>
        </w:rPr>
        <w:t>pendant</w:t>
      </w:r>
      <w:proofErr w:type="gramEnd"/>
      <w:r w:rsidR="0083422D" w:rsidRPr="00F82416">
        <w:rPr>
          <w:rPrChange w:id="797" w:author="Stephen Richard" w:date="2021-02-19T08:35:00Z">
            <w:rPr/>
          </w:rPrChange>
        </w:rPr>
        <w:t>”</w:t>
      </w:r>
    </w:p>
    <w:p w14:paraId="29A4A22A" w14:textId="2FA1A9DF" w:rsidR="004C3B1E" w:rsidRPr="00F82416" w:rsidRDefault="004C3B1E">
      <w:pPr>
        <w:pStyle w:val="owl"/>
        <w:keepNext/>
        <w:rPr>
          <w:rPrChange w:id="798" w:author="Stephen Richard" w:date="2021-02-19T08:35:00Z">
            <w:rPr/>
          </w:rPrChange>
        </w:rPr>
        <w:pPrChange w:id="799" w:author="Stephen Richard" w:date="2021-02-18T20:53:00Z">
          <w:pPr>
            <w:pStyle w:val="owl"/>
          </w:pPr>
        </w:pPrChange>
      </w:pPr>
      <w:ins w:id="800" w:author="Stephen Richard" w:date="2021-02-18T20:45:00Z">
        <w:r w:rsidRPr="00F82416">
          <w:rPr>
            <w:rPrChange w:id="801" w:author="Stephen Richard" w:date="2021-02-19T08:35:00Z">
              <w:rPr/>
            </w:rPrChange>
          </w:rPr>
          <w:t xml:space="preserve">    </w:t>
        </w:r>
      </w:ins>
      <w:del w:id="802" w:author="Stephen Richard" w:date="2021-02-18T20:45:00Z">
        <w:r w:rsidR="00027911" w:rsidRPr="00F82416" w:rsidDel="004C3B1E">
          <w:rPr>
            <w:rPrChange w:id="803" w:author="Stephen Richard" w:date="2021-02-19T08:35:00Z">
              <w:rPr/>
            </w:rPrChange>
          </w:rPr>
          <w:tab/>
        </w:r>
      </w:del>
      <w:r w:rsidR="00027911" w:rsidRPr="00F82416">
        <w:rPr>
          <w:rPrChange w:id="804" w:author="Stephen Richard" w:date="2021-02-19T08:35:00Z">
            <w:rPr/>
          </w:rPrChange>
        </w:rPr>
        <w:t>]   .</w:t>
      </w:r>
      <w:bookmarkEnd w:id="651"/>
    </w:p>
    <w:p w14:paraId="691DFC80" w14:textId="77777777" w:rsidR="00027911" w:rsidRDefault="00027911" w:rsidP="00027911">
      <w:pPr>
        <w:pStyle w:val="owl"/>
      </w:pPr>
      <w:proofErr w:type="spellStart"/>
      <w:r>
        <w:t>rol:formationx</w:t>
      </w:r>
      <w:proofErr w:type="spellEnd"/>
      <w:r>
        <w:t xml:space="preserve"> </w:t>
      </w:r>
    </w:p>
    <w:p w14:paraId="6C297E39" w14:textId="6257B8FD" w:rsidR="00027911" w:rsidRDefault="004C3B1E">
      <w:pPr>
        <w:pStyle w:val="owl"/>
        <w:pPrChange w:id="805" w:author="Stephen Richard" w:date="2021-02-18T20:45:00Z">
          <w:pPr>
            <w:pStyle w:val="owl"/>
            <w:ind w:firstLine="720"/>
          </w:pPr>
        </w:pPrChange>
      </w:pPr>
      <w:ins w:id="806" w:author="Stephen Richard" w:date="2021-02-18T20:45:00Z">
        <w:r>
          <w:t xml:space="preserve">    </w:t>
        </w:r>
      </w:ins>
      <w:r w:rsidR="00027911">
        <w:t xml:space="preserve">a </w:t>
      </w:r>
      <w:del w:id="807" w:author="Stephen Richard" w:date="2021-02-18T20:46:00Z">
        <w:r w:rsidR="00027911" w:rsidDel="004C3B1E">
          <w:delText>gsog</w:delText>
        </w:r>
      </w:del>
      <w:proofErr w:type="spellStart"/>
      <w:ins w:id="808" w:author="Stephen Richard" w:date="2021-02-18T20:46:00Z">
        <w:r>
          <w:t>gsgu</w:t>
        </w:r>
      </w:ins>
      <w:r w:rsidR="00027911">
        <w:t>:Formation</w:t>
      </w:r>
      <w:proofErr w:type="spellEnd"/>
    </w:p>
    <w:p w14:paraId="77BF7E3E" w14:textId="6AF2980E" w:rsidR="00855B62" w:rsidDel="00BF277E" w:rsidRDefault="004C3B1E">
      <w:pPr>
        <w:pStyle w:val="owl"/>
        <w:rPr>
          <w:del w:id="809" w:author="Stephen Richard" w:date="2021-02-23T16:44:00Z"/>
        </w:rPr>
        <w:pPrChange w:id="810" w:author="Stephen Richard" w:date="2021-02-18T20:45:00Z">
          <w:pPr>
            <w:pStyle w:val="owl"/>
            <w:ind w:firstLine="720"/>
          </w:pPr>
        </w:pPrChange>
      </w:pPr>
      <w:ins w:id="811" w:author="Stephen Richard" w:date="2021-02-18T20:45:00Z">
        <w:r>
          <w:t xml:space="preserve">    </w:t>
        </w:r>
      </w:ins>
      <w:r w:rsidR="00027911" w:rsidRPr="00211DD2">
        <w:t>rdfs:label “Formation X” @</w:t>
      </w:r>
      <w:r w:rsidR="00027911">
        <w:t>en   .</w:t>
      </w:r>
    </w:p>
    <w:p w14:paraId="657193A6" w14:textId="77777777" w:rsidR="00027911" w:rsidDel="00BF277E" w:rsidRDefault="00027911" w:rsidP="00473DA3">
      <w:pPr>
        <w:rPr>
          <w:del w:id="812" w:author="Stephen Richard" w:date="2021-02-23T16:44:00Z"/>
        </w:rPr>
      </w:pPr>
    </w:p>
    <w:p w14:paraId="7A03CBCB" w14:textId="77777777" w:rsidR="00F82416" w:rsidRDefault="00F82416" w:rsidP="00BF277E">
      <w:pPr>
        <w:pStyle w:val="owl"/>
        <w:rPr>
          <w:ins w:id="813" w:author="Stephen Richard" w:date="2021-02-19T08:37:00Z"/>
          <w:rFonts w:asciiTheme="majorHAnsi" w:eastAsiaTheme="majorEastAsia" w:hAnsiTheme="majorHAnsi" w:cstheme="majorBidi"/>
          <w:color w:val="2F5496" w:themeColor="accent1" w:themeShade="BF"/>
          <w:sz w:val="26"/>
          <w:szCs w:val="26"/>
        </w:rPr>
        <w:pPrChange w:id="814" w:author="Stephen Richard" w:date="2021-02-23T16:44:00Z">
          <w:pPr>
            <w:jc w:val="left"/>
          </w:pPr>
        </w:pPrChange>
      </w:pPr>
      <w:bookmarkStart w:id="815" w:name="_Toc63342997"/>
      <w:ins w:id="816" w:author="Stephen Richard" w:date="2021-02-19T08:37:00Z">
        <w:r>
          <w:br w:type="page"/>
        </w:r>
      </w:ins>
    </w:p>
    <w:p w14:paraId="7A58CB7A" w14:textId="7A2BB676" w:rsidR="005214D4" w:rsidRDefault="005214D4" w:rsidP="005214D4">
      <w:pPr>
        <w:pStyle w:val="Heading2"/>
      </w:pPr>
      <w:r>
        <w:lastRenderedPageBreak/>
        <w:t>Example 4: Rock Material and Role</w:t>
      </w:r>
      <w:bookmarkEnd w:id="815"/>
    </w:p>
    <w:p w14:paraId="3B8300B4" w14:textId="31A54406" w:rsidR="005214D4" w:rsidRDefault="005214D4" w:rsidP="005214D4">
      <w:r>
        <w:t>A Rhyolite contains phenocrysts of Sanidin</w:t>
      </w:r>
      <w:r w:rsidR="00F02194">
        <w:t>e (</w:t>
      </w:r>
      <w:r w:rsidR="00F02194">
        <w:fldChar w:fldCharType="begin"/>
      </w:r>
      <w:r w:rsidR="00F02194">
        <w:instrText xml:space="preserve"> REF _Ref63255098 \h </w:instrText>
      </w:r>
      <w:r w:rsidR="00F02194">
        <w:fldChar w:fldCharType="separate"/>
      </w:r>
      <w:r w:rsidR="00F02194">
        <w:t xml:space="preserve">Figure </w:t>
      </w:r>
      <w:r w:rsidR="00F02194">
        <w:rPr>
          <w:noProof/>
        </w:rPr>
        <w:t>10</w:t>
      </w:r>
      <w:r w:rsidR="00F02194">
        <w:fldChar w:fldCharType="end"/>
      </w:r>
      <w:r w:rsidR="00F02194">
        <w:t>).</w:t>
      </w:r>
    </w:p>
    <w:p w14:paraId="2BBEDD1F" w14:textId="05FF68CF" w:rsidR="005214D4" w:rsidRDefault="005214D4" w:rsidP="005214D4">
      <w:r w:rsidRPr="00855B62">
        <w:rPr>
          <w:noProof/>
          <w:lang w:val="en-CA" w:eastAsia="en-CA"/>
        </w:rPr>
        <w:drawing>
          <wp:inline distT="0" distB="0" distL="0" distR="0" wp14:anchorId="370B95C0" wp14:editId="527CAED5">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092960"/>
                    </a:xfrm>
                    <a:prstGeom prst="rect">
                      <a:avLst/>
                    </a:prstGeom>
                  </pic:spPr>
                </pic:pic>
              </a:graphicData>
            </a:graphic>
          </wp:inline>
        </w:drawing>
      </w:r>
    </w:p>
    <w:p w14:paraId="3264767C" w14:textId="1B04F082" w:rsidR="00EA0F33" w:rsidRDefault="00EA0F33" w:rsidP="00EA0F33">
      <w:pPr>
        <w:pStyle w:val="Caption"/>
      </w:pPr>
      <w:bookmarkStart w:id="817" w:name="_Ref63255098"/>
      <w:bookmarkStart w:id="818" w:name="_Toc63256254"/>
      <w:bookmarkStart w:id="819" w:name="_Toc63256569"/>
      <w:r>
        <w:t xml:space="preserve">Figure </w:t>
      </w:r>
      <w:fldSimple w:instr=" SEQ Figure \* ARABIC ">
        <w:r w:rsidR="003C3917">
          <w:rPr>
            <w:noProof/>
          </w:rPr>
          <w:t>10</w:t>
        </w:r>
      </w:fldSimple>
      <w:r>
        <w:t>: Rock material and role example</w:t>
      </w:r>
      <w:bookmarkEnd w:id="817"/>
      <w:bookmarkEnd w:id="818"/>
      <w:bookmarkEnd w:id="819"/>
    </w:p>
    <w:p w14:paraId="5435BF09" w14:textId="77777777" w:rsidR="005214D4" w:rsidRDefault="005214D4" w:rsidP="005214D4">
      <w:r>
        <w:t xml:space="preserve">A more complete description of the rhyolite would probably include other phenocrysts, a description of the groundmass, and if applicable description of flow-banding fabric, </w:t>
      </w:r>
      <w:proofErr w:type="spellStart"/>
      <w:r>
        <w:t>lithophysae</w:t>
      </w:r>
      <w:proofErr w:type="spellEnd"/>
      <w:r>
        <w:t>, etc.</w:t>
      </w:r>
    </w:p>
    <w:p w14:paraId="2CEE8EC4" w14:textId="77777777" w:rsidR="005214D4" w:rsidRDefault="005214D4" w:rsidP="005214D4">
      <w:pPr>
        <w:pStyle w:val="owl"/>
      </w:pPr>
      <w:proofErr w:type="spellStart"/>
      <w:r>
        <w:t>rol:rhyoliteoftubac</w:t>
      </w:r>
      <w:proofErr w:type="spellEnd"/>
    </w:p>
    <w:p w14:paraId="56E7CE84" w14:textId="7254F6F7" w:rsidR="005214D4" w:rsidRDefault="005214D4" w:rsidP="005214D4">
      <w:pPr>
        <w:pStyle w:val="owl"/>
      </w:pPr>
      <w:r>
        <w:tab/>
        <w:t xml:space="preserve">a </w:t>
      </w:r>
      <w:del w:id="820" w:author="Stephen Richard" w:date="2021-02-18T17:22:00Z">
        <w:r w:rsidDel="00246F60">
          <w:delText>gslth:</w:delText>
        </w:r>
      </w:del>
      <w:proofErr w:type="spellStart"/>
      <w:ins w:id="821" w:author="Stephen Richard" w:date="2021-02-18T17:22:00Z">
        <w:r w:rsidR="00246F60">
          <w:t>gsrm:</w:t>
        </w:r>
      </w:ins>
      <w:r>
        <w:t>Rhyolite</w:t>
      </w:r>
      <w:proofErr w:type="spellEnd"/>
      <w:r>
        <w:t xml:space="preserve"> ;</w:t>
      </w:r>
    </w:p>
    <w:p w14:paraId="15EA8B93" w14:textId="77777777" w:rsidR="005214D4" w:rsidRDefault="005214D4" w:rsidP="005214D4">
      <w:pPr>
        <w:pStyle w:val="owl"/>
      </w:pPr>
      <w:r>
        <w:tab/>
        <w:t xml:space="preserve">rdfs:label "Rhyolite of </w:t>
      </w:r>
      <w:proofErr w:type="spellStart"/>
      <w:r>
        <w:t>Tubac</w:t>
      </w:r>
      <w:proofErr w:type="spellEnd"/>
      <w:r>
        <w:t>" @en ;</w:t>
      </w:r>
    </w:p>
    <w:p w14:paraId="61F95646" w14:textId="77777777" w:rsidR="005214D4" w:rsidRDefault="005214D4" w:rsidP="005214D4">
      <w:pPr>
        <w:pStyle w:val="owl"/>
      </w:pPr>
      <w:r>
        <w:tab/>
      </w:r>
      <w:proofErr w:type="spellStart"/>
      <w:r>
        <w:t>rdfs:comment</w:t>
      </w:r>
      <w:proofErr w:type="spellEnd"/>
      <w:r>
        <w:t xml:space="preserve"> "Contains 15% 1-3 mm euhedral sanidine phenocrysts " @en ;</w:t>
      </w:r>
    </w:p>
    <w:p w14:paraId="356FAD66" w14:textId="77777777" w:rsidR="005214D4" w:rsidRDefault="005214D4" w:rsidP="005214D4">
      <w:pPr>
        <w:pStyle w:val="owl"/>
      </w:pPr>
      <w:r>
        <w:tab/>
      </w:r>
      <w:proofErr w:type="spellStart"/>
      <w:r>
        <w:t>gsoc:hasConstituent</w:t>
      </w:r>
      <w:proofErr w:type="spellEnd"/>
      <w:r>
        <w:t xml:space="preserve"> [</w:t>
      </w:r>
    </w:p>
    <w:p w14:paraId="185BE019" w14:textId="73D285A1" w:rsidR="005214D4" w:rsidRDefault="005214D4" w:rsidP="005214D4">
      <w:pPr>
        <w:pStyle w:val="owl"/>
        <w:rPr>
          <w:ins w:id="822" w:author="Stephen Richard" w:date="2021-02-19T08:36:00Z"/>
        </w:rPr>
      </w:pPr>
      <w:r>
        <w:tab/>
      </w:r>
      <w:r>
        <w:tab/>
        <w:t xml:space="preserve">a </w:t>
      </w:r>
      <w:proofErr w:type="spellStart"/>
      <w:r>
        <w:t>gsgm:Single_Crystal_Particle_Material</w:t>
      </w:r>
      <w:proofErr w:type="spellEnd"/>
      <w:r w:rsidDel="0091483E">
        <w:t xml:space="preserve"> </w:t>
      </w:r>
      <w:r>
        <w:t>;</w:t>
      </w:r>
    </w:p>
    <w:p w14:paraId="0EA94A0A" w14:textId="78FD91AE" w:rsidR="00F82416" w:rsidDel="00F82416" w:rsidRDefault="00F82416" w:rsidP="00F82416">
      <w:pPr>
        <w:pStyle w:val="owl"/>
        <w:ind w:left="720" w:firstLine="720"/>
        <w:rPr>
          <w:del w:id="823" w:author="Stephen Richard" w:date="2021-02-19T08:37:00Z"/>
          <w:moveTo w:id="824" w:author="Stephen Richard" w:date="2021-02-19T08:36:00Z"/>
        </w:rPr>
        <w:pPrChange w:id="825" w:author="Stephen Richard" w:date="2021-02-19T08:36:00Z">
          <w:pPr>
            <w:pStyle w:val="owl"/>
          </w:pPr>
        </w:pPrChange>
      </w:pPr>
      <w:moveToRangeStart w:id="826" w:author="Stephen Richard" w:date="2021-02-19T08:36:00Z" w:name="move64616207"/>
      <w:proofErr w:type="spellStart"/>
      <w:moveTo w:id="827" w:author="Stephen Richard" w:date="2021-02-19T08:36:00Z">
        <w:r>
          <w:t>gsoc:hasConstituent</w:t>
        </w:r>
        <w:proofErr w:type="spellEnd"/>
        <w:r>
          <w:t xml:space="preserve"> [</w:t>
        </w:r>
      </w:moveTo>
      <w:ins w:id="828" w:author="Stephen Richard" w:date="2021-02-19T08:37:00Z">
        <w:r>
          <w:t xml:space="preserve"> </w:t>
        </w:r>
      </w:ins>
    </w:p>
    <w:p w14:paraId="0F8A1111" w14:textId="1AC7DE76" w:rsidR="00F82416" w:rsidDel="00F82416" w:rsidRDefault="00F82416" w:rsidP="00F82416">
      <w:pPr>
        <w:pStyle w:val="owl"/>
        <w:ind w:left="720" w:firstLine="720"/>
        <w:rPr>
          <w:del w:id="829" w:author="Stephen Richard" w:date="2021-02-19T08:37:00Z"/>
          <w:moveTo w:id="830" w:author="Stephen Richard" w:date="2021-02-19T08:36:00Z"/>
        </w:rPr>
        <w:pPrChange w:id="831" w:author="Stephen Richard" w:date="2021-02-19T08:37:00Z">
          <w:pPr>
            <w:pStyle w:val="owl"/>
          </w:pPr>
        </w:pPrChange>
      </w:pPr>
      <w:moveTo w:id="832" w:author="Stephen Richard" w:date="2021-02-19T08:36:00Z">
        <w:del w:id="833" w:author="Stephen Richard" w:date="2021-02-19T08:37:00Z">
          <w:r w:rsidDel="00F82416">
            <w:tab/>
          </w:r>
          <w:r w:rsidDel="00F82416">
            <w:tab/>
          </w:r>
          <w:r w:rsidDel="00F82416">
            <w:tab/>
            <w:delText>a</w:delText>
          </w:r>
        </w:del>
      </w:moveTo>
      <w:ins w:id="834" w:author="Stephen Richard" w:date="2021-02-19T08:37:00Z">
        <w:r>
          <w:t>a</w:t>
        </w:r>
      </w:ins>
      <w:moveTo w:id="835" w:author="Stephen Richard" w:date="2021-02-19T08:36:00Z">
        <w:r>
          <w:t xml:space="preserve"> </w:t>
        </w:r>
        <w:proofErr w:type="spellStart"/>
        <w:r>
          <w:t>gsmin:sanidine</w:t>
        </w:r>
        <w:proofErr w:type="spellEnd"/>
        <w:r>
          <w:t xml:space="preserve"> </w:t>
        </w:r>
        <w:del w:id="836" w:author="Stephen Richard" w:date="2021-02-19T08:37:00Z">
          <w:r w:rsidDel="00F82416">
            <w:delText xml:space="preserve">; </w:delText>
          </w:r>
        </w:del>
      </w:moveTo>
    </w:p>
    <w:moveToRangeEnd w:id="826"/>
    <w:p w14:paraId="6E5D5C42" w14:textId="1AEB17C5" w:rsidR="00F82416" w:rsidRDefault="00F82416" w:rsidP="00F82416">
      <w:pPr>
        <w:pStyle w:val="owl"/>
        <w:ind w:left="720" w:firstLine="720"/>
        <w:rPr>
          <w:ins w:id="837" w:author="Stephen Richard" w:date="2021-02-19T08:35:00Z"/>
        </w:rPr>
        <w:pPrChange w:id="838" w:author="Stephen Richard" w:date="2021-02-19T08:37:00Z">
          <w:pPr>
            <w:pStyle w:val="owl"/>
          </w:pPr>
        </w:pPrChange>
      </w:pPr>
      <w:ins w:id="839" w:author="Stephen Richard" w:date="2021-02-19T08:38:00Z">
        <w:r>
          <w:t xml:space="preserve"> </w:t>
        </w:r>
      </w:ins>
      <w:ins w:id="840" w:author="Stephen Richard" w:date="2021-02-19T08:36:00Z">
        <w:r>
          <w:t>] ;</w:t>
        </w:r>
      </w:ins>
    </w:p>
    <w:p w14:paraId="3BE41925" w14:textId="77777777" w:rsidR="00F82416" w:rsidRDefault="00F82416" w:rsidP="005214D4">
      <w:pPr>
        <w:pStyle w:val="owl"/>
        <w:rPr>
          <w:ins w:id="841" w:author="Stephen Richard" w:date="2021-02-19T08:35:00Z"/>
        </w:rPr>
      </w:pPr>
      <w:ins w:id="842" w:author="Stephen Richard" w:date="2021-02-19T08:35:00Z">
        <w:r>
          <w:tab/>
        </w:r>
        <w:r>
          <w:tab/>
        </w:r>
      </w:ins>
      <w:moveToRangeStart w:id="843" w:author="Stephen Richard" w:date="2021-02-19T08:35:00Z" w:name="move64616146"/>
      <w:proofErr w:type="spellStart"/>
      <w:moveTo w:id="844" w:author="Stephen Richard" w:date="2021-02-19T08:35:00Z">
        <w:r>
          <w:t>gsoc:hasRole</w:t>
        </w:r>
        <w:proofErr w:type="spellEnd"/>
        <w:r>
          <w:t xml:space="preserve"> </w:t>
        </w:r>
      </w:moveTo>
      <w:ins w:id="845" w:author="Stephen Richard" w:date="2021-02-19T08:35:00Z">
        <w:r>
          <w:t>[</w:t>
        </w:r>
      </w:ins>
    </w:p>
    <w:p w14:paraId="316BDFC4" w14:textId="0BCC9E5E" w:rsidR="00F82416" w:rsidRDefault="000B439C" w:rsidP="000B439C">
      <w:pPr>
        <w:pStyle w:val="owl"/>
        <w:pPrChange w:id="846" w:author="Stephen Richard" w:date="2021-02-19T13:31:00Z">
          <w:pPr>
            <w:pStyle w:val="owl"/>
          </w:pPr>
        </w:pPrChange>
      </w:pPr>
      <w:ins w:id="847" w:author="Stephen Richard" w:date="2021-02-19T13:31:00Z">
        <w:r>
          <w:tab/>
        </w:r>
        <w:r>
          <w:tab/>
          <w:t xml:space="preserve">    </w:t>
        </w:r>
      </w:ins>
      <w:ins w:id="848" w:author="Stephen Richard" w:date="2021-02-19T08:35:00Z">
        <w:r w:rsidR="00F82416">
          <w:t xml:space="preserve">a </w:t>
        </w:r>
      </w:ins>
      <w:proofErr w:type="spellStart"/>
      <w:moveTo w:id="849" w:author="Stephen Richard" w:date="2021-02-19T08:35:00Z">
        <w:r w:rsidR="00F82416">
          <w:t>gs</w:t>
        </w:r>
        <w:del w:id="850" w:author="Stephen Richard" w:date="2021-02-19T13:28:00Z">
          <w:r w:rsidR="00F82416" w:rsidDel="000B439C">
            <w:delText>pt</w:delText>
          </w:r>
        </w:del>
      </w:moveTo>
      <w:ins w:id="851" w:author="Stephen Richard" w:date="2021-02-19T13:28:00Z">
        <w:r>
          <w:t>o</w:t>
        </w:r>
      </w:ins>
      <w:moveTo w:id="852" w:author="Stephen Richard" w:date="2021-02-19T08:35:00Z">
        <w:r w:rsidR="00F82416">
          <w:t>r:Phenocryst</w:t>
        </w:r>
        <w:proofErr w:type="spellEnd"/>
        <w:r w:rsidR="00F82416" w:rsidDel="0091483E">
          <w:t xml:space="preserve"> </w:t>
        </w:r>
        <w:r w:rsidR="00F82416">
          <w:t>;</w:t>
        </w:r>
      </w:moveTo>
      <w:moveToRangeEnd w:id="843"/>
    </w:p>
    <w:p w14:paraId="71401D4C" w14:textId="4B4D9CA6" w:rsidR="00742DDE" w:rsidRDefault="000B439C" w:rsidP="00742DDE">
      <w:pPr>
        <w:pStyle w:val="owl"/>
        <w:rPr>
          <w:ins w:id="853" w:author="Stephen Richard" w:date="2021-02-19T13:04:00Z"/>
        </w:rPr>
      </w:pPr>
      <w:ins w:id="854" w:author="Stephen Richard" w:date="2021-02-19T13:30:00Z">
        <w:r>
          <w:tab/>
        </w:r>
        <w:r>
          <w:tab/>
          <w:t xml:space="preserve">    </w:t>
        </w:r>
      </w:ins>
      <w:del w:id="855" w:author="Stephen Richard" w:date="2021-02-19T13:30:00Z">
        <w:r w:rsidR="005214D4" w:rsidDel="000B439C">
          <w:tab/>
        </w:r>
        <w:r w:rsidR="005214D4" w:rsidDel="000B439C">
          <w:tab/>
        </w:r>
      </w:del>
      <w:proofErr w:type="spellStart"/>
      <w:ins w:id="856" w:author="Stephen Richard" w:date="2021-02-19T13:04:00Z">
        <w:r w:rsidR="00742DDE">
          <w:t>gsoc:hasQuality</w:t>
        </w:r>
        <w:proofErr w:type="spellEnd"/>
        <w:r w:rsidR="00742DDE">
          <w:t xml:space="preserve"> [</w:t>
        </w:r>
      </w:ins>
    </w:p>
    <w:p w14:paraId="43B0E23F" w14:textId="0657CE5A" w:rsidR="00742DDE" w:rsidRDefault="000B439C" w:rsidP="00742DDE">
      <w:pPr>
        <w:pStyle w:val="owl"/>
        <w:rPr>
          <w:ins w:id="857" w:author="Stephen Richard" w:date="2021-02-19T13:04:00Z"/>
        </w:rPr>
      </w:pPr>
      <w:ins w:id="858" w:author="Stephen Richard" w:date="2021-02-19T13:30:00Z">
        <w:r w:rsidRPr="000B439C">
          <w:t xml:space="preserve">              </w:t>
        </w:r>
        <w:r w:rsidRPr="000B439C">
          <w:tab/>
        </w:r>
        <w:r w:rsidRPr="000B439C">
          <w:tab/>
          <w:t xml:space="preserve">      </w:t>
        </w:r>
      </w:ins>
      <w:ins w:id="859" w:author="Stephen Richard" w:date="2021-02-19T13:04:00Z">
        <w:r w:rsidR="00742DDE">
          <w:t xml:space="preserve">a </w:t>
        </w:r>
        <w:proofErr w:type="spellStart"/>
        <w:r w:rsidR="00742DDE">
          <w:t>gsoc:Proportion</w:t>
        </w:r>
        <w:proofErr w:type="spellEnd"/>
        <w:r w:rsidR="00742DDE">
          <w:t xml:space="preserve"> ;</w:t>
        </w:r>
      </w:ins>
    </w:p>
    <w:p w14:paraId="73E46B9E" w14:textId="7A50F799" w:rsidR="00742DDE" w:rsidRDefault="000B439C" w:rsidP="00742DDE">
      <w:pPr>
        <w:pStyle w:val="owl"/>
        <w:rPr>
          <w:ins w:id="860" w:author="Stephen Richard" w:date="2021-02-19T13:04:00Z"/>
        </w:rPr>
      </w:pPr>
      <w:ins w:id="861" w:author="Stephen Richard" w:date="2021-02-19T13:30:00Z">
        <w:r>
          <w:t xml:space="preserve">              </w:t>
        </w:r>
        <w:r>
          <w:tab/>
        </w:r>
        <w:r>
          <w:tab/>
          <w:t xml:space="preserve">      </w:t>
        </w:r>
      </w:ins>
      <w:proofErr w:type="spellStart"/>
      <w:ins w:id="862" w:author="Stephen Richard" w:date="2021-02-19T13:04:00Z">
        <w:r w:rsidR="00742DDE">
          <w:t>gsoc:hasValue</w:t>
        </w:r>
        <w:proofErr w:type="spellEnd"/>
        <w:r w:rsidR="00742DDE">
          <w:t xml:space="preserve"> [</w:t>
        </w:r>
      </w:ins>
    </w:p>
    <w:p w14:paraId="1D017959" w14:textId="627A095A" w:rsidR="00742DDE" w:rsidRDefault="000B439C" w:rsidP="00742DDE">
      <w:pPr>
        <w:pStyle w:val="owl"/>
        <w:rPr>
          <w:ins w:id="863" w:author="Stephen Richard" w:date="2021-02-19T13:04:00Z"/>
        </w:rPr>
      </w:pPr>
      <w:ins w:id="864" w:author="Stephen Richard" w:date="2021-02-19T13:31:00Z">
        <w:r>
          <w:tab/>
        </w:r>
        <w:r>
          <w:tab/>
        </w:r>
        <w:r>
          <w:tab/>
        </w:r>
      </w:ins>
      <w:ins w:id="865" w:author="Stephen Richard" w:date="2021-02-19T13:04:00Z">
        <w:r w:rsidR="00742DDE">
          <w:t xml:space="preserve">a </w:t>
        </w:r>
        <w:proofErr w:type="spellStart"/>
        <w:r w:rsidR="00742DDE">
          <w:t>gsoc:Numeric_Value</w:t>
        </w:r>
        <w:proofErr w:type="spellEnd"/>
        <w:r w:rsidR="00742DDE">
          <w:t xml:space="preserve"> ;</w:t>
        </w:r>
      </w:ins>
    </w:p>
    <w:p w14:paraId="5C990301" w14:textId="5C7969CD" w:rsidR="00742DDE" w:rsidRDefault="000B439C" w:rsidP="00742DDE">
      <w:pPr>
        <w:pStyle w:val="owl"/>
        <w:rPr>
          <w:ins w:id="866" w:author="Stephen Richard" w:date="2021-02-19T13:04:00Z"/>
        </w:rPr>
      </w:pPr>
      <w:ins w:id="867" w:author="Stephen Richard" w:date="2021-02-19T13:31:00Z">
        <w:r>
          <w:tab/>
        </w:r>
        <w:r>
          <w:tab/>
        </w:r>
        <w:r>
          <w:tab/>
        </w:r>
      </w:ins>
      <w:proofErr w:type="spellStart"/>
      <w:ins w:id="868" w:author="Stephen Richard" w:date="2021-02-19T13:04:00Z">
        <w:r w:rsidR="00742DDE">
          <w:t>gsoc:hasDataValue</w:t>
        </w:r>
        <w:proofErr w:type="spellEnd"/>
        <w:r w:rsidR="00742DDE">
          <w:t xml:space="preserve"> "15"^^</w:t>
        </w:r>
        <w:proofErr w:type="spellStart"/>
        <w:r w:rsidR="00742DDE">
          <w:t>xsd:decimal</w:t>
        </w:r>
        <w:proofErr w:type="spellEnd"/>
        <w:r w:rsidR="00742DDE">
          <w:t xml:space="preserve"> ;</w:t>
        </w:r>
      </w:ins>
    </w:p>
    <w:p w14:paraId="1D8A7913" w14:textId="78E1B229" w:rsidR="00742DDE" w:rsidRDefault="000B439C" w:rsidP="00742DDE">
      <w:pPr>
        <w:pStyle w:val="owl"/>
        <w:rPr>
          <w:ins w:id="869" w:author="Stephen Richard" w:date="2021-02-19T13:04:00Z"/>
        </w:rPr>
        <w:pPrChange w:id="870" w:author="Stephen Richard" w:date="2021-02-19T13:04:00Z">
          <w:pPr>
            <w:pStyle w:val="owl"/>
          </w:pPr>
        </w:pPrChange>
      </w:pPr>
      <w:ins w:id="871" w:author="Stephen Richard" w:date="2021-02-19T13:31:00Z">
        <w:r>
          <w:tab/>
        </w:r>
        <w:r>
          <w:tab/>
        </w:r>
        <w:r>
          <w:tab/>
        </w:r>
      </w:ins>
      <w:proofErr w:type="spellStart"/>
      <w:ins w:id="872" w:author="Stephen Richard" w:date="2021-02-19T13:04:00Z">
        <w:r w:rsidR="00742DDE">
          <w:t>gsoc:hasUOM</w:t>
        </w:r>
        <w:proofErr w:type="spellEnd"/>
        <w:r w:rsidR="00742DDE">
          <w:t xml:space="preserve"> [</w:t>
        </w:r>
        <w:r w:rsidR="00742DDE">
          <w:t xml:space="preserve"> </w:t>
        </w:r>
        <w:r w:rsidR="00742DDE">
          <w:t xml:space="preserve">a </w:t>
        </w:r>
        <w:proofErr w:type="spellStart"/>
        <w:r w:rsidR="00742DDE">
          <w:t>unit:PERCENT</w:t>
        </w:r>
        <w:proofErr w:type="spellEnd"/>
        <w:r w:rsidR="00742DDE">
          <w:t xml:space="preserve"> </w:t>
        </w:r>
        <w:r w:rsidR="00742DDE">
          <w:t xml:space="preserve"> </w:t>
        </w:r>
        <w:r w:rsidR="00742DDE">
          <w:t xml:space="preserve"> ] </w:t>
        </w:r>
      </w:ins>
    </w:p>
    <w:p w14:paraId="17B0E1D9" w14:textId="4E51A8DB" w:rsidR="005214D4" w:rsidDel="00742DDE" w:rsidRDefault="000B439C" w:rsidP="00742DDE">
      <w:pPr>
        <w:pStyle w:val="owl"/>
        <w:rPr>
          <w:del w:id="873" w:author="Stephen Richard" w:date="2021-02-19T13:04:00Z"/>
        </w:rPr>
      </w:pPr>
      <w:ins w:id="874" w:author="Stephen Richard" w:date="2021-02-19T13:31:00Z">
        <w:r>
          <w:tab/>
        </w:r>
        <w:r>
          <w:tab/>
        </w:r>
        <w:r>
          <w:tab/>
        </w:r>
      </w:ins>
      <w:ins w:id="875" w:author="Stephen Richard" w:date="2021-02-19T13:04:00Z">
        <w:r w:rsidR="00742DDE">
          <w:t xml:space="preserve"> ]</w:t>
        </w:r>
      </w:ins>
      <w:ins w:id="876" w:author="Stephen Richard" w:date="2021-02-19T13:26:00Z">
        <w:r>
          <w:t xml:space="preserve">     </w:t>
        </w:r>
      </w:ins>
      <w:ins w:id="877" w:author="Stephen Richard" w:date="2021-02-19T13:04:00Z">
        <w:r w:rsidR="00742DDE">
          <w:t>]</w:t>
        </w:r>
        <w:r w:rsidR="00742DDE" w:rsidDel="00742DDE">
          <w:t xml:space="preserve"> </w:t>
        </w:r>
        <w:r w:rsidR="00742DDE">
          <w:t>;</w:t>
        </w:r>
      </w:ins>
      <w:del w:id="878" w:author="Stephen Richard" w:date="2021-02-19T13:04:00Z">
        <w:r w:rsidR="005214D4" w:rsidDel="00742DDE">
          <w:delText>gsoc:hasQuality [</w:delText>
        </w:r>
      </w:del>
    </w:p>
    <w:p w14:paraId="10F8F650" w14:textId="77777777" w:rsidR="00742DDE" w:rsidRDefault="00742DDE" w:rsidP="00742DDE">
      <w:pPr>
        <w:pStyle w:val="owl"/>
        <w:rPr>
          <w:ins w:id="879" w:author="Stephen Richard" w:date="2021-02-19T13:04:00Z"/>
        </w:rPr>
      </w:pPr>
    </w:p>
    <w:p w14:paraId="77D4EF3C" w14:textId="0DD545F4" w:rsidR="005214D4" w:rsidDel="00742DDE" w:rsidRDefault="005214D4" w:rsidP="00742DDE">
      <w:pPr>
        <w:pStyle w:val="owl"/>
        <w:rPr>
          <w:del w:id="880" w:author="Stephen Richard" w:date="2021-02-19T13:04:00Z"/>
        </w:rPr>
      </w:pPr>
      <w:del w:id="881" w:author="Stephen Richard" w:date="2021-02-19T13:04:00Z">
        <w:r w:rsidDel="00742DDE">
          <w:tab/>
        </w:r>
        <w:r w:rsidDel="00742DDE">
          <w:tab/>
        </w:r>
        <w:r w:rsidDel="00742DDE">
          <w:tab/>
          <w:delText>a gsoc:Proportion ;</w:delText>
        </w:r>
      </w:del>
    </w:p>
    <w:p w14:paraId="3EEAD3D9" w14:textId="157F0813" w:rsidR="005214D4" w:rsidDel="00742DDE" w:rsidRDefault="005214D4" w:rsidP="00742DDE">
      <w:pPr>
        <w:pStyle w:val="owl"/>
        <w:rPr>
          <w:del w:id="882" w:author="Stephen Richard" w:date="2021-02-19T13:04:00Z"/>
        </w:rPr>
      </w:pPr>
      <w:del w:id="883" w:author="Stephen Richard" w:date="2021-02-19T13:04:00Z">
        <w:r w:rsidDel="00742DDE">
          <w:tab/>
        </w:r>
        <w:r w:rsidDel="00742DDE">
          <w:tab/>
        </w:r>
        <w:r w:rsidDel="00742DDE">
          <w:tab/>
          <w:delText>gsoc:hasDataValue "15"^^xsd:decimal ;</w:delText>
        </w:r>
      </w:del>
    </w:p>
    <w:p w14:paraId="51CDF9D5" w14:textId="6416D1E7" w:rsidR="005214D4" w:rsidDel="00742DDE" w:rsidRDefault="005214D4" w:rsidP="00742DDE">
      <w:pPr>
        <w:pStyle w:val="owl"/>
        <w:rPr>
          <w:del w:id="884" w:author="Stephen Richard" w:date="2021-02-19T13:04:00Z"/>
        </w:rPr>
      </w:pPr>
      <w:del w:id="885" w:author="Stephen Richard" w:date="2021-02-19T13:04:00Z">
        <w:r w:rsidDel="00742DDE">
          <w:tab/>
        </w:r>
        <w:r w:rsidDel="00742DDE">
          <w:tab/>
        </w:r>
        <w:r w:rsidDel="00742DDE">
          <w:tab/>
          <w:delText>gsoc:hasUOM [a gsuom:percent] ;</w:delText>
        </w:r>
        <w:r w:rsidDel="00742DDE">
          <w:tab/>
        </w:r>
        <w:r w:rsidDel="00742DDE">
          <w:tab/>
        </w:r>
        <w:r w:rsidDel="00742DDE">
          <w:tab/>
        </w:r>
      </w:del>
    </w:p>
    <w:p w14:paraId="65F63D96" w14:textId="67C4500E" w:rsidR="005214D4" w:rsidDel="00742DDE" w:rsidRDefault="005214D4" w:rsidP="00742DDE">
      <w:pPr>
        <w:pStyle w:val="owl"/>
        <w:rPr>
          <w:del w:id="886" w:author="Stephen Richard" w:date="2021-02-19T13:04:00Z"/>
        </w:rPr>
      </w:pPr>
      <w:del w:id="887" w:author="Stephen Richard" w:date="2021-02-19T13:04:00Z">
        <w:r w:rsidDel="00742DDE">
          <w:tab/>
        </w:r>
        <w:r w:rsidDel="00742DDE">
          <w:tab/>
        </w:r>
        <w:r w:rsidDel="00742DDE">
          <w:tab/>
          <w:delText>];</w:delText>
        </w:r>
      </w:del>
    </w:p>
    <w:p w14:paraId="32A5A232" w14:textId="366D2A44" w:rsidR="005214D4" w:rsidDel="000B439C" w:rsidRDefault="000B439C" w:rsidP="00742DDE">
      <w:pPr>
        <w:pStyle w:val="owl"/>
        <w:rPr>
          <w:del w:id="888" w:author="Stephen Richard" w:date="2021-02-19T13:26:00Z"/>
          <w:moveFrom w:id="889" w:author="Stephen Richard" w:date="2021-02-19T08:36:00Z"/>
        </w:rPr>
        <w:pPrChange w:id="890" w:author="Stephen Richard" w:date="2021-02-19T08:36:00Z">
          <w:pPr>
            <w:pStyle w:val="owl"/>
          </w:pPr>
        </w:pPrChange>
      </w:pPr>
      <w:ins w:id="891" w:author="Stephen Richard" w:date="2021-02-19T13:26:00Z">
        <w:r>
          <w:tab/>
        </w:r>
        <w:r>
          <w:tab/>
          <w:t xml:space="preserve">    </w:t>
        </w:r>
      </w:ins>
      <w:del w:id="892" w:author="Stephen Richard" w:date="2021-02-19T13:26:00Z">
        <w:r w:rsidR="005214D4" w:rsidDel="000B439C">
          <w:tab/>
        </w:r>
        <w:r w:rsidR="005214D4" w:rsidDel="000B439C">
          <w:tab/>
        </w:r>
      </w:del>
      <w:moveFromRangeStart w:id="893" w:author="Stephen Richard" w:date="2021-02-19T08:36:00Z" w:name="move64616207"/>
      <w:moveFrom w:id="894" w:author="Stephen Richard" w:date="2021-02-19T08:36:00Z">
        <w:del w:id="895" w:author="Stephen Richard" w:date="2021-02-19T13:26:00Z">
          <w:r w:rsidR="005214D4" w:rsidDel="000B439C">
            <w:delText>gsoc:hasConstituent [</w:delText>
          </w:r>
        </w:del>
      </w:moveFrom>
    </w:p>
    <w:p w14:paraId="174C37ED" w14:textId="52EF03AF" w:rsidR="005214D4" w:rsidDel="00F82416" w:rsidRDefault="005214D4" w:rsidP="00742DDE">
      <w:pPr>
        <w:pStyle w:val="owl"/>
        <w:rPr>
          <w:del w:id="896" w:author="Stephen Richard" w:date="2021-02-19T08:38:00Z"/>
        </w:rPr>
        <w:pPrChange w:id="897" w:author="Stephen Richard" w:date="2021-02-19T08:38:00Z">
          <w:pPr>
            <w:pStyle w:val="owl"/>
          </w:pPr>
        </w:pPrChange>
      </w:pPr>
      <w:moveFrom w:id="898" w:author="Stephen Richard" w:date="2021-02-19T08:36:00Z">
        <w:del w:id="899" w:author="Stephen Richard" w:date="2021-02-19T13:26:00Z">
          <w:r w:rsidDel="000B439C">
            <w:tab/>
          </w:r>
          <w:r w:rsidDel="000B439C">
            <w:tab/>
          </w:r>
          <w:r w:rsidDel="000B439C">
            <w:tab/>
            <w:delText>a gsmin:sanidine ;</w:delText>
          </w:r>
        </w:del>
      </w:moveFrom>
      <w:moveFromRangeEnd w:id="893"/>
      <w:del w:id="900" w:author="Stephen Richard" w:date="2021-02-19T13:26:00Z">
        <w:r w:rsidDel="000B439C">
          <w:delText xml:space="preserve"> </w:delText>
        </w:r>
      </w:del>
    </w:p>
    <w:p w14:paraId="620A37D1" w14:textId="191D5D3F" w:rsidR="005214D4" w:rsidDel="00F82416" w:rsidRDefault="005214D4" w:rsidP="00742DDE">
      <w:pPr>
        <w:pStyle w:val="owl"/>
        <w:rPr>
          <w:del w:id="901" w:author="Stephen Richard" w:date="2021-02-19T08:38:00Z"/>
        </w:rPr>
        <w:pPrChange w:id="902" w:author="Stephen Richard" w:date="2021-02-19T08:38:00Z">
          <w:pPr>
            <w:pStyle w:val="owl"/>
          </w:pPr>
        </w:pPrChange>
      </w:pPr>
      <w:del w:id="903" w:author="Stephen Richard" w:date="2021-02-19T08:38:00Z">
        <w:r w:rsidDel="00F82416">
          <w:tab/>
        </w:r>
        <w:r w:rsidDel="00F82416">
          <w:tab/>
        </w:r>
        <w:r w:rsidDel="00F82416">
          <w:tab/>
        </w:r>
      </w:del>
      <w:moveFromRangeStart w:id="904" w:author="Stephen Richard" w:date="2021-02-19T08:35:00Z" w:name="move64616146"/>
      <w:moveFrom w:id="905" w:author="Stephen Richard" w:date="2021-02-19T08:35:00Z">
        <w:del w:id="906" w:author="Stephen Richard" w:date="2021-02-19T08:38:00Z">
          <w:r w:rsidDel="00F82416">
            <w:delText>gsoc:hasRole gsptr:Phenocryst ;</w:delText>
          </w:r>
        </w:del>
      </w:moveFrom>
      <w:moveFromRangeEnd w:id="904"/>
    </w:p>
    <w:p w14:paraId="6E6BF917" w14:textId="77777777" w:rsidR="00396C21" w:rsidRDefault="00396C21" w:rsidP="00396C21">
      <w:pPr>
        <w:pStyle w:val="owl"/>
        <w:rPr>
          <w:ins w:id="907" w:author="Stephen Richard" w:date="2021-02-19T13:22:00Z"/>
        </w:rPr>
      </w:pPr>
      <w:proofErr w:type="spellStart"/>
      <w:ins w:id="908" w:author="Stephen Richard" w:date="2021-02-19T13:22:00Z">
        <w:r>
          <w:t>gsoc:hasQuality</w:t>
        </w:r>
        <w:proofErr w:type="spellEnd"/>
        <w:r>
          <w:t xml:space="preserve"> [</w:t>
        </w:r>
      </w:ins>
    </w:p>
    <w:p w14:paraId="3F3FD307" w14:textId="59CD6F9B" w:rsidR="00396C21" w:rsidRDefault="00396C21" w:rsidP="00396C21">
      <w:pPr>
        <w:pStyle w:val="owl"/>
        <w:rPr>
          <w:ins w:id="909" w:author="Stephen Richard" w:date="2021-02-19T13:22:00Z"/>
        </w:rPr>
      </w:pPr>
      <w:bookmarkStart w:id="910" w:name="_Hlk64633850"/>
      <w:ins w:id="911" w:author="Stephen Richard" w:date="2021-02-19T13:22:00Z">
        <w:r>
          <w:t xml:space="preserve">              </w:t>
        </w:r>
        <w:r>
          <w:tab/>
        </w:r>
        <w:r>
          <w:tab/>
          <w:t xml:space="preserve">      </w:t>
        </w:r>
        <w:bookmarkEnd w:id="910"/>
        <w:r>
          <w:t xml:space="preserve">a </w:t>
        </w:r>
        <w:proofErr w:type="spellStart"/>
        <w:r>
          <w:t>gsoc:Shape</w:t>
        </w:r>
        <w:proofErr w:type="spellEnd"/>
        <w:r>
          <w:t xml:space="preserve"> ;</w:t>
        </w:r>
      </w:ins>
    </w:p>
    <w:p w14:paraId="0E8F8E22" w14:textId="0FEB1006" w:rsidR="00396C21" w:rsidRDefault="00396C21" w:rsidP="00396C21">
      <w:pPr>
        <w:pStyle w:val="owl"/>
        <w:rPr>
          <w:ins w:id="912" w:author="Stephen Richard" w:date="2021-02-19T13:22:00Z"/>
        </w:rPr>
      </w:pPr>
      <w:ins w:id="913" w:author="Stephen Richard" w:date="2021-02-19T13:22:00Z">
        <w:r>
          <w:tab/>
        </w:r>
        <w:r>
          <w:t xml:space="preserve"> </w:t>
        </w:r>
        <w:r>
          <w:tab/>
          <w:t xml:space="preserve">      </w:t>
        </w:r>
        <w:proofErr w:type="spellStart"/>
        <w:r>
          <w:t>gsoc:hasValue</w:t>
        </w:r>
        <w:proofErr w:type="spellEnd"/>
        <w:r>
          <w:t xml:space="preserve"> [</w:t>
        </w:r>
      </w:ins>
    </w:p>
    <w:p w14:paraId="344C78FB" w14:textId="287EAFBD" w:rsidR="00396C21" w:rsidRDefault="00396C21" w:rsidP="00396C21">
      <w:pPr>
        <w:pStyle w:val="owl"/>
        <w:rPr>
          <w:ins w:id="914" w:author="Stephen Richard" w:date="2021-02-19T13:22:00Z"/>
        </w:rPr>
      </w:pPr>
      <w:ins w:id="915" w:author="Stephen Richard" w:date="2021-02-19T13:22:00Z">
        <w:r>
          <w:tab/>
        </w:r>
        <w:r>
          <w:tab/>
        </w:r>
        <w:r>
          <w:tab/>
          <w:t xml:space="preserve">a </w:t>
        </w:r>
        <w:proofErr w:type="spellStart"/>
        <w:r>
          <w:t>gsoc:Measure_Value</w:t>
        </w:r>
      </w:ins>
      <w:proofErr w:type="spellEnd"/>
      <w:ins w:id="916" w:author="Stephen Richard" w:date="2021-02-19T13:29:00Z">
        <w:r w:rsidR="000B439C">
          <w:t xml:space="preserve"> ;</w:t>
        </w:r>
      </w:ins>
    </w:p>
    <w:p w14:paraId="3D0C3A06" w14:textId="01358B3E" w:rsidR="005214D4" w:rsidDel="00396C21" w:rsidRDefault="00396C21" w:rsidP="000B439C">
      <w:pPr>
        <w:pStyle w:val="owl"/>
        <w:rPr>
          <w:del w:id="917" w:author="Stephen Richard" w:date="2021-02-19T13:14:00Z"/>
        </w:rPr>
        <w:pPrChange w:id="918" w:author="Stephen Richard" w:date="2021-02-19T13:27:00Z">
          <w:pPr>
            <w:pStyle w:val="owl"/>
          </w:pPr>
        </w:pPrChange>
      </w:pPr>
      <w:ins w:id="919" w:author="Stephen Richard" w:date="2021-02-19T13:22:00Z">
        <w:r>
          <w:t xml:space="preserve">              </w:t>
        </w:r>
        <w:r>
          <w:tab/>
        </w:r>
        <w:r>
          <w:tab/>
        </w:r>
        <w:r>
          <w:tab/>
        </w:r>
        <w:proofErr w:type="spellStart"/>
        <w:r>
          <w:t>gsoc:hasDataValue</w:t>
        </w:r>
        <w:proofErr w:type="spellEnd"/>
        <w:r>
          <w:t xml:space="preserve"> "euhedral" </w:t>
        </w:r>
      </w:ins>
      <w:ins w:id="920" w:author="Stephen Richard" w:date="2021-02-19T13:27:00Z">
        <w:r w:rsidR="000B439C">
          <w:t xml:space="preserve">    </w:t>
        </w:r>
      </w:ins>
      <w:ins w:id="921" w:author="Stephen Richard" w:date="2021-02-19T13:22:00Z">
        <w:r>
          <w:t>] ;</w:t>
        </w:r>
      </w:ins>
      <w:del w:id="922" w:author="Stephen Richard" w:date="2021-02-19T08:38:00Z">
        <w:r w:rsidR="005214D4" w:rsidDel="00F82416">
          <w:tab/>
        </w:r>
        <w:r w:rsidR="005214D4" w:rsidDel="00F82416">
          <w:tab/>
        </w:r>
        <w:r w:rsidR="005214D4" w:rsidDel="00F82416">
          <w:tab/>
        </w:r>
      </w:del>
      <w:del w:id="923" w:author="Stephen Richard" w:date="2021-02-19T13:14:00Z">
        <w:r w:rsidR="005214D4" w:rsidDel="00396C21">
          <w:delText>gsoc:hasQuality [</w:delText>
        </w:r>
      </w:del>
    </w:p>
    <w:p w14:paraId="191ABDA4" w14:textId="078BF759" w:rsidR="005214D4" w:rsidDel="00396C21" w:rsidRDefault="005214D4" w:rsidP="000B439C">
      <w:pPr>
        <w:pStyle w:val="owl"/>
        <w:rPr>
          <w:del w:id="924" w:author="Stephen Richard" w:date="2021-02-19T13:14:00Z"/>
        </w:rPr>
        <w:pPrChange w:id="925" w:author="Stephen Richard" w:date="2021-02-19T13:27:00Z">
          <w:pPr>
            <w:pStyle w:val="owl"/>
          </w:pPr>
        </w:pPrChange>
      </w:pPr>
      <w:del w:id="926" w:author="Stephen Richard" w:date="2021-02-19T13:14:00Z">
        <w:r w:rsidDel="00396C21">
          <w:tab/>
        </w:r>
        <w:r w:rsidDel="00396C21">
          <w:tab/>
        </w:r>
        <w:r w:rsidDel="00396C21">
          <w:tab/>
        </w:r>
      </w:del>
      <w:del w:id="927" w:author="Stephen Richard" w:date="2021-02-19T08:38:00Z">
        <w:r w:rsidDel="00F82416">
          <w:tab/>
        </w:r>
      </w:del>
      <w:del w:id="928" w:author="Stephen Richard" w:date="2021-02-19T13:14:00Z">
        <w:r w:rsidDel="00396C21">
          <w:delText>a gsoc:Shape ;</w:delText>
        </w:r>
      </w:del>
    </w:p>
    <w:p w14:paraId="31E9FEAB" w14:textId="542A8CFD" w:rsidR="005214D4" w:rsidDel="00396C21" w:rsidRDefault="005214D4" w:rsidP="000B439C">
      <w:pPr>
        <w:pStyle w:val="owl"/>
        <w:rPr>
          <w:del w:id="929" w:author="Stephen Richard" w:date="2021-02-19T13:14:00Z"/>
        </w:rPr>
        <w:pPrChange w:id="930" w:author="Stephen Richard" w:date="2021-02-19T13:27:00Z">
          <w:pPr>
            <w:pStyle w:val="owl"/>
          </w:pPr>
        </w:pPrChange>
      </w:pPr>
      <w:del w:id="931" w:author="Stephen Richard" w:date="2021-02-19T13:14:00Z">
        <w:r w:rsidDel="00396C21">
          <w:tab/>
        </w:r>
        <w:r w:rsidDel="00396C21">
          <w:tab/>
        </w:r>
        <w:r w:rsidDel="00396C21">
          <w:tab/>
        </w:r>
      </w:del>
      <w:del w:id="932" w:author="Stephen Richard" w:date="2021-02-19T08:38:00Z">
        <w:r w:rsidDel="00F82416">
          <w:tab/>
        </w:r>
      </w:del>
      <w:del w:id="933" w:author="Stephen Richard" w:date="2021-02-19T13:14:00Z">
        <w:r w:rsidDel="00396C21">
          <w:delText>gsoc:hasDataValue "euhedral" ;</w:delText>
        </w:r>
        <w:r w:rsidDel="00396C21">
          <w:tab/>
        </w:r>
        <w:r w:rsidDel="00396C21">
          <w:tab/>
        </w:r>
        <w:r w:rsidDel="00396C21">
          <w:tab/>
        </w:r>
        <w:r w:rsidDel="00396C21">
          <w:tab/>
        </w:r>
        <w:r w:rsidDel="00396C21">
          <w:tab/>
        </w:r>
        <w:r w:rsidDel="00396C21">
          <w:tab/>
        </w:r>
      </w:del>
    </w:p>
    <w:p w14:paraId="78DBA189" w14:textId="7C134F18" w:rsidR="005214D4" w:rsidRDefault="005214D4" w:rsidP="000B439C">
      <w:pPr>
        <w:pStyle w:val="owl"/>
        <w:pPrChange w:id="934" w:author="Stephen Richard" w:date="2021-02-19T13:27:00Z">
          <w:pPr>
            <w:pStyle w:val="owl"/>
          </w:pPr>
        </w:pPrChange>
      </w:pPr>
      <w:del w:id="935" w:author="Stephen Richard" w:date="2021-02-19T13:14:00Z">
        <w:r w:rsidDel="00396C21">
          <w:tab/>
        </w:r>
        <w:r w:rsidDel="00396C21">
          <w:tab/>
        </w:r>
        <w:r w:rsidDel="00396C21">
          <w:tab/>
        </w:r>
      </w:del>
      <w:del w:id="936" w:author="Stephen Richard" w:date="2021-02-19T08:40:00Z">
        <w:r w:rsidDel="00F82416">
          <w:tab/>
        </w:r>
      </w:del>
      <w:del w:id="937" w:author="Stephen Richard" w:date="2021-02-19T13:14:00Z">
        <w:r w:rsidDel="00396C21">
          <w:delText>];</w:delText>
        </w:r>
      </w:del>
    </w:p>
    <w:p w14:paraId="73DAFE8A" w14:textId="04644853" w:rsidR="00396C21" w:rsidRDefault="000B439C" w:rsidP="00396C21">
      <w:pPr>
        <w:pStyle w:val="owl"/>
        <w:rPr>
          <w:ins w:id="938" w:author="Stephen Richard" w:date="2021-02-19T13:23:00Z"/>
        </w:rPr>
      </w:pPr>
      <w:ins w:id="939" w:author="Stephen Richard" w:date="2021-02-19T13:26:00Z">
        <w:r>
          <w:tab/>
        </w:r>
        <w:r>
          <w:tab/>
          <w:t xml:space="preserve">    </w:t>
        </w:r>
      </w:ins>
      <w:del w:id="940" w:author="Stephen Richard" w:date="2021-02-19T13:26:00Z">
        <w:r w:rsidR="005214D4" w:rsidDel="000B439C">
          <w:tab/>
        </w:r>
        <w:r w:rsidR="005214D4" w:rsidDel="000B439C">
          <w:tab/>
        </w:r>
      </w:del>
      <w:del w:id="941" w:author="Stephen Richard" w:date="2021-02-19T13:22:00Z">
        <w:r w:rsidR="005214D4" w:rsidDel="00396C21">
          <w:tab/>
        </w:r>
      </w:del>
      <w:proofErr w:type="spellStart"/>
      <w:ins w:id="942" w:author="Stephen Richard" w:date="2021-02-19T13:23:00Z">
        <w:r w:rsidR="00396C21">
          <w:t>gsoc:hasQuality</w:t>
        </w:r>
        <w:proofErr w:type="spellEnd"/>
        <w:r w:rsidR="00396C21">
          <w:t xml:space="preserve"> [</w:t>
        </w:r>
      </w:ins>
    </w:p>
    <w:p w14:paraId="3363F589" w14:textId="7CB45D9E" w:rsidR="00396C21" w:rsidRDefault="00396C21" w:rsidP="00396C21">
      <w:pPr>
        <w:pStyle w:val="owl"/>
        <w:rPr>
          <w:ins w:id="943" w:author="Stephen Richard" w:date="2021-02-19T13:23:00Z"/>
        </w:rPr>
      </w:pPr>
      <w:ins w:id="944" w:author="Stephen Richard" w:date="2021-02-19T13:23:00Z">
        <w:r>
          <w:tab/>
        </w:r>
        <w:r>
          <w:tab/>
        </w:r>
        <w:r>
          <w:t xml:space="preserve">      </w:t>
        </w:r>
        <w:r>
          <w:t xml:space="preserve">a </w:t>
        </w:r>
        <w:proofErr w:type="spellStart"/>
        <w:r>
          <w:t>gsgm:Grain_Size</w:t>
        </w:r>
        <w:proofErr w:type="spellEnd"/>
        <w:r>
          <w:t xml:space="preserve"> ;</w:t>
        </w:r>
      </w:ins>
    </w:p>
    <w:p w14:paraId="1CCF56EC" w14:textId="60B7BAF3" w:rsidR="00396C21" w:rsidRDefault="00396C21" w:rsidP="00396C21">
      <w:pPr>
        <w:pStyle w:val="owl"/>
        <w:rPr>
          <w:ins w:id="945" w:author="Stephen Richard" w:date="2021-02-19T13:23:00Z"/>
        </w:rPr>
      </w:pPr>
      <w:ins w:id="946" w:author="Stephen Richard" w:date="2021-02-19T13:23:00Z">
        <w:r>
          <w:tab/>
        </w:r>
        <w:r>
          <w:tab/>
          <w:t xml:space="preserve">      rdfs:label "1-3 mm diameter crystals";</w:t>
        </w:r>
      </w:ins>
    </w:p>
    <w:p w14:paraId="59466084" w14:textId="0B54ACA6" w:rsidR="00396C21" w:rsidRDefault="00396C21" w:rsidP="00396C21">
      <w:pPr>
        <w:pStyle w:val="owl"/>
        <w:rPr>
          <w:ins w:id="947" w:author="Stephen Richard" w:date="2021-02-19T13:23:00Z"/>
        </w:rPr>
      </w:pPr>
      <w:ins w:id="948" w:author="Stephen Richard" w:date="2021-02-19T13:23:00Z">
        <w:r>
          <w:tab/>
        </w:r>
        <w:r>
          <w:tab/>
          <w:t xml:space="preserve">      </w:t>
        </w:r>
        <w:proofErr w:type="spellStart"/>
        <w:r>
          <w:t>gsoc:hasValue</w:t>
        </w:r>
        <w:proofErr w:type="spellEnd"/>
        <w:r>
          <w:t xml:space="preserve"> [</w:t>
        </w:r>
      </w:ins>
    </w:p>
    <w:p w14:paraId="7BF19E69" w14:textId="4A702463" w:rsidR="00396C21" w:rsidRDefault="00396C21" w:rsidP="00396C21">
      <w:pPr>
        <w:pStyle w:val="owl"/>
        <w:rPr>
          <w:ins w:id="949" w:author="Stephen Richard" w:date="2021-02-19T13:23:00Z"/>
        </w:rPr>
      </w:pPr>
      <w:ins w:id="950" w:author="Stephen Richard" w:date="2021-02-19T13:23:00Z">
        <w:r>
          <w:tab/>
        </w:r>
        <w:r>
          <w:tab/>
        </w:r>
        <w:r>
          <w:tab/>
          <w:t xml:space="preserve">a </w:t>
        </w:r>
        <w:proofErr w:type="spellStart"/>
        <w:r>
          <w:t>gsoc:Range_Value</w:t>
        </w:r>
        <w:proofErr w:type="spellEnd"/>
        <w:r>
          <w:t xml:space="preserve"> ;</w:t>
        </w:r>
      </w:ins>
    </w:p>
    <w:p w14:paraId="7F572903" w14:textId="4B30B9C3" w:rsidR="00396C21" w:rsidRDefault="00396C21" w:rsidP="00396C21">
      <w:pPr>
        <w:pStyle w:val="owl"/>
        <w:rPr>
          <w:ins w:id="951" w:author="Stephen Richard" w:date="2021-02-19T13:23:00Z"/>
        </w:rPr>
      </w:pPr>
      <w:ins w:id="952" w:author="Stephen Richard" w:date="2021-02-19T13:23:00Z">
        <w:r>
          <w:tab/>
        </w:r>
        <w:r>
          <w:tab/>
        </w:r>
        <w:r>
          <w:tab/>
        </w:r>
        <w:proofErr w:type="spellStart"/>
        <w:r>
          <w:t>gsoc:hasEndValue</w:t>
        </w:r>
        <w:proofErr w:type="spellEnd"/>
        <w:r>
          <w:t xml:space="preserve"> [</w:t>
        </w:r>
      </w:ins>
    </w:p>
    <w:p w14:paraId="4DCD567E" w14:textId="47C97D41" w:rsidR="00396C21" w:rsidRDefault="00396C21" w:rsidP="00396C21">
      <w:pPr>
        <w:pStyle w:val="owl"/>
        <w:rPr>
          <w:ins w:id="953" w:author="Stephen Richard" w:date="2021-02-19T13:23:00Z"/>
        </w:rPr>
      </w:pPr>
      <w:ins w:id="954" w:author="Stephen Richard" w:date="2021-02-19T13:23:00Z">
        <w:r>
          <w:tab/>
        </w:r>
        <w:r>
          <w:tab/>
        </w:r>
        <w:r>
          <w:tab/>
          <w:t xml:space="preserve">      a </w:t>
        </w:r>
        <w:proofErr w:type="spellStart"/>
        <w:r>
          <w:t>gsoc:Numeric_Value</w:t>
        </w:r>
        <w:proofErr w:type="spellEnd"/>
        <w:r>
          <w:t>;</w:t>
        </w:r>
      </w:ins>
    </w:p>
    <w:p w14:paraId="597C0A18" w14:textId="2C284B9C" w:rsidR="00396C21" w:rsidRDefault="00396C21" w:rsidP="00396C21">
      <w:pPr>
        <w:pStyle w:val="owl"/>
        <w:rPr>
          <w:ins w:id="955" w:author="Stephen Richard" w:date="2021-02-19T13:23:00Z"/>
        </w:rPr>
      </w:pPr>
      <w:ins w:id="956" w:author="Stephen Richard" w:date="2021-02-19T13:23:00Z">
        <w:r>
          <w:tab/>
        </w:r>
        <w:r>
          <w:tab/>
        </w:r>
        <w:r>
          <w:tab/>
          <w:t xml:space="preserve">      </w:t>
        </w:r>
        <w:proofErr w:type="spellStart"/>
        <w:r>
          <w:t>gsoc:hasDataValue</w:t>
        </w:r>
        <w:proofErr w:type="spellEnd"/>
        <w:r>
          <w:t xml:space="preserve"> "3"^^</w:t>
        </w:r>
        <w:proofErr w:type="spellStart"/>
        <w:r>
          <w:t>xsd:decimal</w:t>
        </w:r>
        <w:proofErr w:type="spellEnd"/>
        <w:r>
          <w:t xml:space="preserve"> ;</w:t>
        </w:r>
      </w:ins>
    </w:p>
    <w:p w14:paraId="069C3142" w14:textId="367D388F" w:rsidR="00396C21" w:rsidRDefault="00396C21" w:rsidP="00396C21">
      <w:pPr>
        <w:pStyle w:val="owl"/>
        <w:rPr>
          <w:ins w:id="957" w:author="Stephen Richard" w:date="2021-02-19T13:23:00Z"/>
        </w:rPr>
      </w:pPr>
      <w:ins w:id="958" w:author="Stephen Richard" w:date="2021-02-19T13:23:00Z">
        <w:r>
          <w:tab/>
        </w:r>
        <w:r>
          <w:tab/>
        </w:r>
        <w:r>
          <w:tab/>
        </w:r>
      </w:ins>
      <w:ins w:id="959" w:author="Stephen Richard" w:date="2021-02-19T13:24:00Z">
        <w:r>
          <w:t xml:space="preserve">      </w:t>
        </w:r>
      </w:ins>
      <w:proofErr w:type="spellStart"/>
      <w:ins w:id="960" w:author="Stephen Richard" w:date="2021-02-19T13:23:00Z">
        <w:r>
          <w:t>gsoc:hasUOM</w:t>
        </w:r>
        <w:proofErr w:type="spellEnd"/>
        <w:r>
          <w:t xml:space="preserve"> [ a </w:t>
        </w:r>
        <w:proofErr w:type="spellStart"/>
        <w:r>
          <w:t>unit:MilliM</w:t>
        </w:r>
        <w:proofErr w:type="spellEnd"/>
        <w:r>
          <w:t xml:space="preserve"> ] ;</w:t>
        </w:r>
      </w:ins>
    </w:p>
    <w:p w14:paraId="5E97B046" w14:textId="450B4DAE" w:rsidR="00396C21" w:rsidRDefault="00396C21" w:rsidP="000B439C">
      <w:pPr>
        <w:pStyle w:val="owl"/>
        <w:rPr>
          <w:ins w:id="961" w:author="Stephen Richard" w:date="2021-02-19T13:23:00Z"/>
        </w:rPr>
        <w:pPrChange w:id="962" w:author="Stephen Richard" w:date="2021-02-19T13:29:00Z">
          <w:pPr>
            <w:pStyle w:val="owl"/>
          </w:pPr>
        </w:pPrChange>
      </w:pPr>
      <w:ins w:id="963" w:author="Stephen Richard" w:date="2021-02-19T13:23:00Z">
        <w:r>
          <w:tab/>
        </w:r>
        <w:r>
          <w:tab/>
        </w:r>
        <w:r>
          <w:tab/>
        </w:r>
      </w:ins>
      <w:ins w:id="964" w:author="Stephen Richard" w:date="2021-02-19T13:24:00Z">
        <w:r>
          <w:t xml:space="preserve">      </w:t>
        </w:r>
      </w:ins>
      <w:ins w:id="965" w:author="Stephen Richard" w:date="2021-02-19T13:23:00Z">
        <w:r>
          <w:t>rdfs:label "3 mm maximum"</w:t>
        </w:r>
      </w:ins>
      <w:ins w:id="966" w:author="Stephen Richard" w:date="2021-02-19T13:24:00Z">
        <w:r>
          <w:t xml:space="preserve">   </w:t>
        </w:r>
      </w:ins>
      <w:ins w:id="967" w:author="Stephen Richard" w:date="2021-02-19T13:23:00Z">
        <w:r>
          <w:t>] ;</w:t>
        </w:r>
      </w:ins>
    </w:p>
    <w:p w14:paraId="7C52580D" w14:textId="542F46E2" w:rsidR="00396C21" w:rsidRDefault="00396C21" w:rsidP="00396C21">
      <w:pPr>
        <w:pStyle w:val="owl"/>
        <w:rPr>
          <w:ins w:id="968" w:author="Stephen Richard" w:date="2021-02-19T13:23:00Z"/>
        </w:rPr>
      </w:pPr>
      <w:ins w:id="969" w:author="Stephen Richard" w:date="2021-02-19T13:23:00Z">
        <w:r>
          <w:lastRenderedPageBreak/>
          <w:tab/>
        </w:r>
        <w:r>
          <w:tab/>
        </w:r>
        <w:r>
          <w:tab/>
        </w:r>
        <w:proofErr w:type="spellStart"/>
        <w:r>
          <w:t>gsoc:hasStartValue</w:t>
        </w:r>
        <w:proofErr w:type="spellEnd"/>
        <w:r>
          <w:t xml:space="preserve"> [</w:t>
        </w:r>
      </w:ins>
    </w:p>
    <w:p w14:paraId="7E08D6C4" w14:textId="2846F060" w:rsidR="00396C21" w:rsidRDefault="00396C21" w:rsidP="00396C21">
      <w:pPr>
        <w:pStyle w:val="owl"/>
        <w:rPr>
          <w:ins w:id="970" w:author="Stephen Richard" w:date="2021-02-19T13:23:00Z"/>
        </w:rPr>
      </w:pPr>
      <w:ins w:id="971" w:author="Stephen Richard" w:date="2021-02-19T13:23:00Z">
        <w:r>
          <w:tab/>
        </w:r>
        <w:r>
          <w:tab/>
        </w:r>
        <w:r>
          <w:tab/>
        </w:r>
      </w:ins>
      <w:ins w:id="972" w:author="Stephen Richard" w:date="2021-02-19T13:24:00Z">
        <w:r w:rsidR="000B439C">
          <w:t xml:space="preserve">      </w:t>
        </w:r>
      </w:ins>
      <w:ins w:id="973" w:author="Stephen Richard" w:date="2021-02-19T13:23:00Z">
        <w:r>
          <w:t xml:space="preserve">a </w:t>
        </w:r>
        <w:proofErr w:type="spellStart"/>
        <w:r>
          <w:t>gsoc:Numeric_Value</w:t>
        </w:r>
        <w:proofErr w:type="spellEnd"/>
        <w:r>
          <w:t xml:space="preserve"> ;</w:t>
        </w:r>
      </w:ins>
    </w:p>
    <w:p w14:paraId="34241AB6" w14:textId="387B96B9" w:rsidR="00396C21" w:rsidRDefault="00396C21" w:rsidP="00396C21">
      <w:pPr>
        <w:pStyle w:val="owl"/>
        <w:rPr>
          <w:ins w:id="974" w:author="Stephen Richard" w:date="2021-02-19T13:23:00Z"/>
        </w:rPr>
      </w:pPr>
      <w:ins w:id="975" w:author="Stephen Richard" w:date="2021-02-19T13:23:00Z">
        <w:r>
          <w:tab/>
        </w:r>
        <w:r>
          <w:tab/>
        </w:r>
        <w:r>
          <w:tab/>
        </w:r>
      </w:ins>
      <w:ins w:id="976" w:author="Stephen Richard" w:date="2021-02-19T13:24:00Z">
        <w:r w:rsidR="000B439C">
          <w:t xml:space="preserve">      </w:t>
        </w:r>
      </w:ins>
      <w:proofErr w:type="spellStart"/>
      <w:ins w:id="977" w:author="Stephen Richard" w:date="2021-02-19T13:23:00Z">
        <w:r>
          <w:t>gsoc:hasDataValue</w:t>
        </w:r>
        <w:proofErr w:type="spellEnd"/>
        <w:r>
          <w:t xml:space="preserve"> "1"^^</w:t>
        </w:r>
        <w:proofErr w:type="spellStart"/>
        <w:r>
          <w:t>xsd:decimal</w:t>
        </w:r>
        <w:proofErr w:type="spellEnd"/>
        <w:r>
          <w:t xml:space="preserve"> ;</w:t>
        </w:r>
      </w:ins>
    </w:p>
    <w:p w14:paraId="6821752E" w14:textId="30C9C481" w:rsidR="00396C21" w:rsidRDefault="00396C21" w:rsidP="00396C21">
      <w:pPr>
        <w:pStyle w:val="owl"/>
        <w:rPr>
          <w:ins w:id="978" w:author="Stephen Richard" w:date="2021-02-19T13:23:00Z"/>
        </w:rPr>
      </w:pPr>
      <w:ins w:id="979" w:author="Stephen Richard" w:date="2021-02-19T13:23:00Z">
        <w:r>
          <w:tab/>
        </w:r>
        <w:r>
          <w:tab/>
        </w:r>
        <w:r>
          <w:tab/>
        </w:r>
      </w:ins>
      <w:ins w:id="980" w:author="Stephen Richard" w:date="2021-02-19T13:24:00Z">
        <w:r w:rsidR="000B439C">
          <w:t xml:space="preserve">      </w:t>
        </w:r>
      </w:ins>
      <w:proofErr w:type="spellStart"/>
      <w:ins w:id="981" w:author="Stephen Richard" w:date="2021-02-19T13:23:00Z">
        <w:r>
          <w:t>gsoc:hasUOM</w:t>
        </w:r>
        <w:proofErr w:type="spellEnd"/>
        <w:r>
          <w:t xml:space="preserve"> [ a </w:t>
        </w:r>
        <w:proofErr w:type="spellStart"/>
        <w:r>
          <w:t>unit:MilliM</w:t>
        </w:r>
        <w:proofErr w:type="spellEnd"/>
        <w:r>
          <w:t xml:space="preserve"> ] ;</w:t>
        </w:r>
      </w:ins>
    </w:p>
    <w:p w14:paraId="66996756" w14:textId="0F351832" w:rsidR="00396C21" w:rsidRDefault="00396C21" w:rsidP="00396C21">
      <w:pPr>
        <w:pStyle w:val="owl"/>
        <w:rPr>
          <w:ins w:id="982" w:author="Stephen Richard" w:date="2021-02-19T13:23:00Z"/>
        </w:rPr>
      </w:pPr>
      <w:ins w:id="983" w:author="Stephen Richard" w:date="2021-02-19T13:23:00Z">
        <w:r>
          <w:tab/>
        </w:r>
        <w:r>
          <w:tab/>
        </w:r>
        <w:r>
          <w:tab/>
        </w:r>
      </w:ins>
      <w:ins w:id="984" w:author="Stephen Richard" w:date="2021-02-19T13:24:00Z">
        <w:r w:rsidR="000B439C">
          <w:t xml:space="preserve">      </w:t>
        </w:r>
      </w:ins>
      <w:ins w:id="985" w:author="Stephen Richard" w:date="2021-02-19T13:23:00Z">
        <w:r>
          <w:t>rdfs:label "1 mm minimum" ;</w:t>
        </w:r>
      </w:ins>
    </w:p>
    <w:p w14:paraId="261E3139" w14:textId="00C37B42" w:rsidR="00396C21" w:rsidRDefault="00396C21" w:rsidP="00396C21">
      <w:pPr>
        <w:pStyle w:val="owl"/>
        <w:rPr>
          <w:ins w:id="986" w:author="Stephen Richard" w:date="2021-02-19T13:23:00Z"/>
        </w:rPr>
      </w:pPr>
      <w:ins w:id="987" w:author="Stephen Richard" w:date="2021-02-19T13:23:00Z">
        <w:r>
          <w:tab/>
        </w:r>
        <w:r>
          <w:tab/>
        </w:r>
        <w:r>
          <w:tab/>
        </w:r>
      </w:ins>
      <w:ins w:id="988" w:author="Stephen Richard" w:date="2021-02-19T13:24:00Z">
        <w:r w:rsidR="000B439C">
          <w:t xml:space="preserve">      </w:t>
        </w:r>
      </w:ins>
      <w:ins w:id="989" w:author="Stephen Richard" w:date="2021-02-19T13:23:00Z">
        <w:r>
          <w:t xml:space="preserve">] </w:t>
        </w:r>
      </w:ins>
    </w:p>
    <w:p w14:paraId="1CD1068C" w14:textId="432FCCED" w:rsidR="005214D4" w:rsidDel="00396C21" w:rsidRDefault="00396C21" w:rsidP="00396C21">
      <w:pPr>
        <w:pStyle w:val="owl"/>
        <w:rPr>
          <w:del w:id="990" w:author="Stephen Richard" w:date="2021-02-19T13:23:00Z"/>
        </w:rPr>
      </w:pPr>
      <w:ins w:id="991" w:author="Stephen Richard" w:date="2021-02-19T13:23:00Z">
        <w:r>
          <w:tab/>
        </w:r>
        <w:r>
          <w:tab/>
        </w:r>
        <w:r>
          <w:tab/>
          <w:t>]</w:t>
        </w:r>
      </w:ins>
      <w:ins w:id="992" w:author="Stephen Richard" w:date="2021-02-19T13:29:00Z">
        <w:r w:rsidR="000B439C">
          <w:t xml:space="preserve">  </w:t>
        </w:r>
      </w:ins>
      <w:ins w:id="993" w:author="Stephen Richard" w:date="2021-02-19T13:23:00Z">
        <w:r>
          <w:t>]</w:t>
        </w:r>
      </w:ins>
      <w:del w:id="994" w:author="Stephen Richard" w:date="2021-02-19T13:23:00Z">
        <w:r w:rsidR="005214D4" w:rsidDel="00396C21">
          <w:delText>gsoc:hasQuality [</w:delText>
        </w:r>
      </w:del>
    </w:p>
    <w:p w14:paraId="19F4F36A" w14:textId="775C0F7B" w:rsidR="005214D4" w:rsidDel="00396C21" w:rsidRDefault="005214D4" w:rsidP="00396C21">
      <w:pPr>
        <w:pStyle w:val="owl"/>
        <w:rPr>
          <w:del w:id="995" w:author="Stephen Richard" w:date="2021-02-19T13:23:00Z"/>
        </w:rPr>
      </w:pPr>
      <w:del w:id="996" w:author="Stephen Richard" w:date="2021-02-19T13:23:00Z">
        <w:r w:rsidDel="00396C21">
          <w:tab/>
        </w:r>
        <w:r w:rsidDel="00396C21">
          <w:tab/>
        </w:r>
        <w:r w:rsidDel="00396C21">
          <w:tab/>
        </w:r>
        <w:r w:rsidDel="00396C21">
          <w:tab/>
          <w:delText xml:space="preserve">a </w:delText>
        </w:r>
      </w:del>
      <w:del w:id="997" w:author="Stephen Richard" w:date="2021-02-18T17:22:00Z">
        <w:r w:rsidDel="00246F60">
          <w:delText>gslth:</w:delText>
        </w:r>
      </w:del>
      <w:del w:id="998" w:author="Stephen Richard" w:date="2021-02-19T13:23:00Z">
        <w:r w:rsidDel="00396C21">
          <w:delText>Grain_Size_Max ;</w:delText>
        </w:r>
      </w:del>
    </w:p>
    <w:p w14:paraId="652AF914" w14:textId="18CDED00" w:rsidR="005214D4" w:rsidDel="00396C21" w:rsidRDefault="005214D4" w:rsidP="00396C21">
      <w:pPr>
        <w:pStyle w:val="owl"/>
        <w:rPr>
          <w:del w:id="999" w:author="Stephen Richard" w:date="2021-02-19T13:23:00Z"/>
        </w:rPr>
      </w:pPr>
      <w:del w:id="1000" w:author="Stephen Richard" w:date="2021-02-19T13:23:00Z">
        <w:r w:rsidDel="00396C21">
          <w:tab/>
        </w:r>
        <w:r w:rsidDel="00396C21">
          <w:tab/>
        </w:r>
        <w:r w:rsidDel="00396C21">
          <w:tab/>
        </w:r>
        <w:r w:rsidDel="00396C21">
          <w:tab/>
          <w:delText>gsoc:hasDataValue "1"^^xsd:decimal ;</w:delText>
        </w:r>
      </w:del>
    </w:p>
    <w:p w14:paraId="3CA270B9" w14:textId="277D2468" w:rsidR="005214D4" w:rsidDel="00396C21" w:rsidRDefault="005214D4" w:rsidP="00396C21">
      <w:pPr>
        <w:pStyle w:val="owl"/>
        <w:rPr>
          <w:del w:id="1001" w:author="Stephen Richard" w:date="2021-02-19T13:23:00Z"/>
        </w:rPr>
      </w:pPr>
      <w:del w:id="1002" w:author="Stephen Richard" w:date="2021-02-19T13:23:00Z">
        <w:r w:rsidDel="00396C21">
          <w:tab/>
        </w:r>
        <w:r w:rsidDel="00396C21">
          <w:tab/>
        </w:r>
        <w:r w:rsidDel="00396C21">
          <w:tab/>
        </w:r>
        <w:r w:rsidDel="00396C21">
          <w:tab/>
          <w:delText>gsoc:hasUOM [a gsuom:millimeter] ;</w:delText>
        </w:r>
        <w:r w:rsidDel="00396C21">
          <w:tab/>
        </w:r>
        <w:r w:rsidDel="00396C21">
          <w:tab/>
        </w:r>
        <w:r w:rsidDel="00396C21">
          <w:tab/>
        </w:r>
      </w:del>
    </w:p>
    <w:p w14:paraId="3ECB37BB" w14:textId="6A36258F" w:rsidR="005214D4" w:rsidDel="00396C21" w:rsidRDefault="005214D4" w:rsidP="00396C21">
      <w:pPr>
        <w:pStyle w:val="owl"/>
        <w:rPr>
          <w:del w:id="1003" w:author="Stephen Richard" w:date="2021-02-19T13:23:00Z"/>
        </w:rPr>
      </w:pPr>
      <w:del w:id="1004" w:author="Stephen Richard" w:date="2021-02-19T13:23:00Z">
        <w:r w:rsidDel="00396C21">
          <w:tab/>
        </w:r>
        <w:r w:rsidDel="00396C21">
          <w:tab/>
        </w:r>
        <w:r w:rsidDel="00396C21">
          <w:tab/>
        </w:r>
        <w:r w:rsidDel="00396C21">
          <w:tab/>
          <w:delText>];</w:delText>
        </w:r>
      </w:del>
    </w:p>
    <w:p w14:paraId="1525E890" w14:textId="06D7653B" w:rsidR="005214D4" w:rsidDel="00396C21" w:rsidRDefault="005214D4" w:rsidP="00396C21">
      <w:pPr>
        <w:pStyle w:val="owl"/>
        <w:rPr>
          <w:del w:id="1005" w:author="Stephen Richard" w:date="2021-02-19T13:23:00Z"/>
        </w:rPr>
      </w:pPr>
      <w:del w:id="1006" w:author="Stephen Richard" w:date="2021-02-19T13:23:00Z">
        <w:r w:rsidDel="00396C21">
          <w:tab/>
        </w:r>
        <w:r w:rsidDel="00396C21">
          <w:tab/>
        </w:r>
        <w:r w:rsidDel="00396C21">
          <w:tab/>
          <w:delText>gsoc:hasQuality [</w:delText>
        </w:r>
      </w:del>
    </w:p>
    <w:p w14:paraId="6A5797CE" w14:textId="52D23CE7" w:rsidR="005214D4" w:rsidDel="00396C21" w:rsidRDefault="005214D4" w:rsidP="00396C21">
      <w:pPr>
        <w:pStyle w:val="owl"/>
        <w:rPr>
          <w:del w:id="1007" w:author="Stephen Richard" w:date="2021-02-19T13:23:00Z"/>
        </w:rPr>
      </w:pPr>
      <w:del w:id="1008" w:author="Stephen Richard" w:date="2021-02-19T13:23:00Z">
        <w:r w:rsidDel="00396C21">
          <w:tab/>
        </w:r>
        <w:r w:rsidDel="00396C21">
          <w:tab/>
        </w:r>
        <w:r w:rsidDel="00396C21">
          <w:tab/>
        </w:r>
        <w:r w:rsidDel="00396C21">
          <w:tab/>
          <w:delText xml:space="preserve">a </w:delText>
        </w:r>
      </w:del>
      <w:del w:id="1009" w:author="Stephen Richard" w:date="2021-02-18T17:22:00Z">
        <w:r w:rsidDel="00246F60">
          <w:delText>gslth:</w:delText>
        </w:r>
      </w:del>
      <w:del w:id="1010" w:author="Stephen Richard" w:date="2021-02-19T13:23:00Z">
        <w:r w:rsidDel="00396C21">
          <w:delText>Grain_Size_Min ;</w:delText>
        </w:r>
      </w:del>
    </w:p>
    <w:p w14:paraId="3D679C38" w14:textId="07D40223" w:rsidR="005214D4" w:rsidDel="00396C21" w:rsidRDefault="005214D4" w:rsidP="00396C21">
      <w:pPr>
        <w:pStyle w:val="owl"/>
        <w:rPr>
          <w:del w:id="1011" w:author="Stephen Richard" w:date="2021-02-19T13:23:00Z"/>
        </w:rPr>
      </w:pPr>
      <w:del w:id="1012" w:author="Stephen Richard" w:date="2021-02-19T13:23:00Z">
        <w:r w:rsidDel="00396C21">
          <w:tab/>
        </w:r>
        <w:r w:rsidDel="00396C21">
          <w:tab/>
        </w:r>
        <w:r w:rsidDel="00396C21">
          <w:tab/>
        </w:r>
        <w:r w:rsidDel="00396C21">
          <w:tab/>
          <w:delText>gsoc:hasDataValue "3"^^xsd:decimal ;</w:delText>
        </w:r>
      </w:del>
    </w:p>
    <w:p w14:paraId="4AE0D6C7" w14:textId="6748404D" w:rsidR="005214D4" w:rsidDel="00396C21" w:rsidRDefault="005214D4" w:rsidP="00396C21">
      <w:pPr>
        <w:pStyle w:val="owl"/>
        <w:rPr>
          <w:del w:id="1013" w:author="Stephen Richard" w:date="2021-02-19T13:23:00Z"/>
        </w:rPr>
      </w:pPr>
      <w:del w:id="1014" w:author="Stephen Richard" w:date="2021-02-19T13:23:00Z">
        <w:r w:rsidDel="00396C21">
          <w:tab/>
        </w:r>
        <w:r w:rsidDel="00396C21">
          <w:tab/>
        </w:r>
        <w:r w:rsidDel="00396C21">
          <w:tab/>
        </w:r>
        <w:r w:rsidDel="00396C21">
          <w:tab/>
          <w:delText>gsoc:hasUOM [a gsuom:millimeter] ;</w:delText>
        </w:r>
        <w:r w:rsidDel="00396C21">
          <w:tab/>
        </w:r>
        <w:r w:rsidDel="00396C21">
          <w:tab/>
        </w:r>
        <w:r w:rsidDel="00396C21">
          <w:tab/>
        </w:r>
      </w:del>
    </w:p>
    <w:p w14:paraId="2E9C603E" w14:textId="467C91A2" w:rsidR="005214D4" w:rsidDel="00396C21" w:rsidRDefault="005214D4" w:rsidP="00396C21">
      <w:pPr>
        <w:pStyle w:val="owl"/>
        <w:rPr>
          <w:del w:id="1015" w:author="Stephen Richard" w:date="2021-02-19T13:23:00Z"/>
        </w:rPr>
      </w:pPr>
      <w:del w:id="1016" w:author="Stephen Richard" w:date="2021-02-19T13:23:00Z">
        <w:r w:rsidDel="00396C21">
          <w:tab/>
        </w:r>
        <w:r w:rsidDel="00396C21">
          <w:tab/>
        </w:r>
        <w:r w:rsidDel="00396C21">
          <w:tab/>
        </w:r>
        <w:r w:rsidDel="00396C21">
          <w:tab/>
          <w:delText>];</w:delText>
        </w:r>
      </w:del>
    </w:p>
    <w:p w14:paraId="4024FD18" w14:textId="76534716" w:rsidR="005214D4" w:rsidDel="00396C21" w:rsidRDefault="005214D4" w:rsidP="00396C21">
      <w:pPr>
        <w:pStyle w:val="owl"/>
        <w:rPr>
          <w:del w:id="1017" w:author="Stephen Richard" w:date="2021-02-19T13:23:00Z"/>
        </w:rPr>
      </w:pPr>
      <w:del w:id="1018" w:author="Stephen Richard" w:date="2021-02-19T13:23:00Z">
        <w:r w:rsidDel="00396C21">
          <w:tab/>
        </w:r>
        <w:r w:rsidDel="00396C21">
          <w:tab/>
          <w:delText>]</w:delText>
        </w:r>
      </w:del>
    </w:p>
    <w:p w14:paraId="660E6200" w14:textId="5056BBFA" w:rsidR="005214D4" w:rsidDel="000B439C" w:rsidRDefault="005214D4" w:rsidP="00396C21">
      <w:pPr>
        <w:pStyle w:val="owl"/>
        <w:rPr>
          <w:del w:id="1019" w:author="Stephen Richard" w:date="2021-02-19T13:29:00Z"/>
        </w:rPr>
      </w:pPr>
      <w:del w:id="1020" w:author="Stephen Richard" w:date="2021-02-19T13:24:00Z">
        <w:r w:rsidDel="000B439C">
          <w:delText xml:space="preserve"> </w:delText>
        </w:r>
      </w:del>
      <w:r>
        <w:t xml:space="preserve">   ]</w:t>
      </w:r>
      <w:ins w:id="1021" w:author="Stephen Richard" w:date="2021-02-19T13:25:00Z">
        <w:r w:rsidR="000B439C">
          <w:t xml:space="preserve"> .</w:t>
        </w:r>
      </w:ins>
    </w:p>
    <w:p w14:paraId="50D28380" w14:textId="77777777" w:rsidR="005214D4" w:rsidRDefault="005214D4" w:rsidP="005214D4">
      <w:pPr>
        <w:pStyle w:val="owl"/>
      </w:pPr>
      <w:del w:id="1022" w:author="Stephen Richard" w:date="2021-02-19T13:29:00Z">
        <w:r w:rsidDel="000B439C">
          <w:delText>.</w:delText>
        </w:r>
      </w:del>
    </w:p>
    <w:p w14:paraId="537C63B8" w14:textId="13C965D9" w:rsidR="00855B62" w:rsidRDefault="00855B62" w:rsidP="00473DA3"/>
    <w:p w14:paraId="7F2F97CC" w14:textId="460863AD" w:rsidR="00CB691E" w:rsidRDefault="005214D4" w:rsidP="00CB691E">
      <w:pPr>
        <w:pStyle w:val="Heading3"/>
        <w:rPr>
          <w:rStyle w:val="Heading2Char"/>
        </w:rPr>
      </w:pPr>
      <w:bookmarkStart w:id="1023" w:name="_Toc63342998"/>
      <w:r>
        <w:rPr>
          <w:rStyle w:val="Heading2Char"/>
        </w:rPr>
        <w:t>Example 5</w:t>
      </w:r>
      <w:r w:rsidR="00CB691E">
        <w:rPr>
          <w:rStyle w:val="Heading2Char"/>
        </w:rPr>
        <w:t xml:space="preserve">: </w:t>
      </w:r>
      <w:r w:rsidR="00B35D9B">
        <w:rPr>
          <w:rStyle w:val="Heading2Char"/>
        </w:rPr>
        <w:t>Geologic Unit, Role, and Rock Material</w:t>
      </w:r>
      <w:bookmarkEnd w:id="1023"/>
    </w:p>
    <w:p w14:paraId="62A5C9C9" w14:textId="6E48F8BB" w:rsidR="00855B62" w:rsidRDefault="00B35D9B" w:rsidP="00B35D9B">
      <w:r>
        <w:t>A</w:t>
      </w:r>
      <w:r w:rsidR="00855B62">
        <w:t xml:space="preserve"> geologic unit is composed of conglomerate that contains clasts of granite and diorite</w:t>
      </w:r>
      <w:r w:rsidR="00390246">
        <w:t xml:space="preserve"> (</w:t>
      </w:r>
      <w:r w:rsidR="00390246">
        <w:fldChar w:fldCharType="begin"/>
      </w:r>
      <w:r w:rsidR="00390246">
        <w:instrText xml:space="preserve"> REF _Ref63255038 \h </w:instrText>
      </w:r>
      <w:r w:rsidR="00390246">
        <w:fldChar w:fldCharType="separate"/>
      </w:r>
      <w:r w:rsidR="00390246">
        <w:t xml:space="preserve">Figure </w:t>
      </w:r>
      <w:r w:rsidR="00390246">
        <w:rPr>
          <w:noProof/>
        </w:rPr>
        <w:t>11</w:t>
      </w:r>
      <w:r w:rsidR="00390246">
        <w:fldChar w:fldCharType="end"/>
      </w:r>
      <w:r w:rsidR="00F02194">
        <w:t>)</w:t>
      </w:r>
      <w:r>
        <w:t>.</w:t>
      </w:r>
    </w:p>
    <w:p w14:paraId="05C18F04" w14:textId="0F555F6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59395C3D" w14:textId="442D61AB" w:rsidR="00EA0F33" w:rsidRDefault="00EA0F33" w:rsidP="00EA0F33">
      <w:pPr>
        <w:pStyle w:val="Caption"/>
      </w:pPr>
      <w:bookmarkStart w:id="1024" w:name="_Ref63255038"/>
      <w:bookmarkStart w:id="1025" w:name="_Toc63256255"/>
      <w:bookmarkStart w:id="1026" w:name="_Toc63256570"/>
      <w:r>
        <w:t xml:space="preserve">Figure </w:t>
      </w:r>
      <w:fldSimple w:instr=" SEQ Figure \* ARABIC ">
        <w:r w:rsidR="003C3917">
          <w:rPr>
            <w:noProof/>
          </w:rPr>
          <w:t>11</w:t>
        </w:r>
      </w:fldSimple>
      <w:r>
        <w:t>: Geological unit, role, and rock material example</w:t>
      </w:r>
      <w:bookmarkEnd w:id="1024"/>
      <w:bookmarkEnd w:id="1025"/>
      <w:bookmarkEnd w:id="1026"/>
    </w:p>
    <w:p w14:paraId="3B5F438A" w14:textId="2436B546" w:rsidR="008B202C" w:rsidRDefault="008B202C" w:rsidP="00473DA3">
      <w:r>
        <w:t xml:space="preserve">Example of nested </w:t>
      </w:r>
      <w:proofErr w:type="spellStart"/>
      <w:r>
        <w:t>hasConstitutent</w:t>
      </w:r>
      <w:proofErr w:type="spellEnd"/>
      <w:r>
        <w:t xml:space="preserve"> and </w:t>
      </w:r>
      <w:proofErr w:type="spellStart"/>
      <w:r>
        <w:t>hasRole</w:t>
      </w:r>
      <w:proofErr w:type="spellEnd"/>
      <w:r>
        <w:t xml:space="preserve"> relations to represent complex composition of a heterogeneous rock. </w:t>
      </w:r>
    </w:p>
    <w:p w14:paraId="10E60595"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027" w:author="Stephen Richard" w:date="2021-02-19T13:48:00Z"/>
          <w:rFonts w:cstheme="minorHAnsi"/>
          <w:sz w:val="20"/>
          <w:szCs w:val="20"/>
          <w:rPrChange w:id="1028" w:author="Stephen Richard" w:date="2021-02-23T16:45:00Z">
            <w:rPr>
              <w:ins w:id="1029" w:author="Stephen Richard" w:date="2021-02-19T13:48:00Z"/>
            </w:rPr>
          </w:rPrChange>
        </w:rPr>
        <w:pPrChange w:id="1030" w:author="Stephen Richard" w:date="2021-02-19T13:50:00Z">
          <w:pPr/>
        </w:pPrChange>
      </w:pPr>
      <w:proofErr w:type="spellStart"/>
      <w:ins w:id="1031" w:author="Stephen Richard" w:date="2021-02-19T13:48:00Z">
        <w:r w:rsidRPr="00BF277E">
          <w:rPr>
            <w:rFonts w:cstheme="minorHAnsi"/>
            <w:sz w:val="20"/>
            <w:szCs w:val="20"/>
            <w:rPrChange w:id="1032" w:author="Stephen Richard" w:date="2021-02-23T16:45:00Z">
              <w:rPr/>
            </w:rPrChange>
          </w:rPr>
          <w:t>rol:markerbedx</w:t>
        </w:r>
        <w:proofErr w:type="spellEnd"/>
      </w:ins>
    </w:p>
    <w:p w14:paraId="6370F0A8"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033" w:author="Stephen Richard" w:date="2021-02-19T13:48:00Z"/>
          <w:rFonts w:cstheme="minorHAnsi"/>
          <w:sz w:val="20"/>
          <w:szCs w:val="20"/>
          <w:rPrChange w:id="1034" w:author="Stephen Richard" w:date="2021-02-23T16:45:00Z">
            <w:rPr>
              <w:ins w:id="1035" w:author="Stephen Richard" w:date="2021-02-19T13:48:00Z"/>
            </w:rPr>
          </w:rPrChange>
        </w:rPr>
        <w:pPrChange w:id="1036" w:author="Stephen Richard" w:date="2021-02-19T13:50:00Z">
          <w:pPr/>
        </w:pPrChange>
      </w:pPr>
      <w:ins w:id="1037" w:author="Stephen Richard" w:date="2021-02-19T13:48:00Z">
        <w:r w:rsidRPr="00BF277E">
          <w:rPr>
            <w:rFonts w:cstheme="minorHAnsi"/>
            <w:sz w:val="20"/>
            <w:szCs w:val="20"/>
            <w:rPrChange w:id="1038" w:author="Stephen Richard" w:date="2021-02-23T16:45:00Z">
              <w:rPr/>
            </w:rPrChange>
          </w:rPr>
          <w:t xml:space="preserve">  a </w:t>
        </w:r>
        <w:proofErr w:type="spellStart"/>
        <w:r w:rsidRPr="00BF277E">
          <w:rPr>
            <w:rFonts w:cstheme="minorHAnsi"/>
            <w:sz w:val="20"/>
            <w:szCs w:val="20"/>
            <w:rPrChange w:id="1039" w:author="Stephen Richard" w:date="2021-02-23T16:45:00Z">
              <w:rPr/>
            </w:rPrChange>
          </w:rPr>
          <w:t>gsgu:Marker_Bed</w:t>
        </w:r>
        <w:proofErr w:type="spellEnd"/>
        <w:r w:rsidRPr="00BF277E">
          <w:rPr>
            <w:rFonts w:cstheme="minorHAnsi"/>
            <w:sz w:val="20"/>
            <w:szCs w:val="20"/>
            <w:rPrChange w:id="1040" w:author="Stephen Richard" w:date="2021-02-23T16:45:00Z">
              <w:rPr/>
            </w:rPrChange>
          </w:rPr>
          <w:t xml:space="preserve"> ;</w:t>
        </w:r>
      </w:ins>
    </w:p>
    <w:p w14:paraId="7ECD3A77"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041" w:author="Stephen Richard" w:date="2021-02-19T13:48:00Z"/>
          <w:rFonts w:cstheme="minorHAnsi"/>
          <w:sz w:val="20"/>
          <w:szCs w:val="20"/>
          <w:rPrChange w:id="1042" w:author="Stephen Richard" w:date="2021-02-23T16:45:00Z">
            <w:rPr>
              <w:ins w:id="1043" w:author="Stephen Richard" w:date="2021-02-19T13:48:00Z"/>
            </w:rPr>
          </w:rPrChange>
        </w:rPr>
        <w:pPrChange w:id="1044" w:author="Stephen Richard" w:date="2021-02-19T13:50:00Z">
          <w:pPr/>
        </w:pPrChange>
      </w:pPr>
      <w:ins w:id="1045" w:author="Stephen Richard" w:date="2021-02-19T13:48:00Z">
        <w:r w:rsidRPr="00BF277E">
          <w:rPr>
            <w:rFonts w:cstheme="minorHAnsi"/>
            <w:sz w:val="20"/>
            <w:szCs w:val="20"/>
            <w:rPrChange w:id="1046" w:author="Stephen Richard" w:date="2021-02-23T16:45:00Z">
              <w:rPr/>
            </w:rPrChange>
          </w:rPr>
          <w:t xml:space="preserve">  rdfs:label "Marker bed X"@</w:t>
        </w:r>
        <w:proofErr w:type="spellStart"/>
        <w:r w:rsidRPr="00BF277E">
          <w:rPr>
            <w:rFonts w:cstheme="minorHAnsi"/>
            <w:sz w:val="20"/>
            <w:szCs w:val="20"/>
            <w:rPrChange w:id="1047" w:author="Stephen Richard" w:date="2021-02-23T16:45:00Z">
              <w:rPr/>
            </w:rPrChange>
          </w:rPr>
          <w:t>en</w:t>
        </w:r>
        <w:proofErr w:type="spellEnd"/>
        <w:r w:rsidRPr="00BF277E">
          <w:rPr>
            <w:rFonts w:cstheme="minorHAnsi"/>
            <w:sz w:val="20"/>
            <w:szCs w:val="20"/>
            <w:rPrChange w:id="1048" w:author="Stephen Richard" w:date="2021-02-23T16:45:00Z">
              <w:rPr/>
            </w:rPrChange>
          </w:rPr>
          <w:t xml:space="preserve"> ;</w:t>
        </w:r>
      </w:ins>
    </w:p>
    <w:p w14:paraId="2248D47A"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049" w:author="Stephen Richard" w:date="2021-02-19T13:48:00Z"/>
          <w:rFonts w:cstheme="minorHAnsi"/>
          <w:sz w:val="20"/>
          <w:szCs w:val="20"/>
          <w:rPrChange w:id="1050" w:author="Stephen Richard" w:date="2021-02-23T16:45:00Z">
            <w:rPr>
              <w:ins w:id="1051" w:author="Stephen Richard" w:date="2021-02-19T13:48:00Z"/>
            </w:rPr>
          </w:rPrChange>
        </w:rPr>
        <w:pPrChange w:id="1052" w:author="Stephen Richard" w:date="2021-02-19T13:50:00Z">
          <w:pPr/>
        </w:pPrChange>
      </w:pPr>
      <w:ins w:id="1053" w:author="Stephen Richard" w:date="2021-02-19T13:48:00Z">
        <w:r w:rsidRPr="00BF277E">
          <w:rPr>
            <w:rFonts w:cstheme="minorHAnsi"/>
            <w:sz w:val="20"/>
            <w:szCs w:val="20"/>
            <w:rPrChange w:id="1054" w:author="Stephen Richard" w:date="2021-02-23T16:45:00Z">
              <w:rPr/>
            </w:rPrChange>
          </w:rPr>
          <w:t xml:space="preserve">  </w:t>
        </w:r>
        <w:proofErr w:type="spellStart"/>
        <w:r w:rsidRPr="00BF277E">
          <w:rPr>
            <w:rFonts w:cstheme="minorHAnsi"/>
            <w:sz w:val="20"/>
            <w:szCs w:val="20"/>
            <w:rPrChange w:id="1055" w:author="Stephen Richard" w:date="2021-02-23T16:45:00Z">
              <w:rPr/>
            </w:rPrChange>
          </w:rPr>
          <w:t>gsoc:hasConstituent</w:t>
        </w:r>
        <w:proofErr w:type="spellEnd"/>
        <w:r w:rsidRPr="00BF277E">
          <w:rPr>
            <w:rFonts w:cstheme="minorHAnsi"/>
            <w:sz w:val="20"/>
            <w:szCs w:val="20"/>
            <w:rPrChange w:id="1056" w:author="Stephen Richard" w:date="2021-02-23T16:45:00Z">
              <w:rPr/>
            </w:rPrChange>
          </w:rPr>
          <w:t xml:space="preserve"> [</w:t>
        </w:r>
      </w:ins>
    </w:p>
    <w:p w14:paraId="5F0C1FDD" w14:textId="12CA427A"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057" w:author="Stephen Richard" w:date="2021-02-19T13:48:00Z"/>
          <w:rFonts w:cstheme="minorHAnsi"/>
          <w:sz w:val="20"/>
          <w:szCs w:val="20"/>
          <w:rPrChange w:id="1058" w:author="Stephen Richard" w:date="2021-02-23T16:45:00Z">
            <w:rPr>
              <w:ins w:id="1059" w:author="Stephen Richard" w:date="2021-02-19T13:48:00Z"/>
            </w:rPr>
          </w:rPrChange>
        </w:rPr>
        <w:pPrChange w:id="1060" w:author="Stephen Richard" w:date="2021-02-19T13:50:00Z">
          <w:pPr/>
        </w:pPrChange>
      </w:pPr>
      <w:ins w:id="1061" w:author="Stephen Richard" w:date="2021-02-19T13:50:00Z">
        <w:r w:rsidRPr="00BF277E">
          <w:rPr>
            <w:rFonts w:cstheme="minorHAnsi"/>
            <w:sz w:val="20"/>
            <w:szCs w:val="20"/>
            <w:rPrChange w:id="1062" w:author="Stephen Richard" w:date="2021-02-23T16:45:00Z">
              <w:rPr/>
            </w:rPrChange>
          </w:rPr>
          <w:tab/>
        </w:r>
      </w:ins>
      <w:ins w:id="1063" w:author="Stephen Richard" w:date="2021-02-19T13:48:00Z">
        <w:r w:rsidRPr="00BF277E">
          <w:rPr>
            <w:rFonts w:cstheme="minorHAnsi"/>
            <w:sz w:val="20"/>
            <w:szCs w:val="20"/>
            <w:rPrChange w:id="1064" w:author="Stephen Richard" w:date="2021-02-23T16:45:00Z">
              <w:rPr/>
            </w:rPrChange>
          </w:rPr>
          <w:t xml:space="preserve">a </w:t>
        </w:r>
        <w:proofErr w:type="spellStart"/>
        <w:r w:rsidRPr="00BF277E">
          <w:rPr>
            <w:rFonts w:cstheme="minorHAnsi"/>
            <w:sz w:val="20"/>
            <w:szCs w:val="20"/>
            <w:rPrChange w:id="1065" w:author="Stephen Richard" w:date="2021-02-23T16:45:00Z">
              <w:rPr/>
            </w:rPrChange>
          </w:rPr>
          <w:t>gsrm:Clastic_Sandstone</w:t>
        </w:r>
        <w:proofErr w:type="spellEnd"/>
        <w:r w:rsidRPr="00BF277E">
          <w:rPr>
            <w:rFonts w:cstheme="minorHAnsi"/>
            <w:sz w:val="20"/>
            <w:szCs w:val="20"/>
            <w:rPrChange w:id="1066" w:author="Stephen Richard" w:date="2021-02-23T16:45:00Z">
              <w:rPr/>
            </w:rPrChange>
          </w:rPr>
          <w:t xml:space="preserve"> ;  </w:t>
        </w:r>
      </w:ins>
    </w:p>
    <w:p w14:paraId="6F2F4F6D" w14:textId="61B1D3B5"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067" w:author="Stephen Richard" w:date="2021-02-19T13:48:00Z"/>
          <w:rFonts w:cstheme="minorHAnsi"/>
          <w:sz w:val="20"/>
          <w:szCs w:val="20"/>
          <w:rPrChange w:id="1068" w:author="Stephen Richard" w:date="2021-02-23T16:45:00Z">
            <w:rPr>
              <w:ins w:id="1069" w:author="Stephen Richard" w:date="2021-02-19T13:48:00Z"/>
            </w:rPr>
          </w:rPrChange>
        </w:rPr>
        <w:pPrChange w:id="1070" w:author="Stephen Richard" w:date="2021-02-19T13:50:00Z">
          <w:pPr/>
        </w:pPrChange>
      </w:pPr>
      <w:ins w:id="1071" w:author="Stephen Richard" w:date="2021-02-19T13:50:00Z">
        <w:r w:rsidRPr="00BF277E">
          <w:rPr>
            <w:rFonts w:cstheme="minorHAnsi"/>
            <w:sz w:val="20"/>
            <w:szCs w:val="20"/>
            <w:rPrChange w:id="1072" w:author="Stephen Richard" w:date="2021-02-23T16:45:00Z">
              <w:rPr/>
            </w:rPrChange>
          </w:rPr>
          <w:tab/>
        </w:r>
      </w:ins>
      <w:ins w:id="1073" w:author="Stephen Richard" w:date="2021-02-19T13:48:00Z">
        <w:r w:rsidRPr="00BF277E">
          <w:rPr>
            <w:rFonts w:cstheme="minorHAnsi"/>
            <w:sz w:val="20"/>
            <w:szCs w:val="20"/>
            <w:rPrChange w:id="1074" w:author="Stephen Richard" w:date="2021-02-23T16:45:00Z">
              <w:rPr/>
            </w:rPrChange>
          </w:rPr>
          <w:t>rdfs:label "sandstone matrix between clasts"@</w:t>
        </w:r>
        <w:proofErr w:type="spellStart"/>
        <w:r w:rsidRPr="00BF277E">
          <w:rPr>
            <w:rFonts w:cstheme="minorHAnsi"/>
            <w:sz w:val="20"/>
            <w:szCs w:val="20"/>
            <w:rPrChange w:id="1075" w:author="Stephen Richard" w:date="2021-02-23T16:45:00Z">
              <w:rPr/>
            </w:rPrChange>
          </w:rPr>
          <w:t>en</w:t>
        </w:r>
        <w:proofErr w:type="spellEnd"/>
        <w:r w:rsidRPr="00BF277E">
          <w:rPr>
            <w:rFonts w:cstheme="minorHAnsi"/>
            <w:sz w:val="20"/>
            <w:szCs w:val="20"/>
            <w:rPrChange w:id="1076" w:author="Stephen Richard" w:date="2021-02-23T16:45:00Z">
              <w:rPr/>
            </w:rPrChange>
          </w:rPr>
          <w:t xml:space="preserve"> ;</w:t>
        </w:r>
      </w:ins>
    </w:p>
    <w:p w14:paraId="05070941" w14:textId="56B0831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077" w:author="Stephen Richard" w:date="2021-02-19T13:48:00Z"/>
          <w:rFonts w:cstheme="minorHAnsi"/>
          <w:sz w:val="20"/>
          <w:szCs w:val="20"/>
          <w:rPrChange w:id="1078" w:author="Stephen Richard" w:date="2021-02-23T16:45:00Z">
            <w:rPr>
              <w:ins w:id="1079" w:author="Stephen Richard" w:date="2021-02-19T13:48:00Z"/>
            </w:rPr>
          </w:rPrChange>
        </w:rPr>
        <w:pPrChange w:id="1080" w:author="Stephen Richard" w:date="2021-02-19T13:50:00Z">
          <w:pPr/>
        </w:pPrChange>
      </w:pPr>
      <w:ins w:id="1081" w:author="Stephen Richard" w:date="2021-02-19T13:50:00Z">
        <w:r w:rsidRPr="00BF277E">
          <w:rPr>
            <w:rFonts w:cstheme="minorHAnsi"/>
            <w:sz w:val="20"/>
            <w:szCs w:val="20"/>
            <w:rPrChange w:id="1082" w:author="Stephen Richard" w:date="2021-02-23T16:45:00Z">
              <w:rPr/>
            </w:rPrChange>
          </w:rPr>
          <w:tab/>
        </w:r>
      </w:ins>
      <w:proofErr w:type="spellStart"/>
      <w:ins w:id="1083" w:author="Stephen Richard" w:date="2021-02-19T13:48:00Z">
        <w:r w:rsidRPr="00BF277E">
          <w:rPr>
            <w:rFonts w:cstheme="minorHAnsi"/>
            <w:sz w:val="20"/>
            <w:szCs w:val="20"/>
            <w:rPrChange w:id="1084" w:author="Stephen Richard" w:date="2021-02-23T16:45:00Z">
              <w:rPr/>
            </w:rPrChange>
          </w:rPr>
          <w:t>gsoc:hasRole</w:t>
        </w:r>
        <w:proofErr w:type="spellEnd"/>
        <w:r w:rsidRPr="00BF277E">
          <w:rPr>
            <w:rFonts w:cstheme="minorHAnsi"/>
            <w:sz w:val="20"/>
            <w:szCs w:val="20"/>
            <w:rPrChange w:id="1085" w:author="Stephen Richard" w:date="2021-02-23T16:45:00Z">
              <w:rPr/>
            </w:rPrChange>
          </w:rPr>
          <w:t xml:space="preserve"> [ </w:t>
        </w:r>
      </w:ins>
    </w:p>
    <w:p w14:paraId="79FAB171" w14:textId="4CA1EEE2"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086" w:author="Stephen Richard" w:date="2021-02-19T13:48:00Z"/>
          <w:rFonts w:cstheme="minorHAnsi"/>
          <w:sz w:val="20"/>
          <w:szCs w:val="20"/>
          <w:rPrChange w:id="1087" w:author="Stephen Richard" w:date="2021-02-23T16:45:00Z">
            <w:rPr>
              <w:ins w:id="1088" w:author="Stephen Richard" w:date="2021-02-19T13:48:00Z"/>
            </w:rPr>
          </w:rPrChange>
        </w:rPr>
        <w:pPrChange w:id="1089" w:author="Stephen Richard" w:date="2021-02-19T13:50:00Z">
          <w:pPr/>
        </w:pPrChange>
      </w:pPr>
      <w:ins w:id="1090" w:author="Stephen Richard" w:date="2021-02-19T13:48:00Z">
        <w:r w:rsidRPr="00BF277E">
          <w:rPr>
            <w:rFonts w:cstheme="minorHAnsi"/>
            <w:sz w:val="20"/>
            <w:szCs w:val="20"/>
            <w:rPrChange w:id="1091" w:author="Stephen Richard" w:date="2021-02-23T16:45:00Z">
              <w:rPr/>
            </w:rPrChange>
          </w:rPr>
          <w:tab/>
        </w:r>
      </w:ins>
      <w:ins w:id="1092" w:author="Stephen Richard" w:date="2021-02-19T13:50:00Z">
        <w:r w:rsidRPr="00BF277E">
          <w:rPr>
            <w:rFonts w:cstheme="minorHAnsi"/>
            <w:sz w:val="20"/>
            <w:szCs w:val="20"/>
            <w:rPrChange w:id="1093" w:author="Stephen Richard" w:date="2021-02-23T16:45:00Z">
              <w:rPr/>
            </w:rPrChange>
          </w:rPr>
          <w:tab/>
        </w:r>
      </w:ins>
      <w:ins w:id="1094" w:author="Stephen Richard" w:date="2021-02-19T13:48:00Z">
        <w:r w:rsidRPr="00BF277E">
          <w:rPr>
            <w:rFonts w:cstheme="minorHAnsi"/>
            <w:sz w:val="20"/>
            <w:szCs w:val="20"/>
            <w:rPrChange w:id="1095" w:author="Stephen Richard" w:date="2021-02-23T16:45:00Z">
              <w:rPr/>
            </w:rPrChange>
          </w:rPr>
          <w:t xml:space="preserve">a </w:t>
        </w:r>
        <w:proofErr w:type="spellStart"/>
        <w:r w:rsidRPr="00BF277E">
          <w:rPr>
            <w:rFonts w:cstheme="minorHAnsi"/>
            <w:sz w:val="20"/>
            <w:szCs w:val="20"/>
            <w:rPrChange w:id="1096" w:author="Stephen Richard" w:date="2021-02-23T16:45:00Z">
              <w:rPr/>
            </w:rPrChange>
          </w:rPr>
          <w:t>gsog:Matrix</w:t>
        </w:r>
        <w:proofErr w:type="spellEnd"/>
        <w:r w:rsidRPr="00BF277E">
          <w:rPr>
            <w:rFonts w:cstheme="minorHAnsi"/>
            <w:sz w:val="20"/>
            <w:szCs w:val="20"/>
            <w:rPrChange w:id="1097" w:author="Stephen Richard" w:date="2021-02-23T16:45:00Z">
              <w:rPr/>
            </w:rPrChange>
          </w:rPr>
          <w:t xml:space="preserve"> ; </w:t>
        </w:r>
      </w:ins>
    </w:p>
    <w:p w14:paraId="21762A0C" w14:textId="7B5632A8"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098" w:author="Stephen Richard" w:date="2021-02-19T13:48:00Z"/>
          <w:rFonts w:cstheme="minorHAnsi"/>
          <w:sz w:val="20"/>
          <w:szCs w:val="20"/>
          <w:rPrChange w:id="1099" w:author="Stephen Richard" w:date="2021-02-23T16:45:00Z">
            <w:rPr>
              <w:ins w:id="1100" w:author="Stephen Richard" w:date="2021-02-19T13:48:00Z"/>
            </w:rPr>
          </w:rPrChange>
        </w:rPr>
        <w:pPrChange w:id="1101" w:author="Stephen Richard" w:date="2021-02-19T13:50:00Z">
          <w:pPr/>
        </w:pPrChange>
      </w:pPr>
      <w:ins w:id="1102" w:author="Stephen Richard" w:date="2021-02-19T13:48:00Z">
        <w:r w:rsidRPr="00BF277E">
          <w:rPr>
            <w:rFonts w:cstheme="minorHAnsi"/>
            <w:sz w:val="20"/>
            <w:szCs w:val="20"/>
            <w:rPrChange w:id="1103" w:author="Stephen Richard" w:date="2021-02-23T16:45:00Z">
              <w:rPr/>
            </w:rPrChange>
          </w:rPr>
          <w:tab/>
        </w:r>
        <w:r w:rsidRPr="00BF277E">
          <w:rPr>
            <w:rFonts w:cstheme="minorHAnsi"/>
            <w:sz w:val="20"/>
            <w:szCs w:val="20"/>
            <w:rPrChange w:id="1104" w:author="Stephen Richard" w:date="2021-02-23T16:45:00Z">
              <w:rPr/>
            </w:rPrChange>
          </w:rPr>
          <w:tab/>
        </w:r>
      </w:ins>
      <w:ins w:id="1105" w:author="Stephen Richard" w:date="2021-02-19T13:50:00Z">
        <w:r w:rsidRPr="00BF277E">
          <w:rPr>
            <w:rFonts w:cstheme="minorHAnsi"/>
            <w:sz w:val="20"/>
            <w:szCs w:val="20"/>
            <w:rPrChange w:id="1106" w:author="Stephen Richard" w:date="2021-02-23T16:45:00Z">
              <w:rPr/>
            </w:rPrChange>
          </w:rPr>
          <w:tab/>
        </w:r>
      </w:ins>
      <w:proofErr w:type="spellStart"/>
      <w:ins w:id="1107" w:author="Stephen Richard" w:date="2021-02-19T13:48:00Z">
        <w:r w:rsidRPr="00BF277E">
          <w:rPr>
            <w:rFonts w:cstheme="minorHAnsi"/>
            <w:sz w:val="20"/>
            <w:szCs w:val="20"/>
            <w:rPrChange w:id="1108" w:author="Stephen Richard" w:date="2021-02-23T16:45:00Z">
              <w:rPr/>
            </w:rPrChange>
          </w:rPr>
          <w:t>gsoc:hasQuality</w:t>
        </w:r>
        <w:proofErr w:type="spellEnd"/>
        <w:r w:rsidRPr="00BF277E">
          <w:rPr>
            <w:rFonts w:cstheme="minorHAnsi"/>
            <w:sz w:val="20"/>
            <w:szCs w:val="20"/>
            <w:rPrChange w:id="1109" w:author="Stephen Richard" w:date="2021-02-23T16:45:00Z">
              <w:rPr/>
            </w:rPrChange>
          </w:rPr>
          <w:t xml:space="preserve"> [</w:t>
        </w:r>
      </w:ins>
    </w:p>
    <w:p w14:paraId="4D37DAB6" w14:textId="1526406E"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110" w:author="Stephen Richard" w:date="2021-02-19T13:48:00Z"/>
          <w:rFonts w:cstheme="minorHAnsi"/>
          <w:sz w:val="20"/>
          <w:szCs w:val="20"/>
          <w:rPrChange w:id="1111" w:author="Stephen Richard" w:date="2021-02-23T16:45:00Z">
            <w:rPr>
              <w:ins w:id="1112" w:author="Stephen Richard" w:date="2021-02-19T13:48:00Z"/>
            </w:rPr>
          </w:rPrChange>
        </w:rPr>
        <w:pPrChange w:id="1113" w:author="Stephen Richard" w:date="2021-02-19T13:50:00Z">
          <w:pPr/>
        </w:pPrChange>
      </w:pPr>
      <w:ins w:id="1114" w:author="Stephen Richard" w:date="2021-02-19T13:50:00Z">
        <w:r w:rsidRPr="00BF277E">
          <w:rPr>
            <w:rFonts w:cstheme="minorHAnsi"/>
            <w:sz w:val="20"/>
            <w:szCs w:val="20"/>
            <w:rPrChange w:id="1115" w:author="Stephen Richard" w:date="2021-02-23T16:45:00Z">
              <w:rPr/>
            </w:rPrChange>
          </w:rPr>
          <w:tab/>
        </w:r>
        <w:r w:rsidRPr="00BF277E">
          <w:rPr>
            <w:rFonts w:cstheme="minorHAnsi"/>
            <w:sz w:val="20"/>
            <w:szCs w:val="20"/>
            <w:rPrChange w:id="1116" w:author="Stephen Richard" w:date="2021-02-23T16:45:00Z">
              <w:rPr/>
            </w:rPrChange>
          </w:rPr>
          <w:tab/>
        </w:r>
        <w:r w:rsidRPr="00BF277E">
          <w:rPr>
            <w:rFonts w:cstheme="minorHAnsi"/>
            <w:sz w:val="20"/>
            <w:szCs w:val="20"/>
            <w:rPrChange w:id="1117" w:author="Stephen Richard" w:date="2021-02-23T16:45:00Z">
              <w:rPr/>
            </w:rPrChange>
          </w:rPr>
          <w:tab/>
        </w:r>
        <w:r w:rsidRPr="00BF277E">
          <w:rPr>
            <w:rFonts w:cstheme="minorHAnsi"/>
            <w:sz w:val="20"/>
            <w:szCs w:val="20"/>
            <w:rPrChange w:id="1118" w:author="Stephen Richard" w:date="2021-02-23T16:45:00Z">
              <w:rPr/>
            </w:rPrChange>
          </w:rPr>
          <w:tab/>
        </w:r>
      </w:ins>
      <w:ins w:id="1119" w:author="Stephen Richard" w:date="2021-02-19T13:48:00Z">
        <w:r w:rsidRPr="00BF277E">
          <w:rPr>
            <w:rFonts w:cstheme="minorHAnsi"/>
            <w:sz w:val="20"/>
            <w:szCs w:val="20"/>
            <w:rPrChange w:id="1120" w:author="Stephen Richard" w:date="2021-02-23T16:45:00Z">
              <w:rPr/>
            </w:rPrChange>
          </w:rPr>
          <w:t xml:space="preserve">a </w:t>
        </w:r>
        <w:proofErr w:type="spellStart"/>
        <w:r w:rsidRPr="00BF277E">
          <w:rPr>
            <w:rFonts w:cstheme="minorHAnsi"/>
            <w:sz w:val="20"/>
            <w:szCs w:val="20"/>
            <w:rPrChange w:id="1121" w:author="Stephen Richard" w:date="2021-02-23T16:45:00Z">
              <w:rPr/>
            </w:rPrChange>
          </w:rPr>
          <w:t>gsoc:Proportion</w:t>
        </w:r>
        <w:proofErr w:type="spellEnd"/>
        <w:r w:rsidRPr="00BF277E">
          <w:rPr>
            <w:rFonts w:cstheme="minorHAnsi"/>
            <w:sz w:val="20"/>
            <w:szCs w:val="20"/>
            <w:rPrChange w:id="1122" w:author="Stephen Richard" w:date="2021-02-23T16:45:00Z">
              <w:rPr/>
            </w:rPrChange>
          </w:rPr>
          <w:t xml:space="preserve"> ;</w:t>
        </w:r>
      </w:ins>
    </w:p>
    <w:p w14:paraId="72CE557A" w14:textId="20CDE2BE"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123" w:author="Stephen Richard" w:date="2021-02-19T13:48:00Z"/>
          <w:rFonts w:cstheme="minorHAnsi"/>
          <w:sz w:val="20"/>
          <w:szCs w:val="20"/>
          <w:rPrChange w:id="1124" w:author="Stephen Richard" w:date="2021-02-23T16:45:00Z">
            <w:rPr>
              <w:ins w:id="1125" w:author="Stephen Richard" w:date="2021-02-19T13:48:00Z"/>
            </w:rPr>
          </w:rPrChange>
        </w:rPr>
        <w:pPrChange w:id="1126" w:author="Stephen Richard" w:date="2021-02-19T13:50:00Z">
          <w:pPr/>
        </w:pPrChange>
      </w:pPr>
      <w:ins w:id="1127" w:author="Stephen Richard" w:date="2021-02-19T13:50:00Z">
        <w:r w:rsidRPr="00BF277E">
          <w:rPr>
            <w:rFonts w:cstheme="minorHAnsi"/>
            <w:sz w:val="20"/>
            <w:szCs w:val="20"/>
            <w:rPrChange w:id="1128" w:author="Stephen Richard" w:date="2021-02-23T16:45:00Z">
              <w:rPr/>
            </w:rPrChange>
          </w:rPr>
          <w:tab/>
        </w:r>
        <w:r w:rsidRPr="00BF277E">
          <w:rPr>
            <w:rFonts w:cstheme="minorHAnsi"/>
            <w:sz w:val="20"/>
            <w:szCs w:val="20"/>
            <w:rPrChange w:id="1129" w:author="Stephen Richard" w:date="2021-02-23T16:45:00Z">
              <w:rPr/>
            </w:rPrChange>
          </w:rPr>
          <w:tab/>
        </w:r>
        <w:r w:rsidRPr="00BF277E">
          <w:rPr>
            <w:rFonts w:cstheme="minorHAnsi"/>
            <w:sz w:val="20"/>
            <w:szCs w:val="20"/>
            <w:rPrChange w:id="1130" w:author="Stephen Richard" w:date="2021-02-23T16:45:00Z">
              <w:rPr/>
            </w:rPrChange>
          </w:rPr>
          <w:tab/>
        </w:r>
        <w:r w:rsidRPr="00BF277E">
          <w:rPr>
            <w:rFonts w:cstheme="minorHAnsi"/>
            <w:sz w:val="20"/>
            <w:szCs w:val="20"/>
            <w:rPrChange w:id="1131" w:author="Stephen Richard" w:date="2021-02-23T16:45:00Z">
              <w:rPr/>
            </w:rPrChange>
          </w:rPr>
          <w:tab/>
        </w:r>
      </w:ins>
      <w:ins w:id="1132" w:author="Stephen Richard" w:date="2021-02-19T13:48:00Z">
        <w:r w:rsidRPr="00BF277E">
          <w:rPr>
            <w:rFonts w:cstheme="minorHAnsi"/>
            <w:sz w:val="20"/>
            <w:szCs w:val="20"/>
            <w:rPrChange w:id="1133" w:author="Stephen Richard" w:date="2021-02-23T16:45:00Z">
              <w:rPr/>
            </w:rPrChange>
          </w:rPr>
          <w:t>rdfs:label "proportion of matrix is 20%";</w:t>
        </w:r>
      </w:ins>
    </w:p>
    <w:p w14:paraId="70B20F98" w14:textId="1AF20FD3"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134" w:author="Stephen Richard" w:date="2021-02-19T13:48:00Z"/>
          <w:rFonts w:cstheme="minorHAnsi"/>
          <w:sz w:val="20"/>
          <w:szCs w:val="20"/>
          <w:rPrChange w:id="1135" w:author="Stephen Richard" w:date="2021-02-23T16:45:00Z">
            <w:rPr>
              <w:ins w:id="1136" w:author="Stephen Richard" w:date="2021-02-19T13:48:00Z"/>
            </w:rPr>
          </w:rPrChange>
        </w:rPr>
        <w:pPrChange w:id="1137" w:author="Stephen Richard" w:date="2021-02-19T13:50:00Z">
          <w:pPr/>
        </w:pPrChange>
      </w:pPr>
      <w:ins w:id="1138" w:author="Stephen Richard" w:date="2021-02-19T13:50:00Z">
        <w:r w:rsidRPr="00BF277E">
          <w:rPr>
            <w:rFonts w:cstheme="minorHAnsi"/>
            <w:sz w:val="20"/>
            <w:szCs w:val="20"/>
            <w:rPrChange w:id="1139" w:author="Stephen Richard" w:date="2021-02-23T16:45:00Z">
              <w:rPr/>
            </w:rPrChange>
          </w:rPr>
          <w:tab/>
        </w:r>
        <w:r w:rsidRPr="00BF277E">
          <w:rPr>
            <w:rFonts w:cstheme="minorHAnsi"/>
            <w:sz w:val="20"/>
            <w:szCs w:val="20"/>
            <w:rPrChange w:id="1140" w:author="Stephen Richard" w:date="2021-02-23T16:45:00Z">
              <w:rPr/>
            </w:rPrChange>
          </w:rPr>
          <w:tab/>
        </w:r>
        <w:r w:rsidRPr="00BF277E">
          <w:rPr>
            <w:rFonts w:cstheme="minorHAnsi"/>
            <w:sz w:val="20"/>
            <w:szCs w:val="20"/>
            <w:rPrChange w:id="1141" w:author="Stephen Richard" w:date="2021-02-23T16:45:00Z">
              <w:rPr/>
            </w:rPrChange>
          </w:rPr>
          <w:tab/>
        </w:r>
        <w:r w:rsidRPr="00BF277E">
          <w:rPr>
            <w:rFonts w:cstheme="minorHAnsi"/>
            <w:sz w:val="20"/>
            <w:szCs w:val="20"/>
            <w:rPrChange w:id="1142" w:author="Stephen Richard" w:date="2021-02-23T16:45:00Z">
              <w:rPr/>
            </w:rPrChange>
          </w:rPr>
          <w:tab/>
        </w:r>
      </w:ins>
      <w:proofErr w:type="spellStart"/>
      <w:ins w:id="1143" w:author="Stephen Richard" w:date="2021-02-19T13:48:00Z">
        <w:r w:rsidRPr="00BF277E">
          <w:rPr>
            <w:rFonts w:cstheme="minorHAnsi"/>
            <w:sz w:val="20"/>
            <w:szCs w:val="20"/>
            <w:rPrChange w:id="1144" w:author="Stephen Richard" w:date="2021-02-23T16:45:00Z">
              <w:rPr/>
            </w:rPrChange>
          </w:rPr>
          <w:t>gsoc:hasValue</w:t>
        </w:r>
        <w:proofErr w:type="spellEnd"/>
        <w:r w:rsidRPr="00BF277E">
          <w:rPr>
            <w:rFonts w:cstheme="minorHAnsi"/>
            <w:sz w:val="20"/>
            <w:szCs w:val="20"/>
            <w:rPrChange w:id="1145" w:author="Stephen Richard" w:date="2021-02-23T16:45:00Z">
              <w:rPr/>
            </w:rPrChange>
          </w:rPr>
          <w:t xml:space="preserve"> [</w:t>
        </w:r>
      </w:ins>
    </w:p>
    <w:p w14:paraId="7A0D382C" w14:textId="781FCB82"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146" w:author="Stephen Richard" w:date="2021-02-19T13:48:00Z"/>
          <w:rFonts w:cstheme="minorHAnsi"/>
          <w:sz w:val="20"/>
          <w:szCs w:val="20"/>
          <w:rPrChange w:id="1147" w:author="Stephen Richard" w:date="2021-02-23T16:45:00Z">
            <w:rPr>
              <w:ins w:id="1148" w:author="Stephen Richard" w:date="2021-02-19T13:48:00Z"/>
            </w:rPr>
          </w:rPrChange>
        </w:rPr>
        <w:pPrChange w:id="1149" w:author="Stephen Richard" w:date="2021-02-19T13:50:00Z">
          <w:pPr/>
        </w:pPrChange>
      </w:pPr>
      <w:ins w:id="1150" w:author="Stephen Richard" w:date="2021-02-19T13:48:00Z">
        <w:r w:rsidRPr="00BF277E">
          <w:rPr>
            <w:rFonts w:cstheme="minorHAnsi"/>
            <w:sz w:val="20"/>
            <w:szCs w:val="20"/>
            <w:rPrChange w:id="1151" w:author="Stephen Richard" w:date="2021-02-23T16:45:00Z">
              <w:rPr/>
            </w:rPrChange>
          </w:rPr>
          <w:tab/>
        </w:r>
        <w:r w:rsidRPr="00BF277E">
          <w:rPr>
            <w:rFonts w:cstheme="minorHAnsi"/>
            <w:sz w:val="20"/>
            <w:szCs w:val="20"/>
            <w:rPrChange w:id="1152" w:author="Stephen Richard" w:date="2021-02-23T16:45:00Z">
              <w:rPr/>
            </w:rPrChange>
          </w:rPr>
          <w:tab/>
        </w:r>
        <w:r w:rsidRPr="00BF277E">
          <w:rPr>
            <w:rFonts w:cstheme="minorHAnsi"/>
            <w:sz w:val="20"/>
            <w:szCs w:val="20"/>
            <w:rPrChange w:id="1153" w:author="Stephen Richard" w:date="2021-02-23T16:45:00Z">
              <w:rPr/>
            </w:rPrChange>
          </w:rPr>
          <w:tab/>
        </w:r>
      </w:ins>
      <w:ins w:id="1154" w:author="Stephen Richard" w:date="2021-02-19T13:50:00Z">
        <w:r w:rsidRPr="00BF277E">
          <w:rPr>
            <w:rFonts w:cstheme="minorHAnsi"/>
            <w:sz w:val="20"/>
            <w:szCs w:val="20"/>
            <w:rPrChange w:id="1155" w:author="Stephen Richard" w:date="2021-02-23T16:45:00Z">
              <w:rPr/>
            </w:rPrChange>
          </w:rPr>
          <w:tab/>
        </w:r>
        <w:r w:rsidRPr="00BF277E">
          <w:rPr>
            <w:rFonts w:cstheme="minorHAnsi"/>
            <w:sz w:val="20"/>
            <w:szCs w:val="20"/>
            <w:rPrChange w:id="1156" w:author="Stephen Richard" w:date="2021-02-23T16:45:00Z">
              <w:rPr/>
            </w:rPrChange>
          </w:rPr>
          <w:tab/>
        </w:r>
      </w:ins>
      <w:ins w:id="1157" w:author="Stephen Richard" w:date="2021-02-19T13:48:00Z">
        <w:r w:rsidRPr="00BF277E">
          <w:rPr>
            <w:rFonts w:cstheme="minorHAnsi"/>
            <w:sz w:val="20"/>
            <w:szCs w:val="20"/>
            <w:rPrChange w:id="1158" w:author="Stephen Richard" w:date="2021-02-23T16:45:00Z">
              <w:rPr/>
            </w:rPrChange>
          </w:rPr>
          <w:t xml:space="preserve">a </w:t>
        </w:r>
        <w:proofErr w:type="spellStart"/>
        <w:r w:rsidRPr="00BF277E">
          <w:rPr>
            <w:rFonts w:cstheme="minorHAnsi"/>
            <w:sz w:val="20"/>
            <w:szCs w:val="20"/>
            <w:rPrChange w:id="1159" w:author="Stephen Richard" w:date="2021-02-23T16:45:00Z">
              <w:rPr/>
            </w:rPrChange>
          </w:rPr>
          <w:t>gsoc:Numeric_Value</w:t>
        </w:r>
        <w:proofErr w:type="spellEnd"/>
        <w:r w:rsidRPr="00BF277E">
          <w:rPr>
            <w:rFonts w:cstheme="minorHAnsi"/>
            <w:sz w:val="20"/>
            <w:szCs w:val="20"/>
            <w:rPrChange w:id="1160" w:author="Stephen Richard" w:date="2021-02-23T16:45:00Z">
              <w:rPr/>
            </w:rPrChange>
          </w:rPr>
          <w:t>;</w:t>
        </w:r>
      </w:ins>
    </w:p>
    <w:p w14:paraId="6830D6DC" w14:textId="08269285"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161" w:author="Stephen Richard" w:date="2021-02-19T13:48:00Z"/>
          <w:rFonts w:cstheme="minorHAnsi"/>
          <w:sz w:val="20"/>
          <w:szCs w:val="20"/>
          <w:rPrChange w:id="1162" w:author="Stephen Richard" w:date="2021-02-23T16:45:00Z">
            <w:rPr>
              <w:ins w:id="1163" w:author="Stephen Richard" w:date="2021-02-19T13:48:00Z"/>
            </w:rPr>
          </w:rPrChange>
        </w:rPr>
        <w:pPrChange w:id="1164" w:author="Stephen Richard" w:date="2021-02-19T13:50:00Z">
          <w:pPr/>
        </w:pPrChange>
      </w:pPr>
      <w:ins w:id="1165" w:author="Stephen Richard" w:date="2021-02-19T13:48:00Z">
        <w:r w:rsidRPr="00BF277E">
          <w:rPr>
            <w:rFonts w:cstheme="minorHAnsi"/>
            <w:sz w:val="20"/>
            <w:szCs w:val="20"/>
            <w:rPrChange w:id="1166" w:author="Stephen Richard" w:date="2021-02-23T16:45:00Z">
              <w:rPr/>
            </w:rPrChange>
          </w:rPr>
          <w:tab/>
        </w:r>
        <w:r w:rsidRPr="00BF277E">
          <w:rPr>
            <w:rFonts w:cstheme="minorHAnsi"/>
            <w:sz w:val="20"/>
            <w:szCs w:val="20"/>
            <w:rPrChange w:id="1167" w:author="Stephen Richard" w:date="2021-02-23T16:45:00Z">
              <w:rPr/>
            </w:rPrChange>
          </w:rPr>
          <w:tab/>
        </w:r>
        <w:r w:rsidRPr="00BF277E">
          <w:rPr>
            <w:rFonts w:cstheme="minorHAnsi"/>
            <w:sz w:val="20"/>
            <w:szCs w:val="20"/>
            <w:rPrChange w:id="1168" w:author="Stephen Richard" w:date="2021-02-23T16:45:00Z">
              <w:rPr/>
            </w:rPrChange>
          </w:rPr>
          <w:tab/>
        </w:r>
      </w:ins>
      <w:ins w:id="1169" w:author="Stephen Richard" w:date="2021-02-19T13:50:00Z">
        <w:r w:rsidRPr="00BF277E">
          <w:rPr>
            <w:rFonts w:cstheme="minorHAnsi"/>
            <w:sz w:val="20"/>
            <w:szCs w:val="20"/>
            <w:rPrChange w:id="1170" w:author="Stephen Richard" w:date="2021-02-23T16:45:00Z">
              <w:rPr/>
            </w:rPrChange>
          </w:rPr>
          <w:tab/>
        </w:r>
        <w:r w:rsidRPr="00BF277E">
          <w:rPr>
            <w:rFonts w:cstheme="minorHAnsi"/>
            <w:sz w:val="20"/>
            <w:szCs w:val="20"/>
            <w:rPrChange w:id="1171" w:author="Stephen Richard" w:date="2021-02-23T16:45:00Z">
              <w:rPr/>
            </w:rPrChange>
          </w:rPr>
          <w:tab/>
        </w:r>
      </w:ins>
      <w:proofErr w:type="spellStart"/>
      <w:ins w:id="1172" w:author="Stephen Richard" w:date="2021-02-19T13:48:00Z">
        <w:r w:rsidRPr="00BF277E">
          <w:rPr>
            <w:rFonts w:cstheme="minorHAnsi"/>
            <w:sz w:val="20"/>
            <w:szCs w:val="20"/>
            <w:rPrChange w:id="1173" w:author="Stephen Richard" w:date="2021-02-23T16:45:00Z">
              <w:rPr/>
            </w:rPrChange>
          </w:rPr>
          <w:t>gsoc:hasDataValue</w:t>
        </w:r>
        <w:proofErr w:type="spellEnd"/>
        <w:r w:rsidRPr="00BF277E">
          <w:rPr>
            <w:rFonts w:cstheme="minorHAnsi"/>
            <w:sz w:val="20"/>
            <w:szCs w:val="20"/>
            <w:rPrChange w:id="1174" w:author="Stephen Richard" w:date="2021-02-23T16:45:00Z">
              <w:rPr/>
            </w:rPrChange>
          </w:rPr>
          <w:t xml:space="preserve"> "20"^^</w:t>
        </w:r>
        <w:proofErr w:type="spellStart"/>
        <w:r w:rsidRPr="00BF277E">
          <w:rPr>
            <w:rFonts w:cstheme="minorHAnsi"/>
            <w:sz w:val="20"/>
            <w:szCs w:val="20"/>
            <w:rPrChange w:id="1175" w:author="Stephen Richard" w:date="2021-02-23T16:45:00Z">
              <w:rPr/>
            </w:rPrChange>
          </w:rPr>
          <w:t>xsd:decimal</w:t>
        </w:r>
        <w:proofErr w:type="spellEnd"/>
        <w:r w:rsidRPr="00BF277E">
          <w:rPr>
            <w:rFonts w:cstheme="minorHAnsi"/>
            <w:sz w:val="20"/>
            <w:szCs w:val="20"/>
            <w:rPrChange w:id="1176" w:author="Stephen Richard" w:date="2021-02-23T16:45:00Z">
              <w:rPr/>
            </w:rPrChange>
          </w:rPr>
          <w:t xml:space="preserve"> ;</w:t>
        </w:r>
      </w:ins>
    </w:p>
    <w:p w14:paraId="34AF9EE6" w14:textId="1D3A8E32"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177" w:author="Stephen Richard" w:date="2021-02-19T13:48:00Z"/>
          <w:rFonts w:cstheme="minorHAnsi"/>
          <w:sz w:val="20"/>
          <w:szCs w:val="20"/>
          <w:rPrChange w:id="1178" w:author="Stephen Richard" w:date="2021-02-23T16:45:00Z">
            <w:rPr>
              <w:ins w:id="1179" w:author="Stephen Richard" w:date="2021-02-19T13:48:00Z"/>
            </w:rPr>
          </w:rPrChange>
        </w:rPr>
        <w:pPrChange w:id="1180" w:author="Stephen Richard" w:date="2021-02-19T13:50:00Z">
          <w:pPr/>
        </w:pPrChange>
      </w:pPr>
      <w:ins w:id="1181" w:author="Stephen Richard" w:date="2021-02-19T13:48:00Z">
        <w:r w:rsidRPr="00BF277E">
          <w:rPr>
            <w:rFonts w:cstheme="minorHAnsi"/>
            <w:sz w:val="20"/>
            <w:szCs w:val="20"/>
            <w:rPrChange w:id="1182" w:author="Stephen Richard" w:date="2021-02-23T16:45:00Z">
              <w:rPr/>
            </w:rPrChange>
          </w:rPr>
          <w:tab/>
        </w:r>
        <w:r w:rsidRPr="00BF277E">
          <w:rPr>
            <w:rFonts w:cstheme="minorHAnsi"/>
            <w:sz w:val="20"/>
            <w:szCs w:val="20"/>
            <w:rPrChange w:id="1183" w:author="Stephen Richard" w:date="2021-02-23T16:45:00Z">
              <w:rPr/>
            </w:rPrChange>
          </w:rPr>
          <w:tab/>
        </w:r>
        <w:r w:rsidRPr="00BF277E">
          <w:rPr>
            <w:rFonts w:cstheme="minorHAnsi"/>
            <w:sz w:val="20"/>
            <w:szCs w:val="20"/>
            <w:rPrChange w:id="1184" w:author="Stephen Richard" w:date="2021-02-23T16:45:00Z">
              <w:rPr/>
            </w:rPrChange>
          </w:rPr>
          <w:tab/>
        </w:r>
      </w:ins>
      <w:ins w:id="1185" w:author="Stephen Richard" w:date="2021-02-19T13:50:00Z">
        <w:r w:rsidRPr="00BF277E">
          <w:rPr>
            <w:rFonts w:cstheme="minorHAnsi"/>
            <w:sz w:val="20"/>
            <w:szCs w:val="20"/>
            <w:rPrChange w:id="1186" w:author="Stephen Richard" w:date="2021-02-23T16:45:00Z">
              <w:rPr/>
            </w:rPrChange>
          </w:rPr>
          <w:tab/>
        </w:r>
        <w:r w:rsidRPr="00BF277E">
          <w:rPr>
            <w:rFonts w:cstheme="minorHAnsi"/>
            <w:sz w:val="20"/>
            <w:szCs w:val="20"/>
            <w:rPrChange w:id="1187" w:author="Stephen Richard" w:date="2021-02-23T16:45:00Z">
              <w:rPr/>
            </w:rPrChange>
          </w:rPr>
          <w:tab/>
        </w:r>
      </w:ins>
      <w:proofErr w:type="spellStart"/>
      <w:ins w:id="1188" w:author="Stephen Richard" w:date="2021-02-19T13:48:00Z">
        <w:r w:rsidRPr="00BF277E">
          <w:rPr>
            <w:rFonts w:cstheme="minorHAnsi"/>
            <w:sz w:val="20"/>
            <w:szCs w:val="20"/>
            <w:rPrChange w:id="1189" w:author="Stephen Richard" w:date="2021-02-23T16:45:00Z">
              <w:rPr/>
            </w:rPrChange>
          </w:rPr>
          <w:t>gsoc:hasUOM</w:t>
        </w:r>
        <w:proofErr w:type="spellEnd"/>
        <w:r w:rsidRPr="00BF277E">
          <w:rPr>
            <w:rFonts w:cstheme="minorHAnsi"/>
            <w:sz w:val="20"/>
            <w:szCs w:val="20"/>
            <w:rPrChange w:id="1190" w:author="Stephen Richard" w:date="2021-02-23T16:45:00Z">
              <w:rPr/>
            </w:rPrChange>
          </w:rPr>
          <w:t xml:space="preserve"> [ a </w:t>
        </w:r>
        <w:proofErr w:type="spellStart"/>
        <w:r w:rsidRPr="00BF277E">
          <w:rPr>
            <w:rFonts w:cstheme="minorHAnsi"/>
            <w:sz w:val="20"/>
            <w:szCs w:val="20"/>
            <w:rPrChange w:id="1191" w:author="Stephen Richard" w:date="2021-02-23T16:45:00Z">
              <w:rPr/>
            </w:rPrChange>
          </w:rPr>
          <w:t>unit:PERCENT</w:t>
        </w:r>
        <w:proofErr w:type="spellEnd"/>
        <w:r w:rsidRPr="00BF277E">
          <w:rPr>
            <w:rFonts w:cstheme="minorHAnsi"/>
            <w:sz w:val="20"/>
            <w:szCs w:val="20"/>
            <w:rPrChange w:id="1192" w:author="Stephen Richard" w:date="2021-02-23T16:45:00Z">
              <w:rPr/>
            </w:rPrChange>
          </w:rPr>
          <w:t xml:space="preserve"> ]   </w:t>
        </w:r>
      </w:ins>
    </w:p>
    <w:p w14:paraId="506FA363"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193" w:author="Stephen Richard" w:date="2021-02-19T13:48:00Z"/>
          <w:rFonts w:cstheme="minorHAnsi"/>
          <w:sz w:val="20"/>
          <w:szCs w:val="20"/>
          <w:rPrChange w:id="1194" w:author="Stephen Richard" w:date="2021-02-23T16:45:00Z">
            <w:rPr>
              <w:ins w:id="1195" w:author="Stephen Richard" w:date="2021-02-19T13:48:00Z"/>
            </w:rPr>
          </w:rPrChange>
        </w:rPr>
        <w:pPrChange w:id="1196" w:author="Stephen Richard" w:date="2021-02-19T13:50:00Z">
          <w:pPr/>
        </w:pPrChange>
      </w:pPr>
      <w:ins w:id="1197" w:author="Stephen Richard" w:date="2021-02-19T13:48:00Z">
        <w:r w:rsidRPr="00BF277E">
          <w:rPr>
            <w:rFonts w:cstheme="minorHAnsi"/>
            <w:sz w:val="20"/>
            <w:szCs w:val="20"/>
            <w:rPrChange w:id="1198" w:author="Stephen Richard" w:date="2021-02-23T16:45:00Z">
              <w:rPr/>
            </w:rPrChange>
          </w:rPr>
          <w:tab/>
        </w:r>
        <w:r w:rsidRPr="00BF277E">
          <w:rPr>
            <w:rFonts w:cstheme="minorHAnsi"/>
            <w:sz w:val="20"/>
            <w:szCs w:val="20"/>
            <w:rPrChange w:id="1199" w:author="Stephen Richard" w:date="2021-02-23T16:45:00Z">
              <w:rPr/>
            </w:rPrChange>
          </w:rPr>
          <w:tab/>
          <w:t>]  ]</w:t>
        </w:r>
      </w:ins>
    </w:p>
    <w:p w14:paraId="65DBF1E4"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200" w:author="Stephen Richard" w:date="2021-02-19T13:48:00Z"/>
          <w:rFonts w:cstheme="minorHAnsi"/>
          <w:sz w:val="20"/>
          <w:szCs w:val="20"/>
          <w:rPrChange w:id="1201" w:author="Stephen Richard" w:date="2021-02-23T16:45:00Z">
            <w:rPr>
              <w:ins w:id="1202" w:author="Stephen Richard" w:date="2021-02-19T13:48:00Z"/>
            </w:rPr>
          </w:rPrChange>
        </w:rPr>
        <w:pPrChange w:id="1203" w:author="Stephen Richard" w:date="2021-02-19T13:50:00Z">
          <w:pPr/>
        </w:pPrChange>
      </w:pPr>
      <w:ins w:id="1204" w:author="Stephen Richard" w:date="2021-02-19T13:48:00Z">
        <w:r w:rsidRPr="00BF277E">
          <w:rPr>
            <w:rFonts w:cstheme="minorHAnsi"/>
            <w:sz w:val="20"/>
            <w:szCs w:val="20"/>
            <w:rPrChange w:id="1205" w:author="Stephen Richard" w:date="2021-02-23T16:45:00Z">
              <w:rPr/>
            </w:rPrChange>
          </w:rPr>
          <w:tab/>
          <w:t xml:space="preserve">  ]</w:t>
        </w:r>
      </w:ins>
    </w:p>
    <w:p w14:paraId="41DBAB5E"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206" w:author="Stephen Richard" w:date="2021-02-19T13:48:00Z"/>
          <w:rFonts w:cstheme="minorHAnsi"/>
          <w:sz w:val="20"/>
          <w:szCs w:val="20"/>
          <w:rPrChange w:id="1207" w:author="Stephen Richard" w:date="2021-02-23T16:45:00Z">
            <w:rPr>
              <w:ins w:id="1208" w:author="Stephen Richard" w:date="2021-02-19T13:48:00Z"/>
            </w:rPr>
          </w:rPrChange>
        </w:rPr>
        <w:pPrChange w:id="1209" w:author="Stephen Richard" w:date="2021-02-19T13:50:00Z">
          <w:pPr/>
        </w:pPrChange>
      </w:pPr>
      <w:ins w:id="1210" w:author="Stephen Richard" w:date="2021-02-19T13:48:00Z">
        <w:r w:rsidRPr="00BF277E">
          <w:rPr>
            <w:rFonts w:cstheme="minorHAnsi"/>
            <w:sz w:val="20"/>
            <w:szCs w:val="20"/>
            <w:rPrChange w:id="1211" w:author="Stephen Richard" w:date="2021-02-23T16:45:00Z">
              <w:rPr/>
            </w:rPrChange>
          </w:rPr>
          <w:t xml:space="preserve">    ] ;</w:t>
        </w:r>
      </w:ins>
    </w:p>
    <w:p w14:paraId="234A1270"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212" w:author="Stephen Richard" w:date="2021-02-19T13:48:00Z"/>
          <w:rFonts w:cstheme="minorHAnsi"/>
          <w:sz w:val="20"/>
          <w:szCs w:val="20"/>
          <w:rPrChange w:id="1213" w:author="Stephen Richard" w:date="2021-02-23T16:45:00Z">
            <w:rPr>
              <w:ins w:id="1214" w:author="Stephen Richard" w:date="2021-02-19T13:48:00Z"/>
            </w:rPr>
          </w:rPrChange>
        </w:rPr>
        <w:pPrChange w:id="1215" w:author="Stephen Richard" w:date="2021-02-19T13:50:00Z">
          <w:pPr/>
        </w:pPrChange>
      </w:pPr>
      <w:ins w:id="1216" w:author="Stephen Richard" w:date="2021-02-19T13:48:00Z">
        <w:r w:rsidRPr="00BF277E">
          <w:rPr>
            <w:rFonts w:cstheme="minorHAnsi"/>
            <w:sz w:val="20"/>
            <w:szCs w:val="20"/>
            <w:rPrChange w:id="1217" w:author="Stephen Richard" w:date="2021-02-23T16:45:00Z">
              <w:rPr/>
            </w:rPrChange>
          </w:rPr>
          <w:t xml:space="preserve">  </w:t>
        </w:r>
        <w:proofErr w:type="spellStart"/>
        <w:r w:rsidRPr="00BF277E">
          <w:rPr>
            <w:rFonts w:cstheme="minorHAnsi"/>
            <w:sz w:val="20"/>
            <w:szCs w:val="20"/>
            <w:rPrChange w:id="1218" w:author="Stephen Richard" w:date="2021-02-23T16:45:00Z">
              <w:rPr/>
            </w:rPrChange>
          </w:rPr>
          <w:t>gsoc:hasConstituent</w:t>
        </w:r>
        <w:proofErr w:type="spellEnd"/>
        <w:r w:rsidRPr="00BF277E">
          <w:rPr>
            <w:rFonts w:cstheme="minorHAnsi"/>
            <w:sz w:val="20"/>
            <w:szCs w:val="20"/>
            <w:rPrChange w:id="1219" w:author="Stephen Richard" w:date="2021-02-23T16:45:00Z">
              <w:rPr/>
            </w:rPrChange>
          </w:rPr>
          <w:t xml:space="preserve"> [</w:t>
        </w:r>
      </w:ins>
    </w:p>
    <w:p w14:paraId="6BB20BA1" w14:textId="118DA4DF"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220" w:author="Stephen Richard" w:date="2021-02-19T13:48:00Z"/>
          <w:rFonts w:cstheme="minorHAnsi"/>
          <w:sz w:val="20"/>
          <w:szCs w:val="20"/>
          <w:rPrChange w:id="1221" w:author="Stephen Richard" w:date="2021-02-23T16:45:00Z">
            <w:rPr>
              <w:ins w:id="1222" w:author="Stephen Richard" w:date="2021-02-19T13:48:00Z"/>
            </w:rPr>
          </w:rPrChange>
        </w:rPr>
        <w:pPrChange w:id="1223" w:author="Stephen Richard" w:date="2021-02-19T13:50:00Z">
          <w:pPr/>
        </w:pPrChange>
      </w:pPr>
      <w:ins w:id="1224" w:author="Stephen Richard" w:date="2021-02-19T13:50:00Z">
        <w:r w:rsidRPr="00BF277E">
          <w:rPr>
            <w:rFonts w:cstheme="minorHAnsi"/>
            <w:sz w:val="20"/>
            <w:szCs w:val="20"/>
            <w:rPrChange w:id="1225" w:author="Stephen Richard" w:date="2021-02-23T16:45:00Z">
              <w:rPr/>
            </w:rPrChange>
          </w:rPr>
          <w:tab/>
        </w:r>
      </w:ins>
      <w:ins w:id="1226" w:author="Stephen Richard" w:date="2021-02-19T13:48:00Z">
        <w:r w:rsidRPr="00BF277E">
          <w:rPr>
            <w:rFonts w:cstheme="minorHAnsi"/>
            <w:sz w:val="20"/>
            <w:szCs w:val="20"/>
            <w:rPrChange w:id="1227" w:author="Stephen Richard" w:date="2021-02-23T16:45:00Z">
              <w:rPr/>
            </w:rPrChange>
          </w:rPr>
          <w:t xml:space="preserve">a </w:t>
        </w:r>
        <w:proofErr w:type="spellStart"/>
        <w:r w:rsidRPr="00BF277E">
          <w:rPr>
            <w:rFonts w:cstheme="minorHAnsi"/>
            <w:sz w:val="20"/>
            <w:szCs w:val="20"/>
            <w:rPrChange w:id="1228" w:author="Stephen Richard" w:date="2021-02-23T16:45:00Z">
              <w:rPr/>
            </w:rPrChange>
          </w:rPr>
          <w:t>gsrm:Clastic_Conglomerate</w:t>
        </w:r>
        <w:proofErr w:type="spellEnd"/>
        <w:r w:rsidRPr="00BF277E">
          <w:rPr>
            <w:rFonts w:cstheme="minorHAnsi"/>
            <w:sz w:val="20"/>
            <w:szCs w:val="20"/>
            <w:rPrChange w:id="1229" w:author="Stephen Richard" w:date="2021-02-23T16:45:00Z">
              <w:rPr/>
            </w:rPrChange>
          </w:rPr>
          <w:t xml:space="preserve"> ;</w:t>
        </w:r>
      </w:ins>
    </w:p>
    <w:p w14:paraId="2875217E" w14:textId="0CB1D3A6"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230" w:author="Stephen Richard" w:date="2021-02-19T13:48:00Z"/>
          <w:rFonts w:cstheme="minorHAnsi"/>
          <w:sz w:val="20"/>
          <w:szCs w:val="20"/>
          <w:rPrChange w:id="1231" w:author="Stephen Richard" w:date="2021-02-23T16:45:00Z">
            <w:rPr>
              <w:ins w:id="1232" w:author="Stephen Richard" w:date="2021-02-19T13:48:00Z"/>
            </w:rPr>
          </w:rPrChange>
        </w:rPr>
        <w:pPrChange w:id="1233" w:author="Stephen Richard" w:date="2021-02-19T13:50:00Z">
          <w:pPr/>
        </w:pPrChange>
      </w:pPr>
      <w:ins w:id="1234" w:author="Stephen Richard" w:date="2021-02-19T13:50:00Z">
        <w:r w:rsidRPr="00BF277E">
          <w:rPr>
            <w:rFonts w:cstheme="minorHAnsi"/>
            <w:sz w:val="20"/>
            <w:szCs w:val="20"/>
            <w:rPrChange w:id="1235" w:author="Stephen Richard" w:date="2021-02-23T16:45:00Z">
              <w:rPr/>
            </w:rPrChange>
          </w:rPr>
          <w:tab/>
        </w:r>
      </w:ins>
      <w:ins w:id="1236" w:author="Stephen Richard" w:date="2021-02-19T13:48:00Z">
        <w:r w:rsidRPr="00BF277E">
          <w:rPr>
            <w:rFonts w:cstheme="minorHAnsi"/>
            <w:sz w:val="20"/>
            <w:szCs w:val="20"/>
            <w:rPrChange w:id="1237" w:author="Stephen Richard" w:date="2021-02-23T16:45:00Z">
              <w:rPr/>
            </w:rPrChange>
          </w:rPr>
          <w:t xml:space="preserve"> rdfs:label "Marker bed X conglomerate"@</w:t>
        </w:r>
        <w:proofErr w:type="spellStart"/>
        <w:r w:rsidRPr="00BF277E">
          <w:rPr>
            <w:rFonts w:cstheme="minorHAnsi"/>
            <w:sz w:val="20"/>
            <w:szCs w:val="20"/>
            <w:rPrChange w:id="1238" w:author="Stephen Richard" w:date="2021-02-23T16:45:00Z">
              <w:rPr/>
            </w:rPrChange>
          </w:rPr>
          <w:t>en</w:t>
        </w:r>
        <w:proofErr w:type="spellEnd"/>
        <w:r w:rsidRPr="00BF277E">
          <w:rPr>
            <w:rFonts w:cstheme="minorHAnsi"/>
            <w:sz w:val="20"/>
            <w:szCs w:val="20"/>
            <w:rPrChange w:id="1239" w:author="Stephen Richard" w:date="2021-02-23T16:45:00Z">
              <w:rPr/>
            </w:rPrChange>
          </w:rPr>
          <w:t xml:space="preserve"> ;</w:t>
        </w:r>
      </w:ins>
    </w:p>
    <w:p w14:paraId="309297F2" w14:textId="3C394E98"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240" w:author="Stephen Richard" w:date="2021-02-19T13:48:00Z"/>
          <w:rFonts w:cstheme="minorHAnsi"/>
          <w:sz w:val="20"/>
          <w:szCs w:val="20"/>
          <w:rPrChange w:id="1241" w:author="Stephen Richard" w:date="2021-02-23T16:45:00Z">
            <w:rPr>
              <w:ins w:id="1242" w:author="Stephen Richard" w:date="2021-02-19T13:48:00Z"/>
            </w:rPr>
          </w:rPrChange>
        </w:rPr>
        <w:pPrChange w:id="1243" w:author="Stephen Richard" w:date="2021-02-19T13:50:00Z">
          <w:pPr/>
        </w:pPrChange>
      </w:pPr>
      <w:ins w:id="1244" w:author="Stephen Richard" w:date="2021-02-19T13:50:00Z">
        <w:r w:rsidRPr="00BF277E">
          <w:rPr>
            <w:rFonts w:cstheme="minorHAnsi"/>
            <w:sz w:val="20"/>
            <w:szCs w:val="20"/>
            <w:rPrChange w:id="1245" w:author="Stephen Richard" w:date="2021-02-23T16:45:00Z">
              <w:rPr/>
            </w:rPrChange>
          </w:rPr>
          <w:tab/>
        </w:r>
      </w:ins>
      <w:proofErr w:type="spellStart"/>
      <w:ins w:id="1246" w:author="Stephen Richard" w:date="2021-02-19T13:48:00Z">
        <w:r w:rsidRPr="00BF277E">
          <w:rPr>
            <w:rFonts w:cstheme="minorHAnsi"/>
            <w:sz w:val="20"/>
            <w:szCs w:val="20"/>
            <w:rPrChange w:id="1247" w:author="Stephen Richard" w:date="2021-02-23T16:45:00Z">
              <w:rPr/>
            </w:rPrChange>
          </w:rPr>
          <w:t>rdfs:comment</w:t>
        </w:r>
        <w:proofErr w:type="spellEnd"/>
        <w:r w:rsidRPr="00BF277E">
          <w:rPr>
            <w:rFonts w:cstheme="minorHAnsi"/>
            <w:sz w:val="20"/>
            <w:szCs w:val="20"/>
            <w:rPrChange w:id="1248" w:author="Stephen Richard" w:date="2021-02-23T16:45:00Z">
              <w:rPr/>
            </w:rPrChange>
          </w:rPr>
          <w:t xml:space="preserve"> "clast-supported conglomerate, 80 percent clasts"@</w:t>
        </w:r>
        <w:proofErr w:type="spellStart"/>
        <w:r w:rsidRPr="00BF277E">
          <w:rPr>
            <w:rFonts w:cstheme="minorHAnsi"/>
            <w:sz w:val="20"/>
            <w:szCs w:val="20"/>
            <w:rPrChange w:id="1249" w:author="Stephen Richard" w:date="2021-02-23T16:45:00Z">
              <w:rPr/>
            </w:rPrChange>
          </w:rPr>
          <w:t>en</w:t>
        </w:r>
        <w:proofErr w:type="spellEnd"/>
        <w:r w:rsidRPr="00BF277E">
          <w:rPr>
            <w:rFonts w:cstheme="minorHAnsi"/>
            <w:sz w:val="20"/>
            <w:szCs w:val="20"/>
            <w:rPrChange w:id="1250" w:author="Stephen Richard" w:date="2021-02-23T16:45:00Z">
              <w:rPr/>
            </w:rPrChange>
          </w:rPr>
          <w:t xml:space="preserve"> ;</w:t>
        </w:r>
      </w:ins>
    </w:p>
    <w:p w14:paraId="02DBE919" w14:textId="09992650"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251" w:author="Stephen Richard" w:date="2021-02-19T13:48:00Z"/>
          <w:rFonts w:cstheme="minorHAnsi"/>
          <w:sz w:val="20"/>
          <w:szCs w:val="20"/>
          <w:rPrChange w:id="1252" w:author="Stephen Richard" w:date="2021-02-23T16:45:00Z">
            <w:rPr>
              <w:ins w:id="1253" w:author="Stephen Richard" w:date="2021-02-19T13:48:00Z"/>
            </w:rPr>
          </w:rPrChange>
        </w:rPr>
        <w:pPrChange w:id="1254" w:author="Stephen Richard" w:date="2021-02-19T13:50:00Z">
          <w:pPr/>
        </w:pPrChange>
      </w:pPr>
      <w:ins w:id="1255" w:author="Stephen Richard" w:date="2021-02-19T13:50:00Z">
        <w:r w:rsidRPr="00BF277E">
          <w:rPr>
            <w:rFonts w:cstheme="minorHAnsi"/>
            <w:sz w:val="20"/>
            <w:szCs w:val="20"/>
            <w:rPrChange w:id="1256" w:author="Stephen Richard" w:date="2021-02-23T16:45:00Z">
              <w:rPr/>
            </w:rPrChange>
          </w:rPr>
          <w:tab/>
        </w:r>
      </w:ins>
      <w:proofErr w:type="spellStart"/>
      <w:ins w:id="1257" w:author="Stephen Richard" w:date="2021-02-19T13:48:00Z">
        <w:r w:rsidRPr="00BF277E">
          <w:rPr>
            <w:rFonts w:cstheme="minorHAnsi"/>
            <w:sz w:val="20"/>
            <w:szCs w:val="20"/>
            <w:rPrChange w:id="1258" w:author="Stephen Richard" w:date="2021-02-23T16:45:00Z">
              <w:rPr/>
            </w:rPrChange>
          </w:rPr>
          <w:t>gsoc:hasRole</w:t>
        </w:r>
        <w:proofErr w:type="spellEnd"/>
        <w:r w:rsidRPr="00BF277E">
          <w:rPr>
            <w:rFonts w:cstheme="minorHAnsi"/>
            <w:sz w:val="20"/>
            <w:szCs w:val="20"/>
            <w:rPrChange w:id="1259" w:author="Stephen Richard" w:date="2021-02-23T16:45:00Z">
              <w:rPr/>
            </w:rPrChange>
          </w:rPr>
          <w:t xml:space="preserve"> [ </w:t>
        </w:r>
      </w:ins>
    </w:p>
    <w:p w14:paraId="498A10D0" w14:textId="0A0EACA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260" w:author="Stephen Richard" w:date="2021-02-19T13:48:00Z"/>
          <w:rFonts w:cstheme="minorHAnsi"/>
          <w:sz w:val="20"/>
          <w:szCs w:val="20"/>
          <w:rPrChange w:id="1261" w:author="Stephen Richard" w:date="2021-02-23T16:45:00Z">
            <w:rPr>
              <w:ins w:id="1262" w:author="Stephen Richard" w:date="2021-02-19T13:48:00Z"/>
            </w:rPr>
          </w:rPrChange>
        </w:rPr>
        <w:pPrChange w:id="1263" w:author="Stephen Richard" w:date="2021-02-19T13:50:00Z">
          <w:pPr/>
        </w:pPrChange>
      </w:pPr>
      <w:ins w:id="1264" w:author="Stephen Richard" w:date="2021-02-19T13:50:00Z">
        <w:r w:rsidRPr="00BF277E">
          <w:rPr>
            <w:rFonts w:cstheme="minorHAnsi"/>
            <w:sz w:val="20"/>
            <w:szCs w:val="20"/>
            <w:rPrChange w:id="1265" w:author="Stephen Richard" w:date="2021-02-23T16:45:00Z">
              <w:rPr/>
            </w:rPrChange>
          </w:rPr>
          <w:tab/>
        </w:r>
        <w:r w:rsidRPr="00BF277E">
          <w:rPr>
            <w:rFonts w:cstheme="minorHAnsi"/>
            <w:sz w:val="20"/>
            <w:szCs w:val="20"/>
            <w:rPrChange w:id="1266" w:author="Stephen Richard" w:date="2021-02-23T16:45:00Z">
              <w:rPr/>
            </w:rPrChange>
          </w:rPr>
          <w:tab/>
        </w:r>
      </w:ins>
      <w:ins w:id="1267" w:author="Stephen Richard" w:date="2021-02-19T13:48:00Z">
        <w:r w:rsidRPr="00BF277E">
          <w:rPr>
            <w:rFonts w:cstheme="minorHAnsi"/>
            <w:sz w:val="20"/>
            <w:szCs w:val="20"/>
            <w:rPrChange w:id="1268" w:author="Stephen Richard" w:date="2021-02-23T16:45:00Z">
              <w:rPr/>
            </w:rPrChange>
          </w:rPr>
          <w:t xml:space="preserve">a </w:t>
        </w:r>
        <w:proofErr w:type="spellStart"/>
        <w:r w:rsidRPr="00BF277E">
          <w:rPr>
            <w:rFonts w:cstheme="minorHAnsi"/>
            <w:sz w:val="20"/>
            <w:szCs w:val="20"/>
            <w:rPrChange w:id="1269" w:author="Stephen Richard" w:date="2021-02-23T16:45:00Z">
              <w:rPr/>
            </w:rPrChange>
          </w:rPr>
          <w:t>gsog:Main_Body</w:t>
        </w:r>
        <w:proofErr w:type="spellEnd"/>
        <w:r w:rsidRPr="00BF277E">
          <w:rPr>
            <w:rFonts w:cstheme="minorHAnsi"/>
            <w:sz w:val="20"/>
            <w:szCs w:val="20"/>
            <w:rPrChange w:id="1270" w:author="Stephen Richard" w:date="2021-02-23T16:45:00Z">
              <w:rPr/>
            </w:rPrChange>
          </w:rPr>
          <w:t xml:space="preserve"> ; </w:t>
        </w:r>
      </w:ins>
    </w:p>
    <w:p w14:paraId="50B3E643"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271" w:author="Stephen Richard" w:date="2021-02-19T13:48:00Z"/>
          <w:rFonts w:cstheme="minorHAnsi"/>
          <w:sz w:val="20"/>
          <w:szCs w:val="20"/>
          <w:rPrChange w:id="1272" w:author="Stephen Richard" w:date="2021-02-23T16:45:00Z">
            <w:rPr>
              <w:ins w:id="1273" w:author="Stephen Richard" w:date="2021-02-19T13:48:00Z"/>
            </w:rPr>
          </w:rPrChange>
        </w:rPr>
        <w:pPrChange w:id="1274" w:author="Stephen Richard" w:date="2021-02-19T13:50:00Z">
          <w:pPr/>
        </w:pPrChange>
      </w:pPr>
      <w:ins w:id="1275" w:author="Stephen Richard" w:date="2021-02-19T13:48:00Z">
        <w:r w:rsidRPr="00BF277E">
          <w:rPr>
            <w:rFonts w:cstheme="minorHAnsi"/>
            <w:sz w:val="20"/>
            <w:szCs w:val="20"/>
            <w:rPrChange w:id="1276" w:author="Stephen Richard" w:date="2021-02-23T16:45:00Z">
              <w:rPr/>
            </w:rPrChange>
          </w:rPr>
          <w:tab/>
        </w:r>
        <w:r w:rsidRPr="00BF277E">
          <w:rPr>
            <w:rFonts w:cstheme="minorHAnsi"/>
            <w:sz w:val="20"/>
            <w:szCs w:val="20"/>
            <w:rPrChange w:id="1277" w:author="Stephen Richard" w:date="2021-02-23T16:45:00Z">
              <w:rPr/>
            </w:rPrChange>
          </w:rPr>
          <w:tab/>
        </w:r>
        <w:proofErr w:type="spellStart"/>
        <w:r w:rsidRPr="00BF277E">
          <w:rPr>
            <w:rFonts w:cstheme="minorHAnsi"/>
            <w:sz w:val="20"/>
            <w:szCs w:val="20"/>
            <w:rPrChange w:id="1278" w:author="Stephen Richard" w:date="2021-02-23T16:45:00Z">
              <w:rPr/>
            </w:rPrChange>
          </w:rPr>
          <w:t>gsoc:hasQuality</w:t>
        </w:r>
        <w:proofErr w:type="spellEnd"/>
        <w:r w:rsidRPr="00BF277E">
          <w:rPr>
            <w:rFonts w:cstheme="minorHAnsi"/>
            <w:sz w:val="20"/>
            <w:szCs w:val="20"/>
            <w:rPrChange w:id="1279" w:author="Stephen Richard" w:date="2021-02-23T16:45:00Z">
              <w:rPr/>
            </w:rPrChange>
          </w:rPr>
          <w:t xml:space="preserve"> [</w:t>
        </w:r>
      </w:ins>
    </w:p>
    <w:p w14:paraId="20957BFF" w14:textId="29928C0D"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280" w:author="Stephen Richard" w:date="2021-02-19T13:48:00Z"/>
          <w:rFonts w:cstheme="minorHAnsi"/>
          <w:sz w:val="20"/>
          <w:szCs w:val="20"/>
          <w:rPrChange w:id="1281" w:author="Stephen Richard" w:date="2021-02-23T16:45:00Z">
            <w:rPr>
              <w:ins w:id="1282" w:author="Stephen Richard" w:date="2021-02-19T13:48:00Z"/>
            </w:rPr>
          </w:rPrChange>
        </w:rPr>
        <w:pPrChange w:id="1283" w:author="Stephen Richard" w:date="2021-02-19T13:50:00Z">
          <w:pPr/>
        </w:pPrChange>
      </w:pPr>
      <w:ins w:id="1284" w:author="Stephen Richard" w:date="2021-02-19T13:50:00Z">
        <w:r w:rsidRPr="00BF277E">
          <w:rPr>
            <w:rFonts w:cstheme="minorHAnsi"/>
            <w:sz w:val="20"/>
            <w:szCs w:val="20"/>
            <w:rPrChange w:id="1285" w:author="Stephen Richard" w:date="2021-02-23T16:45:00Z">
              <w:rPr/>
            </w:rPrChange>
          </w:rPr>
          <w:tab/>
        </w:r>
        <w:r w:rsidRPr="00BF277E">
          <w:rPr>
            <w:rFonts w:cstheme="minorHAnsi"/>
            <w:sz w:val="20"/>
            <w:szCs w:val="20"/>
            <w:rPrChange w:id="1286" w:author="Stephen Richard" w:date="2021-02-23T16:45:00Z">
              <w:rPr/>
            </w:rPrChange>
          </w:rPr>
          <w:tab/>
        </w:r>
      </w:ins>
      <w:ins w:id="1287" w:author="Stephen Richard" w:date="2021-02-19T13:48:00Z">
        <w:r w:rsidRPr="00BF277E">
          <w:rPr>
            <w:rFonts w:cstheme="minorHAnsi"/>
            <w:sz w:val="20"/>
            <w:szCs w:val="20"/>
            <w:rPrChange w:id="1288" w:author="Stephen Richard" w:date="2021-02-23T16:45:00Z">
              <w:rPr/>
            </w:rPrChange>
          </w:rPr>
          <w:t xml:space="preserve">a </w:t>
        </w:r>
        <w:proofErr w:type="spellStart"/>
        <w:r w:rsidRPr="00BF277E">
          <w:rPr>
            <w:rFonts w:cstheme="minorHAnsi"/>
            <w:sz w:val="20"/>
            <w:szCs w:val="20"/>
            <w:rPrChange w:id="1289" w:author="Stephen Richard" w:date="2021-02-23T16:45:00Z">
              <w:rPr/>
            </w:rPrChange>
          </w:rPr>
          <w:t>gsoc:Proportion</w:t>
        </w:r>
        <w:proofErr w:type="spellEnd"/>
        <w:r w:rsidRPr="00BF277E">
          <w:rPr>
            <w:rFonts w:cstheme="minorHAnsi"/>
            <w:sz w:val="20"/>
            <w:szCs w:val="20"/>
            <w:rPrChange w:id="1290" w:author="Stephen Richard" w:date="2021-02-23T16:45:00Z">
              <w:rPr/>
            </w:rPrChange>
          </w:rPr>
          <w:t xml:space="preserve"> ;</w:t>
        </w:r>
      </w:ins>
    </w:p>
    <w:p w14:paraId="21C2AF71" w14:textId="664886C2"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291" w:author="Stephen Richard" w:date="2021-02-19T13:48:00Z"/>
          <w:rFonts w:cstheme="minorHAnsi"/>
          <w:sz w:val="20"/>
          <w:szCs w:val="20"/>
          <w:rPrChange w:id="1292" w:author="Stephen Richard" w:date="2021-02-23T16:45:00Z">
            <w:rPr>
              <w:ins w:id="1293" w:author="Stephen Richard" w:date="2021-02-19T13:48:00Z"/>
            </w:rPr>
          </w:rPrChange>
        </w:rPr>
        <w:pPrChange w:id="1294" w:author="Stephen Richard" w:date="2021-02-19T13:50:00Z">
          <w:pPr/>
        </w:pPrChange>
      </w:pPr>
      <w:ins w:id="1295" w:author="Stephen Richard" w:date="2021-02-19T13:48:00Z">
        <w:r w:rsidRPr="00BF277E">
          <w:rPr>
            <w:rFonts w:cstheme="minorHAnsi"/>
            <w:sz w:val="20"/>
            <w:szCs w:val="20"/>
            <w:rPrChange w:id="1296" w:author="Stephen Richard" w:date="2021-02-23T16:45:00Z">
              <w:rPr/>
            </w:rPrChange>
          </w:rPr>
          <w:lastRenderedPageBreak/>
          <w:tab/>
        </w:r>
        <w:r w:rsidRPr="00BF277E">
          <w:rPr>
            <w:rFonts w:cstheme="minorHAnsi"/>
            <w:sz w:val="20"/>
            <w:szCs w:val="20"/>
            <w:rPrChange w:id="1297" w:author="Stephen Richard" w:date="2021-02-23T16:45:00Z">
              <w:rPr/>
            </w:rPrChange>
          </w:rPr>
          <w:tab/>
        </w:r>
      </w:ins>
      <w:ins w:id="1298" w:author="Stephen Richard" w:date="2021-02-19T13:51:00Z">
        <w:r w:rsidRPr="00BF277E">
          <w:rPr>
            <w:rFonts w:cstheme="minorHAnsi"/>
            <w:sz w:val="20"/>
            <w:szCs w:val="20"/>
            <w:rPrChange w:id="1299" w:author="Stephen Richard" w:date="2021-02-23T16:45:00Z">
              <w:rPr/>
            </w:rPrChange>
          </w:rPr>
          <w:tab/>
        </w:r>
      </w:ins>
      <w:proofErr w:type="spellStart"/>
      <w:ins w:id="1300" w:author="Stephen Richard" w:date="2021-02-19T13:48:00Z">
        <w:r w:rsidRPr="00BF277E">
          <w:rPr>
            <w:rFonts w:cstheme="minorHAnsi"/>
            <w:sz w:val="20"/>
            <w:szCs w:val="20"/>
            <w:rPrChange w:id="1301" w:author="Stephen Richard" w:date="2021-02-23T16:45:00Z">
              <w:rPr/>
            </w:rPrChange>
          </w:rPr>
          <w:t>gsoc:hasValue</w:t>
        </w:r>
        <w:proofErr w:type="spellEnd"/>
        <w:r w:rsidRPr="00BF277E">
          <w:rPr>
            <w:rFonts w:cstheme="minorHAnsi"/>
            <w:sz w:val="20"/>
            <w:szCs w:val="20"/>
            <w:rPrChange w:id="1302" w:author="Stephen Richard" w:date="2021-02-23T16:45:00Z">
              <w:rPr/>
            </w:rPrChange>
          </w:rPr>
          <w:t xml:space="preserve"> [</w:t>
        </w:r>
      </w:ins>
    </w:p>
    <w:p w14:paraId="44D158AB" w14:textId="0766A004"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303" w:author="Stephen Richard" w:date="2021-02-19T13:48:00Z"/>
          <w:rFonts w:cstheme="minorHAnsi"/>
          <w:sz w:val="20"/>
          <w:szCs w:val="20"/>
          <w:rPrChange w:id="1304" w:author="Stephen Richard" w:date="2021-02-23T16:45:00Z">
            <w:rPr>
              <w:ins w:id="1305" w:author="Stephen Richard" w:date="2021-02-19T13:48:00Z"/>
            </w:rPr>
          </w:rPrChange>
        </w:rPr>
        <w:pPrChange w:id="1306" w:author="Stephen Richard" w:date="2021-02-19T13:50:00Z">
          <w:pPr/>
        </w:pPrChange>
      </w:pPr>
      <w:ins w:id="1307" w:author="Stephen Richard" w:date="2021-02-19T13:48:00Z">
        <w:r w:rsidRPr="00BF277E">
          <w:rPr>
            <w:rFonts w:cstheme="minorHAnsi"/>
            <w:sz w:val="20"/>
            <w:szCs w:val="20"/>
            <w:rPrChange w:id="1308" w:author="Stephen Richard" w:date="2021-02-23T16:45:00Z">
              <w:rPr/>
            </w:rPrChange>
          </w:rPr>
          <w:tab/>
        </w:r>
        <w:r w:rsidRPr="00BF277E">
          <w:rPr>
            <w:rFonts w:cstheme="minorHAnsi"/>
            <w:sz w:val="20"/>
            <w:szCs w:val="20"/>
            <w:rPrChange w:id="1309" w:author="Stephen Richard" w:date="2021-02-23T16:45:00Z">
              <w:rPr/>
            </w:rPrChange>
          </w:rPr>
          <w:tab/>
        </w:r>
        <w:r w:rsidRPr="00BF277E">
          <w:rPr>
            <w:rFonts w:cstheme="minorHAnsi"/>
            <w:sz w:val="20"/>
            <w:szCs w:val="20"/>
            <w:rPrChange w:id="1310" w:author="Stephen Richard" w:date="2021-02-23T16:45:00Z">
              <w:rPr/>
            </w:rPrChange>
          </w:rPr>
          <w:tab/>
        </w:r>
      </w:ins>
      <w:ins w:id="1311" w:author="Stephen Richard" w:date="2021-02-19T13:51:00Z">
        <w:r w:rsidRPr="00BF277E">
          <w:rPr>
            <w:rFonts w:cstheme="minorHAnsi"/>
            <w:sz w:val="20"/>
            <w:szCs w:val="20"/>
            <w:rPrChange w:id="1312" w:author="Stephen Richard" w:date="2021-02-23T16:45:00Z">
              <w:rPr/>
            </w:rPrChange>
          </w:rPr>
          <w:tab/>
        </w:r>
      </w:ins>
      <w:ins w:id="1313" w:author="Stephen Richard" w:date="2021-02-19T13:48:00Z">
        <w:r w:rsidRPr="00BF277E">
          <w:rPr>
            <w:rFonts w:cstheme="minorHAnsi"/>
            <w:sz w:val="20"/>
            <w:szCs w:val="20"/>
            <w:rPrChange w:id="1314" w:author="Stephen Richard" w:date="2021-02-23T16:45:00Z">
              <w:rPr/>
            </w:rPrChange>
          </w:rPr>
          <w:t xml:space="preserve">a </w:t>
        </w:r>
        <w:proofErr w:type="spellStart"/>
        <w:r w:rsidRPr="00BF277E">
          <w:rPr>
            <w:rFonts w:cstheme="minorHAnsi"/>
            <w:sz w:val="20"/>
            <w:szCs w:val="20"/>
            <w:rPrChange w:id="1315" w:author="Stephen Richard" w:date="2021-02-23T16:45:00Z">
              <w:rPr/>
            </w:rPrChange>
          </w:rPr>
          <w:t>gsoc:Numeric_Value</w:t>
        </w:r>
        <w:proofErr w:type="spellEnd"/>
        <w:r w:rsidRPr="00BF277E">
          <w:rPr>
            <w:rFonts w:cstheme="minorHAnsi"/>
            <w:sz w:val="20"/>
            <w:szCs w:val="20"/>
            <w:rPrChange w:id="1316" w:author="Stephen Richard" w:date="2021-02-23T16:45:00Z">
              <w:rPr/>
            </w:rPrChange>
          </w:rPr>
          <w:t xml:space="preserve"> ;</w:t>
        </w:r>
      </w:ins>
    </w:p>
    <w:p w14:paraId="2E437110" w14:textId="03162AE3"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317" w:author="Stephen Richard" w:date="2021-02-19T13:48:00Z"/>
          <w:rFonts w:cstheme="minorHAnsi"/>
          <w:sz w:val="20"/>
          <w:szCs w:val="20"/>
          <w:rPrChange w:id="1318" w:author="Stephen Richard" w:date="2021-02-23T16:45:00Z">
            <w:rPr>
              <w:ins w:id="1319" w:author="Stephen Richard" w:date="2021-02-19T13:48:00Z"/>
            </w:rPr>
          </w:rPrChange>
        </w:rPr>
        <w:pPrChange w:id="1320" w:author="Stephen Richard" w:date="2021-02-19T13:50:00Z">
          <w:pPr/>
        </w:pPrChange>
      </w:pPr>
      <w:ins w:id="1321" w:author="Stephen Richard" w:date="2021-02-19T13:51:00Z">
        <w:r w:rsidRPr="00BF277E">
          <w:rPr>
            <w:rFonts w:cstheme="minorHAnsi"/>
            <w:sz w:val="20"/>
            <w:szCs w:val="20"/>
            <w:rPrChange w:id="1322" w:author="Stephen Richard" w:date="2021-02-23T16:45:00Z">
              <w:rPr/>
            </w:rPrChange>
          </w:rPr>
          <w:tab/>
        </w:r>
        <w:r w:rsidRPr="00BF277E">
          <w:rPr>
            <w:rFonts w:cstheme="minorHAnsi"/>
            <w:sz w:val="20"/>
            <w:szCs w:val="20"/>
            <w:rPrChange w:id="1323" w:author="Stephen Richard" w:date="2021-02-23T16:45:00Z">
              <w:rPr/>
            </w:rPrChange>
          </w:rPr>
          <w:tab/>
        </w:r>
        <w:r w:rsidRPr="00BF277E">
          <w:rPr>
            <w:rFonts w:cstheme="minorHAnsi"/>
            <w:sz w:val="20"/>
            <w:szCs w:val="20"/>
            <w:rPrChange w:id="1324" w:author="Stephen Richard" w:date="2021-02-23T16:45:00Z">
              <w:rPr/>
            </w:rPrChange>
          </w:rPr>
          <w:tab/>
        </w:r>
        <w:r w:rsidRPr="00BF277E">
          <w:rPr>
            <w:rFonts w:cstheme="minorHAnsi"/>
            <w:sz w:val="20"/>
            <w:szCs w:val="20"/>
            <w:rPrChange w:id="1325" w:author="Stephen Richard" w:date="2021-02-23T16:45:00Z">
              <w:rPr/>
            </w:rPrChange>
          </w:rPr>
          <w:tab/>
        </w:r>
      </w:ins>
      <w:proofErr w:type="spellStart"/>
      <w:ins w:id="1326" w:author="Stephen Richard" w:date="2021-02-19T13:48:00Z">
        <w:r w:rsidRPr="00BF277E">
          <w:rPr>
            <w:rFonts w:cstheme="minorHAnsi"/>
            <w:sz w:val="20"/>
            <w:szCs w:val="20"/>
            <w:rPrChange w:id="1327" w:author="Stephen Richard" w:date="2021-02-23T16:45:00Z">
              <w:rPr/>
            </w:rPrChange>
          </w:rPr>
          <w:t>gsoc:hasDataValue</w:t>
        </w:r>
        <w:proofErr w:type="spellEnd"/>
        <w:r w:rsidRPr="00BF277E">
          <w:rPr>
            <w:rFonts w:cstheme="minorHAnsi"/>
            <w:sz w:val="20"/>
            <w:szCs w:val="20"/>
            <w:rPrChange w:id="1328" w:author="Stephen Richard" w:date="2021-02-23T16:45:00Z">
              <w:rPr/>
            </w:rPrChange>
          </w:rPr>
          <w:t xml:space="preserve"> "80"^^</w:t>
        </w:r>
        <w:proofErr w:type="spellStart"/>
        <w:r w:rsidRPr="00BF277E">
          <w:rPr>
            <w:rFonts w:cstheme="minorHAnsi"/>
            <w:sz w:val="20"/>
            <w:szCs w:val="20"/>
            <w:rPrChange w:id="1329" w:author="Stephen Richard" w:date="2021-02-23T16:45:00Z">
              <w:rPr/>
            </w:rPrChange>
          </w:rPr>
          <w:t>xsd:decimal</w:t>
        </w:r>
        <w:proofErr w:type="spellEnd"/>
        <w:r w:rsidRPr="00BF277E">
          <w:rPr>
            <w:rFonts w:cstheme="minorHAnsi"/>
            <w:sz w:val="20"/>
            <w:szCs w:val="20"/>
            <w:rPrChange w:id="1330" w:author="Stephen Richard" w:date="2021-02-23T16:45:00Z">
              <w:rPr/>
            </w:rPrChange>
          </w:rPr>
          <w:t xml:space="preserve"> ;</w:t>
        </w:r>
      </w:ins>
    </w:p>
    <w:p w14:paraId="6C553D97" w14:textId="3273C379"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331" w:author="Stephen Richard" w:date="2021-02-19T13:48:00Z"/>
          <w:rFonts w:cstheme="minorHAnsi"/>
          <w:sz w:val="20"/>
          <w:szCs w:val="20"/>
          <w:rPrChange w:id="1332" w:author="Stephen Richard" w:date="2021-02-23T16:45:00Z">
            <w:rPr>
              <w:ins w:id="1333" w:author="Stephen Richard" w:date="2021-02-19T13:48:00Z"/>
            </w:rPr>
          </w:rPrChange>
        </w:rPr>
        <w:pPrChange w:id="1334" w:author="Stephen Richard" w:date="2021-02-19T13:50:00Z">
          <w:pPr/>
        </w:pPrChange>
      </w:pPr>
      <w:ins w:id="1335" w:author="Stephen Richard" w:date="2021-02-19T13:51:00Z">
        <w:r w:rsidRPr="00BF277E">
          <w:rPr>
            <w:rFonts w:cstheme="minorHAnsi"/>
            <w:sz w:val="20"/>
            <w:szCs w:val="20"/>
            <w:rPrChange w:id="1336" w:author="Stephen Richard" w:date="2021-02-23T16:45:00Z">
              <w:rPr/>
            </w:rPrChange>
          </w:rPr>
          <w:tab/>
        </w:r>
        <w:r w:rsidRPr="00BF277E">
          <w:rPr>
            <w:rFonts w:cstheme="minorHAnsi"/>
            <w:sz w:val="20"/>
            <w:szCs w:val="20"/>
            <w:rPrChange w:id="1337" w:author="Stephen Richard" w:date="2021-02-23T16:45:00Z">
              <w:rPr/>
            </w:rPrChange>
          </w:rPr>
          <w:tab/>
        </w:r>
        <w:r w:rsidRPr="00BF277E">
          <w:rPr>
            <w:rFonts w:cstheme="minorHAnsi"/>
            <w:sz w:val="20"/>
            <w:szCs w:val="20"/>
            <w:rPrChange w:id="1338" w:author="Stephen Richard" w:date="2021-02-23T16:45:00Z">
              <w:rPr/>
            </w:rPrChange>
          </w:rPr>
          <w:tab/>
        </w:r>
        <w:r w:rsidRPr="00BF277E">
          <w:rPr>
            <w:rFonts w:cstheme="minorHAnsi"/>
            <w:sz w:val="20"/>
            <w:szCs w:val="20"/>
            <w:rPrChange w:id="1339" w:author="Stephen Richard" w:date="2021-02-23T16:45:00Z">
              <w:rPr/>
            </w:rPrChange>
          </w:rPr>
          <w:tab/>
        </w:r>
      </w:ins>
      <w:proofErr w:type="spellStart"/>
      <w:ins w:id="1340" w:author="Stephen Richard" w:date="2021-02-19T13:48:00Z">
        <w:r w:rsidRPr="00BF277E">
          <w:rPr>
            <w:rFonts w:cstheme="minorHAnsi"/>
            <w:sz w:val="20"/>
            <w:szCs w:val="20"/>
            <w:rPrChange w:id="1341" w:author="Stephen Richard" w:date="2021-02-23T16:45:00Z">
              <w:rPr/>
            </w:rPrChange>
          </w:rPr>
          <w:t>gsoc:hasUOM</w:t>
        </w:r>
        <w:proofErr w:type="spellEnd"/>
        <w:r w:rsidRPr="00BF277E">
          <w:rPr>
            <w:rFonts w:cstheme="minorHAnsi"/>
            <w:sz w:val="20"/>
            <w:szCs w:val="20"/>
            <w:rPrChange w:id="1342" w:author="Stephen Richard" w:date="2021-02-23T16:45:00Z">
              <w:rPr/>
            </w:rPrChange>
          </w:rPr>
          <w:t xml:space="preserve"> [ a </w:t>
        </w:r>
        <w:proofErr w:type="spellStart"/>
        <w:r w:rsidRPr="00BF277E">
          <w:rPr>
            <w:rFonts w:cstheme="minorHAnsi"/>
            <w:sz w:val="20"/>
            <w:szCs w:val="20"/>
            <w:rPrChange w:id="1343" w:author="Stephen Richard" w:date="2021-02-23T16:45:00Z">
              <w:rPr/>
            </w:rPrChange>
          </w:rPr>
          <w:t>unit:PERCENT</w:t>
        </w:r>
        <w:proofErr w:type="spellEnd"/>
        <w:r w:rsidRPr="00BF277E">
          <w:rPr>
            <w:rFonts w:cstheme="minorHAnsi"/>
            <w:sz w:val="20"/>
            <w:szCs w:val="20"/>
            <w:rPrChange w:id="1344" w:author="Stephen Richard" w:date="2021-02-23T16:45:00Z">
              <w:rPr/>
            </w:rPrChange>
          </w:rPr>
          <w:t xml:space="preserve"> ]</w:t>
        </w:r>
      </w:ins>
    </w:p>
    <w:p w14:paraId="3CB4E30C" w14:textId="5A56C7D1"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345" w:author="Stephen Richard" w:date="2021-02-19T13:48:00Z"/>
          <w:rFonts w:cstheme="minorHAnsi"/>
          <w:sz w:val="20"/>
          <w:szCs w:val="20"/>
          <w:rPrChange w:id="1346" w:author="Stephen Richard" w:date="2021-02-23T16:45:00Z">
            <w:rPr>
              <w:ins w:id="1347" w:author="Stephen Richard" w:date="2021-02-19T13:48:00Z"/>
            </w:rPr>
          </w:rPrChange>
        </w:rPr>
        <w:pPrChange w:id="1348" w:author="Stephen Richard" w:date="2021-02-19T13:50:00Z">
          <w:pPr/>
        </w:pPrChange>
      </w:pPr>
      <w:ins w:id="1349" w:author="Stephen Richard" w:date="2021-02-19T13:48:00Z">
        <w:r w:rsidRPr="00BF277E">
          <w:rPr>
            <w:rFonts w:cstheme="minorHAnsi"/>
            <w:sz w:val="20"/>
            <w:szCs w:val="20"/>
            <w:rPrChange w:id="1350" w:author="Stephen Richard" w:date="2021-02-23T16:45:00Z">
              <w:rPr/>
            </w:rPrChange>
          </w:rPr>
          <w:tab/>
        </w:r>
        <w:r w:rsidRPr="00BF277E">
          <w:rPr>
            <w:rFonts w:cstheme="minorHAnsi"/>
            <w:sz w:val="20"/>
            <w:szCs w:val="20"/>
            <w:rPrChange w:id="1351" w:author="Stephen Richard" w:date="2021-02-23T16:45:00Z">
              <w:rPr/>
            </w:rPrChange>
          </w:rPr>
          <w:tab/>
          <w:t xml:space="preserve">  ]</w:t>
        </w:r>
      </w:ins>
      <w:ins w:id="1352" w:author="Stephen Richard" w:date="2021-02-19T13:51:00Z">
        <w:r w:rsidRPr="00BF277E">
          <w:rPr>
            <w:rFonts w:cstheme="minorHAnsi"/>
            <w:sz w:val="20"/>
            <w:szCs w:val="20"/>
            <w:rPrChange w:id="1353" w:author="Stephen Richard" w:date="2021-02-23T16:45:00Z">
              <w:rPr/>
            </w:rPrChange>
          </w:rPr>
          <w:t xml:space="preserve">  </w:t>
        </w:r>
      </w:ins>
      <w:ins w:id="1354" w:author="Stephen Richard" w:date="2021-02-19T13:48:00Z">
        <w:r w:rsidRPr="00BF277E">
          <w:rPr>
            <w:rFonts w:cstheme="minorHAnsi"/>
            <w:sz w:val="20"/>
            <w:szCs w:val="20"/>
            <w:rPrChange w:id="1355" w:author="Stephen Richard" w:date="2021-02-23T16:45:00Z">
              <w:rPr/>
            </w:rPrChange>
          </w:rPr>
          <w:t xml:space="preserve"> ] </w:t>
        </w:r>
      </w:ins>
    </w:p>
    <w:p w14:paraId="027719FB" w14:textId="4E3C9496"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356" w:author="Stephen Richard" w:date="2021-02-19T13:48:00Z"/>
          <w:rFonts w:cstheme="minorHAnsi"/>
          <w:sz w:val="20"/>
          <w:szCs w:val="20"/>
          <w:rPrChange w:id="1357" w:author="Stephen Richard" w:date="2021-02-23T16:45:00Z">
            <w:rPr>
              <w:ins w:id="1358" w:author="Stephen Richard" w:date="2021-02-19T13:48:00Z"/>
            </w:rPr>
          </w:rPrChange>
        </w:rPr>
        <w:pPrChange w:id="1359" w:author="Stephen Richard" w:date="2021-02-19T13:50:00Z">
          <w:pPr/>
        </w:pPrChange>
      </w:pPr>
      <w:ins w:id="1360" w:author="Stephen Richard" w:date="2021-02-19T13:48:00Z">
        <w:r w:rsidRPr="00BF277E">
          <w:rPr>
            <w:rFonts w:cstheme="minorHAnsi"/>
            <w:sz w:val="20"/>
            <w:szCs w:val="20"/>
            <w:rPrChange w:id="1361" w:author="Stephen Richard" w:date="2021-02-23T16:45:00Z">
              <w:rPr/>
            </w:rPrChange>
          </w:rPr>
          <w:t xml:space="preserve">    ]</w:t>
        </w:r>
      </w:ins>
      <w:ins w:id="1362" w:author="Stephen Richard" w:date="2021-02-19T13:51:00Z">
        <w:r w:rsidRPr="00BF277E">
          <w:rPr>
            <w:rFonts w:cstheme="minorHAnsi"/>
            <w:sz w:val="20"/>
            <w:szCs w:val="20"/>
            <w:rPrChange w:id="1363" w:author="Stephen Richard" w:date="2021-02-23T16:45:00Z">
              <w:rPr/>
            </w:rPrChange>
          </w:rPr>
          <w:t>;</w:t>
        </w:r>
      </w:ins>
    </w:p>
    <w:p w14:paraId="2E2C64C3" w14:textId="48B12140"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364" w:author="Stephen Richard" w:date="2021-02-19T13:48:00Z"/>
          <w:rFonts w:cstheme="minorHAnsi"/>
          <w:sz w:val="20"/>
          <w:szCs w:val="20"/>
          <w:rPrChange w:id="1365" w:author="Stephen Richard" w:date="2021-02-23T16:45:00Z">
            <w:rPr>
              <w:ins w:id="1366" w:author="Stephen Richard" w:date="2021-02-19T13:48:00Z"/>
            </w:rPr>
          </w:rPrChange>
        </w:rPr>
        <w:pPrChange w:id="1367" w:author="Stephen Richard" w:date="2021-02-19T13:50:00Z">
          <w:pPr/>
        </w:pPrChange>
      </w:pPr>
      <w:ins w:id="1368" w:author="Stephen Richard" w:date="2021-02-19T13:52:00Z">
        <w:r w:rsidRPr="00BF277E">
          <w:rPr>
            <w:rFonts w:cstheme="minorHAnsi"/>
            <w:sz w:val="20"/>
            <w:szCs w:val="20"/>
            <w:rPrChange w:id="1369" w:author="Stephen Richard" w:date="2021-02-23T16:45:00Z">
              <w:rPr/>
            </w:rPrChange>
          </w:rPr>
          <w:tab/>
        </w:r>
      </w:ins>
      <w:proofErr w:type="spellStart"/>
      <w:ins w:id="1370" w:author="Stephen Richard" w:date="2021-02-19T13:48:00Z">
        <w:r w:rsidRPr="00BF277E">
          <w:rPr>
            <w:rFonts w:cstheme="minorHAnsi"/>
            <w:sz w:val="20"/>
            <w:szCs w:val="20"/>
            <w:rPrChange w:id="1371" w:author="Stephen Richard" w:date="2021-02-23T16:45:00Z">
              <w:rPr/>
            </w:rPrChange>
          </w:rPr>
          <w:t>gsoc:hasConstituent</w:t>
        </w:r>
        <w:proofErr w:type="spellEnd"/>
        <w:r w:rsidRPr="00BF277E">
          <w:rPr>
            <w:rFonts w:cstheme="minorHAnsi"/>
            <w:sz w:val="20"/>
            <w:szCs w:val="20"/>
            <w:rPrChange w:id="1372" w:author="Stephen Richard" w:date="2021-02-23T16:45:00Z">
              <w:rPr/>
            </w:rPrChange>
          </w:rPr>
          <w:t xml:space="preserve"> [</w:t>
        </w:r>
      </w:ins>
    </w:p>
    <w:p w14:paraId="7822579E" w14:textId="3EC1DD39"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373" w:author="Stephen Richard" w:date="2021-02-19T13:48:00Z"/>
          <w:rFonts w:cstheme="minorHAnsi"/>
          <w:sz w:val="20"/>
          <w:szCs w:val="20"/>
          <w:rPrChange w:id="1374" w:author="Stephen Richard" w:date="2021-02-23T16:45:00Z">
            <w:rPr>
              <w:ins w:id="1375" w:author="Stephen Richard" w:date="2021-02-19T13:48:00Z"/>
            </w:rPr>
          </w:rPrChange>
        </w:rPr>
        <w:pPrChange w:id="1376" w:author="Stephen Richard" w:date="2021-02-19T13:50:00Z">
          <w:pPr/>
        </w:pPrChange>
      </w:pPr>
      <w:ins w:id="1377" w:author="Stephen Richard" w:date="2021-02-19T13:52:00Z">
        <w:r w:rsidRPr="00BF277E">
          <w:rPr>
            <w:rFonts w:cstheme="minorHAnsi"/>
            <w:sz w:val="20"/>
            <w:szCs w:val="20"/>
            <w:rPrChange w:id="1378" w:author="Stephen Richard" w:date="2021-02-23T16:45:00Z">
              <w:rPr/>
            </w:rPrChange>
          </w:rPr>
          <w:tab/>
        </w:r>
        <w:r w:rsidRPr="00BF277E">
          <w:rPr>
            <w:rFonts w:cstheme="minorHAnsi"/>
            <w:sz w:val="20"/>
            <w:szCs w:val="20"/>
            <w:rPrChange w:id="1379" w:author="Stephen Richard" w:date="2021-02-23T16:45:00Z">
              <w:rPr/>
            </w:rPrChange>
          </w:rPr>
          <w:tab/>
        </w:r>
      </w:ins>
      <w:ins w:id="1380" w:author="Stephen Richard" w:date="2021-02-19T13:48:00Z">
        <w:r w:rsidRPr="00BF277E">
          <w:rPr>
            <w:rFonts w:cstheme="minorHAnsi"/>
            <w:sz w:val="20"/>
            <w:szCs w:val="20"/>
            <w:rPrChange w:id="1381" w:author="Stephen Richard" w:date="2021-02-23T16:45:00Z">
              <w:rPr/>
            </w:rPrChange>
          </w:rPr>
          <w:t xml:space="preserve">a </w:t>
        </w:r>
        <w:proofErr w:type="spellStart"/>
        <w:r w:rsidRPr="00BF277E">
          <w:rPr>
            <w:rFonts w:cstheme="minorHAnsi"/>
            <w:sz w:val="20"/>
            <w:szCs w:val="20"/>
            <w:rPrChange w:id="1382" w:author="Stephen Richard" w:date="2021-02-23T16:45:00Z">
              <w:rPr/>
            </w:rPrChange>
          </w:rPr>
          <w:t>gsgm:Lithic_Epiclastic_Particle_Material</w:t>
        </w:r>
        <w:proofErr w:type="spellEnd"/>
        <w:r w:rsidRPr="00BF277E">
          <w:rPr>
            <w:rFonts w:cstheme="minorHAnsi"/>
            <w:sz w:val="20"/>
            <w:szCs w:val="20"/>
            <w:rPrChange w:id="1383" w:author="Stephen Richard" w:date="2021-02-23T16:45:00Z">
              <w:rPr/>
            </w:rPrChange>
          </w:rPr>
          <w:t xml:space="preserve"> ;</w:t>
        </w:r>
      </w:ins>
    </w:p>
    <w:p w14:paraId="588843E1" w14:textId="0CD8193B"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384" w:author="Stephen Richard" w:date="2021-02-19T13:48:00Z"/>
          <w:rFonts w:cstheme="minorHAnsi"/>
          <w:sz w:val="20"/>
          <w:szCs w:val="20"/>
          <w:rPrChange w:id="1385" w:author="Stephen Richard" w:date="2021-02-23T16:45:00Z">
            <w:rPr>
              <w:ins w:id="1386" w:author="Stephen Richard" w:date="2021-02-19T13:48:00Z"/>
            </w:rPr>
          </w:rPrChange>
        </w:rPr>
        <w:pPrChange w:id="1387" w:author="Stephen Richard" w:date="2021-02-19T13:50:00Z">
          <w:pPr/>
        </w:pPrChange>
      </w:pPr>
      <w:ins w:id="1388" w:author="Stephen Richard" w:date="2021-02-19T13:52:00Z">
        <w:r w:rsidRPr="00BF277E">
          <w:rPr>
            <w:rFonts w:cstheme="minorHAnsi"/>
            <w:sz w:val="20"/>
            <w:szCs w:val="20"/>
            <w:rPrChange w:id="1389" w:author="Stephen Richard" w:date="2021-02-23T16:45:00Z">
              <w:rPr/>
            </w:rPrChange>
          </w:rPr>
          <w:tab/>
        </w:r>
        <w:r w:rsidRPr="00BF277E">
          <w:rPr>
            <w:rFonts w:cstheme="minorHAnsi"/>
            <w:sz w:val="20"/>
            <w:szCs w:val="20"/>
            <w:rPrChange w:id="1390" w:author="Stephen Richard" w:date="2021-02-23T16:45:00Z">
              <w:rPr/>
            </w:rPrChange>
          </w:rPr>
          <w:tab/>
        </w:r>
      </w:ins>
      <w:ins w:id="1391" w:author="Stephen Richard" w:date="2021-02-19T13:48:00Z">
        <w:r w:rsidRPr="00BF277E">
          <w:rPr>
            <w:rFonts w:cstheme="minorHAnsi"/>
            <w:sz w:val="20"/>
            <w:szCs w:val="20"/>
            <w:rPrChange w:id="1392" w:author="Stephen Richard" w:date="2021-02-23T16:45:00Z">
              <w:rPr/>
            </w:rPrChange>
          </w:rPr>
          <w:t>rdfs:label "60 percent of clasts are sub-rounded diorite, 6-15 cm diameter"@</w:t>
        </w:r>
        <w:proofErr w:type="spellStart"/>
        <w:r w:rsidRPr="00BF277E">
          <w:rPr>
            <w:rFonts w:cstheme="minorHAnsi"/>
            <w:sz w:val="20"/>
            <w:szCs w:val="20"/>
            <w:rPrChange w:id="1393" w:author="Stephen Richard" w:date="2021-02-23T16:45:00Z">
              <w:rPr/>
            </w:rPrChange>
          </w:rPr>
          <w:t>en</w:t>
        </w:r>
        <w:proofErr w:type="spellEnd"/>
        <w:r w:rsidRPr="00BF277E">
          <w:rPr>
            <w:rFonts w:cstheme="minorHAnsi"/>
            <w:sz w:val="20"/>
            <w:szCs w:val="20"/>
            <w:rPrChange w:id="1394" w:author="Stephen Richard" w:date="2021-02-23T16:45:00Z">
              <w:rPr/>
            </w:rPrChange>
          </w:rPr>
          <w:t xml:space="preserve"> ;</w:t>
        </w:r>
      </w:ins>
    </w:p>
    <w:p w14:paraId="7EA0F5C3" w14:textId="105C35F4"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395" w:author="Stephen Richard" w:date="2021-02-19T13:48:00Z"/>
          <w:rFonts w:cstheme="minorHAnsi"/>
          <w:sz w:val="20"/>
          <w:szCs w:val="20"/>
          <w:rPrChange w:id="1396" w:author="Stephen Richard" w:date="2021-02-23T16:45:00Z">
            <w:rPr>
              <w:ins w:id="1397" w:author="Stephen Richard" w:date="2021-02-19T13:48:00Z"/>
            </w:rPr>
          </w:rPrChange>
        </w:rPr>
        <w:pPrChange w:id="1398" w:author="Stephen Richard" w:date="2021-02-19T13:50:00Z">
          <w:pPr/>
        </w:pPrChange>
      </w:pPr>
      <w:ins w:id="1399" w:author="Stephen Richard" w:date="2021-02-19T13:52:00Z">
        <w:r w:rsidRPr="00BF277E">
          <w:rPr>
            <w:rFonts w:cstheme="minorHAnsi"/>
            <w:sz w:val="20"/>
            <w:szCs w:val="20"/>
            <w:rPrChange w:id="1400" w:author="Stephen Richard" w:date="2021-02-23T16:45:00Z">
              <w:rPr/>
            </w:rPrChange>
          </w:rPr>
          <w:tab/>
        </w:r>
        <w:r w:rsidRPr="00BF277E">
          <w:rPr>
            <w:rFonts w:cstheme="minorHAnsi"/>
            <w:sz w:val="20"/>
            <w:szCs w:val="20"/>
            <w:rPrChange w:id="1401" w:author="Stephen Richard" w:date="2021-02-23T16:45:00Z">
              <w:rPr/>
            </w:rPrChange>
          </w:rPr>
          <w:tab/>
        </w:r>
      </w:ins>
      <w:proofErr w:type="spellStart"/>
      <w:ins w:id="1402" w:author="Stephen Richard" w:date="2021-02-19T13:48:00Z">
        <w:r w:rsidRPr="00BF277E">
          <w:rPr>
            <w:rFonts w:cstheme="minorHAnsi"/>
            <w:sz w:val="20"/>
            <w:szCs w:val="20"/>
            <w:rPrChange w:id="1403" w:author="Stephen Richard" w:date="2021-02-23T16:45:00Z">
              <w:rPr/>
            </w:rPrChange>
          </w:rPr>
          <w:t>gsoc:hasConstituent</w:t>
        </w:r>
        <w:proofErr w:type="spellEnd"/>
        <w:r w:rsidRPr="00BF277E">
          <w:rPr>
            <w:rFonts w:cstheme="minorHAnsi"/>
            <w:sz w:val="20"/>
            <w:szCs w:val="20"/>
            <w:rPrChange w:id="1404" w:author="Stephen Richard" w:date="2021-02-23T16:45:00Z">
              <w:rPr/>
            </w:rPrChange>
          </w:rPr>
          <w:t xml:space="preserve"> [a </w:t>
        </w:r>
        <w:proofErr w:type="spellStart"/>
        <w:r w:rsidRPr="00BF277E">
          <w:rPr>
            <w:rFonts w:cstheme="minorHAnsi"/>
            <w:sz w:val="20"/>
            <w:szCs w:val="20"/>
            <w:rPrChange w:id="1405" w:author="Stephen Richard" w:date="2021-02-23T16:45:00Z">
              <w:rPr/>
            </w:rPrChange>
          </w:rPr>
          <w:t>gsrm:Diorite</w:t>
        </w:r>
        <w:proofErr w:type="spellEnd"/>
        <w:r w:rsidRPr="00BF277E">
          <w:rPr>
            <w:rFonts w:cstheme="minorHAnsi"/>
            <w:sz w:val="20"/>
            <w:szCs w:val="20"/>
            <w:rPrChange w:id="1406" w:author="Stephen Richard" w:date="2021-02-23T16:45:00Z">
              <w:rPr/>
            </w:rPrChange>
          </w:rPr>
          <w:t xml:space="preserve"> ] ;</w:t>
        </w:r>
      </w:ins>
    </w:p>
    <w:p w14:paraId="000130AE" w14:textId="0849A4DC"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407" w:author="Stephen Richard" w:date="2021-02-19T13:48:00Z"/>
          <w:rFonts w:cstheme="minorHAnsi"/>
          <w:sz w:val="20"/>
          <w:szCs w:val="20"/>
          <w:rPrChange w:id="1408" w:author="Stephen Richard" w:date="2021-02-23T16:45:00Z">
            <w:rPr>
              <w:ins w:id="1409" w:author="Stephen Richard" w:date="2021-02-19T13:48:00Z"/>
            </w:rPr>
          </w:rPrChange>
        </w:rPr>
        <w:pPrChange w:id="1410" w:author="Stephen Richard" w:date="2021-02-19T13:50:00Z">
          <w:pPr/>
        </w:pPrChange>
      </w:pPr>
      <w:ins w:id="1411" w:author="Stephen Richard" w:date="2021-02-19T13:52:00Z">
        <w:r w:rsidRPr="00BF277E">
          <w:rPr>
            <w:rFonts w:cstheme="minorHAnsi"/>
            <w:sz w:val="20"/>
            <w:szCs w:val="20"/>
            <w:rPrChange w:id="1412" w:author="Stephen Richard" w:date="2021-02-23T16:45:00Z">
              <w:rPr/>
            </w:rPrChange>
          </w:rPr>
          <w:tab/>
        </w:r>
        <w:r w:rsidRPr="00BF277E">
          <w:rPr>
            <w:rFonts w:cstheme="minorHAnsi"/>
            <w:sz w:val="20"/>
            <w:szCs w:val="20"/>
            <w:rPrChange w:id="1413" w:author="Stephen Richard" w:date="2021-02-23T16:45:00Z">
              <w:rPr/>
            </w:rPrChange>
          </w:rPr>
          <w:tab/>
        </w:r>
        <w:r w:rsidRPr="00BF277E">
          <w:rPr>
            <w:rFonts w:cstheme="minorHAnsi"/>
            <w:sz w:val="20"/>
            <w:szCs w:val="20"/>
            <w:rPrChange w:id="1414" w:author="Stephen Richard" w:date="2021-02-23T16:45:00Z">
              <w:rPr/>
            </w:rPrChange>
          </w:rPr>
          <w:tab/>
        </w:r>
      </w:ins>
      <w:proofErr w:type="spellStart"/>
      <w:ins w:id="1415" w:author="Stephen Richard" w:date="2021-02-19T13:48:00Z">
        <w:r w:rsidRPr="00BF277E">
          <w:rPr>
            <w:rFonts w:cstheme="minorHAnsi"/>
            <w:sz w:val="20"/>
            <w:szCs w:val="20"/>
            <w:rPrChange w:id="1416" w:author="Stephen Richard" w:date="2021-02-23T16:45:00Z">
              <w:rPr/>
            </w:rPrChange>
          </w:rPr>
          <w:t>gsoc:hasRole</w:t>
        </w:r>
        <w:proofErr w:type="spellEnd"/>
        <w:r w:rsidRPr="00BF277E">
          <w:rPr>
            <w:rFonts w:cstheme="minorHAnsi"/>
            <w:sz w:val="20"/>
            <w:szCs w:val="20"/>
            <w:rPrChange w:id="1417" w:author="Stephen Richard" w:date="2021-02-23T16:45:00Z">
              <w:rPr/>
            </w:rPrChange>
          </w:rPr>
          <w:t xml:space="preserve"> [</w:t>
        </w:r>
      </w:ins>
    </w:p>
    <w:p w14:paraId="48B539FC" w14:textId="0C46380F"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418" w:author="Stephen Richard" w:date="2021-02-19T13:48:00Z"/>
          <w:rFonts w:cstheme="minorHAnsi"/>
          <w:sz w:val="20"/>
          <w:szCs w:val="20"/>
          <w:rPrChange w:id="1419" w:author="Stephen Richard" w:date="2021-02-23T16:45:00Z">
            <w:rPr>
              <w:ins w:id="1420" w:author="Stephen Richard" w:date="2021-02-19T13:48:00Z"/>
            </w:rPr>
          </w:rPrChange>
        </w:rPr>
        <w:pPrChange w:id="1421" w:author="Stephen Richard" w:date="2021-02-19T13:50:00Z">
          <w:pPr/>
        </w:pPrChange>
      </w:pPr>
      <w:ins w:id="1422" w:author="Stephen Richard" w:date="2021-02-19T13:48:00Z">
        <w:r w:rsidRPr="00BF277E">
          <w:rPr>
            <w:rFonts w:cstheme="minorHAnsi"/>
            <w:sz w:val="20"/>
            <w:szCs w:val="20"/>
            <w:rPrChange w:id="1423" w:author="Stephen Richard" w:date="2021-02-23T16:45:00Z">
              <w:rPr/>
            </w:rPrChange>
          </w:rPr>
          <w:tab/>
        </w:r>
        <w:r w:rsidRPr="00BF277E">
          <w:rPr>
            <w:rFonts w:cstheme="minorHAnsi"/>
            <w:sz w:val="20"/>
            <w:szCs w:val="20"/>
            <w:rPrChange w:id="1424" w:author="Stephen Richard" w:date="2021-02-23T16:45:00Z">
              <w:rPr/>
            </w:rPrChange>
          </w:rPr>
          <w:tab/>
        </w:r>
        <w:r w:rsidRPr="00BF277E">
          <w:rPr>
            <w:rFonts w:cstheme="minorHAnsi"/>
            <w:sz w:val="20"/>
            <w:szCs w:val="20"/>
            <w:rPrChange w:id="1425" w:author="Stephen Richard" w:date="2021-02-23T16:45:00Z">
              <w:rPr/>
            </w:rPrChange>
          </w:rPr>
          <w:tab/>
        </w:r>
      </w:ins>
      <w:ins w:id="1426" w:author="Stephen Richard" w:date="2021-02-19T13:52:00Z">
        <w:r w:rsidRPr="00BF277E">
          <w:rPr>
            <w:rFonts w:cstheme="minorHAnsi"/>
            <w:sz w:val="20"/>
            <w:szCs w:val="20"/>
            <w:rPrChange w:id="1427" w:author="Stephen Richard" w:date="2021-02-23T16:45:00Z">
              <w:rPr/>
            </w:rPrChange>
          </w:rPr>
          <w:tab/>
        </w:r>
      </w:ins>
      <w:ins w:id="1428" w:author="Stephen Richard" w:date="2021-02-19T13:48:00Z">
        <w:r w:rsidRPr="00BF277E">
          <w:rPr>
            <w:rFonts w:cstheme="minorHAnsi"/>
            <w:sz w:val="20"/>
            <w:szCs w:val="20"/>
            <w:rPrChange w:id="1429" w:author="Stephen Richard" w:date="2021-02-23T16:45:00Z">
              <w:rPr/>
            </w:rPrChange>
          </w:rPr>
          <w:t xml:space="preserve">a </w:t>
        </w:r>
        <w:proofErr w:type="spellStart"/>
        <w:r w:rsidRPr="00BF277E">
          <w:rPr>
            <w:rFonts w:cstheme="minorHAnsi"/>
            <w:sz w:val="20"/>
            <w:szCs w:val="20"/>
            <w:rPrChange w:id="1430" w:author="Stephen Richard" w:date="2021-02-23T16:45:00Z">
              <w:rPr/>
            </w:rPrChange>
          </w:rPr>
          <w:t>gsor:Framework_Clast</w:t>
        </w:r>
        <w:proofErr w:type="spellEnd"/>
        <w:r w:rsidRPr="00BF277E">
          <w:rPr>
            <w:rFonts w:cstheme="minorHAnsi"/>
            <w:sz w:val="20"/>
            <w:szCs w:val="20"/>
            <w:rPrChange w:id="1431" w:author="Stephen Richard" w:date="2021-02-23T16:45:00Z">
              <w:rPr/>
            </w:rPrChange>
          </w:rPr>
          <w:t xml:space="preserve"> ;</w:t>
        </w:r>
      </w:ins>
    </w:p>
    <w:p w14:paraId="6B7E49EB" w14:textId="69F018AC"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432" w:author="Stephen Richard" w:date="2021-02-19T13:48:00Z"/>
          <w:rFonts w:cstheme="minorHAnsi"/>
          <w:sz w:val="20"/>
          <w:szCs w:val="20"/>
          <w:rPrChange w:id="1433" w:author="Stephen Richard" w:date="2021-02-23T16:45:00Z">
            <w:rPr>
              <w:ins w:id="1434" w:author="Stephen Richard" w:date="2021-02-19T13:48:00Z"/>
            </w:rPr>
          </w:rPrChange>
        </w:rPr>
        <w:pPrChange w:id="1435" w:author="Stephen Richard" w:date="2021-02-19T13:50:00Z">
          <w:pPr/>
        </w:pPrChange>
      </w:pPr>
      <w:ins w:id="1436" w:author="Stephen Richard" w:date="2021-02-19T13:48:00Z">
        <w:r w:rsidRPr="00BF277E">
          <w:rPr>
            <w:rFonts w:cstheme="minorHAnsi"/>
            <w:sz w:val="20"/>
            <w:szCs w:val="20"/>
            <w:rPrChange w:id="1437" w:author="Stephen Richard" w:date="2021-02-23T16:45:00Z">
              <w:rPr/>
            </w:rPrChange>
          </w:rPr>
          <w:tab/>
        </w:r>
        <w:r w:rsidRPr="00BF277E">
          <w:rPr>
            <w:rFonts w:cstheme="minorHAnsi"/>
            <w:sz w:val="20"/>
            <w:szCs w:val="20"/>
            <w:rPrChange w:id="1438" w:author="Stephen Richard" w:date="2021-02-23T16:45:00Z">
              <w:rPr/>
            </w:rPrChange>
          </w:rPr>
          <w:tab/>
        </w:r>
        <w:r w:rsidRPr="00BF277E">
          <w:rPr>
            <w:rFonts w:cstheme="minorHAnsi"/>
            <w:sz w:val="20"/>
            <w:szCs w:val="20"/>
            <w:rPrChange w:id="1439" w:author="Stephen Richard" w:date="2021-02-23T16:45:00Z">
              <w:rPr/>
            </w:rPrChange>
          </w:rPr>
          <w:tab/>
        </w:r>
      </w:ins>
      <w:ins w:id="1440" w:author="Stephen Richard" w:date="2021-02-19T13:52:00Z">
        <w:r w:rsidRPr="00BF277E">
          <w:rPr>
            <w:rFonts w:cstheme="minorHAnsi"/>
            <w:sz w:val="20"/>
            <w:szCs w:val="20"/>
            <w:rPrChange w:id="1441" w:author="Stephen Richard" w:date="2021-02-23T16:45:00Z">
              <w:rPr/>
            </w:rPrChange>
          </w:rPr>
          <w:tab/>
        </w:r>
      </w:ins>
      <w:proofErr w:type="spellStart"/>
      <w:ins w:id="1442" w:author="Stephen Richard" w:date="2021-02-19T13:48:00Z">
        <w:r w:rsidRPr="00BF277E">
          <w:rPr>
            <w:rFonts w:cstheme="minorHAnsi"/>
            <w:sz w:val="20"/>
            <w:szCs w:val="20"/>
            <w:rPrChange w:id="1443" w:author="Stephen Richard" w:date="2021-02-23T16:45:00Z">
              <w:rPr/>
            </w:rPrChange>
          </w:rPr>
          <w:t>gsoc:hasQuality</w:t>
        </w:r>
        <w:proofErr w:type="spellEnd"/>
        <w:r w:rsidRPr="00BF277E">
          <w:rPr>
            <w:rFonts w:cstheme="minorHAnsi"/>
            <w:sz w:val="20"/>
            <w:szCs w:val="20"/>
            <w:rPrChange w:id="1444" w:author="Stephen Richard" w:date="2021-02-23T16:45:00Z">
              <w:rPr/>
            </w:rPrChange>
          </w:rPr>
          <w:t xml:space="preserve"> [</w:t>
        </w:r>
      </w:ins>
    </w:p>
    <w:p w14:paraId="66E6AE1C" w14:textId="3AEF74CC"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445" w:author="Stephen Richard" w:date="2021-02-19T13:48:00Z"/>
          <w:rFonts w:cstheme="minorHAnsi"/>
          <w:sz w:val="20"/>
          <w:szCs w:val="20"/>
          <w:rPrChange w:id="1446" w:author="Stephen Richard" w:date="2021-02-23T16:45:00Z">
            <w:rPr>
              <w:ins w:id="1447" w:author="Stephen Richard" w:date="2021-02-19T13:48:00Z"/>
            </w:rPr>
          </w:rPrChange>
        </w:rPr>
        <w:pPrChange w:id="1448" w:author="Stephen Richard" w:date="2021-02-19T13:50:00Z">
          <w:pPr/>
        </w:pPrChange>
      </w:pPr>
      <w:ins w:id="1449" w:author="Stephen Richard" w:date="2021-02-19T13:48:00Z">
        <w:r w:rsidRPr="00BF277E">
          <w:rPr>
            <w:rFonts w:cstheme="minorHAnsi"/>
            <w:sz w:val="20"/>
            <w:szCs w:val="20"/>
            <w:rPrChange w:id="1450" w:author="Stephen Richard" w:date="2021-02-23T16:45:00Z">
              <w:rPr/>
            </w:rPrChange>
          </w:rPr>
          <w:tab/>
        </w:r>
        <w:r w:rsidRPr="00BF277E">
          <w:rPr>
            <w:rFonts w:cstheme="minorHAnsi"/>
            <w:sz w:val="20"/>
            <w:szCs w:val="20"/>
            <w:rPrChange w:id="1451" w:author="Stephen Richard" w:date="2021-02-23T16:45:00Z">
              <w:rPr/>
            </w:rPrChange>
          </w:rPr>
          <w:tab/>
        </w:r>
        <w:r w:rsidRPr="00BF277E">
          <w:rPr>
            <w:rFonts w:cstheme="minorHAnsi"/>
            <w:sz w:val="20"/>
            <w:szCs w:val="20"/>
            <w:rPrChange w:id="1452" w:author="Stephen Richard" w:date="2021-02-23T16:45:00Z">
              <w:rPr/>
            </w:rPrChange>
          </w:rPr>
          <w:tab/>
        </w:r>
        <w:r w:rsidRPr="00BF277E">
          <w:rPr>
            <w:rFonts w:cstheme="minorHAnsi"/>
            <w:sz w:val="20"/>
            <w:szCs w:val="20"/>
            <w:rPrChange w:id="1453" w:author="Stephen Richard" w:date="2021-02-23T16:45:00Z">
              <w:rPr/>
            </w:rPrChange>
          </w:rPr>
          <w:tab/>
        </w:r>
      </w:ins>
      <w:ins w:id="1454" w:author="Stephen Richard" w:date="2021-02-19T13:52:00Z">
        <w:r w:rsidRPr="00BF277E">
          <w:rPr>
            <w:rFonts w:cstheme="minorHAnsi"/>
            <w:sz w:val="20"/>
            <w:szCs w:val="20"/>
            <w:rPrChange w:id="1455" w:author="Stephen Richard" w:date="2021-02-23T16:45:00Z">
              <w:rPr/>
            </w:rPrChange>
          </w:rPr>
          <w:tab/>
        </w:r>
      </w:ins>
      <w:ins w:id="1456" w:author="Stephen Richard" w:date="2021-02-19T13:48:00Z">
        <w:r w:rsidRPr="00BF277E">
          <w:rPr>
            <w:rFonts w:cstheme="minorHAnsi"/>
            <w:sz w:val="20"/>
            <w:szCs w:val="20"/>
            <w:rPrChange w:id="1457" w:author="Stephen Richard" w:date="2021-02-23T16:45:00Z">
              <w:rPr/>
            </w:rPrChange>
          </w:rPr>
          <w:t xml:space="preserve">a </w:t>
        </w:r>
        <w:proofErr w:type="spellStart"/>
        <w:r w:rsidRPr="00BF277E">
          <w:rPr>
            <w:rFonts w:cstheme="minorHAnsi"/>
            <w:sz w:val="20"/>
            <w:szCs w:val="20"/>
            <w:rPrChange w:id="1458" w:author="Stephen Richard" w:date="2021-02-23T16:45:00Z">
              <w:rPr/>
            </w:rPrChange>
          </w:rPr>
          <w:t>gsoc:Proportion</w:t>
        </w:r>
        <w:proofErr w:type="spellEnd"/>
        <w:r w:rsidRPr="00BF277E">
          <w:rPr>
            <w:rFonts w:cstheme="minorHAnsi"/>
            <w:sz w:val="20"/>
            <w:szCs w:val="20"/>
            <w:rPrChange w:id="1459" w:author="Stephen Richard" w:date="2021-02-23T16:45:00Z">
              <w:rPr/>
            </w:rPrChange>
          </w:rPr>
          <w:t xml:space="preserve"> ;</w:t>
        </w:r>
      </w:ins>
    </w:p>
    <w:p w14:paraId="3AB25E2F" w14:textId="0F6088AF"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460" w:author="Stephen Richard" w:date="2021-02-19T13:48:00Z"/>
          <w:rFonts w:cstheme="minorHAnsi"/>
          <w:sz w:val="20"/>
          <w:szCs w:val="20"/>
          <w:rPrChange w:id="1461" w:author="Stephen Richard" w:date="2021-02-23T16:45:00Z">
            <w:rPr>
              <w:ins w:id="1462" w:author="Stephen Richard" w:date="2021-02-19T13:48:00Z"/>
            </w:rPr>
          </w:rPrChange>
        </w:rPr>
        <w:pPrChange w:id="1463" w:author="Stephen Richard" w:date="2021-02-19T13:50:00Z">
          <w:pPr/>
        </w:pPrChange>
      </w:pPr>
      <w:ins w:id="1464" w:author="Stephen Richard" w:date="2021-02-19T13:48:00Z">
        <w:r w:rsidRPr="00BF277E">
          <w:rPr>
            <w:rFonts w:cstheme="minorHAnsi"/>
            <w:sz w:val="20"/>
            <w:szCs w:val="20"/>
            <w:rPrChange w:id="1465" w:author="Stephen Richard" w:date="2021-02-23T16:45:00Z">
              <w:rPr/>
            </w:rPrChange>
          </w:rPr>
          <w:tab/>
        </w:r>
        <w:r w:rsidRPr="00BF277E">
          <w:rPr>
            <w:rFonts w:cstheme="minorHAnsi"/>
            <w:sz w:val="20"/>
            <w:szCs w:val="20"/>
            <w:rPrChange w:id="1466" w:author="Stephen Richard" w:date="2021-02-23T16:45:00Z">
              <w:rPr/>
            </w:rPrChange>
          </w:rPr>
          <w:tab/>
        </w:r>
        <w:r w:rsidRPr="00BF277E">
          <w:rPr>
            <w:rFonts w:cstheme="minorHAnsi"/>
            <w:sz w:val="20"/>
            <w:szCs w:val="20"/>
            <w:rPrChange w:id="1467" w:author="Stephen Richard" w:date="2021-02-23T16:45:00Z">
              <w:rPr/>
            </w:rPrChange>
          </w:rPr>
          <w:tab/>
        </w:r>
        <w:r w:rsidRPr="00BF277E">
          <w:rPr>
            <w:rFonts w:cstheme="minorHAnsi"/>
            <w:sz w:val="20"/>
            <w:szCs w:val="20"/>
            <w:rPrChange w:id="1468" w:author="Stephen Richard" w:date="2021-02-23T16:45:00Z">
              <w:rPr/>
            </w:rPrChange>
          </w:rPr>
          <w:tab/>
        </w:r>
      </w:ins>
      <w:ins w:id="1469" w:author="Stephen Richard" w:date="2021-02-19T13:52:00Z">
        <w:r w:rsidRPr="00BF277E">
          <w:rPr>
            <w:rFonts w:cstheme="minorHAnsi"/>
            <w:sz w:val="20"/>
            <w:szCs w:val="20"/>
            <w:rPrChange w:id="1470" w:author="Stephen Richard" w:date="2021-02-23T16:45:00Z">
              <w:rPr/>
            </w:rPrChange>
          </w:rPr>
          <w:tab/>
        </w:r>
      </w:ins>
      <w:proofErr w:type="spellStart"/>
      <w:ins w:id="1471" w:author="Stephen Richard" w:date="2021-02-19T13:48:00Z">
        <w:r w:rsidRPr="00BF277E">
          <w:rPr>
            <w:rFonts w:cstheme="minorHAnsi"/>
            <w:sz w:val="20"/>
            <w:szCs w:val="20"/>
            <w:rPrChange w:id="1472" w:author="Stephen Richard" w:date="2021-02-23T16:45:00Z">
              <w:rPr/>
            </w:rPrChange>
          </w:rPr>
          <w:t>gsoc:hasValue</w:t>
        </w:r>
        <w:proofErr w:type="spellEnd"/>
        <w:r w:rsidRPr="00BF277E">
          <w:rPr>
            <w:rFonts w:cstheme="minorHAnsi"/>
            <w:sz w:val="20"/>
            <w:szCs w:val="20"/>
            <w:rPrChange w:id="1473" w:author="Stephen Richard" w:date="2021-02-23T16:45:00Z">
              <w:rPr/>
            </w:rPrChange>
          </w:rPr>
          <w:t xml:space="preserve"> [</w:t>
        </w:r>
      </w:ins>
    </w:p>
    <w:p w14:paraId="67D40E22" w14:textId="05685B7F"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474" w:author="Stephen Richard" w:date="2021-02-19T13:48:00Z"/>
          <w:rFonts w:cstheme="minorHAnsi"/>
          <w:sz w:val="20"/>
          <w:szCs w:val="20"/>
          <w:rPrChange w:id="1475" w:author="Stephen Richard" w:date="2021-02-23T16:45:00Z">
            <w:rPr>
              <w:ins w:id="1476" w:author="Stephen Richard" w:date="2021-02-19T13:48:00Z"/>
            </w:rPr>
          </w:rPrChange>
        </w:rPr>
        <w:pPrChange w:id="1477" w:author="Stephen Richard" w:date="2021-02-19T13:50:00Z">
          <w:pPr/>
        </w:pPrChange>
      </w:pPr>
      <w:ins w:id="1478" w:author="Stephen Richard" w:date="2021-02-19T13:48:00Z">
        <w:r w:rsidRPr="00BF277E">
          <w:rPr>
            <w:rFonts w:cstheme="minorHAnsi"/>
            <w:sz w:val="20"/>
            <w:szCs w:val="20"/>
            <w:rPrChange w:id="1479" w:author="Stephen Richard" w:date="2021-02-23T16:45:00Z">
              <w:rPr/>
            </w:rPrChange>
          </w:rPr>
          <w:tab/>
        </w:r>
        <w:r w:rsidRPr="00BF277E">
          <w:rPr>
            <w:rFonts w:cstheme="minorHAnsi"/>
            <w:sz w:val="20"/>
            <w:szCs w:val="20"/>
            <w:rPrChange w:id="1480" w:author="Stephen Richard" w:date="2021-02-23T16:45:00Z">
              <w:rPr/>
            </w:rPrChange>
          </w:rPr>
          <w:tab/>
        </w:r>
        <w:r w:rsidRPr="00BF277E">
          <w:rPr>
            <w:rFonts w:cstheme="minorHAnsi"/>
            <w:sz w:val="20"/>
            <w:szCs w:val="20"/>
            <w:rPrChange w:id="1481" w:author="Stephen Richard" w:date="2021-02-23T16:45:00Z">
              <w:rPr/>
            </w:rPrChange>
          </w:rPr>
          <w:tab/>
        </w:r>
        <w:r w:rsidRPr="00BF277E">
          <w:rPr>
            <w:rFonts w:cstheme="minorHAnsi"/>
            <w:sz w:val="20"/>
            <w:szCs w:val="20"/>
            <w:rPrChange w:id="1482" w:author="Stephen Richard" w:date="2021-02-23T16:45:00Z">
              <w:rPr/>
            </w:rPrChange>
          </w:rPr>
          <w:tab/>
        </w:r>
        <w:r w:rsidRPr="00BF277E">
          <w:rPr>
            <w:rFonts w:cstheme="minorHAnsi"/>
            <w:sz w:val="20"/>
            <w:szCs w:val="20"/>
            <w:rPrChange w:id="1483" w:author="Stephen Richard" w:date="2021-02-23T16:45:00Z">
              <w:rPr/>
            </w:rPrChange>
          </w:rPr>
          <w:tab/>
        </w:r>
      </w:ins>
      <w:ins w:id="1484" w:author="Stephen Richard" w:date="2021-02-19T13:52:00Z">
        <w:r w:rsidRPr="00BF277E">
          <w:rPr>
            <w:rFonts w:cstheme="minorHAnsi"/>
            <w:sz w:val="20"/>
            <w:szCs w:val="20"/>
            <w:rPrChange w:id="1485" w:author="Stephen Richard" w:date="2021-02-23T16:45:00Z">
              <w:rPr/>
            </w:rPrChange>
          </w:rPr>
          <w:tab/>
        </w:r>
      </w:ins>
      <w:ins w:id="1486" w:author="Stephen Richard" w:date="2021-02-19T13:48:00Z">
        <w:r w:rsidRPr="00BF277E">
          <w:rPr>
            <w:rFonts w:cstheme="minorHAnsi"/>
            <w:sz w:val="20"/>
            <w:szCs w:val="20"/>
            <w:rPrChange w:id="1487" w:author="Stephen Richard" w:date="2021-02-23T16:45:00Z">
              <w:rPr/>
            </w:rPrChange>
          </w:rPr>
          <w:t xml:space="preserve">a </w:t>
        </w:r>
        <w:proofErr w:type="spellStart"/>
        <w:r w:rsidRPr="00BF277E">
          <w:rPr>
            <w:rFonts w:cstheme="minorHAnsi"/>
            <w:sz w:val="20"/>
            <w:szCs w:val="20"/>
            <w:rPrChange w:id="1488" w:author="Stephen Richard" w:date="2021-02-23T16:45:00Z">
              <w:rPr/>
            </w:rPrChange>
          </w:rPr>
          <w:t>gsoc:Numeric_Value</w:t>
        </w:r>
        <w:proofErr w:type="spellEnd"/>
        <w:r w:rsidRPr="00BF277E">
          <w:rPr>
            <w:rFonts w:cstheme="minorHAnsi"/>
            <w:sz w:val="20"/>
            <w:szCs w:val="20"/>
            <w:rPrChange w:id="1489" w:author="Stephen Richard" w:date="2021-02-23T16:45:00Z">
              <w:rPr/>
            </w:rPrChange>
          </w:rPr>
          <w:t>;</w:t>
        </w:r>
      </w:ins>
    </w:p>
    <w:p w14:paraId="4D2F1F1E" w14:textId="0F8ADA4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490" w:author="Stephen Richard" w:date="2021-02-19T13:48:00Z"/>
          <w:rFonts w:cstheme="minorHAnsi"/>
          <w:sz w:val="20"/>
          <w:szCs w:val="20"/>
          <w:rPrChange w:id="1491" w:author="Stephen Richard" w:date="2021-02-23T16:45:00Z">
            <w:rPr>
              <w:ins w:id="1492" w:author="Stephen Richard" w:date="2021-02-19T13:48:00Z"/>
            </w:rPr>
          </w:rPrChange>
        </w:rPr>
        <w:pPrChange w:id="1493" w:author="Stephen Richard" w:date="2021-02-19T13:50:00Z">
          <w:pPr/>
        </w:pPrChange>
      </w:pPr>
      <w:ins w:id="1494" w:author="Stephen Richard" w:date="2021-02-19T13:48:00Z">
        <w:r w:rsidRPr="00BF277E">
          <w:rPr>
            <w:rFonts w:cstheme="minorHAnsi"/>
            <w:sz w:val="20"/>
            <w:szCs w:val="20"/>
            <w:rPrChange w:id="1495" w:author="Stephen Richard" w:date="2021-02-23T16:45:00Z">
              <w:rPr/>
            </w:rPrChange>
          </w:rPr>
          <w:tab/>
        </w:r>
        <w:r w:rsidRPr="00BF277E">
          <w:rPr>
            <w:rFonts w:cstheme="minorHAnsi"/>
            <w:sz w:val="20"/>
            <w:szCs w:val="20"/>
            <w:rPrChange w:id="1496" w:author="Stephen Richard" w:date="2021-02-23T16:45:00Z">
              <w:rPr/>
            </w:rPrChange>
          </w:rPr>
          <w:tab/>
        </w:r>
        <w:r w:rsidRPr="00BF277E">
          <w:rPr>
            <w:rFonts w:cstheme="minorHAnsi"/>
            <w:sz w:val="20"/>
            <w:szCs w:val="20"/>
            <w:rPrChange w:id="1497" w:author="Stephen Richard" w:date="2021-02-23T16:45:00Z">
              <w:rPr/>
            </w:rPrChange>
          </w:rPr>
          <w:tab/>
        </w:r>
        <w:r w:rsidRPr="00BF277E">
          <w:rPr>
            <w:rFonts w:cstheme="minorHAnsi"/>
            <w:sz w:val="20"/>
            <w:szCs w:val="20"/>
            <w:rPrChange w:id="1498" w:author="Stephen Richard" w:date="2021-02-23T16:45:00Z">
              <w:rPr/>
            </w:rPrChange>
          </w:rPr>
          <w:tab/>
        </w:r>
        <w:r w:rsidRPr="00BF277E">
          <w:rPr>
            <w:rFonts w:cstheme="minorHAnsi"/>
            <w:sz w:val="20"/>
            <w:szCs w:val="20"/>
            <w:rPrChange w:id="1499" w:author="Stephen Richard" w:date="2021-02-23T16:45:00Z">
              <w:rPr/>
            </w:rPrChange>
          </w:rPr>
          <w:tab/>
        </w:r>
      </w:ins>
      <w:ins w:id="1500" w:author="Stephen Richard" w:date="2021-02-19T13:52:00Z">
        <w:r w:rsidRPr="00BF277E">
          <w:rPr>
            <w:rFonts w:cstheme="minorHAnsi"/>
            <w:sz w:val="20"/>
            <w:szCs w:val="20"/>
            <w:rPrChange w:id="1501" w:author="Stephen Richard" w:date="2021-02-23T16:45:00Z">
              <w:rPr/>
            </w:rPrChange>
          </w:rPr>
          <w:tab/>
        </w:r>
      </w:ins>
      <w:proofErr w:type="spellStart"/>
      <w:ins w:id="1502" w:author="Stephen Richard" w:date="2021-02-19T13:48:00Z">
        <w:r w:rsidRPr="00BF277E">
          <w:rPr>
            <w:rFonts w:cstheme="minorHAnsi"/>
            <w:sz w:val="20"/>
            <w:szCs w:val="20"/>
            <w:rPrChange w:id="1503" w:author="Stephen Richard" w:date="2021-02-23T16:45:00Z">
              <w:rPr/>
            </w:rPrChange>
          </w:rPr>
          <w:t>gsoc:hasDataValue</w:t>
        </w:r>
        <w:proofErr w:type="spellEnd"/>
        <w:r w:rsidRPr="00BF277E">
          <w:rPr>
            <w:rFonts w:cstheme="minorHAnsi"/>
            <w:sz w:val="20"/>
            <w:szCs w:val="20"/>
            <w:rPrChange w:id="1504" w:author="Stephen Richard" w:date="2021-02-23T16:45:00Z">
              <w:rPr/>
            </w:rPrChange>
          </w:rPr>
          <w:t xml:space="preserve"> "60"^^</w:t>
        </w:r>
        <w:proofErr w:type="spellStart"/>
        <w:r w:rsidRPr="00BF277E">
          <w:rPr>
            <w:rFonts w:cstheme="minorHAnsi"/>
            <w:sz w:val="20"/>
            <w:szCs w:val="20"/>
            <w:rPrChange w:id="1505" w:author="Stephen Richard" w:date="2021-02-23T16:45:00Z">
              <w:rPr/>
            </w:rPrChange>
          </w:rPr>
          <w:t>xsd:decimal</w:t>
        </w:r>
        <w:proofErr w:type="spellEnd"/>
        <w:r w:rsidRPr="00BF277E">
          <w:rPr>
            <w:rFonts w:cstheme="minorHAnsi"/>
            <w:sz w:val="20"/>
            <w:szCs w:val="20"/>
            <w:rPrChange w:id="1506" w:author="Stephen Richard" w:date="2021-02-23T16:45:00Z">
              <w:rPr/>
            </w:rPrChange>
          </w:rPr>
          <w:t xml:space="preserve"> ;</w:t>
        </w:r>
      </w:ins>
    </w:p>
    <w:p w14:paraId="14198A9B" w14:textId="14FBAECD"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507" w:author="Stephen Richard" w:date="2021-02-19T13:48:00Z"/>
          <w:rFonts w:cstheme="minorHAnsi"/>
          <w:sz w:val="20"/>
          <w:szCs w:val="20"/>
          <w:rPrChange w:id="1508" w:author="Stephen Richard" w:date="2021-02-23T16:45:00Z">
            <w:rPr>
              <w:ins w:id="1509" w:author="Stephen Richard" w:date="2021-02-19T13:48:00Z"/>
            </w:rPr>
          </w:rPrChange>
        </w:rPr>
        <w:pPrChange w:id="1510" w:author="Stephen Richard" w:date="2021-02-19T13:52:00Z">
          <w:pPr/>
        </w:pPrChange>
      </w:pPr>
      <w:ins w:id="1511" w:author="Stephen Richard" w:date="2021-02-19T13:48:00Z">
        <w:r w:rsidRPr="00BF277E">
          <w:rPr>
            <w:rFonts w:cstheme="minorHAnsi"/>
            <w:sz w:val="20"/>
            <w:szCs w:val="20"/>
            <w:rPrChange w:id="1512" w:author="Stephen Richard" w:date="2021-02-23T16:45:00Z">
              <w:rPr/>
            </w:rPrChange>
          </w:rPr>
          <w:tab/>
        </w:r>
        <w:r w:rsidRPr="00BF277E">
          <w:rPr>
            <w:rFonts w:cstheme="minorHAnsi"/>
            <w:sz w:val="20"/>
            <w:szCs w:val="20"/>
            <w:rPrChange w:id="1513" w:author="Stephen Richard" w:date="2021-02-23T16:45:00Z">
              <w:rPr/>
            </w:rPrChange>
          </w:rPr>
          <w:tab/>
        </w:r>
        <w:r w:rsidRPr="00BF277E">
          <w:rPr>
            <w:rFonts w:cstheme="minorHAnsi"/>
            <w:sz w:val="20"/>
            <w:szCs w:val="20"/>
            <w:rPrChange w:id="1514" w:author="Stephen Richard" w:date="2021-02-23T16:45:00Z">
              <w:rPr/>
            </w:rPrChange>
          </w:rPr>
          <w:tab/>
        </w:r>
        <w:r w:rsidRPr="00BF277E">
          <w:rPr>
            <w:rFonts w:cstheme="minorHAnsi"/>
            <w:sz w:val="20"/>
            <w:szCs w:val="20"/>
            <w:rPrChange w:id="1515" w:author="Stephen Richard" w:date="2021-02-23T16:45:00Z">
              <w:rPr/>
            </w:rPrChange>
          </w:rPr>
          <w:tab/>
        </w:r>
        <w:r w:rsidRPr="00BF277E">
          <w:rPr>
            <w:rFonts w:cstheme="minorHAnsi"/>
            <w:sz w:val="20"/>
            <w:szCs w:val="20"/>
            <w:rPrChange w:id="1516" w:author="Stephen Richard" w:date="2021-02-23T16:45:00Z">
              <w:rPr/>
            </w:rPrChange>
          </w:rPr>
          <w:tab/>
        </w:r>
      </w:ins>
      <w:ins w:id="1517" w:author="Stephen Richard" w:date="2021-02-19T13:52:00Z">
        <w:r w:rsidRPr="00BF277E">
          <w:rPr>
            <w:rFonts w:cstheme="minorHAnsi"/>
            <w:sz w:val="20"/>
            <w:szCs w:val="20"/>
            <w:rPrChange w:id="1518" w:author="Stephen Richard" w:date="2021-02-23T16:45:00Z">
              <w:rPr/>
            </w:rPrChange>
          </w:rPr>
          <w:tab/>
        </w:r>
      </w:ins>
      <w:proofErr w:type="spellStart"/>
      <w:ins w:id="1519" w:author="Stephen Richard" w:date="2021-02-19T13:48:00Z">
        <w:r w:rsidRPr="00BF277E">
          <w:rPr>
            <w:rFonts w:cstheme="minorHAnsi"/>
            <w:sz w:val="20"/>
            <w:szCs w:val="20"/>
            <w:rPrChange w:id="1520" w:author="Stephen Richard" w:date="2021-02-23T16:45:00Z">
              <w:rPr/>
            </w:rPrChange>
          </w:rPr>
          <w:t>gsoc:hasUOM</w:t>
        </w:r>
        <w:proofErr w:type="spellEnd"/>
        <w:r w:rsidRPr="00BF277E">
          <w:rPr>
            <w:rFonts w:cstheme="minorHAnsi"/>
            <w:sz w:val="20"/>
            <w:szCs w:val="20"/>
            <w:rPrChange w:id="1521" w:author="Stephen Richard" w:date="2021-02-23T16:45:00Z">
              <w:rPr/>
            </w:rPrChange>
          </w:rPr>
          <w:t xml:space="preserve"> [</w:t>
        </w:r>
      </w:ins>
      <w:ins w:id="1522" w:author="Stephen Richard" w:date="2021-02-19T13:52:00Z">
        <w:r w:rsidRPr="00BF277E">
          <w:rPr>
            <w:rFonts w:cstheme="minorHAnsi"/>
            <w:sz w:val="20"/>
            <w:szCs w:val="20"/>
            <w:rPrChange w:id="1523" w:author="Stephen Richard" w:date="2021-02-23T16:45:00Z">
              <w:rPr/>
            </w:rPrChange>
          </w:rPr>
          <w:t xml:space="preserve"> </w:t>
        </w:r>
      </w:ins>
      <w:ins w:id="1524" w:author="Stephen Richard" w:date="2021-02-19T13:48:00Z">
        <w:r w:rsidRPr="00BF277E">
          <w:rPr>
            <w:rFonts w:cstheme="minorHAnsi"/>
            <w:sz w:val="20"/>
            <w:szCs w:val="20"/>
            <w:rPrChange w:id="1525" w:author="Stephen Richard" w:date="2021-02-23T16:45:00Z">
              <w:rPr/>
            </w:rPrChange>
          </w:rPr>
          <w:t xml:space="preserve">a </w:t>
        </w:r>
        <w:proofErr w:type="spellStart"/>
        <w:r w:rsidRPr="00BF277E">
          <w:rPr>
            <w:rFonts w:cstheme="minorHAnsi"/>
            <w:sz w:val="20"/>
            <w:szCs w:val="20"/>
            <w:rPrChange w:id="1526" w:author="Stephen Richard" w:date="2021-02-23T16:45:00Z">
              <w:rPr/>
            </w:rPrChange>
          </w:rPr>
          <w:t>unit:PERCENT</w:t>
        </w:r>
        <w:proofErr w:type="spellEnd"/>
        <w:r w:rsidRPr="00BF277E">
          <w:rPr>
            <w:rFonts w:cstheme="minorHAnsi"/>
            <w:sz w:val="20"/>
            <w:szCs w:val="20"/>
            <w:rPrChange w:id="1527" w:author="Stephen Richard" w:date="2021-02-23T16:45:00Z">
              <w:rPr/>
            </w:rPrChange>
          </w:rPr>
          <w:t xml:space="preserve"> </w:t>
        </w:r>
      </w:ins>
      <w:ins w:id="1528" w:author="Stephen Richard" w:date="2021-02-19T13:52:00Z">
        <w:r w:rsidRPr="00BF277E">
          <w:rPr>
            <w:rFonts w:cstheme="minorHAnsi"/>
            <w:sz w:val="20"/>
            <w:szCs w:val="20"/>
            <w:rPrChange w:id="1529" w:author="Stephen Richard" w:date="2021-02-23T16:45:00Z">
              <w:rPr/>
            </w:rPrChange>
          </w:rPr>
          <w:t xml:space="preserve"> </w:t>
        </w:r>
      </w:ins>
      <w:ins w:id="1530" w:author="Stephen Richard" w:date="2021-02-19T13:48:00Z">
        <w:r w:rsidRPr="00BF277E">
          <w:rPr>
            <w:rFonts w:cstheme="minorHAnsi"/>
            <w:sz w:val="20"/>
            <w:szCs w:val="20"/>
            <w:rPrChange w:id="1531" w:author="Stephen Richard" w:date="2021-02-23T16:45:00Z">
              <w:rPr/>
            </w:rPrChange>
          </w:rPr>
          <w:t xml:space="preserve"> ] </w:t>
        </w:r>
      </w:ins>
    </w:p>
    <w:p w14:paraId="68747FBD" w14:textId="1314C269"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532" w:author="Stephen Richard" w:date="2021-02-19T13:48:00Z"/>
          <w:rFonts w:cstheme="minorHAnsi"/>
          <w:sz w:val="20"/>
          <w:szCs w:val="20"/>
          <w:rPrChange w:id="1533" w:author="Stephen Richard" w:date="2021-02-23T16:45:00Z">
            <w:rPr>
              <w:ins w:id="1534" w:author="Stephen Richard" w:date="2021-02-19T13:48:00Z"/>
            </w:rPr>
          </w:rPrChange>
        </w:rPr>
        <w:pPrChange w:id="1535" w:author="Stephen Richard" w:date="2021-02-19T13:50:00Z">
          <w:pPr/>
        </w:pPrChange>
      </w:pPr>
      <w:ins w:id="1536" w:author="Stephen Richard" w:date="2021-02-19T13:48:00Z">
        <w:r w:rsidRPr="00BF277E">
          <w:rPr>
            <w:rFonts w:cstheme="minorHAnsi"/>
            <w:sz w:val="20"/>
            <w:szCs w:val="20"/>
            <w:rPrChange w:id="1537" w:author="Stephen Richard" w:date="2021-02-23T16:45:00Z">
              <w:rPr/>
            </w:rPrChange>
          </w:rPr>
          <w:tab/>
        </w:r>
        <w:r w:rsidRPr="00BF277E">
          <w:rPr>
            <w:rFonts w:cstheme="minorHAnsi"/>
            <w:sz w:val="20"/>
            <w:szCs w:val="20"/>
            <w:rPrChange w:id="1538" w:author="Stephen Richard" w:date="2021-02-23T16:45:00Z">
              <w:rPr/>
            </w:rPrChange>
          </w:rPr>
          <w:tab/>
        </w:r>
        <w:r w:rsidRPr="00BF277E">
          <w:rPr>
            <w:rFonts w:cstheme="minorHAnsi"/>
            <w:sz w:val="20"/>
            <w:szCs w:val="20"/>
            <w:rPrChange w:id="1539" w:author="Stephen Richard" w:date="2021-02-23T16:45:00Z">
              <w:rPr/>
            </w:rPrChange>
          </w:rPr>
          <w:tab/>
          <w:t xml:space="preserve">  ]</w:t>
        </w:r>
      </w:ins>
      <w:ins w:id="1540" w:author="Stephen Richard" w:date="2021-02-19T13:52:00Z">
        <w:r w:rsidRPr="00BF277E">
          <w:rPr>
            <w:rFonts w:cstheme="minorHAnsi"/>
            <w:sz w:val="20"/>
            <w:szCs w:val="20"/>
            <w:rPrChange w:id="1541" w:author="Stephen Richard" w:date="2021-02-23T16:45:00Z">
              <w:rPr/>
            </w:rPrChange>
          </w:rPr>
          <w:t xml:space="preserve">   </w:t>
        </w:r>
      </w:ins>
      <w:ins w:id="1542" w:author="Stephen Richard" w:date="2021-02-19T13:48:00Z">
        <w:r w:rsidRPr="00BF277E">
          <w:rPr>
            <w:rFonts w:cstheme="minorHAnsi"/>
            <w:sz w:val="20"/>
            <w:szCs w:val="20"/>
            <w:rPrChange w:id="1543" w:author="Stephen Richard" w:date="2021-02-23T16:45:00Z">
              <w:rPr/>
            </w:rPrChange>
          </w:rPr>
          <w:t xml:space="preserve">   ];</w:t>
        </w:r>
      </w:ins>
    </w:p>
    <w:p w14:paraId="5855544B" w14:textId="1E72EB59"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544" w:author="Stephen Richard" w:date="2021-02-19T13:48:00Z"/>
          <w:rFonts w:cstheme="minorHAnsi"/>
          <w:sz w:val="20"/>
          <w:szCs w:val="20"/>
          <w:rPrChange w:id="1545" w:author="Stephen Richard" w:date="2021-02-23T16:45:00Z">
            <w:rPr>
              <w:ins w:id="1546" w:author="Stephen Richard" w:date="2021-02-19T13:48:00Z"/>
            </w:rPr>
          </w:rPrChange>
        </w:rPr>
        <w:pPrChange w:id="1547" w:author="Stephen Richard" w:date="2021-02-19T13:50:00Z">
          <w:pPr/>
        </w:pPrChange>
      </w:pPr>
      <w:ins w:id="1548" w:author="Stephen Richard" w:date="2021-02-19T13:48:00Z">
        <w:r w:rsidRPr="00BF277E">
          <w:rPr>
            <w:rFonts w:cstheme="minorHAnsi"/>
            <w:sz w:val="20"/>
            <w:szCs w:val="20"/>
            <w:rPrChange w:id="1549" w:author="Stephen Richard" w:date="2021-02-23T16:45:00Z">
              <w:rPr/>
            </w:rPrChange>
          </w:rPr>
          <w:tab/>
        </w:r>
        <w:r w:rsidRPr="00BF277E">
          <w:rPr>
            <w:rFonts w:cstheme="minorHAnsi"/>
            <w:sz w:val="20"/>
            <w:szCs w:val="20"/>
            <w:rPrChange w:id="1550" w:author="Stephen Richard" w:date="2021-02-23T16:45:00Z">
              <w:rPr/>
            </w:rPrChange>
          </w:rPr>
          <w:tab/>
        </w:r>
        <w:r w:rsidRPr="00BF277E">
          <w:rPr>
            <w:rFonts w:cstheme="minorHAnsi"/>
            <w:sz w:val="20"/>
            <w:szCs w:val="20"/>
            <w:rPrChange w:id="1551" w:author="Stephen Richard" w:date="2021-02-23T16:45:00Z">
              <w:rPr/>
            </w:rPrChange>
          </w:rPr>
          <w:tab/>
        </w:r>
        <w:proofErr w:type="spellStart"/>
        <w:r w:rsidRPr="00BF277E">
          <w:rPr>
            <w:rFonts w:cstheme="minorHAnsi"/>
            <w:sz w:val="20"/>
            <w:szCs w:val="20"/>
            <w:rPrChange w:id="1552" w:author="Stephen Richard" w:date="2021-02-23T16:45:00Z">
              <w:rPr/>
            </w:rPrChange>
          </w:rPr>
          <w:t>gsoc:hasQuality</w:t>
        </w:r>
        <w:proofErr w:type="spellEnd"/>
        <w:r w:rsidRPr="00BF277E">
          <w:rPr>
            <w:rFonts w:cstheme="minorHAnsi"/>
            <w:sz w:val="20"/>
            <w:szCs w:val="20"/>
            <w:rPrChange w:id="1553" w:author="Stephen Richard" w:date="2021-02-23T16:45:00Z">
              <w:rPr/>
            </w:rPrChange>
          </w:rPr>
          <w:t xml:space="preserve"> [</w:t>
        </w:r>
      </w:ins>
    </w:p>
    <w:p w14:paraId="5C8FAAE5" w14:textId="1B91040F"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554" w:author="Stephen Richard" w:date="2021-02-19T13:48:00Z"/>
          <w:rFonts w:cstheme="minorHAnsi"/>
          <w:sz w:val="20"/>
          <w:szCs w:val="20"/>
          <w:rPrChange w:id="1555" w:author="Stephen Richard" w:date="2021-02-23T16:45:00Z">
            <w:rPr>
              <w:ins w:id="1556" w:author="Stephen Richard" w:date="2021-02-19T13:48:00Z"/>
            </w:rPr>
          </w:rPrChange>
        </w:rPr>
        <w:pPrChange w:id="1557" w:author="Stephen Richard" w:date="2021-02-19T13:50:00Z">
          <w:pPr/>
        </w:pPrChange>
      </w:pPr>
      <w:ins w:id="1558" w:author="Stephen Richard" w:date="2021-02-19T13:52:00Z">
        <w:r w:rsidRPr="00BF277E">
          <w:rPr>
            <w:rFonts w:cstheme="minorHAnsi"/>
            <w:sz w:val="20"/>
            <w:szCs w:val="20"/>
            <w:rPrChange w:id="1559" w:author="Stephen Richard" w:date="2021-02-23T16:45:00Z">
              <w:rPr/>
            </w:rPrChange>
          </w:rPr>
          <w:tab/>
        </w:r>
        <w:r w:rsidRPr="00BF277E">
          <w:rPr>
            <w:rFonts w:cstheme="minorHAnsi"/>
            <w:sz w:val="20"/>
            <w:szCs w:val="20"/>
            <w:rPrChange w:id="1560" w:author="Stephen Richard" w:date="2021-02-23T16:45:00Z">
              <w:rPr/>
            </w:rPrChange>
          </w:rPr>
          <w:tab/>
        </w:r>
        <w:r w:rsidRPr="00BF277E">
          <w:rPr>
            <w:rFonts w:cstheme="minorHAnsi"/>
            <w:sz w:val="20"/>
            <w:szCs w:val="20"/>
            <w:rPrChange w:id="1561" w:author="Stephen Richard" w:date="2021-02-23T16:45:00Z">
              <w:rPr/>
            </w:rPrChange>
          </w:rPr>
          <w:tab/>
        </w:r>
        <w:r w:rsidRPr="00BF277E">
          <w:rPr>
            <w:rFonts w:cstheme="minorHAnsi"/>
            <w:sz w:val="20"/>
            <w:szCs w:val="20"/>
            <w:rPrChange w:id="1562" w:author="Stephen Richard" w:date="2021-02-23T16:45:00Z">
              <w:rPr/>
            </w:rPrChange>
          </w:rPr>
          <w:tab/>
        </w:r>
      </w:ins>
      <w:ins w:id="1563" w:author="Stephen Richard" w:date="2021-02-19T13:48:00Z">
        <w:r w:rsidRPr="00BF277E">
          <w:rPr>
            <w:rFonts w:cstheme="minorHAnsi"/>
            <w:sz w:val="20"/>
            <w:szCs w:val="20"/>
            <w:rPrChange w:id="1564" w:author="Stephen Richard" w:date="2021-02-23T16:45:00Z">
              <w:rPr/>
            </w:rPrChange>
          </w:rPr>
          <w:t xml:space="preserve">a </w:t>
        </w:r>
        <w:proofErr w:type="spellStart"/>
        <w:r w:rsidRPr="00BF277E">
          <w:rPr>
            <w:rFonts w:cstheme="minorHAnsi"/>
            <w:sz w:val="20"/>
            <w:szCs w:val="20"/>
            <w:rPrChange w:id="1565" w:author="Stephen Richard" w:date="2021-02-23T16:45:00Z">
              <w:rPr/>
            </w:rPrChange>
          </w:rPr>
          <w:t>gsgm:Particle_Shape</w:t>
        </w:r>
        <w:proofErr w:type="spellEnd"/>
        <w:r w:rsidRPr="00BF277E">
          <w:rPr>
            <w:rFonts w:cstheme="minorHAnsi"/>
            <w:sz w:val="20"/>
            <w:szCs w:val="20"/>
            <w:rPrChange w:id="1566" w:author="Stephen Richard" w:date="2021-02-23T16:45:00Z">
              <w:rPr/>
            </w:rPrChange>
          </w:rPr>
          <w:t xml:space="preserve"> ;</w:t>
        </w:r>
      </w:ins>
    </w:p>
    <w:p w14:paraId="0E9BF161" w14:textId="57D069FA"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567" w:author="Stephen Richard" w:date="2021-02-19T13:48:00Z"/>
          <w:rFonts w:cstheme="minorHAnsi"/>
          <w:sz w:val="20"/>
          <w:szCs w:val="20"/>
          <w:rPrChange w:id="1568" w:author="Stephen Richard" w:date="2021-02-23T16:45:00Z">
            <w:rPr>
              <w:ins w:id="1569" w:author="Stephen Richard" w:date="2021-02-19T13:48:00Z"/>
            </w:rPr>
          </w:rPrChange>
        </w:rPr>
        <w:pPrChange w:id="1570" w:author="Stephen Richard" w:date="2021-02-19T13:50:00Z">
          <w:pPr/>
        </w:pPrChange>
      </w:pPr>
      <w:ins w:id="1571" w:author="Stephen Richard" w:date="2021-02-19T13:48:00Z">
        <w:r w:rsidRPr="00BF277E">
          <w:rPr>
            <w:rFonts w:cstheme="minorHAnsi"/>
            <w:sz w:val="20"/>
            <w:szCs w:val="20"/>
            <w:rPrChange w:id="1572" w:author="Stephen Richard" w:date="2021-02-23T16:45:00Z">
              <w:rPr/>
            </w:rPrChange>
          </w:rPr>
          <w:tab/>
        </w:r>
        <w:r w:rsidRPr="00BF277E">
          <w:rPr>
            <w:rFonts w:cstheme="minorHAnsi"/>
            <w:sz w:val="20"/>
            <w:szCs w:val="20"/>
            <w:rPrChange w:id="1573" w:author="Stephen Richard" w:date="2021-02-23T16:45:00Z">
              <w:rPr/>
            </w:rPrChange>
          </w:rPr>
          <w:tab/>
        </w:r>
        <w:r w:rsidRPr="00BF277E">
          <w:rPr>
            <w:rFonts w:cstheme="minorHAnsi"/>
            <w:sz w:val="20"/>
            <w:szCs w:val="20"/>
            <w:rPrChange w:id="1574" w:author="Stephen Richard" w:date="2021-02-23T16:45:00Z">
              <w:rPr/>
            </w:rPrChange>
          </w:rPr>
          <w:tab/>
        </w:r>
      </w:ins>
      <w:ins w:id="1575" w:author="Stephen Richard" w:date="2021-02-19T13:52:00Z">
        <w:r w:rsidRPr="00BF277E">
          <w:rPr>
            <w:rFonts w:cstheme="minorHAnsi"/>
            <w:sz w:val="20"/>
            <w:szCs w:val="20"/>
            <w:rPrChange w:id="1576" w:author="Stephen Richard" w:date="2021-02-23T16:45:00Z">
              <w:rPr/>
            </w:rPrChange>
          </w:rPr>
          <w:tab/>
        </w:r>
      </w:ins>
      <w:proofErr w:type="spellStart"/>
      <w:ins w:id="1577" w:author="Stephen Richard" w:date="2021-02-19T13:48:00Z">
        <w:r w:rsidRPr="00BF277E">
          <w:rPr>
            <w:rFonts w:cstheme="minorHAnsi"/>
            <w:sz w:val="20"/>
            <w:szCs w:val="20"/>
            <w:rPrChange w:id="1578" w:author="Stephen Richard" w:date="2021-02-23T16:45:00Z">
              <w:rPr/>
            </w:rPrChange>
          </w:rPr>
          <w:t>gsoc:hasQuality</w:t>
        </w:r>
        <w:proofErr w:type="spellEnd"/>
        <w:r w:rsidRPr="00BF277E">
          <w:rPr>
            <w:rFonts w:cstheme="minorHAnsi"/>
            <w:sz w:val="20"/>
            <w:szCs w:val="20"/>
            <w:rPrChange w:id="1579" w:author="Stephen Richard" w:date="2021-02-23T16:45:00Z">
              <w:rPr/>
            </w:rPrChange>
          </w:rPr>
          <w:t xml:space="preserve"> [</w:t>
        </w:r>
      </w:ins>
    </w:p>
    <w:p w14:paraId="0F87D615" w14:textId="717E7B34"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580" w:author="Stephen Richard" w:date="2021-02-19T13:48:00Z"/>
          <w:rFonts w:cstheme="minorHAnsi"/>
          <w:sz w:val="20"/>
          <w:szCs w:val="20"/>
          <w:rPrChange w:id="1581" w:author="Stephen Richard" w:date="2021-02-23T16:45:00Z">
            <w:rPr>
              <w:ins w:id="1582" w:author="Stephen Richard" w:date="2021-02-19T13:48:00Z"/>
            </w:rPr>
          </w:rPrChange>
        </w:rPr>
        <w:pPrChange w:id="1583" w:author="Stephen Richard" w:date="2021-02-19T13:50:00Z">
          <w:pPr/>
        </w:pPrChange>
      </w:pPr>
      <w:ins w:id="1584" w:author="Stephen Richard" w:date="2021-02-19T13:48:00Z">
        <w:r w:rsidRPr="00BF277E">
          <w:rPr>
            <w:rFonts w:cstheme="minorHAnsi"/>
            <w:sz w:val="20"/>
            <w:szCs w:val="20"/>
            <w:rPrChange w:id="1585" w:author="Stephen Richard" w:date="2021-02-23T16:45:00Z">
              <w:rPr/>
            </w:rPrChange>
          </w:rPr>
          <w:tab/>
        </w:r>
        <w:r w:rsidRPr="00BF277E">
          <w:rPr>
            <w:rFonts w:cstheme="minorHAnsi"/>
            <w:sz w:val="20"/>
            <w:szCs w:val="20"/>
            <w:rPrChange w:id="1586" w:author="Stephen Richard" w:date="2021-02-23T16:45:00Z">
              <w:rPr/>
            </w:rPrChange>
          </w:rPr>
          <w:tab/>
        </w:r>
        <w:r w:rsidRPr="00BF277E">
          <w:rPr>
            <w:rFonts w:cstheme="minorHAnsi"/>
            <w:sz w:val="20"/>
            <w:szCs w:val="20"/>
            <w:rPrChange w:id="1587" w:author="Stephen Richard" w:date="2021-02-23T16:45:00Z">
              <w:rPr/>
            </w:rPrChange>
          </w:rPr>
          <w:tab/>
        </w:r>
        <w:r w:rsidRPr="00BF277E">
          <w:rPr>
            <w:rFonts w:cstheme="minorHAnsi"/>
            <w:sz w:val="20"/>
            <w:szCs w:val="20"/>
            <w:rPrChange w:id="1588" w:author="Stephen Richard" w:date="2021-02-23T16:45:00Z">
              <w:rPr/>
            </w:rPrChange>
          </w:rPr>
          <w:tab/>
        </w:r>
      </w:ins>
      <w:ins w:id="1589" w:author="Stephen Richard" w:date="2021-02-19T13:53:00Z">
        <w:r w:rsidRPr="00BF277E">
          <w:rPr>
            <w:rFonts w:cstheme="minorHAnsi"/>
            <w:sz w:val="20"/>
            <w:szCs w:val="20"/>
            <w:rPrChange w:id="1590" w:author="Stephen Richard" w:date="2021-02-23T16:45:00Z">
              <w:rPr/>
            </w:rPrChange>
          </w:rPr>
          <w:tab/>
        </w:r>
      </w:ins>
      <w:ins w:id="1591" w:author="Stephen Richard" w:date="2021-02-19T13:48:00Z">
        <w:r w:rsidRPr="00BF277E">
          <w:rPr>
            <w:rFonts w:cstheme="minorHAnsi"/>
            <w:sz w:val="20"/>
            <w:szCs w:val="20"/>
            <w:rPrChange w:id="1592" w:author="Stephen Richard" w:date="2021-02-23T16:45:00Z">
              <w:rPr/>
            </w:rPrChange>
          </w:rPr>
          <w:t xml:space="preserve">a </w:t>
        </w:r>
        <w:proofErr w:type="spellStart"/>
        <w:r w:rsidRPr="00BF277E">
          <w:rPr>
            <w:rFonts w:cstheme="minorHAnsi"/>
            <w:sz w:val="20"/>
            <w:szCs w:val="20"/>
            <w:rPrChange w:id="1593" w:author="Stephen Richard" w:date="2021-02-23T16:45:00Z">
              <w:rPr/>
            </w:rPrChange>
          </w:rPr>
          <w:t>gsgm:Grain_Roundness</w:t>
        </w:r>
        <w:proofErr w:type="spellEnd"/>
        <w:r w:rsidRPr="00BF277E">
          <w:rPr>
            <w:rFonts w:cstheme="minorHAnsi"/>
            <w:sz w:val="20"/>
            <w:szCs w:val="20"/>
            <w:rPrChange w:id="1594" w:author="Stephen Richard" w:date="2021-02-23T16:45:00Z">
              <w:rPr/>
            </w:rPrChange>
          </w:rPr>
          <w:t>;</w:t>
        </w:r>
      </w:ins>
    </w:p>
    <w:p w14:paraId="692C8DD0" w14:textId="1C495C80"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595" w:author="Stephen Richard" w:date="2021-02-19T13:48:00Z"/>
          <w:rFonts w:cstheme="minorHAnsi"/>
          <w:sz w:val="20"/>
          <w:szCs w:val="20"/>
          <w:rPrChange w:id="1596" w:author="Stephen Richard" w:date="2021-02-23T16:45:00Z">
            <w:rPr>
              <w:ins w:id="1597" w:author="Stephen Richard" w:date="2021-02-19T13:48:00Z"/>
            </w:rPr>
          </w:rPrChange>
        </w:rPr>
        <w:pPrChange w:id="1598" w:author="Stephen Richard" w:date="2021-02-19T13:50:00Z">
          <w:pPr/>
        </w:pPrChange>
      </w:pPr>
      <w:ins w:id="1599" w:author="Stephen Richard" w:date="2021-02-19T13:48:00Z">
        <w:r w:rsidRPr="00BF277E">
          <w:rPr>
            <w:rFonts w:cstheme="minorHAnsi"/>
            <w:sz w:val="20"/>
            <w:szCs w:val="20"/>
            <w:rPrChange w:id="1600" w:author="Stephen Richard" w:date="2021-02-23T16:45:00Z">
              <w:rPr/>
            </w:rPrChange>
          </w:rPr>
          <w:tab/>
        </w:r>
        <w:r w:rsidRPr="00BF277E">
          <w:rPr>
            <w:rFonts w:cstheme="minorHAnsi"/>
            <w:sz w:val="20"/>
            <w:szCs w:val="20"/>
            <w:rPrChange w:id="1601" w:author="Stephen Richard" w:date="2021-02-23T16:45:00Z">
              <w:rPr/>
            </w:rPrChange>
          </w:rPr>
          <w:tab/>
        </w:r>
        <w:r w:rsidRPr="00BF277E">
          <w:rPr>
            <w:rFonts w:cstheme="minorHAnsi"/>
            <w:sz w:val="20"/>
            <w:szCs w:val="20"/>
            <w:rPrChange w:id="1602" w:author="Stephen Richard" w:date="2021-02-23T16:45:00Z">
              <w:rPr/>
            </w:rPrChange>
          </w:rPr>
          <w:tab/>
        </w:r>
        <w:r w:rsidRPr="00BF277E">
          <w:rPr>
            <w:rFonts w:cstheme="minorHAnsi"/>
            <w:sz w:val="20"/>
            <w:szCs w:val="20"/>
            <w:rPrChange w:id="1603" w:author="Stephen Richard" w:date="2021-02-23T16:45:00Z">
              <w:rPr/>
            </w:rPrChange>
          </w:rPr>
          <w:tab/>
        </w:r>
      </w:ins>
      <w:ins w:id="1604" w:author="Stephen Richard" w:date="2021-02-19T13:53:00Z">
        <w:r w:rsidRPr="00BF277E">
          <w:rPr>
            <w:rFonts w:cstheme="minorHAnsi"/>
            <w:sz w:val="20"/>
            <w:szCs w:val="20"/>
            <w:rPrChange w:id="1605" w:author="Stephen Richard" w:date="2021-02-23T16:45:00Z">
              <w:rPr/>
            </w:rPrChange>
          </w:rPr>
          <w:tab/>
        </w:r>
      </w:ins>
      <w:proofErr w:type="spellStart"/>
      <w:ins w:id="1606" w:author="Stephen Richard" w:date="2021-02-19T13:48:00Z">
        <w:r w:rsidRPr="00BF277E">
          <w:rPr>
            <w:rFonts w:cstheme="minorHAnsi"/>
            <w:sz w:val="20"/>
            <w:szCs w:val="20"/>
            <w:rPrChange w:id="1607" w:author="Stephen Richard" w:date="2021-02-23T16:45:00Z">
              <w:rPr/>
            </w:rPrChange>
          </w:rPr>
          <w:t>gsoc:hasValue</w:t>
        </w:r>
        <w:proofErr w:type="spellEnd"/>
        <w:r w:rsidRPr="00BF277E">
          <w:rPr>
            <w:rFonts w:cstheme="minorHAnsi"/>
            <w:sz w:val="20"/>
            <w:szCs w:val="20"/>
            <w:rPrChange w:id="1608" w:author="Stephen Richard" w:date="2021-02-23T16:45:00Z">
              <w:rPr/>
            </w:rPrChange>
          </w:rPr>
          <w:t xml:space="preserve"> [</w:t>
        </w:r>
      </w:ins>
    </w:p>
    <w:p w14:paraId="6D494884" w14:textId="6B74C8BF"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609" w:author="Stephen Richard" w:date="2021-02-19T13:48:00Z"/>
          <w:rFonts w:cstheme="minorHAnsi"/>
          <w:sz w:val="20"/>
          <w:szCs w:val="20"/>
          <w:rPrChange w:id="1610" w:author="Stephen Richard" w:date="2021-02-23T16:45:00Z">
            <w:rPr>
              <w:ins w:id="1611" w:author="Stephen Richard" w:date="2021-02-19T13:48:00Z"/>
            </w:rPr>
          </w:rPrChange>
        </w:rPr>
        <w:pPrChange w:id="1612" w:author="Stephen Richard" w:date="2021-02-19T13:50:00Z">
          <w:pPr/>
        </w:pPrChange>
      </w:pPr>
      <w:ins w:id="1613" w:author="Stephen Richard" w:date="2021-02-19T13:53:00Z">
        <w:r w:rsidRPr="00BF277E">
          <w:rPr>
            <w:rFonts w:cstheme="minorHAnsi"/>
            <w:sz w:val="20"/>
            <w:szCs w:val="20"/>
            <w:rPrChange w:id="1614" w:author="Stephen Richard" w:date="2021-02-23T16:45:00Z">
              <w:rPr/>
            </w:rPrChange>
          </w:rPr>
          <w:tab/>
        </w:r>
        <w:r w:rsidRPr="00BF277E">
          <w:rPr>
            <w:rFonts w:cstheme="minorHAnsi"/>
            <w:sz w:val="20"/>
            <w:szCs w:val="20"/>
            <w:rPrChange w:id="1615" w:author="Stephen Richard" w:date="2021-02-23T16:45:00Z">
              <w:rPr/>
            </w:rPrChange>
          </w:rPr>
          <w:tab/>
        </w:r>
        <w:r w:rsidRPr="00BF277E">
          <w:rPr>
            <w:rFonts w:cstheme="minorHAnsi"/>
            <w:sz w:val="20"/>
            <w:szCs w:val="20"/>
            <w:rPrChange w:id="1616" w:author="Stephen Richard" w:date="2021-02-23T16:45:00Z">
              <w:rPr/>
            </w:rPrChange>
          </w:rPr>
          <w:tab/>
        </w:r>
        <w:r w:rsidRPr="00BF277E">
          <w:rPr>
            <w:rFonts w:cstheme="minorHAnsi"/>
            <w:sz w:val="20"/>
            <w:szCs w:val="20"/>
            <w:rPrChange w:id="1617" w:author="Stephen Richard" w:date="2021-02-23T16:45:00Z">
              <w:rPr/>
            </w:rPrChange>
          </w:rPr>
          <w:tab/>
        </w:r>
        <w:r w:rsidRPr="00BF277E">
          <w:rPr>
            <w:rFonts w:cstheme="minorHAnsi"/>
            <w:sz w:val="20"/>
            <w:szCs w:val="20"/>
            <w:rPrChange w:id="1618" w:author="Stephen Richard" w:date="2021-02-23T16:45:00Z">
              <w:rPr/>
            </w:rPrChange>
          </w:rPr>
          <w:tab/>
        </w:r>
        <w:r w:rsidRPr="00BF277E">
          <w:rPr>
            <w:rFonts w:cstheme="minorHAnsi"/>
            <w:sz w:val="20"/>
            <w:szCs w:val="20"/>
            <w:rPrChange w:id="1619" w:author="Stephen Richard" w:date="2021-02-23T16:45:00Z">
              <w:rPr/>
            </w:rPrChange>
          </w:rPr>
          <w:tab/>
        </w:r>
      </w:ins>
      <w:ins w:id="1620" w:author="Stephen Richard" w:date="2021-02-19T13:48:00Z">
        <w:r w:rsidRPr="00BF277E">
          <w:rPr>
            <w:rFonts w:cstheme="minorHAnsi"/>
            <w:sz w:val="20"/>
            <w:szCs w:val="20"/>
            <w:rPrChange w:id="1621" w:author="Stephen Richard" w:date="2021-02-23T16:45:00Z">
              <w:rPr/>
            </w:rPrChange>
          </w:rPr>
          <w:t xml:space="preserve">a </w:t>
        </w:r>
        <w:proofErr w:type="spellStart"/>
        <w:r w:rsidRPr="00BF277E">
          <w:rPr>
            <w:rFonts w:cstheme="minorHAnsi"/>
            <w:sz w:val="20"/>
            <w:szCs w:val="20"/>
            <w:rPrChange w:id="1622" w:author="Stephen Richard" w:date="2021-02-23T16:45:00Z">
              <w:rPr/>
            </w:rPrChange>
          </w:rPr>
          <w:t>gsgm:sub_rounded</w:t>
        </w:r>
        <w:proofErr w:type="spellEnd"/>
        <w:r w:rsidRPr="00BF277E">
          <w:rPr>
            <w:rFonts w:cstheme="minorHAnsi"/>
            <w:sz w:val="20"/>
            <w:szCs w:val="20"/>
            <w:rPrChange w:id="1623" w:author="Stephen Richard" w:date="2021-02-23T16:45:00Z">
              <w:rPr/>
            </w:rPrChange>
          </w:rPr>
          <w:t xml:space="preserve"> ;</w:t>
        </w:r>
      </w:ins>
    </w:p>
    <w:p w14:paraId="2F6FD5A2" w14:textId="68048463"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624" w:author="Stephen Richard" w:date="2021-02-19T13:48:00Z"/>
          <w:rFonts w:cstheme="minorHAnsi"/>
          <w:sz w:val="20"/>
          <w:szCs w:val="20"/>
          <w:rPrChange w:id="1625" w:author="Stephen Richard" w:date="2021-02-23T16:45:00Z">
            <w:rPr>
              <w:ins w:id="1626" w:author="Stephen Richard" w:date="2021-02-19T13:48:00Z"/>
            </w:rPr>
          </w:rPrChange>
        </w:rPr>
        <w:pPrChange w:id="1627" w:author="Stephen Richard" w:date="2021-02-19T13:50:00Z">
          <w:pPr/>
        </w:pPrChange>
      </w:pPr>
      <w:ins w:id="1628" w:author="Stephen Richard" w:date="2021-02-19T13:53:00Z">
        <w:r w:rsidRPr="00BF277E">
          <w:rPr>
            <w:rFonts w:cstheme="minorHAnsi"/>
            <w:sz w:val="20"/>
            <w:szCs w:val="20"/>
            <w:rPrChange w:id="1629" w:author="Stephen Richard" w:date="2021-02-23T16:45:00Z">
              <w:rPr/>
            </w:rPrChange>
          </w:rPr>
          <w:tab/>
        </w:r>
        <w:r w:rsidRPr="00BF277E">
          <w:rPr>
            <w:rFonts w:cstheme="minorHAnsi"/>
            <w:sz w:val="20"/>
            <w:szCs w:val="20"/>
            <w:rPrChange w:id="1630" w:author="Stephen Richard" w:date="2021-02-23T16:45:00Z">
              <w:rPr/>
            </w:rPrChange>
          </w:rPr>
          <w:tab/>
        </w:r>
        <w:r w:rsidRPr="00BF277E">
          <w:rPr>
            <w:rFonts w:cstheme="minorHAnsi"/>
            <w:sz w:val="20"/>
            <w:szCs w:val="20"/>
            <w:rPrChange w:id="1631" w:author="Stephen Richard" w:date="2021-02-23T16:45:00Z">
              <w:rPr/>
            </w:rPrChange>
          </w:rPr>
          <w:tab/>
        </w:r>
        <w:r w:rsidRPr="00BF277E">
          <w:rPr>
            <w:rFonts w:cstheme="minorHAnsi"/>
            <w:sz w:val="20"/>
            <w:szCs w:val="20"/>
            <w:rPrChange w:id="1632" w:author="Stephen Richard" w:date="2021-02-23T16:45:00Z">
              <w:rPr/>
            </w:rPrChange>
          </w:rPr>
          <w:tab/>
        </w:r>
        <w:r w:rsidRPr="00BF277E">
          <w:rPr>
            <w:rFonts w:cstheme="minorHAnsi"/>
            <w:sz w:val="20"/>
            <w:szCs w:val="20"/>
            <w:rPrChange w:id="1633" w:author="Stephen Richard" w:date="2021-02-23T16:45:00Z">
              <w:rPr/>
            </w:rPrChange>
          </w:rPr>
          <w:tab/>
        </w:r>
        <w:r w:rsidRPr="00BF277E">
          <w:rPr>
            <w:rFonts w:cstheme="minorHAnsi"/>
            <w:sz w:val="20"/>
            <w:szCs w:val="20"/>
            <w:rPrChange w:id="1634" w:author="Stephen Richard" w:date="2021-02-23T16:45:00Z">
              <w:rPr/>
            </w:rPrChange>
          </w:rPr>
          <w:tab/>
        </w:r>
      </w:ins>
      <w:ins w:id="1635" w:author="Stephen Richard" w:date="2021-02-19T13:48:00Z">
        <w:r w:rsidRPr="00BF277E">
          <w:rPr>
            <w:rFonts w:cstheme="minorHAnsi"/>
            <w:sz w:val="20"/>
            <w:szCs w:val="20"/>
            <w:rPrChange w:id="1636" w:author="Stephen Richard" w:date="2021-02-23T16:45:00Z">
              <w:rPr/>
            </w:rPrChange>
          </w:rPr>
          <w:t>rdfs:label "Sub-rounded"@</w:t>
        </w:r>
        <w:proofErr w:type="spellStart"/>
        <w:r w:rsidRPr="00BF277E">
          <w:rPr>
            <w:rFonts w:cstheme="minorHAnsi"/>
            <w:sz w:val="20"/>
            <w:szCs w:val="20"/>
            <w:rPrChange w:id="1637" w:author="Stephen Richard" w:date="2021-02-23T16:45:00Z">
              <w:rPr/>
            </w:rPrChange>
          </w:rPr>
          <w:t>en</w:t>
        </w:r>
        <w:proofErr w:type="spellEnd"/>
        <w:r w:rsidRPr="00BF277E">
          <w:rPr>
            <w:rFonts w:cstheme="minorHAnsi"/>
            <w:sz w:val="20"/>
            <w:szCs w:val="20"/>
            <w:rPrChange w:id="1638" w:author="Stephen Richard" w:date="2021-02-23T16:45:00Z">
              <w:rPr/>
            </w:rPrChange>
          </w:rPr>
          <w:t xml:space="preserve"> ;</w:t>
        </w:r>
      </w:ins>
    </w:p>
    <w:p w14:paraId="70636E0F" w14:textId="45716B12"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639" w:author="Stephen Richard" w:date="2021-02-19T13:48:00Z"/>
          <w:rFonts w:cstheme="minorHAnsi"/>
          <w:sz w:val="20"/>
          <w:szCs w:val="20"/>
          <w:rPrChange w:id="1640" w:author="Stephen Richard" w:date="2021-02-23T16:45:00Z">
            <w:rPr>
              <w:ins w:id="1641" w:author="Stephen Richard" w:date="2021-02-19T13:48:00Z"/>
            </w:rPr>
          </w:rPrChange>
        </w:rPr>
        <w:pPrChange w:id="1642" w:author="Stephen Richard" w:date="2021-02-19T13:50:00Z">
          <w:pPr/>
        </w:pPrChange>
      </w:pPr>
      <w:ins w:id="1643" w:author="Stephen Richard" w:date="2021-02-19T13:53:00Z">
        <w:r w:rsidRPr="00BF277E">
          <w:rPr>
            <w:rFonts w:cstheme="minorHAnsi"/>
            <w:sz w:val="20"/>
            <w:szCs w:val="20"/>
            <w:rPrChange w:id="1644" w:author="Stephen Richard" w:date="2021-02-23T16:45:00Z">
              <w:rPr/>
            </w:rPrChange>
          </w:rPr>
          <w:tab/>
        </w:r>
        <w:r w:rsidRPr="00BF277E">
          <w:rPr>
            <w:rFonts w:cstheme="minorHAnsi"/>
            <w:sz w:val="20"/>
            <w:szCs w:val="20"/>
            <w:rPrChange w:id="1645" w:author="Stephen Richard" w:date="2021-02-23T16:45:00Z">
              <w:rPr/>
            </w:rPrChange>
          </w:rPr>
          <w:tab/>
        </w:r>
        <w:r w:rsidRPr="00BF277E">
          <w:rPr>
            <w:rFonts w:cstheme="minorHAnsi"/>
            <w:sz w:val="20"/>
            <w:szCs w:val="20"/>
            <w:rPrChange w:id="1646" w:author="Stephen Richard" w:date="2021-02-23T16:45:00Z">
              <w:rPr/>
            </w:rPrChange>
          </w:rPr>
          <w:tab/>
        </w:r>
        <w:r w:rsidRPr="00BF277E">
          <w:rPr>
            <w:rFonts w:cstheme="minorHAnsi"/>
            <w:sz w:val="20"/>
            <w:szCs w:val="20"/>
            <w:rPrChange w:id="1647" w:author="Stephen Richard" w:date="2021-02-23T16:45:00Z">
              <w:rPr/>
            </w:rPrChange>
          </w:rPr>
          <w:tab/>
        </w:r>
        <w:r w:rsidRPr="00BF277E">
          <w:rPr>
            <w:rFonts w:cstheme="minorHAnsi"/>
            <w:sz w:val="20"/>
            <w:szCs w:val="20"/>
            <w:rPrChange w:id="1648" w:author="Stephen Richard" w:date="2021-02-23T16:45:00Z">
              <w:rPr/>
            </w:rPrChange>
          </w:rPr>
          <w:tab/>
        </w:r>
      </w:ins>
      <w:ins w:id="1649" w:author="Stephen Richard" w:date="2021-02-19T13:48:00Z">
        <w:r w:rsidRPr="00BF277E">
          <w:rPr>
            <w:rFonts w:cstheme="minorHAnsi"/>
            <w:sz w:val="20"/>
            <w:szCs w:val="20"/>
            <w:rPrChange w:id="1650" w:author="Stephen Richard" w:date="2021-02-23T16:45:00Z">
              <w:rPr/>
            </w:rPrChange>
          </w:rPr>
          <w:t xml:space="preserve">] </w:t>
        </w:r>
      </w:ins>
    </w:p>
    <w:p w14:paraId="318216DB" w14:textId="111289BE"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651" w:author="Stephen Richard" w:date="2021-02-19T13:48:00Z"/>
          <w:rFonts w:cstheme="minorHAnsi"/>
          <w:sz w:val="20"/>
          <w:szCs w:val="20"/>
          <w:rPrChange w:id="1652" w:author="Stephen Richard" w:date="2021-02-23T16:45:00Z">
            <w:rPr>
              <w:ins w:id="1653" w:author="Stephen Richard" w:date="2021-02-19T13:48:00Z"/>
            </w:rPr>
          </w:rPrChange>
        </w:rPr>
        <w:pPrChange w:id="1654" w:author="Stephen Richard" w:date="2021-02-19T13:50:00Z">
          <w:pPr/>
        </w:pPrChange>
      </w:pPr>
      <w:ins w:id="1655" w:author="Stephen Richard" w:date="2021-02-19T13:53:00Z">
        <w:r w:rsidRPr="00BF277E">
          <w:rPr>
            <w:rFonts w:cstheme="minorHAnsi"/>
            <w:sz w:val="20"/>
            <w:szCs w:val="20"/>
            <w:rPrChange w:id="1656" w:author="Stephen Richard" w:date="2021-02-23T16:45:00Z">
              <w:rPr/>
            </w:rPrChange>
          </w:rPr>
          <w:tab/>
        </w:r>
        <w:r w:rsidRPr="00BF277E">
          <w:rPr>
            <w:rFonts w:cstheme="minorHAnsi"/>
            <w:sz w:val="20"/>
            <w:szCs w:val="20"/>
            <w:rPrChange w:id="1657" w:author="Stephen Richard" w:date="2021-02-23T16:45:00Z">
              <w:rPr/>
            </w:rPrChange>
          </w:rPr>
          <w:tab/>
        </w:r>
        <w:r w:rsidRPr="00BF277E">
          <w:rPr>
            <w:rFonts w:cstheme="minorHAnsi"/>
            <w:sz w:val="20"/>
            <w:szCs w:val="20"/>
            <w:rPrChange w:id="1658" w:author="Stephen Richard" w:date="2021-02-23T16:45:00Z">
              <w:rPr/>
            </w:rPrChange>
          </w:rPr>
          <w:tab/>
        </w:r>
        <w:r w:rsidRPr="00BF277E">
          <w:rPr>
            <w:rFonts w:cstheme="minorHAnsi"/>
            <w:sz w:val="20"/>
            <w:szCs w:val="20"/>
            <w:rPrChange w:id="1659" w:author="Stephen Richard" w:date="2021-02-23T16:45:00Z">
              <w:rPr/>
            </w:rPrChange>
          </w:rPr>
          <w:tab/>
        </w:r>
      </w:ins>
      <w:ins w:id="1660" w:author="Stephen Richard" w:date="2021-02-19T13:48:00Z">
        <w:r w:rsidRPr="00BF277E">
          <w:rPr>
            <w:rFonts w:cstheme="minorHAnsi"/>
            <w:sz w:val="20"/>
            <w:szCs w:val="20"/>
            <w:rPrChange w:id="1661" w:author="Stephen Richard" w:date="2021-02-23T16:45:00Z">
              <w:rPr/>
            </w:rPrChange>
          </w:rPr>
          <w:t>]</w:t>
        </w:r>
      </w:ins>
    </w:p>
    <w:p w14:paraId="66B3AE7E"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662" w:author="Stephen Richard" w:date="2021-02-19T13:48:00Z"/>
          <w:rFonts w:cstheme="minorHAnsi"/>
          <w:sz w:val="20"/>
          <w:szCs w:val="20"/>
          <w:rPrChange w:id="1663" w:author="Stephen Richard" w:date="2021-02-23T16:45:00Z">
            <w:rPr>
              <w:ins w:id="1664" w:author="Stephen Richard" w:date="2021-02-19T13:48:00Z"/>
            </w:rPr>
          </w:rPrChange>
        </w:rPr>
        <w:pPrChange w:id="1665" w:author="Stephen Richard" w:date="2021-02-19T13:50:00Z">
          <w:pPr/>
        </w:pPrChange>
      </w:pPr>
      <w:ins w:id="1666" w:author="Stephen Richard" w:date="2021-02-19T13:48:00Z">
        <w:r w:rsidRPr="00BF277E">
          <w:rPr>
            <w:rFonts w:cstheme="minorHAnsi"/>
            <w:sz w:val="20"/>
            <w:szCs w:val="20"/>
            <w:rPrChange w:id="1667" w:author="Stephen Richard" w:date="2021-02-23T16:45:00Z">
              <w:rPr/>
            </w:rPrChange>
          </w:rPr>
          <w:tab/>
        </w:r>
        <w:r w:rsidRPr="00BF277E">
          <w:rPr>
            <w:rFonts w:cstheme="minorHAnsi"/>
            <w:sz w:val="20"/>
            <w:szCs w:val="20"/>
            <w:rPrChange w:id="1668" w:author="Stephen Richard" w:date="2021-02-23T16:45:00Z">
              <w:rPr/>
            </w:rPrChange>
          </w:rPr>
          <w:tab/>
        </w:r>
        <w:r w:rsidRPr="00BF277E">
          <w:rPr>
            <w:rFonts w:cstheme="minorHAnsi"/>
            <w:sz w:val="20"/>
            <w:szCs w:val="20"/>
            <w:rPrChange w:id="1669" w:author="Stephen Richard" w:date="2021-02-23T16:45:00Z">
              <w:rPr/>
            </w:rPrChange>
          </w:rPr>
          <w:tab/>
          <w:t>];</w:t>
        </w:r>
      </w:ins>
    </w:p>
    <w:p w14:paraId="1639F6EF"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670" w:author="Stephen Richard" w:date="2021-02-19T13:48:00Z"/>
          <w:rFonts w:cstheme="minorHAnsi"/>
          <w:sz w:val="20"/>
          <w:szCs w:val="20"/>
          <w:rPrChange w:id="1671" w:author="Stephen Richard" w:date="2021-02-23T16:45:00Z">
            <w:rPr>
              <w:ins w:id="1672" w:author="Stephen Richard" w:date="2021-02-19T13:48:00Z"/>
            </w:rPr>
          </w:rPrChange>
        </w:rPr>
        <w:pPrChange w:id="1673" w:author="Stephen Richard" w:date="2021-02-19T13:50:00Z">
          <w:pPr/>
        </w:pPrChange>
      </w:pPr>
      <w:ins w:id="1674" w:author="Stephen Richard" w:date="2021-02-19T13:48:00Z">
        <w:r w:rsidRPr="00BF277E">
          <w:rPr>
            <w:rFonts w:cstheme="minorHAnsi"/>
            <w:sz w:val="20"/>
            <w:szCs w:val="20"/>
            <w:rPrChange w:id="1675" w:author="Stephen Richard" w:date="2021-02-23T16:45:00Z">
              <w:rPr/>
            </w:rPrChange>
          </w:rPr>
          <w:tab/>
        </w:r>
        <w:r w:rsidRPr="00BF277E">
          <w:rPr>
            <w:rFonts w:cstheme="minorHAnsi"/>
            <w:sz w:val="20"/>
            <w:szCs w:val="20"/>
            <w:rPrChange w:id="1676" w:author="Stephen Richard" w:date="2021-02-23T16:45:00Z">
              <w:rPr/>
            </w:rPrChange>
          </w:rPr>
          <w:tab/>
        </w:r>
        <w:r w:rsidRPr="00BF277E">
          <w:rPr>
            <w:rFonts w:cstheme="minorHAnsi"/>
            <w:sz w:val="20"/>
            <w:szCs w:val="20"/>
            <w:rPrChange w:id="1677" w:author="Stephen Richard" w:date="2021-02-23T16:45:00Z">
              <w:rPr/>
            </w:rPrChange>
          </w:rPr>
          <w:tab/>
          <w:t xml:space="preserve">  </w:t>
        </w:r>
        <w:proofErr w:type="spellStart"/>
        <w:r w:rsidRPr="00BF277E">
          <w:rPr>
            <w:rFonts w:cstheme="minorHAnsi"/>
            <w:sz w:val="20"/>
            <w:szCs w:val="20"/>
            <w:rPrChange w:id="1678" w:author="Stephen Richard" w:date="2021-02-23T16:45:00Z">
              <w:rPr/>
            </w:rPrChange>
          </w:rPr>
          <w:t>gsoc:hasQuality</w:t>
        </w:r>
        <w:proofErr w:type="spellEnd"/>
        <w:r w:rsidRPr="00BF277E">
          <w:rPr>
            <w:rFonts w:cstheme="minorHAnsi"/>
            <w:sz w:val="20"/>
            <w:szCs w:val="20"/>
            <w:rPrChange w:id="1679" w:author="Stephen Richard" w:date="2021-02-23T16:45:00Z">
              <w:rPr/>
            </w:rPrChange>
          </w:rPr>
          <w:t xml:space="preserve"> [</w:t>
        </w:r>
      </w:ins>
    </w:p>
    <w:p w14:paraId="48C2FC86"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680" w:author="Stephen Richard" w:date="2021-02-19T13:48:00Z"/>
          <w:rFonts w:cstheme="minorHAnsi"/>
          <w:sz w:val="20"/>
          <w:szCs w:val="20"/>
          <w:rPrChange w:id="1681" w:author="Stephen Richard" w:date="2021-02-23T16:45:00Z">
            <w:rPr>
              <w:ins w:id="1682" w:author="Stephen Richard" w:date="2021-02-19T13:48:00Z"/>
            </w:rPr>
          </w:rPrChange>
        </w:rPr>
        <w:pPrChange w:id="1683" w:author="Stephen Richard" w:date="2021-02-19T13:50:00Z">
          <w:pPr/>
        </w:pPrChange>
      </w:pPr>
      <w:ins w:id="1684" w:author="Stephen Richard" w:date="2021-02-19T13:48:00Z">
        <w:r w:rsidRPr="00BF277E">
          <w:rPr>
            <w:rFonts w:cstheme="minorHAnsi"/>
            <w:sz w:val="20"/>
            <w:szCs w:val="20"/>
            <w:rPrChange w:id="1685" w:author="Stephen Richard" w:date="2021-02-23T16:45:00Z">
              <w:rPr/>
            </w:rPrChange>
          </w:rPr>
          <w:tab/>
        </w:r>
        <w:r w:rsidRPr="00BF277E">
          <w:rPr>
            <w:rFonts w:cstheme="minorHAnsi"/>
            <w:sz w:val="20"/>
            <w:szCs w:val="20"/>
            <w:rPrChange w:id="1686" w:author="Stephen Richard" w:date="2021-02-23T16:45:00Z">
              <w:rPr/>
            </w:rPrChange>
          </w:rPr>
          <w:tab/>
        </w:r>
        <w:r w:rsidRPr="00BF277E">
          <w:rPr>
            <w:rFonts w:cstheme="minorHAnsi"/>
            <w:sz w:val="20"/>
            <w:szCs w:val="20"/>
            <w:rPrChange w:id="1687" w:author="Stephen Richard" w:date="2021-02-23T16:45:00Z">
              <w:rPr/>
            </w:rPrChange>
          </w:rPr>
          <w:tab/>
        </w:r>
        <w:r w:rsidRPr="00BF277E">
          <w:rPr>
            <w:rFonts w:cstheme="minorHAnsi"/>
            <w:sz w:val="20"/>
            <w:szCs w:val="20"/>
            <w:rPrChange w:id="1688" w:author="Stephen Richard" w:date="2021-02-23T16:45:00Z">
              <w:rPr/>
            </w:rPrChange>
          </w:rPr>
          <w:tab/>
          <w:t xml:space="preserve">a </w:t>
        </w:r>
        <w:proofErr w:type="spellStart"/>
        <w:r w:rsidRPr="00BF277E">
          <w:rPr>
            <w:rFonts w:cstheme="minorHAnsi"/>
            <w:sz w:val="20"/>
            <w:szCs w:val="20"/>
            <w:rPrChange w:id="1689" w:author="Stephen Richard" w:date="2021-02-23T16:45:00Z">
              <w:rPr/>
            </w:rPrChange>
          </w:rPr>
          <w:t>gsgm:Grain_Size</w:t>
        </w:r>
        <w:proofErr w:type="spellEnd"/>
        <w:r w:rsidRPr="00BF277E">
          <w:rPr>
            <w:rFonts w:cstheme="minorHAnsi"/>
            <w:sz w:val="20"/>
            <w:szCs w:val="20"/>
            <w:rPrChange w:id="1690" w:author="Stephen Richard" w:date="2021-02-23T16:45:00Z">
              <w:rPr/>
            </w:rPrChange>
          </w:rPr>
          <w:t xml:space="preserve"> ;</w:t>
        </w:r>
      </w:ins>
    </w:p>
    <w:p w14:paraId="7B5E8861"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691" w:author="Stephen Richard" w:date="2021-02-19T13:48:00Z"/>
          <w:rFonts w:cstheme="minorHAnsi"/>
          <w:sz w:val="20"/>
          <w:szCs w:val="20"/>
          <w:rPrChange w:id="1692" w:author="Stephen Richard" w:date="2021-02-23T16:45:00Z">
            <w:rPr>
              <w:ins w:id="1693" w:author="Stephen Richard" w:date="2021-02-19T13:48:00Z"/>
            </w:rPr>
          </w:rPrChange>
        </w:rPr>
        <w:pPrChange w:id="1694" w:author="Stephen Richard" w:date="2021-02-19T13:50:00Z">
          <w:pPr/>
        </w:pPrChange>
      </w:pPr>
      <w:ins w:id="1695" w:author="Stephen Richard" w:date="2021-02-19T13:48:00Z">
        <w:r w:rsidRPr="00BF277E">
          <w:rPr>
            <w:rFonts w:cstheme="minorHAnsi"/>
            <w:sz w:val="20"/>
            <w:szCs w:val="20"/>
            <w:rPrChange w:id="1696" w:author="Stephen Richard" w:date="2021-02-23T16:45:00Z">
              <w:rPr/>
            </w:rPrChange>
          </w:rPr>
          <w:tab/>
        </w:r>
        <w:r w:rsidRPr="00BF277E">
          <w:rPr>
            <w:rFonts w:cstheme="minorHAnsi"/>
            <w:sz w:val="20"/>
            <w:szCs w:val="20"/>
            <w:rPrChange w:id="1697" w:author="Stephen Richard" w:date="2021-02-23T16:45:00Z">
              <w:rPr/>
            </w:rPrChange>
          </w:rPr>
          <w:tab/>
        </w:r>
        <w:r w:rsidRPr="00BF277E">
          <w:rPr>
            <w:rFonts w:cstheme="minorHAnsi"/>
            <w:sz w:val="20"/>
            <w:szCs w:val="20"/>
            <w:rPrChange w:id="1698" w:author="Stephen Richard" w:date="2021-02-23T16:45:00Z">
              <w:rPr/>
            </w:rPrChange>
          </w:rPr>
          <w:tab/>
        </w:r>
        <w:r w:rsidRPr="00BF277E">
          <w:rPr>
            <w:rFonts w:cstheme="minorHAnsi"/>
            <w:sz w:val="20"/>
            <w:szCs w:val="20"/>
            <w:rPrChange w:id="1699" w:author="Stephen Richard" w:date="2021-02-23T16:45:00Z">
              <w:rPr/>
            </w:rPrChange>
          </w:rPr>
          <w:tab/>
          <w:t>rdfs:label "60-150 mm diameter clasts";</w:t>
        </w:r>
      </w:ins>
    </w:p>
    <w:p w14:paraId="74A2DA0F"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700" w:author="Stephen Richard" w:date="2021-02-19T13:48:00Z"/>
          <w:rFonts w:cstheme="minorHAnsi"/>
          <w:sz w:val="20"/>
          <w:szCs w:val="20"/>
          <w:rPrChange w:id="1701" w:author="Stephen Richard" w:date="2021-02-23T16:45:00Z">
            <w:rPr>
              <w:ins w:id="1702" w:author="Stephen Richard" w:date="2021-02-19T13:48:00Z"/>
            </w:rPr>
          </w:rPrChange>
        </w:rPr>
        <w:pPrChange w:id="1703" w:author="Stephen Richard" w:date="2021-02-19T13:50:00Z">
          <w:pPr/>
        </w:pPrChange>
      </w:pPr>
      <w:ins w:id="1704" w:author="Stephen Richard" w:date="2021-02-19T13:48:00Z">
        <w:r w:rsidRPr="00BF277E">
          <w:rPr>
            <w:rFonts w:cstheme="minorHAnsi"/>
            <w:sz w:val="20"/>
            <w:szCs w:val="20"/>
            <w:rPrChange w:id="1705" w:author="Stephen Richard" w:date="2021-02-23T16:45:00Z">
              <w:rPr/>
            </w:rPrChange>
          </w:rPr>
          <w:tab/>
        </w:r>
        <w:r w:rsidRPr="00BF277E">
          <w:rPr>
            <w:rFonts w:cstheme="minorHAnsi"/>
            <w:sz w:val="20"/>
            <w:szCs w:val="20"/>
            <w:rPrChange w:id="1706" w:author="Stephen Richard" w:date="2021-02-23T16:45:00Z">
              <w:rPr/>
            </w:rPrChange>
          </w:rPr>
          <w:tab/>
        </w:r>
        <w:r w:rsidRPr="00BF277E">
          <w:rPr>
            <w:rFonts w:cstheme="minorHAnsi"/>
            <w:sz w:val="20"/>
            <w:szCs w:val="20"/>
            <w:rPrChange w:id="1707" w:author="Stephen Richard" w:date="2021-02-23T16:45:00Z">
              <w:rPr/>
            </w:rPrChange>
          </w:rPr>
          <w:tab/>
        </w:r>
        <w:r w:rsidRPr="00BF277E">
          <w:rPr>
            <w:rFonts w:cstheme="minorHAnsi"/>
            <w:sz w:val="20"/>
            <w:szCs w:val="20"/>
            <w:rPrChange w:id="1708" w:author="Stephen Richard" w:date="2021-02-23T16:45:00Z">
              <w:rPr/>
            </w:rPrChange>
          </w:rPr>
          <w:tab/>
        </w:r>
        <w:proofErr w:type="spellStart"/>
        <w:r w:rsidRPr="00BF277E">
          <w:rPr>
            <w:rFonts w:cstheme="minorHAnsi"/>
            <w:sz w:val="20"/>
            <w:szCs w:val="20"/>
            <w:rPrChange w:id="1709" w:author="Stephen Richard" w:date="2021-02-23T16:45:00Z">
              <w:rPr/>
            </w:rPrChange>
          </w:rPr>
          <w:t>gsoc:hasValue</w:t>
        </w:r>
        <w:proofErr w:type="spellEnd"/>
        <w:r w:rsidRPr="00BF277E">
          <w:rPr>
            <w:rFonts w:cstheme="minorHAnsi"/>
            <w:sz w:val="20"/>
            <w:szCs w:val="20"/>
            <w:rPrChange w:id="1710" w:author="Stephen Richard" w:date="2021-02-23T16:45:00Z">
              <w:rPr/>
            </w:rPrChange>
          </w:rPr>
          <w:t xml:space="preserve"> [</w:t>
        </w:r>
      </w:ins>
    </w:p>
    <w:p w14:paraId="26947626"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711" w:author="Stephen Richard" w:date="2021-02-19T13:48:00Z"/>
          <w:rFonts w:cstheme="minorHAnsi"/>
          <w:sz w:val="20"/>
          <w:szCs w:val="20"/>
          <w:rPrChange w:id="1712" w:author="Stephen Richard" w:date="2021-02-23T16:45:00Z">
            <w:rPr>
              <w:ins w:id="1713" w:author="Stephen Richard" w:date="2021-02-19T13:48:00Z"/>
            </w:rPr>
          </w:rPrChange>
        </w:rPr>
        <w:pPrChange w:id="1714" w:author="Stephen Richard" w:date="2021-02-19T13:50:00Z">
          <w:pPr/>
        </w:pPrChange>
      </w:pPr>
      <w:ins w:id="1715" w:author="Stephen Richard" w:date="2021-02-19T13:48:00Z">
        <w:r w:rsidRPr="00BF277E">
          <w:rPr>
            <w:rFonts w:cstheme="minorHAnsi"/>
            <w:sz w:val="20"/>
            <w:szCs w:val="20"/>
            <w:rPrChange w:id="1716" w:author="Stephen Richard" w:date="2021-02-23T16:45:00Z">
              <w:rPr/>
            </w:rPrChange>
          </w:rPr>
          <w:tab/>
        </w:r>
        <w:r w:rsidRPr="00BF277E">
          <w:rPr>
            <w:rFonts w:cstheme="minorHAnsi"/>
            <w:sz w:val="20"/>
            <w:szCs w:val="20"/>
            <w:rPrChange w:id="1717" w:author="Stephen Richard" w:date="2021-02-23T16:45:00Z">
              <w:rPr/>
            </w:rPrChange>
          </w:rPr>
          <w:tab/>
        </w:r>
        <w:r w:rsidRPr="00BF277E">
          <w:rPr>
            <w:rFonts w:cstheme="minorHAnsi"/>
            <w:sz w:val="20"/>
            <w:szCs w:val="20"/>
            <w:rPrChange w:id="1718" w:author="Stephen Richard" w:date="2021-02-23T16:45:00Z">
              <w:rPr/>
            </w:rPrChange>
          </w:rPr>
          <w:tab/>
        </w:r>
        <w:r w:rsidRPr="00BF277E">
          <w:rPr>
            <w:rFonts w:cstheme="minorHAnsi"/>
            <w:sz w:val="20"/>
            <w:szCs w:val="20"/>
            <w:rPrChange w:id="1719" w:author="Stephen Richard" w:date="2021-02-23T16:45:00Z">
              <w:rPr/>
            </w:rPrChange>
          </w:rPr>
          <w:tab/>
          <w:t xml:space="preserve">a </w:t>
        </w:r>
        <w:proofErr w:type="spellStart"/>
        <w:r w:rsidRPr="00BF277E">
          <w:rPr>
            <w:rFonts w:cstheme="minorHAnsi"/>
            <w:sz w:val="20"/>
            <w:szCs w:val="20"/>
            <w:rPrChange w:id="1720" w:author="Stephen Richard" w:date="2021-02-23T16:45:00Z">
              <w:rPr/>
            </w:rPrChange>
          </w:rPr>
          <w:t>gsoc:Range_Value</w:t>
        </w:r>
        <w:proofErr w:type="spellEnd"/>
        <w:r w:rsidRPr="00BF277E">
          <w:rPr>
            <w:rFonts w:cstheme="minorHAnsi"/>
            <w:sz w:val="20"/>
            <w:szCs w:val="20"/>
            <w:rPrChange w:id="1721" w:author="Stephen Richard" w:date="2021-02-23T16:45:00Z">
              <w:rPr/>
            </w:rPrChange>
          </w:rPr>
          <w:t xml:space="preserve"> ;</w:t>
        </w:r>
      </w:ins>
    </w:p>
    <w:p w14:paraId="28855DA8"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722" w:author="Stephen Richard" w:date="2021-02-19T13:48:00Z"/>
          <w:rFonts w:cstheme="minorHAnsi"/>
          <w:sz w:val="20"/>
          <w:szCs w:val="20"/>
          <w:rPrChange w:id="1723" w:author="Stephen Richard" w:date="2021-02-23T16:45:00Z">
            <w:rPr>
              <w:ins w:id="1724" w:author="Stephen Richard" w:date="2021-02-19T13:48:00Z"/>
            </w:rPr>
          </w:rPrChange>
        </w:rPr>
        <w:pPrChange w:id="1725" w:author="Stephen Richard" w:date="2021-02-19T13:50:00Z">
          <w:pPr/>
        </w:pPrChange>
      </w:pPr>
      <w:ins w:id="1726" w:author="Stephen Richard" w:date="2021-02-19T13:48:00Z">
        <w:r w:rsidRPr="00BF277E">
          <w:rPr>
            <w:rFonts w:cstheme="minorHAnsi"/>
            <w:sz w:val="20"/>
            <w:szCs w:val="20"/>
            <w:rPrChange w:id="1727" w:author="Stephen Richard" w:date="2021-02-23T16:45:00Z">
              <w:rPr/>
            </w:rPrChange>
          </w:rPr>
          <w:tab/>
        </w:r>
        <w:r w:rsidRPr="00BF277E">
          <w:rPr>
            <w:rFonts w:cstheme="minorHAnsi"/>
            <w:sz w:val="20"/>
            <w:szCs w:val="20"/>
            <w:rPrChange w:id="1728" w:author="Stephen Richard" w:date="2021-02-23T16:45:00Z">
              <w:rPr/>
            </w:rPrChange>
          </w:rPr>
          <w:tab/>
        </w:r>
        <w:r w:rsidRPr="00BF277E">
          <w:rPr>
            <w:rFonts w:cstheme="minorHAnsi"/>
            <w:sz w:val="20"/>
            <w:szCs w:val="20"/>
            <w:rPrChange w:id="1729" w:author="Stephen Richard" w:date="2021-02-23T16:45:00Z">
              <w:rPr/>
            </w:rPrChange>
          </w:rPr>
          <w:tab/>
        </w:r>
        <w:r w:rsidRPr="00BF277E">
          <w:rPr>
            <w:rFonts w:cstheme="minorHAnsi"/>
            <w:sz w:val="20"/>
            <w:szCs w:val="20"/>
            <w:rPrChange w:id="1730" w:author="Stephen Richard" w:date="2021-02-23T16:45:00Z">
              <w:rPr/>
            </w:rPrChange>
          </w:rPr>
          <w:tab/>
        </w:r>
        <w:proofErr w:type="spellStart"/>
        <w:r w:rsidRPr="00BF277E">
          <w:rPr>
            <w:rFonts w:cstheme="minorHAnsi"/>
            <w:sz w:val="20"/>
            <w:szCs w:val="20"/>
            <w:rPrChange w:id="1731" w:author="Stephen Richard" w:date="2021-02-23T16:45:00Z">
              <w:rPr/>
            </w:rPrChange>
          </w:rPr>
          <w:t>gsoc:hasEndValue</w:t>
        </w:r>
        <w:proofErr w:type="spellEnd"/>
        <w:r w:rsidRPr="00BF277E">
          <w:rPr>
            <w:rFonts w:cstheme="minorHAnsi"/>
            <w:sz w:val="20"/>
            <w:szCs w:val="20"/>
            <w:rPrChange w:id="1732" w:author="Stephen Richard" w:date="2021-02-23T16:45:00Z">
              <w:rPr/>
            </w:rPrChange>
          </w:rPr>
          <w:t xml:space="preserve"> [</w:t>
        </w:r>
      </w:ins>
    </w:p>
    <w:p w14:paraId="1F66C54F"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733" w:author="Stephen Richard" w:date="2021-02-19T13:48:00Z"/>
          <w:rFonts w:cstheme="minorHAnsi"/>
          <w:sz w:val="20"/>
          <w:szCs w:val="20"/>
          <w:rPrChange w:id="1734" w:author="Stephen Richard" w:date="2021-02-23T16:45:00Z">
            <w:rPr>
              <w:ins w:id="1735" w:author="Stephen Richard" w:date="2021-02-19T13:48:00Z"/>
            </w:rPr>
          </w:rPrChange>
        </w:rPr>
        <w:pPrChange w:id="1736" w:author="Stephen Richard" w:date="2021-02-19T13:50:00Z">
          <w:pPr/>
        </w:pPrChange>
      </w:pPr>
      <w:ins w:id="1737" w:author="Stephen Richard" w:date="2021-02-19T13:48:00Z">
        <w:r w:rsidRPr="00BF277E">
          <w:rPr>
            <w:rFonts w:cstheme="minorHAnsi"/>
            <w:sz w:val="20"/>
            <w:szCs w:val="20"/>
            <w:rPrChange w:id="1738" w:author="Stephen Richard" w:date="2021-02-23T16:45:00Z">
              <w:rPr/>
            </w:rPrChange>
          </w:rPr>
          <w:tab/>
        </w:r>
        <w:r w:rsidRPr="00BF277E">
          <w:rPr>
            <w:rFonts w:cstheme="minorHAnsi"/>
            <w:sz w:val="20"/>
            <w:szCs w:val="20"/>
            <w:rPrChange w:id="1739" w:author="Stephen Richard" w:date="2021-02-23T16:45:00Z">
              <w:rPr/>
            </w:rPrChange>
          </w:rPr>
          <w:tab/>
        </w:r>
        <w:r w:rsidRPr="00BF277E">
          <w:rPr>
            <w:rFonts w:cstheme="minorHAnsi"/>
            <w:sz w:val="20"/>
            <w:szCs w:val="20"/>
            <w:rPrChange w:id="1740" w:author="Stephen Richard" w:date="2021-02-23T16:45:00Z">
              <w:rPr/>
            </w:rPrChange>
          </w:rPr>
          <w:tab/>
        </w:r>
        <w:r w:rsidRPr="00BF277E">
          <w:rPr>
            <w:rFonts w:cstheme="minorHAnsi"/>
            <w:sz w:val="20"/>
            <w:szCs w:val="20"/>
            <w:rPrChange w:id="1741" w:author="Stephen Richard" w:date="2021-02-23T16:45:00Z">
              <w:rPr/>
            </w:rPrChange>
          </w:rPr>
          <w:tab/>
        </w:r>
        <w:r w:rsidRPr="00BF277E">
          <w:rPr>
            <w:rFonts w:cstheme="minorHAnsi"/>
            <w:sz w:val="20"/>
            <w:szCs w:val="20"/>
            <w:rPrChange w:id="1742" w:author="Stephen Richard" w:date="2021-02-23T16:45:00Z">
              <w:rPr/>
            </w:rPrChange>
          </w:rPr>
          <w:tab/>
          <w:t xml:space="preserve">a </w:t>
        </w:r>
        <w:proofErr w:type="spellStart"/>
        <w:r w:rsidRPr="00BF277E">
          <w:rPr>
            <w:rFonts w:cstheme="minorHAnsi"/>
            <w:sz w:val="20"/>
            <w:szCs w:val="20"/>
            <w:rPrChange w:id="1743" w:author="Stephen Richard" w:date="2021-02-23T16:45:00Z">
              <w:rPr/>
            </w:rPrChange>
          </w:rPr>
          <w:t>gsoc:Numeric_Value</w:t>
        </w:r>
        <w:proofErr w:type="spellEnd"/>
        <w:r w:rsidRPr="00BF277E">
          <w:rPr>
            <w:rFonts w:cstheme="minorHAnsi"/>
            <w:sz w:val="20"/>
            <w:szCs w:val="20"/>
            <w:rPrChange w:id="1744" w:author="Stephen Richard" w:date="2021-02-23T16:45:00Z">
              <w:rPr/>
            </w:rPrChange>
          </w:rPr>
          <w:t>;</w:t>
        </w:r>
      </w:ins>
    </w:p>
    <w:p w14:paraId="44AC21EB"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745" w:author="Stephen Richard" w:date="2021-02-19T13:48:00Z"/>
          <w:rFonts w:cstheme="minorHAnsi"/>
          <w:sz w:val="20"/>
          <w:szCs w:val="20"/>
          <w:rPrChange w:id="1746" w:author="Stephen Richard" w:date="2021-02-23T16:45:00Z">
            <w:rPr>
              <w:ins w:id="1747" w:author="Stephen Richard" w:date="2021-02-19T13:48:00Z"/>
            </w:rPr>
          </w:rPrChange>
        </w:rPr>
        <w:pPrChange w:id="1748" w:author="Stephen Richard" w:date="2021-02-19T13:50:00Z">
          <w:pPr/>
        </w:pPrChange>
      </w:pPr>
      <w:ins w:id="1749" w:author="Stephen Richard" w:date="2021-02-19T13:48:00Z">
        <w:r w:rsidRPr="00BF277E">
          <w:rPr>
            <w:rFonts w:cstheme="minorHAnsi"/>
            <w:sz w:val="20"/>
            <w:szCs w:val="20"/>
            <w:rPrChange w:id="1750" w:author="Stephen Richard" w:date="2021-02-23T16:45:00Z">
              <w:rPr/>
            </w:rPrChange>
          </w:rPr>
          <w:tab/>
        </w:r>
        <w:r w:rsidRPr="00BF277E">
          <w:rPr>
            <w:rFonts w:cstheme="minorHAnsi"/>
            <w:sz w:val="20"/>
            <w:szCs w:val="20"/>
            <w:rPrChange w:id="1751" w:author="Stephen Richard" w:date="2021-02-23T16:45:00Z">
              <w:rPr/>
            </w:rPrChange>
          </w:rPr>
          <w:tab/>
        </w:r>
        <w:r w:rsidRPr="00BF277E">
          <w:rPr>
            <w:rFonts w:cstheme="minorHAnsi"/>
            <w:sz w:val="20"/>
            <w:szCs w:val="20"/>
            <w:rPrChange w:id="1752" w:author="Stephen Richard" w:date="2021-02-23T16:45:00Z">
              <w:rPr/>
            </w:rPrChange>
          </w:rPr>
          <w:tab/>
        </w:r>
        <w:r w:rsidRPr="00BF277E">
          <w:rPr>
            <w:rFonts w:cstheme="minorHAnsi"/>
            <w:sz w:val="20"/>
            <w:szCs w:val="20"/>
            <w:rPrChange w:id="1753" w:author="Stephen Richard" w:date="2021-02-23T16:45:00Z">
              <w:rPr/>
            </w:rPrChange>
          </w:rPr>
          <w:tab/>
        </w:r>
        <w:r w:rsidRPr="00BF277E">
          <w:rPr>
            <w:rFonts w:cstheme="minorHAnsi"/>
            <w:sz w:val="20"/>
            <w:szCs w:val="20"/>
            <w:rPrChange w:id="1754" w:author="Stephen Richard" w:date="2021-02-23T16:45:00Z">
              <w:rPr/>
            </w:rPrChange>
          </w:rPr>
          <w:tab/>
        </w:r>
        <w:proofErr w:type="spellStart"/>
        <w:r w:rsidRPr="00BF277E">
          <w:rPr>
            <w:rFonts w:cstheme="minorHAnsi"/>
            <w:sz w:val="20"/>
            <w:szCs w:val="20"/>
            <w:rPrChange w:id="1755" w:author="Stephen Richard" w:date="2021-02-23T16:45:00Z">
              <w:rPr/>
            </w:rPrChange>
          </w:rPr>
          <w:t>gsoc:hasDataValue</w:t>
        </w:r>
        <w:proofErr w:type="spellEnd"/>
        <w:r w:rsidRPr="00BF277E">
          <w:rPr>
            <w:rFonts w:cstheme="minorHAnsi"/>
            <w:sz w:val="20"/>
            <w:szCs w:val="20"/>
            <w:rPrChange w:id="1756" w:author="Stephen Richard" w:date="2021-02-23T16:45:00Z">
              <w:rPr/>
            </w:rPrChange>
          </w:rPr>
          <w:t xml:space="preserve"> "150"^^</w:t>
        </w:r>
        <w:proofErr w:type="spellStart"/>
        <w:r w:rsidRPr="00BF277E">
          <w:rPr>
            <w:rFonts w:cstheme="minorHAnsi"/>
            <w:sz w:val="20"/>
            <w:szCs w:val="20"/>
            <w:rPrChange w:id="1757" w:author="Stephen Richard" w:date="2021-02-23T16:45:00Z">
              <w:rPr/>
            </w:rPrChange>
          </w:rPr>
          <w:t>xsd:decimal</w:t>
        </w:r>
        <w:proofErr w:type="spellEnd"/>
        <w:r w:rsidRPr="00BF277E">
          <w:rPr>
            <w:rFonts w:cstheme="minorHAnsi"/>
            <w:sz w:val="20"/>
            <w:szCs w:val="20"/>
            <w:rPrChange w:id="1758" w:author="Stephen Richard" w:date="2021-02-23T16:45:00Z">
              <w:rPr/>
            </w:rPrChange>
          </w:rPr>
          <w:t xml:space="preserve"> ;</w:t>
        </w:r>
      </w:ins>
    </w:p>
    <w:p w14:paraId="1A9E1362"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759" w:author="Stephen Richard" w:date="2021-02-19T13:48:00Z"/>
          <w:rFonts w:cstheme="minorHAnsi"/>
          <w:sz w:val="20"/>
          <w:szCs w:val="20"/>
          <w:rPrChange w:id="1760" w:author="Stephen Richard" w:date="2021-02-23T16:45:00Z">
            <w:rPr>
              <w:ins w:id="1761" w:author="Stephen Richard" w:date="2021-02-19T13:48:00Z"/>
            </w:rPr>
          </w:rPrChange>
        </w:rPr>
        <w:pPrChange w:id="1762" w:author="Stephen Richard" w:date="2021-02-19T13:50:00Z">
          <w:pPr/>
        </w:pPrChange>
      </w:pPr>
      <w:ins w:id="1763" w:author="Stephen Richard" w:date="2021-02-19T13:48:00Z">
        <w:r w:rsidRPr="00BF277E">
          <w:rPr>
            <w:rFonts w:cstheme="minorHAnsi"/>
            <w:sz w:val="20"/>
            <w:szCs w:val="20"/>
            <w:rPrChange w:id="1764" w:author="Stephen Richard" w:date="2021-02-23T16:45:00Z">
              <w:rPr/>
            </w:rPrChange>
          </w:rPr>
          <w:tab/>
        </w:r>
        <w:r w:rsidRPr="00BF277E">
          <w:rPr>
            <w:rFonts w:cstheme="minorHAnsi"/>
            <w:sz w:val="20"/>
            <w:szCs w:val="20"/>
            <w:rPrChange w:id="1765" w:author="Stephen Richard" w:date="2021-02-23T16:45:00Z">
              <w:rPr/>
            </w:rPrChange>
          </w:rPr>
          <w:tab/>
        </w:r>
        <w:r w:rsidRPr="00BF277E">
          <w:rPr>
            <w:rFonts w:cstheme="minorHAnsi"/>
            <w:sz w:val="20"/>
            <w:szCs w:val="20"/>
            <w:rPrChange w:id="1766" w:author="Stephen Richard" w:date="2021-02-23T16:45:00Z">
              <w:rPr/>
            </w:rPrChange>
          </w:rPr>
          <w:tab/>
        </w:r>
        <w:r w:rsidRPr="00BF277E">
          <w:rPr>
            <w:rFonts w:cstheme="minorHAnsi"/>
            <w:sz w:val="20"/>
            <w:szCs w:val="20"/>
            <w:rPrChange w:id="1767" w:author="Stephen Richard" w:date="2021-02-23T16:45:00Z">
              <w:rPr/>
            </w:rPrChange>
          </w:rPr>
          <w:tab/>
        </w:r>
        <w:r w:rsidRPr="00BF277E">
          <w:rPr>
            <w:rFonts w:cstheme="minorHAnsi"/>
            <w:sz w:val="20"/>
            <w:szCs w:val="20"/>
            <w:rPrChange w:id="1768" w:author="Stephen Richard" w:date="2021-02-23T16:45:00Z">
              <w:rPr/>
            </w:rPrChange>
          </w:rPr>
          <w:tab/>
        </w:r>
        <w:proofErr w:type="spellStart"/>
        <w:r w:rsidRPr="00BF277E">
          <w:rPr>
            <w:rFonts w:cstheme="minorHAnsi"/>
            <w:sz w:val="20"/>
            <w:szCs w:val="20"/>
            <w:rPrChange w:id="1769" w:author="Stephen Richard" w:date="2021-02-23T16:45:00Z">
              <w:rPr/>
            </w:rPrChange>
          </w:rPr>
          <w:t>gsoc:hasUOM</w:t>
        </w:r>
        <w:proofErr w:type="spellEnd"/>
        <w:r w:rsidRPr="00BF277E">
          <w:rPr>
            <w:rFonts w:cstheme="minorHAnsi"/>
            <w:sz w:val="20"/>
            <w:szCs w:val="20"/>
            <w:rPrChange w:id="1770" w:author="Stephen Richard" w:date="2021-02-23T16:45:00Z">
              <w:rPr/>
            </w:rPrChange>
          </w:rPr>
          <w:t xml:space="preserve"> [ a </w:t>
        </w:r>
        <w:proofErr w:type="spellStart"/>
        <w:r w:rsidRPr="00BF277E">
          <w:rPr>
            <w:rFonts w:cstheme="minorHAnsi"/>
            <w:sz w:val="20"/>
            <w:szCs w:val="20"/>
            <w:rPrChange w:id="1771" w:author="Stephen Richard" w:date="2021-02-23T16:45:00Z">
              <w:rPr/>
            </w:rPrChange>
          </w:rPr>
          <w:t>unit:MilliM</w:t>
        </w:r>
        <w:proofErr w:type="spellEnd"/>
        <w:r w:rsidRPr="00BF277E">
          <w:rPr>
            <w:rFonts w:cstheme="minorHAnsi"/>
            <w:sz w:val="20"/>
            <w:szCs w:val="20"/>
            <w:rPrChange w:id="1772" w:author="Stephen Richard" w:date="2021-02-23T16:45:00Z">
              <w:rPr/>
            </w:rPrChange>
          </w:rPr>
          <w:t xml:space="preserve"> ] ;</w:t>
        </w:r>
      </w:ins>
    </w:p>
    <w:p w14:paraId="3D5A565E"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773" w:author="Stephen Richard" w:date="2021-02-19T13:48:00Z"/>
          <w:rFonts w:cstheme="minorHAnsi"/>
          <w:sz w:val="20"/>
          <w:szCs w:val="20"/>
          <w:rPrChange w:id="1774" w:author="Stephen Richard" w:date="2021-02-23T16:45:00Z">
            <w:rPr>
              <w:ins w:id="1775" w:author="Stephen Richard" w:date="2021-02-19T13:48:00Z"/>
            </w:rPr>
          </w:rPrChange>
        </w:rPr>
        <w:pPrChange w:id="1776" w:author="Stephen Richard" w:date="2021-02-19T13:50:00Z">
          <w:pPr/>
        </w:pPrChange>
      </w:pPr>
      <w:ins w:id="1777" w:author="Stephen Richard" w:date="2021-02-19T13:48:00Z">
        <w:r w:rsidRPr="00BF277E">
          <w:rPr>
            <w:rFonts w:cstheme="minorHAnsi"/>
            <w:sz w:val="20"/>
            <w:szCs w:val="20"/>
            <w:rPrChange w:id="1778" w:author="Stephen Richard" w:date="2021-02-23T16:45:00Z">
              <w:rPr/>
            </w:rPrChange>
          </w:rPr>
          <w:tab/>
        </w:r>
        <w:r w:rsidRPr="00BF277E">
          <w:rPr>
            <w:rFonts w:cstheme="minorHAnsi"/>
            <w:sz w:val="20"/>
            <w:szCs w:val="20"/>
            <w:rPrChange w:id="1779" w:author="Stephen Richard" w:date="2021-02-23T16:45:00Z">
              <w:rPr/>
            </w:rPrChange>
          </w:rPr>
          <w:tab/>
        </w:r>
        <w:r w:rsidRPr="00BF277E">
          <w:rPr>
            <w:rFonts w:cstheme="minorHAnsi"/>
            <w:sz w:val="20"/>
            <w:szCs w:val="20"/>
            <w:rPrChange w:id="1780" w:author="Stephen Richard" w:date="2021-02-23T16:45:00Z">
              <w:rPr/>
            </w:rPrChange>
          </w:rPr>
          <w:tab/>
        </w:r>
        <w:r w:rsidRPr="00BF277E">
          <w:rPr>
            <w:rFonts w:cstheme="minorHAnsi"/>
            <w:sz w:val="20"/>
            <w:szCs w:val="20"/>
            <w:rPrChange w:id="1781" w:author="Stephen Richard" w:date="2021-02-23T16:45:00Z">
              <w:rPr/>
            </w:rPrChange>
          </w:rPr>
          <w:tab/>
        </w:r>
        <w:r w:rsidRPr="00BF277E">
          <w:rPr>
            <w:rFonts w:cstheme="minorHAnsi"/>
            <w:sz w:val="20"/>
            <w:szCs w:val="20"/>
            <w:rPrChange w:id="1782" w:author="Stephen Richard" w:date="2021-02-23T16:45:00Z">
              <w:rPr/>
            </w:rPrChange>
          </w:rPr>
          <w:tab/>
          <w:t>rdfs:label "150 mm maximum"@</w:t>
        </w:r>
        <w:proofErr w:type="spellStart"/>
        <w:r w:rsidRPr="00BF277E">
          <w:rPr>
            <w:rFonts w:cstheme="minorHAnsi"/>
            <w:sz w:val="20"/>
            <w:szCs w:val="20"/>
            <w:rPrChange w:id="1783" w:author="Stephen Richard" w:date="2021-02-23T16:45:00Z">
              <w:rPr/>
            </w:rPrChange>
          </w:rPr>
          <w:t>en</w:t>
        </w:r>
        <w:proofErr w:type="spellEnd"/>
        <w:r w:rsidRPr="00BF277E">
          <w:rPr>
            <w:rFonts w:cstheme="minorHAnsi"/>
            <w:sz w:val="20"/>
            <w:szCs w:val="20"/>
            <w:rPrChange w:id="1784" w:author="Stephen Richard" w:date="2021-02-23T16:45:00Z">
              <w:rPr/>
            </w:rPrChange>
          </w:rPr>
          <w:t xml:space="preserve"> ;</w:t>
        </w:r>
      </w:ins>
    </w:p>
    <w:p w14:paraId="4DB01DBA"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785" w:author="Stephen Richard" w:date="2021-02-19T13:48:00Z"/>
          <w:rFonts w:cstheme="minorHAnsi"/>
          <w:sz w:val="20"/>
          <w:szCs w:val="20"/>
          <w:rPrChange w:id="1786" w:author="Stephen Richard" w:date="2021-02-23T16:45:00Z">
            <w:rPr>
              <w:ins w:id="1787" w:author="Stephen Richard" w:date="2021-02-19T13:48:00Z"/>
            </w:rPr>
          </w:rPrChange>
        </w:rPr>
        <w:pPrChange w:id="1788" w:author="Stephen Richard" w:date="2021-02-19T13:50:00Z">
          <w:pPr/>
        </w:pPrChange>
      </w:pPr>
      <w:ins w:id="1789" w:author="Stephen Richard" w:date="2021-02-19T13:48:00Z">
        <w:r w:rsidRPr="00BF277E">
          <w:rPr>
            <w:rFonts w:cstheme="minorHAnsi"/>
            <w:sz w:val="20"/>
            <w:szCs w:val="20"/>
            <w:rPrChange w:id="1790" w:author="Stephen Richard" w:date="2021-02-23T16:45:00Z">
              <w:rPr/>
            </w:rPrChange>
          </w:rPr>
          <w:tab/>
        </w:r>
        <w:r w:rsidRPr="00BF277E">
          <w:rPr>
            <w:rFonts w:cstheme="minorHAnsi"/>
            <w:sz w:val="20"/>
            <w:szCs w:val="20"/>
            <w:rPrChange w:id="1791" w:author="Stephen Richard" w:date="2021-02-23T16:45:00Z">
              <w:rPr/>
            </w:rPrChange>
          </w:rPr>
          <w:tab/>
        </w:r>
        <w:r w:rsidRPr="00BF277E">
          <w:rPr>
            <w:rFonts w:cstheme="minorHAnsi"/>
            <w:sz w:val="20"/>
            <w:szCs w:val="20"/>
            <w:rPrChange w:id="1792" w:author="Stephen Richard" w:date="2021-02-23T16:45:00Z">
              <w:rPr/>
            </w:rPrChange>
          </w:rPr>
          <w:tab/>
        </w:r>
        <w:r w:rsidRPr="00BF277E">
          <w:rPr>
            <w:rFonts w:cstheme="minorHAnsi"/>
            <w:sz w:val="20"/>
            <w:szCs w:val="20"/>
            <w:rPrChange w:id="1793" w:author="Stephen Richard" w:date="2021-02-23T16:45:00Z">
              <w:rPr/>
            </w:rPrChange>
          </w:rPr>
          <w:tab/>
          <w:t>] ;</w:t>
        </w:r>
      </w:ins>
    </w:p>
    <w:p w14:paraId="787150A5"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794" w:author="Stephen Richard" w:date="2021-02-19T13:48:00Z"/>
          <w:rFonts w:cstheme="minorHAnsi"/>
          <w:sz w:val="20"/>
          <w:szCs w:val="20"/>
          <w:rPrChange w:id="1795" w:author="Stephen Richard" w:date="2021-02-23T16:45:00Z">
            <w:rPr>
              <w:ins w:id="1796" w:author="Stephen Richard" w:date="2021-02-19T13:48:00Z"/>
            </w:rPr>
          </w:rPrChange>
        </w:rPr>
        <w:pPrChange w:id="1797" w:author="Stephen Richard" w:date="2021-02-19T13:50:00Z">
          <w:pPr/>
        </w:pPrChange>
      </w:pPr>
      <w:ins w:id="1798" w:author="Stephen Richard" w:date="2021-02-19T13:48:00Z">
        <w:r w:rsidRPr="00BF277E">
          <w:rPr>
            <w:rFonts w:cstheme="minorHAnsi"/>
            <w:sz w:val="20"/>
            <w:szCs w:val="20"/>
            <w:rPrChange w:id="1799" w:author="Stephen Richard" w:date="2021-02-23T16:45:00Z">
              <w:rPr/>
            </w:rPrChange>
          </w:rPr>
          <w:tab/>
        </w:r>
        <w:r w:rsidRPr="00BF277E">
          <w:rPr>
            <w:rFonts w:cstheme="minorHAnsi"/>
            <w:sz w:val="20"/>
            <w:szCs w:val="20"/>
            <w:rPrChange w:id="1800" w:author="Stephen Richard" w:date="2021-02-23T16:45:00Z">
              <w:rPr/>
            </w:rPrChange>
          </w:rPr>
          <w:tab/>
        </w:r>
        <w:r w:rsidRPr="00BF277E">
          <w:rPr>
            <w:rFonts w:cstheme="minorHAnsi"/>
            <w:sz w:val="20"/>
            <w:szCs w:val="20"/>
            <w:rPrChange w:id="1801" w:author="Stephen Richard" w:date="2021-02-23T16:45:00Z">
              <w:rPr/>
            </w:rPrChange>
          </w:rPr>
          <w:tab/>
        </w:r>
        <w:r w:rsidRPr="00BF277E">
          <w:rPr>
            <w:rFonts w:cstheme="minorHAnsi"/>
            <w:sz w:val="20"/>
            <w:szCs w:val="20"/>
            <w:rPrChange w:id="1802" w:author="Stephen Richard" w:date="2021-02-23T16:45:00Z">
              <w:rPr/>
            </w:rPrChange>
          </w:rPr>
          <w:tab/>
        </w:r>
        <w:proofErr w:type="spellStart"/>
        <w:r w:rsidRPr="00BF277E">
          <w:rPr>
            <w:rFonts w:cstheme="minorHAnsi"/>
            <w:sz w:val="20"/>
            <w:szCs w:val="20"/>
            <w:rPrChange w:id="1803" w:author="Stephen Richard" w:date="2021-02-23T16:45:00Z">
              <w:rPr/>
            </w:rPrChange>
          </w:rPr>
          <w:t>gsoc:hasStartValue</w:t>
        </w:r>
        <w:proofErr w:type="spellEnd"/>
        <w:r w:rsidRPr="00BF277E">
          <w:rPr>
            <w:rFonts w:cstheme="minorHAnsi"/>
            <w:sz w:val="20"/>
            <w:szCs w:val="20"/>
            <w:rPrChange w:id="1804" w:author="Stephen Richard" w:date="2021-02-23T16:45:00Z">
              <w:rPr/>
            </w:rPrChange>
          </w:rPr>
          <w:t xml:space="preserve"> [</w:t>
        </w:r>
      </w:ins>
    </w:p>
    <w:p w14:paraId="2E2FAF3F" w14:textId="63B70884"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805" w:author="Stephen Richard" w:date="2021-02-19T13:48:00Z"/>
          <w:rFonts w:cstheme="minorHAnsi"/>
          <w:sz w:val="20"/>
          <w:szCs w:val="20"/>
          <w:rPrChange w:id="1806" w:author="Stephen Richard" w:date="2021-02-23T16:45:00Z">
            <w:rPr>
              <w:ins w:id="1807" w:author="Stephen Richard" w:date="2021-02-19T13:48:00Z"/>
            </w:rPr>
          </w:rPrChange>
        </w:rPr>
        <w:pPrChange w:id="1808" w:author="Stephen Richard" w:date="2021-02-19T13:50:00Z">
          <w:pPr/>
        </w:pPrChange>
      </w:pPr>
      <w:ins w:id="1809" w:author="Stephen Richard" w:date="2021-02-19T13:48:00Z">
        <w:r w:rsidRPr="00BF277E">
          <w:rPr>
            <w:rFonts w:cstheme="minorHAnsi"/>
            <w:sz w:val="20"/>
            <w:szCs w:val="20"/>
            <w:rPrChange w:id="1810" w:author="Stephen Richard" w:date="2021-02-23T16:45:00Z">
              <w:rPr/>
            </w:rPrChange>
          </w:rPr>
          <w:tab/>
        </w:r>
        <w:r w:rsidRPr="00BF277E">
          <w:rPr>
            <w:rFonts w:cstheme="minorHAnsi"/>
            <w:sz w:val="20"/>
            <w:szCs w:val="20"/>
            <w:rPrChange w:id="1811" w:author="Stephen Richard" w:date="2021-02-23T16:45:00Z">
              <w:rPr/>
            </w:rPrChange>
          </w:rPr>
          <w:tab/>
        </w:r>
        <w:r w:rsidRPr="00BF277E">
          <w:rPr>
            <w:rFonts w:cstheme="minorHAnsi"/>
            <w:sz w:val="20"/>
            <w:szCs w:val="20"/>
            <w:rPrChange w:id="1812" w:author="Stephen Richard" w:date="2021-02-23T16:45:00Z">
              <w:rPr/>
            </w:rPrChange>
          </w:rPr>
          <w:tab/>
        </w:r>
        <w:r w:rsidRPr="00BF277E">
          <w:rPr>
            <w:rFonts w:cstheme="minorHAnsi"/>
            <w:sz w:val="20"/>
            <w:szCs w:val="20"/>
            <w:rPrChange w:id="1813" w:author="Stephen Richard" w:date="2021-02-23T16:45:00Z">
              <w:rPr/>
            </w:rPrChange>
          </w:rPr>
          <w:tab/>
        </w:r>
      </w:ins>
      <w:ins w:id="1814" w:author="Stephen Richard" w:date="2021-02-19T13:56:00Z">
        <w:r w:rsidRPr="00BF277E">
          <w:rPr>
            <w:rFonts w:cstheme="minorHAnsi"/>
            <w:sz w:val="20"/>
            <w:szCs w:val="20"/>
            <w:rPrChange w:id="1815" w:author="Stephen Richard" w:date="2021-02-23T16:45:00Z">
              <w:rPr/>
            </w:rPrChange>
          </w:rPr>
          <w:tab/>
        </w:r>
      </w:ins>
      <w:ins w:id="1816" w:author="Stephen Richard" w:date="2021-02-19T13:48:00Z">
        <w:r w:rsidRPr="00BF277E">
          <w:rPr>
            <w:rFonts w:cstheme="minorHAnsi"/>
            <w:sz w:val="20"/>
            <w:szCs w:val="20"/>
            <w:rPrChange w:id="1817" w:author="Stephen Richard" w:date="2021-02-23T16:45:00Z">
              <w:rPr/>
            </w:rPrChange>
          </w:rPr>
          <w:t xml:space="preserve">a </w:t>
        </w:r>
        <w:proofErr w:type="spellStart"/>
        <w:r w:rsidRPr="00BF277E">
          <w:rPr>
            <w:rFonts w:cstheme="minorHAnsi"/>
            <w:sz w:val="20"/>
            <w:szCs w:val="20"/>
            <w:rPrChange w:id="1818" w:author="Stephen Richard" w:date="2021-02-23T16:45:00Z">
              <w:rPr/>
            </w:rPrChange>
          </w:rPr>
          <w:t>gsoc:Numeric_Value</w:t>
        </w:r>
        <w:proofErr w:type="spellEnd"/>
        <w:r w:rsidRPr="00BF277E">
          <w:rPr>
            <w:rFonts w:cstheme="minorHAnsi"/>
            <w:sz w:val="20"/>
            <w:szCs w:val="20"/>
            <w:rPrChange w:id="1819" w:author="Stephen Richard" w:date="2021-02-23T16:45:00Z">
              <w:rPr/>
            </w:rPrChange>
          </w:rPr>
          <w:t xml:space="preserve"> ;</w:t>
        </w:r>
      </w:ins>
    </w:p>
    <w:p w14:paraId="7662CD8A" w14:textId="323B3A6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820" w:author="Stephen Richard" w:date="2021-02-19T13:48:00Z"/>
          <w:rFonts w:cstheme="minorHAnsi"/>
          <w:sz w:val="20"/>
          <w:szCs w:val="20"/>
          <w:rPrChange w:id="1821" w:author="Stephen Richard" w:date="2021-02-23T16:45:00Z">
            <w:rPr>
              <w:ins w:id="1822" w:author="Stephen Richard" w:date="2021-02-19T13:48:00Z"/>
            </w:rPr>
          </w:rPrChange>
        </w:rPr>
        <w:pPrChange w:id="1823" w:author="Stephen Richard" w:date="2021-02-19T13:50:00Z">
          <w:pPr/>
        </w:pPrChange>
      </w:pPr>
      <w:ins w:id="1824" w:author="Stephen Richard" w:date="2021-02-19T13:48:00Z">
        <w:r w:rsidRPr="00BF277E">
          <w:rPr>
            <w:rFonts w:cstheme="minorHAnsi"/>
            <w:sz w:val="20"/>
            <w:szCs w:val="20"/>
            <w:rPrChange w:id="1825" w:author="Stephen Richard" w:date="2021-02-23T16:45:00Z">
              <w:rPr/>
            </w:rPrChange>
          </w:rPr>
          <w:tab/>
        </w:r>
        <w:r w:rsidRPr="00BF277E">
          <w:rPr>
            <w:rFonts w:cstheme="minorHAnsi"/>
            <w:sz w:val="20"/>
            <w:szCs w:val="20"/>
            <w:rPrChange w:id="1826" w:author="Stephen Richard" w:date="2021-02-23T16:45:00Z">
              <w:rPr/>
            </w:rPrChange>
          </w:rPr>
          <w:tab/>
        </w:r>
        <w:r w:rsidRPr="00BF277E">
          <w:rPr>
            <w:rFonts w:cstheme="minorHAnsi"/>
            <w:sz w:val="20"/>
            <w:szCs w:val="20"/>
            <w:rPrChange w:id="1827" w:author="Stephen Richard" w:date="2021-02-23T16:45:00Z">
              <w:rPr/>
            </w:rPrChange>
          </w:rPr>
          <w:tab/>
        </w:r>
        <w:r w:rsidRPr="00BF277E">
          <w:rPr>
            <w:rFonts w:cstheme="minorHAnsi"/>
            <w:sz w:val="20"/>
            <w:szCs w:val="20"/>
            <w:rPrChange w:id="1828" w:author="Stephen Richard" w:date="2021-02-23T16:45:00Z">
              <w:rPr/>
            </w:rPrChange>
          </w:rPr>
          <w:tab/>
        </w:r>
      </w:ins>
      <w:ins w:id="1829" w:author="Stephen Richard" w:date="2021-02-19T13:56:00Z">
        <w:r w:rsidRPr="00BF277E">
          <w:rPr>
            <w:rFonts w:cstheme="minorHAnsi"/>
            <w:sz w:val="20"/>
            <w:szCs w:val="20"/>
            <w:rPrChange w:id="1830" w:author="Stephen Richard" w:date="2021-02-23T16:45:00Z">
              <w:rPr/>
            </w:rPrChange>
          </w:rPr>
          <w:tab/>
        </w:r>
      </w:ins>
      <w:proofErr w:type="spellStart"/>
      <w:ins w:id="1831" w:author="Stephen Richard" w:date="2021-02-19T13:48:00Z">
        <w:r w:rsidRPr="00BF277E">
          <w:rPr>
            <w:rFonts w:cstheme="minorHAnsi"/>
            <w:sz w:val="20"/>
            <w:szCs w:val="20"/>
            <w:rPrChange w:id="1832" w:author="Stephen Richard" w:date="2021-02-23T16:45:00Z">
              <w:rPr/>
            </w:rPrChange>
          </w:rPr>
          <w:t>gsoc:hasDataValue</w:t>
        </w:r>
        <w:proofErr w:type="spellEnd"/>
        <w:r w:rsidRPr="00BF277E">
          <w:rPr>
            <w:rFonts w:cstheme="minorHAnsi"/>
            <w:sz w:val="20"/>
            <w:szCs w:val="20"/>
            <w:rPrChange w:id="1833" w:author="Stephen Richard" w:date="2021-02-23T16:45:00Z">
              <w:rPr/>
            </w:rPrChange>
          </w:rPr>
          <w:t xml:space="preserve"> "60"^^</w:t>
        </w:r>
        <w:proofErr w:type="spellStart"/>
        <w:r w:rsidRPr="00BF277E">
          <w:rPr>
            <w:rFonts w:cstheme="minorHAnsi"/>
            <w:sz w:val="20"/>
            <w:szCs w:val="20"/>
            <w:rPrChange w:id="1834" w:author="Stephen Richard" w:date="2021-02-23T16:45:00Z">
              <w:rPr/>
            </w:rPrChange>
          </w:rPr>
          <w:t>xsd:decimal</w:t>
        </w:r>
        <w:proofErr w:type="spellEnd"/>
        <w:r w:rsidRPr="00BF277E">
          <w:rPr>
            <w:rFonts w:cstheme="minorHAnsi"/>
            <w:sz w:val="20"/>
            <w:szCs w:val="20"/>
            <w:rPrChange w:id="1835" w:author="Stephen Richard" w:date="2021-02-23T16:45:00Z">
              <w:rPr/>
            </w:rPrChange>
          </w:rPr>
          <w:t xml:space="preserve"> ;</w:t>
        </w:r>
      </w:ins>
    </w:p>
    <w:p w14:paraId="4774162D" w14:textId="5337A34E"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836" w:author="Stephen Richard" w:date="2021-02-19T13:48:00Z"/>
          <w:rFonts w:cstheme="minorHAnsi"/>
          <w:sz w:val="20"/>
          <w:szCs w:val="20"/>
          <w:rPrChange w:id="1837" w:author="Stephen Richard" w:date="2021-02-23T16:45:00Z">
            <w:rPr>
              <w:ins w:id="1838" w:author="Stephen Richard" w:date="2021-02-19T13:48:00Z"/>
            </w:rPr>
          </w:rPrChange>
        </w:rPr>
        <w:pPrChange w:id="1839" w:author="Stephen Richard" w:date="2021-02-19T13:50:00Z">
          <w:pPr/>
        </w:pPrChange>
      </w:pPr>
      <w:ins w:id="1840" w:author="Stephen Richard" w:date="2021-02-19T13:48:00Z">
        <w:r w:rsidRPr="00BF277E">
          <w:rPr>
            <w:rFonts w:cstheme="minorHAnsi"/>
            <w:sz w:val="20"/>
            <w:szCs w:val="20"/>
            <w:rPrChange w:id="1841" w:author="Stephen Richard" w:date="2021-02-23T16:45:00Z">
              <w:rPr/>
            </w:rPrChange>
          </w:rPr>
          <w:tab/>
        </w:r>
        <w:r w:rsidRPr="00BF277E">
          <w:rPr>
            <w:rFonts w:cstheme="minorHAnsi"/>
            <w:sz w:val="20"/>
            <w:szCs w:val="20"/>
            <w:rPrChange w:id="1842" w:author="Stephen Richard" w:date="2021-02-23T16:45:00Z">
              <w:rPr/>
            </w:rPrChange>
          </w:rPr>
          <w:tab/>
        </w:r>
        <w:r w:rsidRPr="00BF277E">
          <w:rPr>
            <w:rFonts w:cstheme="minorHAnsi"/>
            <w:sz w:val="20"/>
            <w:szCs w:val="20"/>
            <w:rPrChange w:id="1843" w:author="Stephen Richard" w:date="2021-02-23T16:45:00Z">
              <w:rPr/>
            </w:rPrChange>
          </w:rPr>
          <w:tab/>
        </w:r>
        <w:r w:rsidRPr="00BF277E">
          <w:rPr>
            <w:rFonts w:cstheme="minorHAnsi"/>
            <w:sz w:val="20"/>
            <w:szCs w:val="20"/>
            <w:rPrChange w:id="1844" w:author="Stephen Richard" w:date="2021-02-23T16:45:00Z">
              <w:rPr/>
            </w:rPrChange>
          </w:rPr>
          <w:tab/>
        </w:r>
      </w:ins>
      <w:ins w:id="1845" w:author="Stephen Richard" w:date="2021-02-19T13:56:00Z">
        <w:r w:rsidRPr="00BF277E">
          <w:rPr>
            <w:rFonts w:cstheme="minorHAnsi"/>
            <w:sz w:val="20"/>
            <w:szCs w:val="20"/>
            <w:rPrChange w:id="1846" w:author="Stephen Richard" w:date="2021-02-23T16:45:00Z">
              <w:rPr/>
            </w:rPrChange>
          </w:rPr>
          <w:tab/>
        </w:r>
      </w:ins>
      <w:proofErr w:type="spellStart"/>
      <w:ins w:id="1847" w:author="Stephen Richard" w:date="2021-02-19T13:48:00Z">
        <w:r w:rsidRPr="00BF277E">
          <w:rPr>
            <w:rFonts w:cstheme="minorHAnsi"/>
            <w:sz w:val="20"/>
            <w:szCs w:val="20"/>
            <w:rPrChange w:id="1848" w:author="Stephen Richard" w:date="2021-02-23T16:45:00Z">
              <w:rPr/>
            </w:rPrChange>
          </w:rPr>
          <w:t>gsoc:hasUOM</w:t>
        </w:r>
        <w:proofErr w:type="spellEnd"/>
        <w:r w:rsidRPr="00BF277E">
          <w:rPr>
            <w:rFonts w:cstheme="minorHAnsi"/>
            <w:sz w:val="20"/>
            <w:szCs w:val="20"/>
            <w:rPrChange w:id="1849" w:author="Stephen Richard" w:date="2021-02-23T16:45:00Z">
              <w:rPr/>
            </w:rPrChange>
          </w:rPr>
          <w:t xml:space="preserve"> [ a </w:t>
        </w:r>
        <w:proofErr w:type="spellStart"/>
        <w:r w:rsidRPr="00BF277E">
          <w:rPr>
            <w:rFonts w:cstheme="minorHAnsi"/>
            <w:sz w:val="20"/>
            <w:szCs w:val="20"/>
            <w:rPrChange w:id="1850" w:author="Stephen Richard" w:date="2021-02-23T16:45:00Z">
              <w:rPr/>
            </w:rPrChange>
          </w:rPr>
          <w:t>unit:MilliM</w:t>
        </w:r>
        <w:proofErr w:type="spellEnd"/>
        <w:r w:rsidRPr="00BF277E">
          <w:rPr>
            <w:rFonts w:cstheme="minorHAnsi"/>
            <w:sz w:val="20"/>
            <w:szCs w:val="20"/>
            <w:rPrChange w:id="1851" w:author="Stephen Richard" w:date="2021-02-23T16:45:00Z">
              <w:rPr/>
            </w:rPrChange>
          </w:rPr>
          <w:t xml:space="preserve"> ] ;</w:t>
        </w:r>
      </w:ins>
    </w:p>
    <w:p w14:paraId="4B839DAE" w14:textId="2070F6A6"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852" w:author="Stephen Richard" w:date="2021-02-19T13:48:00Z"/>
          <w:rFonts w:cstheme="minorHAnsi"/>
          <w:sz w:val="20"/>
          <w:szCs w:val="20"/>
          <w:rPrChange w:id="1853" w:author="Stephen Richard" w:date="2021-02-23T16:45:00Z">
            <w:rPr>
              <w:ins w:id="1854" w:author="Stephen Richard" w:date="2021-02-19T13:48:00Z"/>
            </w:rPr>
          </w:rPrChange>
        </w:rPr>
        <w:pPrChange w:id="1855" w:author="Stephen Richard" w:date="2021-02-19T13:50:00Z">
          <w:pPr/>
        </w:pPrChange>
      </w:pPr>
      <w:ins w:id="1856" w:author="Stephen Richard" w:date="2021-02-19T13:48:00Z">
        <w:r w:rsidRPr="00BF277E">
          <w:rPr>
            <w:rFonts w:cstheme="minorHAnsi"/>
            <w:sz w:val="20"/>
            <w:szCs w:val="20"/>
            <w:rPrChange w:id="1857" w:author="Stephen Richard" w:date="2021-02-23T16:45:00Z">
              <w:rPr/>
            </w:rPrChange>
          </w:rPr>
          <w:tab/>
        </w:r>
        <w:r w:rsidRPr="00BF277E">
          <w:rPr>
            <w:rFonts w:cstheme="minorHAnsi"/>
            <w:sz w:val="20"/>
            <w:szCs w:val="20"/>
            <w:rPrChange w:id="1858" w:author="Stephen Richard" w:date="2021-02-23T16:45:00Z">
              <w:rPr/>
            </w:rPrChange>
          </w:rPr>
          <w:tab/>
        </w:r>
        <w:r w:rsidRPr="00BF277E">
          <w:rPr>
            <w:rFonts w:cstheme="minorHAnsi"/>
            <w:sz w:val="20"/>
            <w:szCs w:val="20"/>
            <w:rPrChange w:id="1859" w:author="Stephen Richard" w:date="2021-02-23T16:45:00Z">
              <w:rPr/>
            </w:rPrChange>
          </w:rPr>
          <w:tab/>
        </w:r>
        <w:r w:rsidRPr="00BF277E">
          <w:rPr>
            <w:rFonts w:cstheme="minorHAnsi"/>
            <w:sz w:val="20"/>
            <w:szCs w:val="20"/>
            <w:rPrChange w:id="1860" w:author="Stephen Richard" w:date="2021-02-23T16:45:00Z">
              <w:rPr/>
            </w:rPrChange>
          </w:rPr>
          <w:tab/>
        </w:r>
      </w:ins>
      <w:ins w:id="1861" w:author="Stephen Richard" w:date="2021-02-19T13:57:00Z">
        <w:r w:rsidRPr="00BF277E">
          <w:rPr>
            <w:rFonts w:cstheme="minorHAnsi"/>
            <w:sz w:val="20"/>
            <w:szCs w:val="20"/>
            <w:rPrChange w:id="1862" w:author="Stephen Richard" w:date="2021-02-23T16:45:00Z">
              <w:rPr/>
            </w:rPrChange>
          </w:rPr>
          <w:tab/>
        </w:r>
      </w:ins>
      <w:ins w:id="1863" w:author="Stephen Richard" w:date="2021-02-19T13:48:00Z">
        <w:r w:rsidRPr="00BF277E">
          <w:rPr>
            <w:rFonts w:cstheme="minorHAnsi"/>
            <w:sz w:val="20"/>
            <w:szCs w:val="20"/>
            <w:rPrChange w:id="1864" w:author="Stephen Richard" w:date="2021-02-23T16:45:00Z">
              <w:rPr/>
            </w:rPrChange>
          </w:rPr>
          <w:t>rdfs:label "60 mm minimum"@</w:t>
        </w:r>
        <w:proofErr w:type="spellStart"/>
        <w:r w:rsidRPr="00BF277E">
          <w:rPr>
            <w:rFonts w:cstheme="minorHAnsi"/>
            <w:sz w:val="20"/>
            <w:szCs w:val="20"/>
            <w:rPrChange w:id="1865" w:author="Stephen Richard" w:date="2021-02-23T16:45:00Z">
              <w:rPr/>
            </w:rPrChange>
          </w:rPr>
          <w:t>en</w:t>
        </w:r>
        <w:proofErr w:type="spellEnd"/>
        <w:r w:rsidRPr="00BF277E">
          <w:rPr>
            <w:rFonts w:cstheme="minorHAnsi"/>
            <w:sz w:val="20"/>
            <w:szCs w:val="20"/>
            <w:rPrChange w:id="1866" w:author="Stephen Richard" w:date="2021-02-23T16:45:00Z">
              <w:rPr/>
            </w:rPrChange>
          </w:rPr>
          <w:t xml:space="preserve"> ;</w:t>
        </w:r>
      </w:ins>
    </w:p>
    <w:p w14:paraId="575845A0" w14:textId="411D0E7B"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867" w:author="Stephen Richard" w:date="2021-02-19T13:48:00Z"/>
          <w:rFonts w:cstheme="minorHAnsi"/>
          <w:sz w:val="20"/>
          <w:szCs w:val="20"/>
          <w:rPrChange w:id="1868" w:author="Stephen Richard" w:date="2021-02-23T16:45:00Z">
            <w:rPr>
              <w:ins w:id="1869" w:author="Stephen Richard" w:date="2021-02-19T13:48:00Z"/>
            </w:rPr>
          </w:rPrChange>
        </w:rPr>
        <w:pPrChange w:id="1870" w:author="Stephen Richard" w:date="2021-02-19T13:57:00Z">
          <w:pPr/>
        </w:pPrChange>
      </w:pPr>
      <w:ins w:id="1871" w:author="Stephen Richard" w:date="2021-02-19T13:48:00Z">
        <w:r w:rsidRPr="00BF277E">
          <w:rPr>
            <w:rFonts w:cstheme="minorHAnsi"/>
            <w:sz w:val="20"/>
            <w:szCs w:val="20"/>
            <w:rPrChange w:id="1872" w:author="Stephen Richard" w:date="2021-02-23T16:45:00Z">
              <w:rPr/>
            </w:rPrChange>
          </w:rPr>
          <w:tab/>
        </w:r>
        <w:r w:rsidRPr="00BF277E">
          <w:rPr>
            <w:rFonts w:cstheme="minorHAnsi"/>
            <w:sz w:val="20"/>
            <w:szCs w:val="20"/>
            <w:rPrChange w:id="1873" w:author="Stephen Richard" w:date="2021-02-23T16:45:00Z">
              <w:rPr/>
            </w:rPrChange>
          </w:rPr>
          <w:tab/>
        </w:r>
        <w:r w:rsidRPr="00BF277E">
          <w:rPr>
            <w:rFonts w:cstheme="minorHAnsi"/>
            <w:sz w:val="20"/>
            <w:szCs w:val="20"/>
            <w:rPrChange w:id="1874" w:author="Stephen Richard" w:date="2021-02-23T16:45:00Z">
              <w:rPr/>
            </w:rPrChange>
          </w:rPr>
          <w:tab/>
        </w:r>
        <w:r w:rsidRPr="00BF277E">
          <w:rPr>
            <w:rFonts w:cstheme="minorHAnsi"/>
            <w:sz w:val="20"/>
            <w:szCs w:val="20"/>
            <w:rPrChange w:id="1875" w:author="Stephen Richard" w:date="2021-02-23T16:45:00Z">
              <w:rPr/>
            </w:rPrChange>
          </w:rPr>
          <w:tab/>
          <w:t>]</w:t>
        </w:r>
      </w:ins>
      <w:ins w:id="1876" w:author="Stephen Richard" w:date="2021-02-19T13:57:00Z">
        <w:r w:rsidRPr="00BF277E">
          <w:rPr>
            <w:rFonts w:cstheme="minorHAnsi"/>
            <w:sz w:val="20"/>
            <w:szCs w:val="20"/>
            <w:rPrChange w:id="1877" w:author="Stephen Richard" w:date="2021-02-23T16:45:00Z">
              <w:rPr/>
            </w:rPrChange>
          </w:rPr>
          <w:t xml:space="preserve">  </w:t>
        </w:r>
      </w:ins>
      <w:ins w:id="1878" w:author="Stephen Richard" w:date="2021-02-19T13:48:00Z">
        <w:r w:rsidRPr="00BF277E">
          <w:rPr>
            <w:rFonts w:cstheme="minorHAnsi"/>
            <w:sz w:val="20"/>
            <w:szCs w:val="20"/>
            <w:rPrChange w:id="1879" w:author="Stephen Richard" w:date="2021-02-23T16:45:00Z">
              <w:rPr/>
            </w:rPrChange>
          </w:rPr>
          <w:t>]</w:t>
        </w:r>
      </w:ins>
    </w:p>
    <w:p w14:paraId="7073FED0" w14:textId="1D34C4CC"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880" w:author="Stephen Richard" w:date="2021-02-19T13:48:00Z"/>
          <w:rFonts w:cstheme="minorHAnsi"/>
          <w:sz w:val="20"/>
          <w:szCs w:val="20"/>
          <w:rPrChange w:id="1881" w:author="Stephen Richard" w:date="2021-02-23T16:45:00Z">
            <w:rPr>
              <w:ins w:id="1882" w:author="Stephen Richard" w:date="2021-02-19T13:48:00Z"/>
            </w:rPr>
          </w:rPrChange>
        </w:rPr>
        <w:pPrChange w:id="1883" w:author="Stephen Richard" w:date="2021-02-19T13:50:00Z">
          <w:pPr/>
        </w:pPrChange>
      </w:pPr>
      <w:ins w:id="1884" w:author="Stephen Richard" w:date="2021-02-19T13:48:00Z">
        <w:r w:rsidRPr="00BF277E">
          <w:rPr>
            <w:rFonts w:cstheme="minorHAnsi"/>
            <w:sz w:val="20"/>
            <w:szCs w:val="20"/>
            <w:rPrChange w:id="1885" w:author="Stephen Richard" w:date="2021-02-23T16:45:00Z">
              <w:rPr/>
            </w:rPrChange>
          </w:rPr>
          <w:tab/>
        </w:r>
        <w:r w:rsidRPr="00BF277E">
          <w:rPr>
            <w:rFonts w:cstheme="minorHAnsi"/>
            <w:sz w:val="20"/>
            <w:szCs w:val="20"/>
            <w:rPrChange w:id="1886" w:author="Stephen Richard" w:date="2021-02-23T16:45:00Z">
              <w:rPr/>
            </w:rPrChange>
          </w:rPr>
          <w:tab/>
          <w:t xml:space="preserve">  ]</w:t>
        </w:r>
      </w:ins>
    </w:p>
    <w:p w14:paraId="750B6229" w14:textId="0D5F79BF"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887" w:author="Stephen Richard" w:date="2021-02-19T13:48:00Z"/>
          <w:rFonts w:cstheme="minorHAnsi"/>
          <w:sz w:val="20"/>
          <w:szCs w:val="20"/>
          <w:rPrChange w:id="1888" w:author="Stephen Richard" w:date="2021-02-23T16:45:00Z">
            <w:rPr>
              <w:ins w:id="1889" w:author="Stephen Richard" w:date="2021-02-19T13:48:00Z"/>
            </w:rPr>
          </w:rPrChange>
        </w:rPr>
        <w:pPrChange w:id="1890" w:author="Stephen Richard" w:date="2021-02-19T13:50:00Z">
          <w:pPr/>
        </w:pPrChange>
      </w:pPr>
      <w:ins w:id="1891" w:author="Stephen Richard" w:date="2021-02-19T13:48:00Z">
        <w:r w:rsidRPr="00BF277E">
          <w:rPr>
            <w:rFonts w:cstheme="minorHAnsi"/>
            <w:sz w:val="20"/>
            <w:szCs w:val="20"/>
            <w:rPrChange w:id="1892" w:author="Stephen Richard" w:date="2021-02-23T16:45:00Z">
              <w:rPr/>
            </w:rPrChange>
          </w:rPr>
          <w:tab/>
          <w:t>]</w:t>
        </w:r>
      </w:ins>
    </w:p>
    <w:p w14:paraId="50C1A240"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893" w:author="Stephen Richard" w:date="2021-02-19T13:48:00Z"/>
          <w:rFonts w:cstheme="minorHAnsi"/>
          <w:sz w:val="20"/>
          <w:szCs w:val="20"/>
          <w:rPrChange w:id="1894" w:author="Stephen Richard" w:date="2021-02-23T16:45:00Z">
            <w:rPr>
              <w:ins w:id="1895" w:author="Stephen Richard" w:date="2021-02-19T13:48:00Z"/>
            </w:rPr>
          </w:rPrChange>
        </w:rPr>
        <w:pPrChange w:id="1896" w:author="Stephen Richard" w:date="2021-02-19T13:50:00Z">
          <w:pPr/>
        </w:pPrChange>
      </w:pPr>
    </w:p>
    <w:p w14:paraId="2F7A45B2"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897" w:author="Stephen Richard" w:date="2021-02-19T13:48:00Z"/>
          <w:rFonts w:cstheme="minorHAnsi"/>
          <w:sz w:val="20"/>
          <w:szCs w:val="20"/>
          <w:rPrChange w:id="1898" w:author="Stephen Richard" w:date="2021-02-23T16:45:00Z">
            <w:rPr>
              <w:ins w:id="1899" w:author="Stephen Richard" w:date="2021-02-19T13:48:00Z"/>
            </w:rPr>
          </w:rPrChange>
        </w:rPr>
        <w:pPrChange w:id="1900" w:author="Stephen Richard" w:date="2021-02-19T13:50:00Z">
          <w:pPr/>
        </w:pPrChange>
      </w:pPr>
      <w:ins w:id="1901" w:author="Stephen Richard" w:date="2021-02-19T13:48:00Z">
        <w:r w:rsidRPr="00BF277E">
          <w:rPr>
            <w:rFonts w:cstheme="minorHAnsi"/>
            <w:sz w:val="20"/>
            <w:szCs w:val="20"/>
            <w:rPrChange w:id="1902" w:author="Stephen Richard" w:date="2021-02-23T16:45:00Z">
              <w:rPr/>
            </w:rPrChange>
          </w:rPr>
          <w:t xml:space="preserve">        ] ;</w:t>
        </w:r>
      </w:ins>
    </w:p>
    <w:p w14:paraId="00D08C58" w14:textId="488FB4E4" w:rsidR="008171DE"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1903" w:author="Stephen Richard" w:date="2021-02-19T13:48:00Z"/>
          <w:rFonts w:cstheme="minorHAnsi"/>
          <w:sz w:val="20"/>
          <w:szCs w:val="20"/>
          <w:rPrChange w:id="1904" w:author="Stephen Richard" w:date="2021-02-23T16:45:00Z">
            <w:rPr>
              <w:ins w:id="1905" w:author="Stephen Richard" w:date="2021-02-19T13:48:00Z"/>
            </w:rPr>
          </w:rPrChange>
        </w:rPr>
        <w:pPrChange w:id="1906" w:author="Stephen Richard" w:date="2021-02-19T13:50:00Z">
          <w:pPr/>
        </w:pPrChange>
      </w:pPr>
      <w:ins w:id="1907" w:author="Stephen Richard" w:date="2021-02-19T13:57:00Z">
        <w:r w:rsidRPr="00BF277E">
          <w:rPr>
            <w:rFonts w:cstheme="minorHAnsi"/>
            <w:sz w:val="20"/>
            <w:szCs w:val="20"/>
            <w:rPrChange w:id="1908" w:author="Stephen Richard" w:date="2021-02-23T16:45:00Z">
              <w:rPr/>
            </w:rPrChange>
          </w:rPr>
          <w:tab/>
        </w:r>
      </w:ins>
      <w:proofErr w:type="spellStart"/>
      <w:ins w:id="1909" w:author="Stephen Richard" w:date="2021-02-19T13:48:00Z">
        <w:r w:rsidR="008171DE" w:rsidRPr="00BF277E">
          <w:rPr>
            <w:rFonts w:cstheme="minorHAnsi"/>
            <w:sz w:val="20"/>
            <w:szCs w:val="20"/>
            <w:rPrChange w:id="1910" w:author="Stephen Richard" w:date="2021-02-23T16:45:00Z">
              <w:rPr/>
            </w:rPrChange>
          </w:rPr>
          <w:t>gsoc:hasConstituent</w:t>
        </w:r>
        <w:proofErr w:type="spellEnd"/>
        <w:r w:rsidR="008171DE" w:rsidRPr="00BF277E">
          <w:rPr>
            <w:rFonts w:cstheme="minorHAnsi"/>
            <w:sz w:val="20"/>
            <w:szCs w:val="20"/>
            <w:rPrChange w:id="1911" w:author="Stephen Richard" w:date="2021-02-23T16:45:00Z">
              <w:rPr/>
            </w:rPrChange>
          </w:rPr>
          <w:t xml:space="preserve"> [</w:t>
        </w:r>
      </w:ins>
    </w:p>
    <w:p w14:paraId="5BA4B4CE" w14:textId="575F010D" w:rsidR="008171DE"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1912" w:author="Stephen Richard" w:date="2021-02-19T13:48:00Z"/>
          <w:rFonts w:cstheme="minorHAnsi"/>
          <w:sz w:val="20"/>
          <w:szCs w:val="20"/>
          <w:rPrChange w:id="1913" w:author="Stephen Richard" w:date="2021-02-23T16:45:00Z">
            <w:rPr>
              <w:ins w:id="1914" w:author="Stephen Richard" w:date="2021-02-19T13:48:00Z"/>
            </w:rPr>
          </w:rPrChange>
        </w:rPr>
        <w:pPrChange w:id="1915" w:author="Stephen Richard" w:date="2021-02-19T13:50:00Z">
          <w:pPr/>
        </w:pPrChange>
      </w:pPr>
      <w:ins w:id="1916" w:author="Stephen Richard" w:date="2021-02-19T13:57:00Z">
        <w:r w:rsidRPr="00BF277E">
          <w:rPr>
            <w:rFonts w:cstheme="minorHAnsi"/>
            <w:sz w:val="20"/>
            <w:szCs w:val="20"/>
            <w:rPrChange w:id="1917" w:author="Stephen Richard" w:date="2021-02-23T16:45:00Z">
              <w:rPr/>
            </w:rPrChange>
          </w:rPr>
          <w:tab/>
        </w:r>
        <w:r w:rsidRPr="00BF277E">
          <w:rPr>
            <w:rFonts w:cstheme="minorHAnsi"/>
            <w:sz w:val="20"/>
            <w:szCs w:val="20"/>
            <w:rPrChange w:id="1918" w:author="Stephen Richard" w:date="2021-02-23T16:45:00Z">
              <w:rPr/>
            </w:rPrChange>
          </w:rPr>
          <w:tab/>
        </w:r>
      </w:ins>
      <w:ins w:id="1919" w:author="Stephen Richard" w:date="2021-02-19T13:48:00Z">
        <w:r w:rsidR="008171DE" w:rsidRPr="00BF277E">
          <w:rPr>
            <w:rFonts w:cstheme="minorHAnsi"/>
            <w:sz w:val="20"/>
            <w:szCs w:val="20"/>
            <w:rPrChange w:id="1920" w:author="Stephen Richard" w:date="2021-02-23T16:45:00Z">
              <w:rPr/>
            </w:rPrChange>
          </w:rPr>
          <w:t xml:space="preserve">a </w:t>
        </w:r>
        <w:proofErr w:type="spellStart"/>
        <w:r w:rsidR="008171DE" w:rsidRPr="00BF277E">
          <w:rPr>
            <w:rFonts w:cstheme="minorHAnsi"/>
            <w:sz w:val="20"/>
            <w:szCs w:val="20"/>
            <w:rPrChange w:id="1921" w:author="Stephen Richard" w:date="2021-02-23T16:45:00Z">
              <w:rPr/>
            </w:rPrChange>
          </w:rPr>
          <w:t>gsgm:Lithic_Epiclastic_Particle_Material</w:t>
        </w:r>
        <w:proofErr w:type="spellEnd"/>
        <w:r w:rsidR="008171DE" w:rsidRPr="00BF277E">
          <w:rPr>
            <w:rFonts w:cstheme="minorHAnsi"/>
            <w:sz w:val="20"/>
            <w:szCs w:val="20"/>
            <w:rPrChange w:id="1922" w:author="Stephen Richard" w:date="2021-02-23T16:45:00Z">
              <w:rPr/>
            </w:rPrChange>
          </w:rPr>
          <w:t xml:space="preserve"> ;</w:t>
        </w:r>
      </w:ins>
    </w:p>
    <w:p w14:paraId="57DDF664" w14:textId="77777777" w:rsidR="00CF0B79"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1923" w:author="Stephen Richard" w:date="2021-02-19T13:57:00Z"/>
          <w:rFonts w:cstheme="minorHAnsi"/>
          <w:sz w:val="20"/>
          <w:szCs w:val="20"/>
          <w:rPrChange w:id="1924" w:author="Stephen Richard" w:date="2021-02-23T16:45:00Z">
            <w:rPr>
              <w:ins w:id="1925" w:author="Stephen Richard" w:date="2021-02-19T13:57:00Z"/>
            </w:rPr>
          </w:rPrChange>
        </w:rPr>
      </w:pPr>
      <w:ins w:id="1926" w:author="Stephen Richard" w:date="2021-02-19T13:57:00Z">
        <w:r w:rsidRPr="00BF277E">
          <w:rPr>
            <w:rFonts w:cstheme="minorHAnsi"/>
            <w:sz w:val="20"/>
            <w:szCs w:val="20"/>
            <w:rPrChange w:id="1927" w:author="Stephen Richard" w:date="2021-02-23T16:45:00Z">
              <w:rPr/>
            </w:rPrChange>
          </w:rPr>
          <w:lastRenderedPageBreak/>
          <w:tab/>
        </w:r>
        <w:r w:rsidRPr="00BF277E">
          <w:rPr>
            <w:rFonts w:cstheme="minorHAnsi"/>
            <w:sz w:val="20"/>
            <w:szCs w:val="20"/>
            <w:rPrChange w:id="1928" w:author="Stephen Richard" w:date="2021-02-23T16:45:00Z">
              <w:rPr/>
            </w:rPrChange>
          </w:rPr>
          <w:tab/>
        </w:r>
      </w:ins>
      <w:ins w:id="1929" w:author="Stephen Richard" w:date="2021-02-19T13:48:00Z">
        <w:r w:rsidR="008171DE" w:rsidRPr="00BF277E">
          <w:rPr>
            <w:rFonts w:cstheme="minorHAnsi"/>
            <w:sz w:val="20"/>
            <w:szCs w:val="20"/>
            <w:rPrChange w:id="1930" w:author="Stephen Richard" w:date="2021-02-23T16:45:00Z">
              <w:rPr/>
            </w:rPrChange>
          </w:rPr>
          <w:t>rdfs:label "40 percent of clasts are well rounded granite, 3-8 cm diameter"@</w:t>
        </w:r>
        <w:proofErr w:type="spellStart"/>
        <w:r w:rsidR="008171DE" w:rsidRPr="00BF277E">
          <w:rPr>
            <w:rFonts w:cstheme="minorHAnsi"/>
            <w:sz w:val="20"/>
            <w:szCs w:val="20"/>
            <w:rPrChange w:id="1931" w:author="Stephen Richard" w:date="2021-02-23T16:45:00Z">
              <w:rPr/>
            </w:rPrChange>
          </w:rPr>
          <w:t>en</w:t>
        </w:r>
        <w:proofErr w:type="spellEnd"/>
        <w:r w:rsidR="008171DE" w:rsidRPr="00BF277E">
          <w:rPr>
            <w:rFonts w:cstheme="minorHAnsi"/>
            <w:sz w:val="20"/>
            <w:szCs w:val="20"/>
            <w:rPrChange w:id="1932" w:author="Stephen Richard" w:date="2021-02-23T16:45:00Z">
              <w:rPr/>
            </w:rPrChange>
          </w:rPr>
          <w:t xml:space="preserve"> ;  </w:t>
        </w:r>
      </w:ins>
    </w:p>
    <w:p w14:paraId="58B91C73" w14:textId="7E844883" w:rsidR="008171DE"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1933" w:author="Stephen Richard" w:date="2021-02-19T13:48:00Z"/>
          <w:rFonts w:cstheme="minorHAnsi"/>
          <w:sz w:val="20"/>
          <w:szCs w:val="20"/>
          <w:rPrChange w:id="1934" w:author="Stephen Richard" w:date="2021-02-23T16:45:00Z">
            <w:rPr>
              <w:ins w:id="1935" w:author="Stephen Richard" w:date="2021-02-19T13:48:00Z"/>
            </w:rPr>
          </w:rPrChange>
        </w:rPr>
        <w:pPrChange w:id="1936" w:author="Stephen Richard" w:date="2021-02-19T13:50:00Z">
          <w:pPr/>
        </w:pPrChange>
      </w:pPr>
      <w:ins w:id="1937" w:author="Stephen Richard" w:date="2021-02-19T13:57:00Z">
        <w:r w:rsidRPr="00BF277E">
          <w:rPr>
            <w:rFonts w:cstheme="minorHAnsi"/>
            <w:sz w:val="20"/>
            <w:szCs w:val="20"/>
            <w:rPrChange w:id="1938" w:author="Stephen Richard" w:date="2021-02-23T16:45:00Z">
              <w:rPr/>
            </w:rPrChange>
          </w:rPr>
          <w:tab/>
        </w:r>
        <w:r w:rsidRPr="00BF277E">
          <w:rPr>
            <w:rFonts w:cstheme="minorHAnsi"/>
            <w:sz w:val="20"/>
            <w:szCs w:val="20"/>
            <w:rPrChange w:id="1939" w:author="Stephen Richard" w:date="2021-02-23T16:45:00Z">
              <w:rPr/>
            </w:rPrChange>
          </w:rPr>
          <w:tab/>
        </w:r>
      </w:ins>
      <w:proofErr w:type="spellStart"/>
      <w:ins w:id="1940" w:author="Stephen Richard" w:date="2021-02-19T13:48:00Z">
        <w:r w:rsidR="008171DE" w:rsidRPr="00BF277E">
          <w:rPr>
            <w:rFonts w:cstheme="minorHAnsi"/>
            <w:sz w:val="20"/>
            <w:szCs w:val="20"/>
            <w:rPrChange w:id="1941" w:author="Stephen Richard" w:date="2021-02-23T16:45:00Z">
              <w:rPr/>
            </w:rPrChange>
          </w:rPr>
          <w:t>gsoc:hasConstituent</w:t>
        </w:r>
        <w:proofErr w:type="spellEnd"/>
        <w:r w:rsidR="008171DE" w:rsidRPr="00BF277E">
          <w:rPr>
            <w:rFonts w:cstheme="minorHAnsi"/>
            <w:sz w:val="20"/>
            <w:szCs w:val="20"/>
            <w:rPrChange w:id="1942" w:author="Stephen Richard" w:date="2021-02-23T16:45:00Z">
              <w:rPr/>
            </w:rPrChange>
          </w:rPr>
          <w:t xml:space="preserve"> [</w:t>
        </w:r>
      </w:ins>
    </w:p>
    <w:p w14:paraId="5085565F" w14:textId="5B887270" w:rsidR="008171DE"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1943" w:author="Stephen Richard" w:date="2021-02-19T13:48:00Z"/>
          <w:rFonts w:cstheme="minorHAnsi"/>
          <w:sz w:val="20"/>
          <w:szCs w:val="20"/>
          <w:rPrChange w:id="1944" w:author="Stephen Richard" w:date="2021-02-23T16:45:00Z">
            <w:rPr>
              <w:ins w:id="1945" w:author="Stephen Richard" w:date="2021-02-19T13:48:00Z"/>
            </w:rPr>
          </w:rPrChange>
        </w:rPr>
        <w:pPrChange w:id="1946" w:author="Stephen Richard" w:date="2021-02-19T13:50:00Z">
          <w:pPr/>
        </w:pPrChange>
      </w:pPr>
      <w:ins w:id="1947" w:author="Stephen Richard" w:date="2021-02-19T13:57:00Z">
        <w:r w:rsidRPr="00BF277E">
          <w:rPr>
            <w:rFonts w:cstheme="minorHAnsi"/>
            <w:sz w:val="20"/>
            <w:szCs w:val="20"/>
            <w:rPrChange w:id="1948" w:author="Stephen Richard" w:date="2021-02-23T16:45:00Z">
              <w:rPr/>
            </w:rPrChange>
          </w:rPr>
          <w:tab/>
        </w:r>
        <w:r w:rsidRPr="00BF277E">
          <w:rPr>
            <w:rFonts w:cstheme="minorHAnsi"/>
            <w:sz w:val="20"/>
            <w:szCs w:val="20"/>
            <w:rPrChange w:id="1949" w:author="Stephen Richard" w:date="2021-02-23T16:45:00Z">
              <w:rPr/>
            </w:rPrChange>
          </w:rPr>
          <w:tab/>
        </w:r>
        <w:r w:rsidRPr="00BF277E">
          <w:rPr>
            <w:rFonts w:cstheme="minorHAnsi"/>
            <w:sz w:val="20"/>
            <w:szCs w:val="20"/>
            <w:rPrChange w:id="1950" w:author="Stephen Richard" w:date="2021-02-23T16:45:00Z">
              <w:rPr/>
            </w:rPrChange>
          </w:rPr>
          <w:tab/>
        </w:r>
      </w:ins>
      <w:ins w:id="1951" w:author="Stephen Richard" w:date="2021-02-19T13:48:00Z">
        <w:r w:rsidR="008171DE" w:rsidRPr="00BF277E">
          <w:rPr>
            <w:rFonts w:cstheme="minorHAnsi"/>
            <w:sz w:val="20"/>
            <w:szCs w:val="20"/>
            <w:rPrChange w:id="1952" w:author="Stephen Richard" w:date="2021-02-23T16:45:00Z">
              <w:rPr/>
            </w:rPrChange>
          </w:rPr>
          <w:t xml:space="preserve">a </w:t>
        </w:r>
        <w:proofErr w:type="spellStart"/>
        <w:r w:rsidR="008171DE" w:rsidRPr="00BF277E">
          <w:rPr>
            <w:rFonts w:cstheme="minorHAnsi"/>
            <w:sz w:val="20"/>
            <w:szCs w:val="20"/>
            <w:rPrChange w:id="1953" w:author="Stephen Richard" w:date="2021-02-23T16:45:00Z">
              <w:rPr/>
            </w:rPrChange>
          </w:rPr>
          <w:t>gsrm:Granite</w:t>
        </w:r>
        <w:proofErr w:type="spellEnd"/>
        <w:r w:rsidR="008171DE" w:rsidRPr="00BF277E">
          <w:rPr>
            <w:rFonts w:cstheme="minorHAnsi"/>
            <w:sz w:val="20"/>
            <w:szCs w:val="20"/>
            <w:rPrChange w:id="1954" w:author="Stephen Richard" w:date="2021-02-23T16:45:00Z">
              <w:rPr/>
            </w:rPrChange>
          </w:rPr>
          <w:t xml:space="preserve"> ;</w:t>
        </w:r>
      </w:ins>
    </w:p>
    <w:p w14:paraId="264F5840" w14:textId="729FD089" w:rsidR="008171DE"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1955" w:author="Stephen Richard" w:date="2021-02-19T13:48:00Z"/>
          <w:rFonts w:cstheme="minorHAnsi"/>
          <w:sz w:val="20"/>
          <w:szCs w:val="20"/>
          <w:rPrChange w:id="1956" w:author="Stephen Richard" w:date="2021-02-23T16:45:00Z">
            <w:rPr>
              <w:ins w:id="1957" w:author="Stephen Richard" w:date="2021-02-19T13:48:00Z"/>
            </w:rPr>
          </w:rPrChange>
        </w:rPr>
        <w:pPrChange w:id="1958" w:author="Stephen Richard" w:date="2021-02-19T13:50:00Z">
          <w:pPr/>
        </w:pPrChange>
      </w:pPr>
      <w:ins w:id="1959" w:author="Stephen Richard" w:date="2021-02-19T13:58:00Z">
        <w:r w:rsidRPr="00BF277E">
          <w:rPr>
            <w:rFonts w:cstheme="minorHAnsi"/>
            <w:sz w:val="20"/>
            <w:szCs w:val="20"/>
            <w:rPrChange w:id="1960" w:author="Stephen Richard" w:date="2021-02-23T16:45:00Z">
              <w:rPr/>
            </w:rPrChange>
          </w:rPr>
          <w:tab/>
        </w:r>
        <w:r w:rsidRPr="00BF277E">
          <w:rPr>
            <w:rFonts w:cstheme="minorHAnsi"/>
            <w:sz w:val="20"/>
            <w:szCs w:val="20"/>
            <w:rPrChange w:id="1961" w:author="Stephen Richard" w:date="2021-02-23T16:45:00Z">
              <w:rPr/>
            </w:rPrChange>
          </w:rPr>
          <w:tab/>
        </w:r>
      </w:ins>
      <w:ins w:id="1962" w:author="Stephen Richard" w:date="2021-02-19T13:48:00Z">
        <w:r w:rsidR="008171DE" w:rsidRPr="00BF277E">
          <w:rPr>
            <w:rFonts w:cstheme="minorHAnsi"/>
            <w:sz w:val="20"/>
            <w:szCs w:val="20"/>
            <w:rPrChange w:id="1963" w:author="Stephen Richard" w:date="2021-02-23T16:45:00Z">
              <w:rPr/>
            </w:rPrChange>
          </w:rPr>
          <w:t xml:space="preserve">] ;     </w:t>
        </w:r>
      </w:ins>
    </w:p>
    <w:p w14:paraId="4CF94BA4" w14:textId="08E99068" w:rsidR="008171DE"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1964" w:author="Stephen Richard" w:date="2021-02-19T13:48:00Z"/>
          <w:rFonts w:cstheme="minorHAnsi"/>
          <w:sz w:val="20"/>
          <w:szCs w:val="20"/>
          <w:rPrChange w:id="1965" w:author="Stephen Richard" w:date="2021-02-23T16:45:00Z">
            <w:rPr>
              <w:ins w:id="1966" w:author="Stephen Richard" w:date="2021-02-19T13:48:00Z"/>
            </w:rPr>
          </w:rPrChange>
        </w:rPr>
        <w:pPrChange w:id="1967" w:author="Stephen Richard" w:date="2021-02-19T13:50:00Z">
          <w:pPr/>
        </w:pPrChange>
      </w:pPr>
      <w:ins w:id="1968" w:author="Stephen Richard" w:date="2021-02-19T13:58:00Z">
        <w:r w:rsidRPr="00BF277E">
          <w:rPr>
            <w:rFonts w:cstheme="minorHAnsi"/>
            <w:sz w:val="20"/>
            <w:szCs w:val="20"/>
            <w:rPrChange w:id="1969" w:author="Stephen Richard" w:date="2021-02-23T16:45:00Z">
              <w:rPr/>
            </w:rPrChange>
          </w:rPr>
          <w:tab/>
        </w:r>
        <w:r w:rsidRPr="00BF277E">
          <w:rPr>
            <w:rFonts w:cstheme="minorHAnsi"/>
            <w:sz w:val="20"/>
            <w:szCs w:val="20"/>
            <w:rPrChange w:id="1970" w:author="Stephen Richard" w:date="2021-02-23T16:45:00Z">
              <w:rPr/>
            </w:rPrChange>
          </w:rPr>
          <w:tab/>
        </w:r>
      </w:ins>
      <w:proofErr w:type="spellStart"/>
      <w:ins w:id="1971" w:author="Stephen Richard" w:date="2021-02-19T13:48:00Z">
        <w:r w:rsidR="008171DE" w:rsidRPr="00BF277E">
          <w:rPr>
            <w:rFonts w:cstheme="minorHAnsi"/>
            <w:sz w:val="20"/>
            <w:szCs w:val="20"/>
            <w:rPrChange w:id="1972" w:author="Stephen Richard" w:date="2021-02-23T16:45:00Z">
              <w:rPr/>
            </w:rPrChange>
          </w:rPr>
          <w:t>gsoc:hasRole</w:t>
        </w:r>
        <w:proofErr w:type="spellEnd"/>
        <w:r w:rsidR="008171DE" w:rsidRPr="00BF277E">
          <w:rPr>
            <w:rFonts w:cstheme="minorHAnsi"/>
            <w:sz w:val="20"/>
            <w:szCs w:val="20"/>
            <w:rPrChange w:id="1973" w:author="Stephen Richard" w:date="2021-02-23T16:45:00Z">
              <w:rPr/>
            </w:rPrChange>
          </w:rPr>
          <w:t xml:space="preserve"> [</w:t>
        </w:r>
      </w:ins>
    </w:p>
    <w:p w14:paraId="12D7BBDB"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974" w:author="Stephen Richard" w:date="2021-02-19T13:48:00Z"/>
          <w:rFonts w:cstheme="minorHAnsi"/>
          <w:sz w:val="20"/>
          <w:szCs w:val="20"/>
          <w:rPrChange w:id="1975" w:author="Stephen Richard" w:date="2021-02-23T16:45:00Z">
            <w:rPr>
              <w:ins w:id="1976" w:author="Stephen Richard" w:date="2021-02-19T13:48:00Z"/>
            </w:rPr>
          </w:rPrChange>
        </w:rPr>
        <w:pPrChange w:id="1977" w:author="Stephen Richard" w:date="2021-02-19T13:50:00Z">
          <w:pPr/>
        </w:pPrChange>
      </w:pPr>
      <w:ins w:id="1978" w:author="Stephen Richard" w:date="2021-02-19T13:48:00Z">
        <w:r w:rsidRPr="00BF277E">
          <w:rPr>
            <w:rFonts w:cstheme="minorHAnsi"/>
            <w:sz w:val="20"/>
            <w:szCs w:val="20"/>
            <w:rPrChange w:id="1979" w:author="Stephen Richard" w:date="2021-02-23T16:45:00Z">
              <w:rPr/>
            </w:rPrChange>
          </w:rPr>
          <w:tab/>
        </w:r>
        <w:r w:rsidRPr="00BF277E">
          <w:rPr>
            <w:rFonts w:cstheme="minorHAnsi"/>
            <w:sz w:val="20"/>
            <w:szCs w:val="20"/>
            <w:rPrChange w:id="1980" w:author="Stephen Richard" w:date="2021-02-23T16:45:00Z">
              <w:rPr/>
            </w:rPrChange>
          </w:rPr>
          <w:tab/>
        </w:r>
        <w:r w:rsidRPr="00BF277E">
          <w:rPr>
            <w:rFonts w:cstheme="minorHAnsi"/>
            <w:sz w:val="20"/>
            <w:szCs w:val="20"/>
            <w:rPrChange w:id="1981" w:author="Stephen Richard" w:date="2021-02-23T16:45:00Z">
              <w:rPr/>
            </w:rPrChange>
          </w:rPr>
          <w:tab/>
          <w:t xml:space="preserve">a </w:t>
        </w:r>
        <w:proofErr w:type="spellStart"/>
        <w:r w:rsidRPr="00BF277E">
          <w:rPr>
            <w:rFonts w:cstheme="minorHAnsi"/>
            <w:sz w:val="20"/>
            <w:szCs w:val="20"/>
            <w:rPrChange w:id="1982" w:author="Stephen Richard" w:date="2021-02-23T16:45:00Z">
              <w:rPr/>
            </w:rPrChange>
          </w:rPr>
          <w:t>gsor:Framework_Clast</w:t>
        </w:r>
        <w:proofErr w:type="spellEnd"/>
        <w:r w:rsidRPr="00BF277E">
          <w:rPr>
            <w:rFonts w:cstheme="minorHAnsi"/>
            <w:sz w:val="20"/>
            <w:szCs w:val="20"/>
            <w:rPrChange w:id="1983" w:author="Stephen Richard" w:date="2021-02-23T16:45:00Z">
              <w:rPr/>
            </w:rPrChange>
          </w:rPr>
          <w:t xml:space="preserve"> ;</w:t>
        </w:r>
      </w:ins>
    </w:p>
    <w:p w14:paraId="794E7BE6"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1984" w:author="Stephen Richard" w:date="2021-02-19T13:48:00Z"/>
          <w:rFonts w:cstheme="minorHAnsi"/>
          <w:sz w:val="20"/>
          <w:szCs w:val="20"/>
          <w:rPrChange w:id="1985" w:author="Stephen Richard" w:date="2021-02-23T16:45:00Z">
            <w:rPr>
              <w:ins w:id="1986" w:author="Stephen Richard" w:date="2021-02-19T13:48:00Z"/>
            </w:rPr>
          </w:rPrChange>
        </w:rPr>
        <w:pPrChange w:id="1987" w:author="Stephen Richard" w:date="2021-02-19T13:50:00Z">
          <w:pPr/>
        </w:pPrChange>
      </w:pPr>
      <w:ins w:id="1988" w:author="Stephen Richard" w:date="2021-02-19T13:48:00Z">
        <w:r w:rsidRPr="00BF277E">
          <w:rPr>
            <w:rFonts w:cstheme="minorHAnsi"/>
            <w:sz w:val="20"/>
            <w:szCs w:val="20"/>
            <w:rPrChange w:id="1989" w:author="Stephen Richard" w:date="2021-02-23T16:45:00Z">
              <w:rPr/>
            </w:rPrChange>
          </w:rPr>
          <w:tab/>
        </w:r>
        <w:r w:rsidRPr="00BF277E">
          <w:rPr>
            <w:rFonts w:cstheme="minorHAnsi"/>
            <w:sz w:val="20"/>
            <w:szCs w:val="20"/>
            <w:rPrChange w:id="1990" w:author="Stephen Richard" w:date="2021-02-23T16:45:00Z">
              <w:rPr/>
            </w:rPrChange>
          </w:rPr>
          <w:tab/>
        </w:r>
        <w:r w:rsidRPr="00BF277E">
          <w:rPr>
            <w:rFonts w:cstheme="minorHAnsi"/>
            <w:sz w:val="20"/>
            <w:szCs w:val="20"/>
            <w:rPrChange w:id="1991" w:author="Stephen Richard" w:date="2021-02-23T16:45:00Z">
              <w:rPr/>
            </w:rPrChange>
          </w:rPr>
          <w:tab/>
        </w:r>
        <w:proofErr w:type="spellStart"/>
        <w:r w:rsidRPr="00BF277E">
          <w:rPr>
            <w:rFonts w:cstheme="minorHAnsi"/>
            <w:sz w:val="20"/>
            <w:szCs w:val="20"/>
            <w:rPrChange w:id="1992" w:author="Stephen Richard" w:date="2021-02-23T16:45:00Z">
              <w:rPr/>
            </w:rPrChange>
          </w:rPr>
          <w:t>gsoc:hasQuality</w:t>
        </w:r>
        <w:proofErr w:type="spellEnd"/>
        <w:r w:rsidRPr="00BF277E">
          <w:rPr>
            <w:rFonts w:cstheme="minorHAnsi"/>
            <w:sz w:val="20"/>
            <w:szCs w:val="20"/>
            <w:rPrChange w:id="1993" w:author="Stephen Richard" w:date="2021-02-23T16:45:00Z">
              <w:rPr/>
            </w:rPrChange>
          </w:rPr>
          <w:t xml:space="preserve"> [</w:t>
        </w:r>
      </w:ins>
    </w:p>
    <w:p w14:paraId="52F4215D" w14:textId="21FBC6BD" w:rsidR="008171DE"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1994" w:author="Stephen Richard" w:date="2021-02-19T13:48:00Z"/>
          <w:rFonts w:cstheme="minorHAnsi"/>
          <w:sz w:val="20"/>
          <w:szCs w:val="20"/>
          <w:rPrChange w:id="1995" w:author="Stephen Richard" w:date="2021-02-23T16:45:00Z">
            <w:rPr>
              <w:ins w:id="1996" w:author="Stephen Richard" w:date="2021-02-19T13:48:00Z"/>
            </w:rPr>
          </w:rPrChange>
        </w:rPr>
        <w:pPrChange w:id="1997" w:author="Stephen Richard" w:date="2021-02-19T13:50:00Z">
          <w:pPr/>
        </w:pPrChange>
      </w:pPr>
      <w:ins w:id="1998" w:author="Stephen Richard" w:date="2021-02-19T13:58:00Z">
        <w:r w:rsidRPr="00BF277E">
          <w:rPr>
            <w:rFonts w:cstheme="minorHAnsi"/>
            <w:sz w:val="20"/>
            <w:szCs w:val="20"/>
            <w:rPrChange w:id="1999" w:author="Stephen Richard" w:date="2021-02-23T16:45:00Z">
              <w:rPr/>
            </w:rPrChange>
          </w:rPr>
          <w:tab/>
        </w:r>
        <w:r w:rsidRPr="00BF277E">
          <w:rPr>
            <w:rFonts w:cstheme="minorHAnsi"/>
            <w:sz w:val="20"/>
            <w:szCs w:val="20"/>
            <w:rPrChange w:id="2000" w:author="Stephen Richard" w:date="2021-02-23T16:45:00Z">
              <w:rPr/>
            </w:rPrChange>
          </w:rPr>
          <w:tab/>
        </w:r>
        <w:r w:rsidRPr="00BF277E">
          <w:rPr>
            <w:rFonts w:cstheme="minorHAnsi"/>
            <w:sz w:val="20"/>
            <w:szCs w:val="20"/>
            <w:rPrChange w:id="2001" w:author="Stephen Richard" w:date="2021-02-23T16:45:00Z">
              <w:rPr/>
            </w:rPrChange>
          </w:rPr>
          <w:tab/>
        </w:r>
        <w:r w:rsidRPr="00BF277E">
          <w:rPr>
            <w:rFonts w:cstheme="minorHAnsi"/>
            <w:sz w:val="20"/>
            <w:szCs w:val="20"/>
            <w:rPrChange w:id="2002" w:author="Stephen Richard" w:date="2021-02-23T16:45:00Z">
              <w:rPr/>
            </w:rPrChange>
          </w:rPr>
          <w:tab/>
        </w:r>
      </w:ins>
      <w:ins w:id="2003" w:author="Stephen Richard" w:date="2021-02-19T13:48:00Z">
        <w:r w:rsidR="008171DE" w:rsidRPr="00BF277E">
          <w:rPr>
            <w:rFonts w:cstheme="minorHAnsi"/>
            <w:sz w:val="20"/>
            <w:szCs w:val="20"/>
            <w:rPrChange w:id="2004" w:author="Stephen Richard" w:date="2021-02-23T16:45:00Z">
              <w:rPr/>
            </w:rPrChange>
          </w:rPr>
          <w:t xml:space="preserve">a </w:t>
        </w:r>
        <w:proofErr w:type="spellStart"/>
        <w:r w:rsidR="008171DE" w:rsidRPr="00BF277E">
          <w:rPr>
            <w:rFonts w:cstheme="minorHAnsi"/>
            <w:sz w:val="20"/>
            <w:szCs w:val="20"/>
            <w:rPrChange w:id="2005" w:author="Stephen Richard" w:date="2021-02-23T16:45:00Z">
              <w:rPr/>
            </w:rPrChange>
          </w:rPr>
          <w:t>gsoc:Proportion</w:t>
        </w:r>
        <w:proofErr w:type="spellEnd"/>
        <w:r w:rsidR="008171DE" w:rsidRPr="00BF277E">
          <w:rPr>
            <w:rFonts w:cstheme="minorHAnsi"/>
            <w:sz w:val="20"/>
            <w:szCs w:val="20"/>
            <w:rPrChange w:id="2006" w:author="Stephen Richard" w:date="2021-02-23T16:45:00Z">
              <w:rPr/>
            </w:rPrChange>
          </w:rPr>
          <w:t xml:space="preserve"> ;</w:t>
        </w:r>
      </w:ins>
    </w:p>
    <w:p w14:paraId="7AB0BB88" w14:textId="5B96DEEB"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007" w:author="Stephen Richard" w:date="2021-02-19T13:48:00Z"/>
          <w:rFonts w:cstheme="minorHAnsi"/>
          <w:sz w:val="20"/>
          <w:szCs w:val="20"/>
          <w:rPrChange w:id="2008" w:author="Stephen Richard" w:date="2021-02-23T16:45:00Z">
            <w:rPr>
              <w:ins w:id="2009" w:author="Stephen Richard" w:date="2021-02-19T13:48:00Z"/>
            </w:rPr>
          </w:rPrChange>
        </w:rPr>
        <w:pPrChange w:id="2010" w:author="Stephen Richard" w:date="2021-02-19T13:50:00Z">
          <w:pPr/>
        </w:pPrChange>
      </w:pPr>
      <w:ins w:id="2011" w:author="Stephen Richard" w:date="2021-02-19T13:48:00Z">
        <w:r w:rsidRPr="00BF277E">
          <w:rPr>
            <w:rFonts w:cstheme="minorHAnsi"/>
            <w:sz w:val="20"/>
            <w:szCs w:val="20"/>
            <w:rPrChange w:id="2012" w:author="Stephen Richard" w:date="2021-02-23T16:45:00Z">
              <w:rPr/>
            </w:rPrChange>
          </w:rPr>
          <w:tab/>
        </w:r>
        <w:r w:rsidRPr="00BF277E">
          <w:rPr>
            <w:rFonts w:cstheme="minorHAnsi"/>
            <w:sz w:val="20"/>
            <w:szCs w:val="20"/>
            <w:rPrChange w:id="2013" w:author="Stephen Richard" w:date="2021-02-23T16:45:00Z">
              <w:rPr/>
            </w:rPrChange>
          </w:rPr>
          <w:tab/>
        </w:r>
        <w:r w:rsidRPr="00BF277E">
          <w:rPr>
            <w:rFonts w:cstheme="minorHAnsi"/>
            <w:sz w:val="20"/>
            <w:szCs w:val="20"/>
            <w:rPrChange w:id="2014" w:author="Stephen Richard" w:date="2021-02-23T16:45:00Z">
              <w:rPr/>
            </w:rPrChange>
          </w:rPr>
          <w:tab/>
        </w:r>
      </w:ins>
      <w:ins w:id="2015" w:author="Stephen Richard" w:date="2021-02-19T13:58:00Z">
        <w:r w:rsidR="00CF0B79" w:rsidRPr="00BF277E">
          <w:rPr>
            <w:rFonts w:cstheme="minorHAnsi"/>
            <w:sz w:val="20"/>
            <w:szCs w:val="20"/>
            <w:rPrChange w:id="2016" w:author="Stephen Richard" w:date="2021-02-23T16:45:00Z">
              <w:rPr/>
            </w:rPrChange>
          </w:rPr>
          <w:tab/>
        </w:r>
      </w:ins>
      <w:proofErr w:type="spellStart"/>
      <w:ins w:id="2017" w:author="Stephen Richard" w:date="2021-02-19T13:48:00Z">
        <w:r w:rsidRPr="00BF277E">
          <w:rPr>
            <w:rFonts w:cstheme="minorHAnsi"/>
            <w:sz w:val="20"/>
            <w:szCs w:val="20"/>
            <w:rPrChange w:id="2018" w:author="Stephen Richard" w:date="2021-02-23T16:45:00Z">
              <w:rPr/>
            </w:rPrChange>
          </w:rPr>
          <w:t>gsoc:hasValue</w:t>
        </w:r>
        <w:proofErr w:type="spellEnd"/>
        <w:r w:rsidRPr="00BF277E">
          <w:rPr>
            <w:rFonts w:cstheme="minorHAnsi"/>
            <w:sz w:val="20"/>
            <w:szCs w:val="20"/>
            <w:rPrChange w:id="2019" w:author="Stephen Richard" w:date="2021-02-23T16:45:00Z">
              <w:rPr/>
            </w:rPrChange>
          </w:rPr>
          <w:t xml:space="preserve"> [</w:t>
        </w:r>
      </w:ins>
    </w:p>
    <w:p w14:paraId="69174CEF" w14:textId="45F2BD34"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020" w:author="Stephen Richard" w:date="2021-02-19T13:48:00Z"/>
          <w:rFonts w:cstheme="minorHAnsi"/>
          <w:sz w:val="20"/>
          <w:szCs w:val="20"/>
          <w:rPrChange w:id="2021" w:author="Stephen Richard" w:date="2021-02-23T16:45:00Z">
            <w:rPr>
              <w:ins w:id="2022" w:author="Stephen Richard" w:date="2021-02-19T13:48:00Z"/>
            </w:rPr>
          </w:rPrChange>
        </w:rPr>
        <w:pPrChange w:id="2023" w:author="Stephen Richard" w:date="2021-02-19T13:50:00Z">
          <w:pPr/>
        </w:pPrChange>
      </w:pPr>
      <w:ins w:id="2024" w:author="Stephen Richard" w:date="2021-02-19T13:48:00Z">
        <w:r w:rsidRPr="00BF277E">
          <w:rPr>
            <w:rFonts w:cstheme="minorHAnsi"/>
            <w:sz w:val="20"/>
            <w:szCs w:val="20"/>
            <w:rPrChange w:id="2025" w:author="Stephen Richard" w:date="2021-02-23T16:45:00Z">
              <w:rPr/>
            </w:rPrChange>
          </w:rPr>
          <w:tab/>
        </w:r>
        <w:r w:rsidRPr="00BF277E">
          <w:rPr>
            <w:rFonts w:cstheme="minorHAnsi"/>
            <w:sz w:val="20"/>
            <w:szCs w:val="20"/>
            <w:rPrChange w:id="2026" w:author="Stephen Richard" w:date="2021-02-23T16:45:00Z">
              <w:rPr/>
            </w:rPrChange>
          </w:rPr>
          <w:tab/>
        </w:r>
        <w:r w:rsidRPr="00BF277E">
          <w:rPr>
            <w:rFonts w:cstheme="minorHAnsi"/>
            <w:sz w:val="20"/>
            <w:szCs w:val="20"/>
            <w:rPrChange w:id="2027" w:author="Stephen Richard" w:date="2021-02-23T16:45:00Z">
              <w:rPr/>
            </w:rPrChange>
          </w:rPr>
          <w:tab/>
        </w:r>
        <w:r w:rsidRPr="00BF277E">
          <w:rPr>
            <w:rFonts w:cstheme="minorHAnsi"/>
            <w:sz w:val="20"/>
            <w:szCs w:val="20"/>
            <w:rPrChange w:id="2028" w:author="Stephen Richard" w:date="2021-02-23T16:45:00Z">
              <w:rPr/>
            </w:rPrChange>
          </w:rPr>
          <w:tab/>
        </w:r>
      </w:ins>
      <w:ins w:id="2029" w:author="Stephen Richard" w:date="2021-02-19T13:58:00Z">
        <w:r w:rsidR="00CF0B79" w:rsidRPr="00BF277E">
          <w:rPr>
            <w:rFonts w:cstheme="minorHAnsi"/>
            <w:sz w:val="20"/>
            <w:szCs w:val="20"/>
            <w:rPrChange w:id="2030" w:author="Stephen Richard" w:date="2021-02-23T16:45:00Z">
              <w:rPr/>
            </w:rPrChange>
          </w:rPr>
          <w:tab/>
        </w:r>
      </w:ins>
      <w:ins w:id="2031" w:author="Stephen Richard" w:date="2021-02-19T13:48:00Z">
        <w:r w:rsidRPr="00BF277E">
          <w:rPr>
            <w:rFonts w:cstheme="minorHAnsi"/>
            <w:sz w:val="20"/>
            <w:szCs w:val="20"/>
            <w:rPrChange w:id="2032" w:author="Stephen Richard" w:date="2021-02-23T16:45:00Z">
              <w:rPr/>
            </w:rPrChange>
          </w:rPr>
          <w:t xml:space="preserve">a </w:t>
        </w:r>
        <w:proofErr w:type="spellStart"/>
        <w:r w:rsidRPr="00BF277E">
          <w:rPr>
            <w:rFonts w:cstheme="minorHAnsi"/>
            <w:sz w:val="20"/>
            <w:szCs w:val="20"/>
            <w:rPrChange w:id="2033" w:author="Stephen Richard" w:date="2021-02-23T16:45:00Z">
              <w:rPr/>
            </w:rPrChange>
          </w:rPr>
          <w:t>gsoc:Numeric_Value</w:t>
        </w:r>
        <w:proofErr w:type="spellEnd"/>
        <w:r w:rsidRPr="00BF277E">
          <w:rPr>
            <w:rFonts w:cstheme="minorHAnsi"/>
            <w:sz w:val="20"/>
            <w:szCs w:val="20"/>
            <w:rPrChange w:id="2034" w:author="Stephen Richard" w:date="2021-02-23T16:45:00Z">
              <w:rPr/>
            </w:rPrChange>
          </w:rPr>
          <w:t xml:space="preserve"> ;</w:t>
        </w:r>
      </w:ins>
    </w:p>
    <w:p w14:paraId="3DEF68D5" w14:textId="62ECD8E0" w:rsidR="008171DE"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2035" w:author="Stephen Richard" w:date="2021-02-19T13:48:00Z"/>
          <w:rFonts w:cstheme="minorHAnsi"/>
          <w:sz w:val="20"/>
          <w:szCs w:val="20"/>
          <w:rPrChange w:id="2036" w:author="Stephen Richard" w:date="2021-02-23T16:45:00Z">
            <w:rPr>
              <w:ins w:id="2037" w:author="Stephen Richard" w:date="2021-02-19T13:48:00Z"/>
            </w:rPr>
          </w:rPrChange>
        </w:rPr>
        <w:pPrChange w:id="2038" w:author="Stephen Richard" w:date="2021-02-19T13:50:00Z">
          <w:pPr/>
        </w:pPrChange>
      </w:pPr>
      <w:ins w:id="2039" w:author="Stephen Richard" w:date="2021-02-19T13:58:00Z">
        <w:r w:rsidRPr="00BF277E">
          <w:rPr>
            <w:rFonts w:cstheme="minorHAnsi"/>
            <w:sz w:val="20"/>
            <w:szCs w:val="20"/>
            <w:rPrChange w:id="2040" w:author="Stephen Richard" w:date="2021-02-23T16:45:00Z">
              <w:rPr/>
            </w:rPrChange>
          </w:rPr>
          <w:tab/>
        </w:r>
        <w:r w:rsidRPr="00BF277E">
          <w:rPr>
            <w:rFonts w:cstheme="minorHAnsi"/>
            <w:sz w:val="20"/>
            <w:szCs w:val="20"/>
            <w:rPrChange w:id="2041" w:author="Stephen Richard" w:date="2021-02-23T16:45:00Z">
              <w:rPr/>
            </w:rPrChange>
          </w:rPr>
          <w:tab/>
        </w:r>
        <w:r w:rsidRPr="00BF277E">
          <w:rPr>
            <w:rFonts w:cstheme="minorHAnsi"/>
            <w:sz w:val="20"/>
            <w:szCs w:val="20"/>
            <w:rPrChange w:id="2042" w:author="Stephen Richard" w:date="2021-02-23T16:45:00Z">
              <w:rPr/>
            </w:rPrChange>
          </w:rPr>
          <w:tab/>
        </w:r>
        <w:r w:rsidRPr="00BF277E">
          <w:rPr>
            <w:rFonts w:cstheme="minorHAnsi"/>
            <w:sz w:val="20"/>
            <w:szCs w:val="20"/>
            <w:rPrChange w:id="2043" w:author="Stephen Richard" w:date="2021-02-23T16:45:00Z">
              <w:rPr/>
            </w:rPrChange>
          </w:rPr>
          <w:tab/>
        </w:r>
        <w:r w:rsidRPr="00BF277E">
          <w:rPr>
            <w:rFonts w:cstheme="minorHAnsi"/>
            <w:sz w:val="20"/>
            <w:szCs w:val="20"/>
            <w:rPrChange w:id="2044" w:author="Stephen Richard" w:date="2021-02-23T16:45:00Z">
              <w:rPr/>
            </w:rPrChange>
          </w:rPr>
          <w:tab/>
        </w:r>
      </w:ins>
      <w:proofErr w:type="spellStart"/>
      <w:ins w:id="2045" w:author="Stephen Richard" w:date="2021-02-19T13:48:00Z">
        <w:r w:rsidR="008171DE" w:rsidRPr="00BF277E">
          <w:rPr>
            <w:rFonts w:cstheme="minorHAnsi"/>
            <w:sz w:val="20"/>
            <w:szCs w:val="20"/>
            <w:rPrChange w:id="2046" w:author="Stephen Richard" w:date="2021-02-23T16:45:00Z">
              <w:rPr/>
            </w:rPrChange>
          </w:rPr>
          <w:t>gsoc:hasDataValue</w:t>
        </w:r>
        <w:proofErr w:type="spellEnd"/>
        <w:r w:rsidR="008171DE" w:rsidRPr="00BF277E">
          <w:rPr>
            <w:rFonts w:cstheme="minorHAnsi"/>
            <w:sz w:val="20"/>
            <w:szCs w:val="20"/>
            <w:rPrChange w:id="2047" w:author="Stephen Richard" w:date="2021-02-23T16:45:00Z">
              <w:rPr/>
            </w:rPrChange>
          </w:rPr>
          <w:t xml:space="preserve"> "40"^^</w:t>
        </w:r>
        <w:proofErr w:type="spellStart"/>
        <w:r w:rsidR="008171DE" w:rsidRPr="00BF277E">
          <w:rPr>
            <w:rFonts w:cstheme="minorHAnsi"/>
            <w:sz w:val="20"/>
            <w:szCs w:val="20"/>
            <w:rPrChange w:id="2048" w:author="Stephen Richard" w:date="2021-02-23T16:45:00Z">
              <w:rPr/>
            </w:rPrChange>
          </w:rPr>
          <w:t>xsd:decimal</w:t>
        </w:r>
        <w:proofErr w:type="spellEnd"/>
        <w:r w:rsidR="008171DE" w:rsidRPr="00BF277E">
          <w:rPr>
            <w:rFonts w:cstheme="minorHAnsi"/>
            <w:sz w:val="20"/>
            <w:szCs w:val="20"/>
            <w:rPrChange w:id="2049" w:author="Stephen Richard" w:date="2021-02-23T16:45:00Z">
              <w:rPr/>
            </w:rPrChange>
          </w:rPr>
          <w:t xml:space="preserve"> ;</w:t>
        </w:r>
      </w:ins>
    </w:p>
    <w:p w14:paraId="24957E76" w14:textId="6A40A6F6" w:rsidR="008171DE"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2050" w:author="Stephen Richard" w:date="2021-02-19T13:48:00Z"/>
          <w:rFonts w:cstheme="minorHAnsi"/>
          <w:sz w:val="20"/>
          <w:szCs w:val="20"/>
          <w:rPrChange w:id="2051" w:author="Stephen Richard" w:date="2021-02-23T16:45:00Z">
            <w:rPr>
              <w:ins w:id="2052" w:author="Stephen Richard" w:date="2021-02-19T13:48:00Z"/>
            </w:rPr>
          </w:rPrChange>
        </w:rPr>
        <w:pPrChange w:id="2053" w:author="Stephen Richard" w:date="2021-02-19T13:50:00Z">
          <w:pPr/>
        </w:pPrChange>
      </w:pPr>
      <w:ins w:id="2054" w:author="Stephen Richard" w:date="2021-02-19T13:58:00Z">
        <w:r w:rsidRPr="00BF277E">
          <w:rPr>
            <w:rFonts w:cstheme="minorHAnsi"/>
            <w:sz w:val="20"/>
            <w:szCs w:val="20"/>
            <w:rPrChange w:id="2055" w:author="Stephen Richard" w:date="2021-02-23T16:45:00Z">
              <w:rPr/>
            </w:rPrChange>
          </w:rPr>
          <w:tab/>
        </w:r>
        <w:r w:rsidRPr="00BF277E">
          <w:rPr>
            <w:rFonts w:cstheme="minorHAnsi"/>
            <w:sz w:val="20"/>
            <w:szCs w:val="20"/>
            <w:rPrChange w:id="2056" w:author="Stephen Richard" w:date="2021-02-23T16:45:00Z">
              <w:rPr/>
            </w:rPrChange>
          </w:rPr>
          <w:tab/>
        </w:r>
        <w:r w:rsidRPr="00BF277E">
          <w:rPr>
            <w:rFonts w:cstheme="minorHAnsi"/>
            <w:sz w:val="20"/>
            <w:szCs w:val="20"/>
            <w:rPrChange w:id="2057" w:author="Stephen Richard" w:date="2021-02-23T16:45:00Z">
              <w:rPr/>
            </w:rPrChange>
          </w:rPr>
          <w:tab/>
        </w:r>
        <w:r w:rsidRPr="00BF277E">
          <w:rPr>
            <w:rFonts w:cstheme="minorHAnsi"/>
            <w:sz w:val="20"/>
            <w:szCs w:val="20"/>
            <w:rPrChange w:id="2058" w:author="Stephen Richard" w:date="2021-02-23T16:45:00Z">
              <w:rPr/>
            </w:rPrChange>
          </w:rPr>
          <w:tab/>
        </w:r>
        <w:r w:rsidRPr="00BF277E">
          <w:rPr>
            <w:rFonts w:cstheme="minorHAnsi"/>
            <w:sz w:val="20"/>
            <w:szCs w:val="20"/>
            <w:rPrChange w:id="2059" w:author="Stephen Richard" w:date="2021-02-23T16:45:00Z">
              <w:rPr/>
            </w:rPrChange>
          </w:rPr>
          <w:tab/>
        </w:r>
      </w:ins>
      <w:proofErr w:type="spellStart"/>
      <w:ins w:id="2060" w:author="Stephen Richard" w:date="2021-02-19T13:48:00Z">
        <w:r w:rsidR="008171DE" w:rsidRPr="00BF277E">
          <w:rPr>
            <w:rFonts w:cstheme="minorHAnsi"/>
            <w:sz w:val="20"/>
            <w:szCs w:val="20"/>
            <w:rPrChange w:id="2061" w:author="Stephen Richard" w:date="2021-02-23T16:45:00Z">
              <w:rPr/>
            </w:rPrChange>
          </w:rPr>
          <w:t>gsoc:hasUOM</w:t>
        </w:r>
        <w:proofErr w:type="spellEnd"/>
        <w:r w:rsidR="008171DE" w:rsidRPr="00BF277E">
          <w:rPr>
            <w:rFonts w:cstheme="minorHAnsi"/>
            <w:sz w:val="20"/>
            <w:szCs w:val="20"/>
            <w:rPrChange w:id="2062" w:author="Stephen Richard" w:date="2021-02-23T16:45:00Z">
              <w:rPr/>
            </w:rPrChange>
          </w:rPr>
          <w:t xml:space="preserve"> [ a </w:t>
        </w:r>
        <w:proofErr w:type="spellStart"/>
        <w:r w:rsidR="008171DE" w:rsidRPr="00BF277E">
          <w:rPr>
            <w:rFonts w:cstheme="minorHAnsi"/>
            <w:sz w:val="20"/>
            <w:szCs w:val="20"/>
            <w:rPrChange w:id="2063" w:author="Stephen Richard" w:date="2021-02-23T16:45:00Z">
              <w:rPr/>
            </w:rPrChange>
          </w:rPr>
          <w:t>unit:PERCENT</w:t>
        </w:r>
        <w:proofErr w:type="spellEnd"/>
        <w:r w:rsidR="008171DE" w:rsidRPr="00BF277E">
          <w:rPr>
            <w:rFonts w:cstheme="minorHAnsi"/>
            <w:sz w:val="20"/>
            <w:szCs w:val="20"/>
            <w:rPrChange w:id="2064" w:author="Stephen Richard" w:date="2021-02-23T16:45:00Z">
              <w:rPr/>
            </w:rPrChange>
          </w:rPr>
          <w:t xml:space="preserve">  ] </w:t>
        </w:r>
      </w:ins>
    </w:p>
    <w:p w14:paraId="1621287F" w14:textId="624D6981"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065" w:author="Stephen Richard" w:date="2021-02-19T13:48:00Z"/>
          <w:rFonts w:cstheme="minorHAnsi"/>
          <w:sz w:val="20"/>
          <w:szCs w:val="20"/>
          <w:rPrChange w:id="2066" w:author="Stephen Richard" w:date="2021-02-23T16:45:00Z">
            <w:rPr>
              <w:ins w:id="2067" w:author="Stephen Richard" w:date="2021-02-19T13:48:00Z"/>
            </w:rPr>
          </w:rPrChange>
        </w:rPr>
        <w:pPrChange w:id="2068" w:author="Stephen Richard" w:date="2021-02-19T13:50:00Z">
          <w:pPr/>
        </w:pPrChange>
      </w:pPr>
      <w:ins w:id="2069" w:author="Stephen Richard" w:date="2021-02-19T13:48:00Z">
        <w:r w:rsidRPr="00BF277E">
          <w:rPr>
            <w:rFonts w:cstheme="minorHAnsi"/>
            <w:sz w:val="20"/>
            <w:szCs w:val="20"/>
            <w:rPrChange w:id="2070" w:author="Stephen Richard" w:date="2021-02-23T16:45:00Z">
              <w:rPr/>
            </w:rPrChange>
          </w:rPr>
          <w:tab/>
        </w:r>
        <w:r w:rsidRPr="00BF277E">
          <w:rPr>
            <w:rFonts w:cstheme="minorHAnsi"/>
            <w:sz w:val="20"/>
            <w:szCs w:val="20"/>
            <w:rPrChange w:id="2071" w:author="Stephen Richard" w:date="2021-02-23T16:45:00Z">
              <w:rPr/>
            </w:rPrChange>
          </w:rPr>
          <w:tab/>
        </w:r>
        <w:r w:rsidRPr="00BF277E">
          <w:rPr>
            <w:rFonts w:cstheme="minorHAnsi"/>
            <w:sz w:val="20"/>
            <w:szCs w:val="20"/>
            <w:rPrChange w:id="2072" w:author="Stephen Richard" w:date="2021-02-23T16:45:00Z">
              <w:rPr/>
            </w:rPrChange>
          </w:rPr>
          <w:tab/>
        </w:r>
      </w:ins>
      <w:ins w:id="2073" w:author="Stephen Richard" w:date="2021-02-19T13:58:00Z">
        <w:r w:rsidR="00CF0B79" w:rsidRPr="00BF277E">
          <w:rPr>
            <w:rFonts w:cstheme="minorHAnsi"/>
            <w:sz w:val="20"/>
            <w:szCs w:val="20"/>
            <w:rPrChange w:id="2074" w:author="Stephen Richard" w:date="2021-02-23T16:45:00Z">
              <w:rPr/>
            </w:rPrChange>
          </w:rPr>
          <w:tab/>
        </w:r>
      </w:ins>
      <w:ins w:id="2075" w:author="Stephen Richard" w:date="2021-02-19T13:48:00Z">
        <w:r w:rsidRPr="00BF277E">
          <w:rPr>
            <w:rFonts w:cstheme="minorHAnsi"/>
            <w:sz w:val="20"/>
            <w:szCs w:val="20"/>
            <w:rPrChange w:id="2076" w:author="Stephen Richard" w:date="2021-02-23T16:45:00Z">
              <w:rPr/>
            </w:rPrChange>
          </w:rPr>
          <w:t>]</w:t>
        </w:r>
      </w:ins>
    </w:p>
    <w:p w14:paraId="111B4963" w14:textId="70296C75" w:rsidR="008171DE"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2077" w:author="Stephen Richard" w:date="2021-02-19T13:48:00Z"/>
          <w:rFonts w:cstheme="minorHAnsi"/>
          <w:sz w:val="20"/>
          <w:szCs w:val="20"/>
          <w:rPrChange w:id="2078" w:author="Stephen Richard" w:date="2021-02-23T16:45:00Z">
            <w:rPr>
              <w:ins w:id="2079" w:author="Stephen Richard" w:date="2021-02-19T13:48:00Z"/>
            </w:rPr>
          </w:rPrChange>
        </w:rPr>
        <w:pPrChange w:id="2080" w:author="Stephen Richard" w:date="2021-02-19T13:50:00Z">
          <w:pPr/>
        </w:pPrChange>
      </w:pPr>
      <w:ins w:id="2081" w:author="Stephen Richard" w:date="2021-02-19T13:58:00Z">
        <w:r w:rsidRPr="00BF277E">
          <w:rPr>
            <w:rFonts w:cstheme="minorHAnsi"/>
            <w:sz w:val="20"/>
            <w:szCs w:val="20"/>
            <w:rPrChange w:id="2082" w:author="Stephen Richard" w:date="2021-02-23T16:45:00Z">
              <w:rPr/>
            </w:rPrChange>
          </w:rPr>
          <w:tab/>
        </w:r>
        <w:r w:rsidRPr="00BF277E">
          <w:rPr>
            <w:rFonts w:cstheme="minorHAnsi"/>
            <w:sz w:val="20"/>
            <w:szCs w:val="20"/>
            <w:rPrChange w:id="2083" w:author="Stephen Richard" w:date="2021-02-23T16:45:00Z">
              <w:rPr/>
            </w:rPrChange>
          </w:rPr>
          <w:tab/>
        </w:r>
        <w:r w:rsidRPr="00BF277E">
          <w:rPr>
            <w:rFonts w:cstheme="minorHAnsi"/>
            <w:sz w:val="20"/>
            <w:szCs w:val="20"/>
            <w:rPrChange w:id="2084" w:author="Stephen Richard" w:date="2021-02-23T16:45:00Z">
              <w:rPr/>
            </w:rPrChange>
          </w:rPr>
          <w:tab/>
        </w:r>
      </w:ins>
      <w:ins w:id="2085" w:author="Stephen Richard" w:date="2021-02-19T13:48:00Z">
        <w:r w:rsidR="008171DE" w:rsidRPr="00BF277E">
          <w:rPr>
            <w:rFonts w:cstheme="minorHAnsi"/>
            <w:sz w:val="20"/>
            <w:szCs w:val="20"/>
            <w:rPrChange w:id="2086" w:author="Stephen Richard" w:date="2021-02-23T16:45:00Z">
              <w:rPr/>
            </w:rPrChange>
          </w:rPr>
          <w:t>];</w:t>
        </w:r>
      </w:ins>
    </w:p>
    <w:p w14:paraId="5EDB05BF"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087" w:author="Stephen Richard" w:date="2021-02-19T13:48:00Z"/>
          <w:rFonts w:cstheme="minorHAnsi"/>
          <w:sz w:val="20"/>
          <w:szCs w:val="20"/>
          <w:rPrChange w:id="2088" w:author="Stephen Richard" w:date="2021-02-23T16:45:00Z">
            <w:rPr>
              <w:ins w:id="2089" w:author="Stephen Richard" w:date="2021-02-19T13:48:00Z"/>
            </w:rPr>
          </w:rPrChange>
        </w:rPr>
        <w:pPrChange w:id="2090" w:author="Stephen Richard" w:date="2021-02-19T13:50:00Z">
          <w:pPr/>
        </w:pPrChange>
      </w:pPr>
      <w:ins w:id="2091" w:author="Stephen Richard" w:date="2021-02-19T13:48:00Z">
        <w:r w:rsidRPr="00BF277E">
          <w:rPr>
            <w:rFonts w:cstheme="minorHAnsi"/>
            <w:sz w:val="20"/>
            <w:szCs w:val="20"/>
            <w:rPrChange w:id="2092" w:author="Stephen Richard" w:date="2021-02-23T16:45:00Z">
              <w:rPr/>
            </w:rPrChange>
          </w:rPr>
          <w:tab/>
        </w:r>
        <w:r w:rsidRPr="00BF277E">
          <w:rPr>
            <w:rFonts w:cstheme="minorHAnsi"/>
            <w:sz w:val="20"/>
            <w:szCs w:val="20"/>
            <w:rPrChange w:id="2093" w:author="Stephen Richard" w:date="2021-02-23T16:45:00Z">
              <w:rPr/>
            </w:rPrChange>
          </w:rPr>
          <w:tab/>
        </w:r>
        <w:r w:rsidRPr="00BF277E">
          <w:rPr>
            <w:rFonts w:cstheme="minorHAnsi"/>
            <w:sz w:val="20"/>
            <w:szCs w:val="20"/>
            <w:rPrChange w:id="2094" w:author="Stephen Richard" w:date="2021-02-23T16:45:00Z">
              <w:rPr/>
            </w:rPrChange>
          </w:rPr>
          <w:tab/>
        </w:r>
        <w:proofErr w:type="spellStart"/>
        <w:r w:rsidRPr="00BF277E">
          <w:rPr>
            <w:rFonts w:cstheme="minorHAnsi"/>
            <w:sz w:val="20"/>
            <w:szCs w:val="20"/>
            <w:rPrChange w:id="2095" w:author="Stephen Richard" w:date="2021-02-23T16:45:00Z">
              <w:rPr/>
            </w:rPrChange>
          </w:rPr>
          <w:t>gsoc:hasQuality</w:t>
        </w:r>
        <w:proofErr w:type="spellEnd"/>
        <w:r w:rsidRPr="00BF277E">
          <w:rPr>
            <w:rFonts w:cstheme="minorHAnsi"/>
            <w:sz w:val="20"/>
            <w:szCs w:val="20"/>
            <w:rPrChange w:id="2096" w:author="Stephen Richard" w:date="2021-02-23T16:45:00Z">
              <w:rPr/>
            </w:rPrChange>
          </w:rPr>
          <w:t xml:space="preserve"> [</w:t>
        </w:r>
      </w:ins>
    </w:p>
    <w:p w14:paraId="137865BA" w14:textId="76F6183C" w:rsidR="008171DE" w:rsidRPr="00BF277E" w:rsidRDefault="00CF0B79" w:rsidP="008171DE">
      <w:pPr>
        <w:tabs>
          <w:tab w:val="left" w:pos="360"/>
          <w:tab w:val="left" w:pos="720"/>
          <w:tab w:val="left" w:pos="1080"/>
          <w:tab w:val="left" w:pos="1440"/>
          <w:tab w:val="left" w:pos="1800"/>
          <w:tab w:val="left" w:pos="2160"/>
          <w:tab w:val="left" w:pos="2520"/>
        </w:tabs>
        <w:spacing w:after="0" w:line="240" w:lineRule="auto"/>
        <w:contextualSpacing/>
        <w:rPr>
          <w:ins w:id="2097" w:author="Stephen Richard" w:date="2021-02-19T13:48:00Z"/>
          <w:rFonts w:cstheme="minorHAnsi"/>
          <w:sz w:val="20"/>
          <w:szCs w:val="20"/>
          <w:rPrChange w:id="2098" w:author="Stephen Richard" w:date="2021-02-23T16:45:00Z">
            <w:rPr>
              <w:ins w:id="2099" w:author="Stephen Richard" w:date="2021-02-19T13:48:00Z"/>
            </w:rPr>
          </w:rPrChange>
        </w:rPr>
        <w:pPrChange w:id="2100" w:author="Stephen Richard" w:date="2021-02-19T13:50:00Z">
          <w:pPr/>
        </w:pPrChange>
      </w:pPr>
      <w:ins w:id="2101" w:author="Stephen Richard" w:date="2021-02-19T13:58:00Z">
        <w:r w:rsidRPr="00BF277E">
          <w:rPr>
            <w:rFonts w:cstheme="minorHAnsi"/>
            <w:sz w:val="20"/>
            <w:szCs w:val="20"/>
            <w:rPrChange w:id="2102" w:author="Stephen Richard" w:date="2021-02-23T16:45:00Z">
              <w:rPr/>
            </w:rPrChange>
          </w:rPr>
          <w:tab/>
        </w:r>
        <w:r w:rsidRPr="00BF277E">
          <w:rPr>
            <w:rFonts w:cstheme="minorHAnsi"/>
            <w:sz w:val="20"/>
            <w:szCs w:val="20"/>
            <w:rPrChange w:id="2103" w:author="Stephen Richard" w:date="2021-02-23T16:45:00Z">
              <w:rPr/>
            </w:rPrChange>
          </w:rPr>
          <w:tab/>
        </w:r>
        <w:r w:rsidRPr="00BF277E">
          <w:rPr>
            <w:rFonts w:cstheme="minorHAnsi"/>
            <w:sz w:val="20"/>
            <w:szCs w:val="20"/>
            <w:rPrChange w:id="2104" w:author="Stephen Richard" w:date="2021-02-23T16:45:00Z">
              <w:rPr/>
            </w:rPrChange>
          </w:rPr>
          <w:tab/>
        </w:r>
        <w:r w:rsidRPr="00BF277E">
          <w:rPr>
            <w:rFonts w:cstheme="minorHAnsi"/>
            <w:sz w:val="20"/>
            <w:szCs w:val="20"/>
            <w:rPrChange w:id="2105" w:author="Stephen Richard" w:date="2021-02-23T16:45:00Z">
              <w:rPr/>
            </w:rPrChange>
          </w:rPr>
          <w:tab/>
        </w:r>
      </w:ins>
      <w:ins w:id="2106" w:author="Stephen Richard" w:date="2021-02-19T13:48:00Z">
        <w:r w:rsidR="008171DE" w:rsidRPr="00BF277E">
          <w:rPr>
            <w:rFonts w:cstheme="minorHAnsi"/>
            <w:sz w:val="20"/>
            <w:szCs w:val="20"/>
            <w:rPrChange w:id="2107" w:author="Stephen Richard" w:date="2021-02-23T16:45:00Z">
              <w:rPr/>
            </w:rPrChange>
          </w:rPr>
          <w:t xml:space="preserve">a </w:t>
        </w:r>
        <w:proofErr w:type="spellStart"/>
        <w:r w:rsidR="008171DE" w:rsidRPr="00BF277E">
          <w:rPr>
            <w:rFonts w:cstheme="minorHAnsi"/>
            <w:sz w:val="20"/>
            <w:szCs w:val="20"/>
            <w:rPrChange w:id="2108" w:author="Stephen Richard" w:date="2021-02-23T16:45:00Z">
              <w:rPr/>
            </w:rPrChange>
          </w:rPr>
          <w:t>gsgm:Particle_Shape</w:t>
        </w:r>
        <w:proofErr w:type="spellEnd"/>
        <w:r w:rsidR="008171DE" w:rsidRPr="00BF277E">
          <w:rPr>
            <w:rFonts w:cstheme="minorHAnsi"/>
            <w:sz w:val="20"/>
            <w:szCs w:val="20"/>
            <w:rPrChange w:id="2109" w:author="Stephen Richard" w:date="2021-02-23T16:45:00Z">
              <w:rPr/>
            </w:rPrChange>
          </w:rPr>
          <w:t xml:space="preserve"> ;</w:t>
        </w:r>
      </w:ins>
    </w:p>
    <w:p w14:paraId="0CE35548" w14:textId="32A9870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110" w:author="Stephen Richard" w:date="2021-02-19T13:48:00Z"/>
          <w:rFonts w:cstheme="minorHAnsi"/>
          <w:sz w:val="20"/>
          <w:szCs w:val="20"/>
          <w:rPrChange w:id="2111" w:author="Stephen Richard" w:date="2021-02-23T16:45:00Z">
            <w:rPr>
              <w:ins w:id="2112" w:author="Stephen Richard" w:date="2021-02-19T13:48:00Z"/>
            </w:rPr>
          </w:rPrChange>
        </w:rPr>
        <w:pPrChange w:id="2113" w:author="Stephen Richard" w:date="2021-02-19T13:50:00Z">
          <w:pPr/>
        </w:pPrChange>
      </w:pPr>
      <w:ins w:id="2114" w:author="Stephen Richard" w:date="2021-02-19T13:48:00Z">
        <w:r w:rsidRPr="00BF277E">
          <w:rPr>
            <w:rFonts w:cstheme="minorHAnsi"/>
            <w:sz w:val="20"/>
            <w:szCs w:val="20"/>
            <w:rPrChange w:id="2115" w:author="Stephen Richard" w:date="2021-02-23T16:45:00Z">
              <w:rPr/>
            </w:rPrChange>
          </w:rPr>
          <w:tab/>
        </w:r>
        <w:r w:rsidRPr="00BF277E">
          <w:rPr>
            <w:rFonts w:cstheme="minorHAnsi"/>
            <w:sz w:val="20"/>
            <w:szCs w:val="20"/>
            <w:rPrChange w:id="2116" w:author="Stephen Richard" w:date="2021-02-23T16:45:00Z">
              <w:rPr/>
            </w:rPrChange>
          </w:rPr>
          <w:tab/>
        </w:r>
        <w:r w:rsidRPr="00BF277E">
          <w:rPr>
            <w:rFonts w:cstheme="minorHAnsi"/>
            <w:sz w:val="20"/>
            <w:szCs w:val="20"/>
            <w:rPrChange w:id="2117" w:author="Stephen Richard" w:date="2021-02-23T16:45:00Z">
              <w:rPr/>
            </w:rPrChange>
          </w:rPr>
          <w:tab/>
        </w:r>
      </w:ins>
      <w:ins w:id="2118" w:author="Stephen Richard" w:date="2021-02-19T13:58:00Z">
        <w:r w:rsidR="00CF0B79" w:rsidRPr="00BF277E">
          <w:rPr>
            <w:rFonts w:cstheme="minorHAnsi"/>
            <w:sz w:val="20"/>
            <w:szCs w:val="20"/>
            <w:rPrChange w:id="2119" w:author="Stephen Richard" w:date="2021-02-23T16:45:00Z">
              <w:rPr/>
            </w:rPrChange>
          </w:rPr>
          <w:tab/>
        </w:r>
      </w:ins>
      <w:proofErr w:type="spellStart"/>
      <w:ins w:id="2120" w:author="Stephen Richard" w:date="2021-02-19T13:48:00Z">
        <w:r w:rsidRPr="00BF277E">
          <w:rPr>
            <w:rFonts w:cstheme="minorHAnsi"/>
            <w:sz w:val="20"/>
            <w:szCs w:val="20"/>
            <w:rPrChange w:id="2121" w:author="Stephen Richard" w:date="2021-02-23T16:45:00Z">
              <w:rPr/>
            </w:rPrChange>
          </w:rPr>
          <w:t>gsoc:hasQuality</w:t>
        </w:r>
        <w:proofErr w:type="spellEnd"/>
        <w:r w:rsidRPr="00BF277E">
          <w:rPr>
            <w:rFonts w:cstheme="minorHAnsi"/>
            <w:sz w:val="20"/>
            <w:szCs w:val="20"/>
            <w:rPrChange w:id="2122" w:author="Stephen Richard" w:date="2021-02-23T16:45:00Z">
              <w:rPr/>
            </w:rPrChange>
          </w:rPr>
          <w:t xml:space="preserve"> [</w:t>
        </w:r>
      </w:ins>
    </w:p>
    <w:p w14:paraId="084B744A" w14:textId="2CADDE6D"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123" w:author="Stephen Richard" w:date="2021-02-19T13:48:00Z"/>
          <w:rFonts w:cstheme="minorHAnsi"/>
          <w:sz w:val="20"/>
          <w:szCs w:val="20"/>
          <w:rPrChange w:id="2124" w:author="Stephen Richard" w:date="2021-02-23T16:45:00Z">
            <w:rPr>
              <w:ins w:id="2125" w:author="Stephen Richard" w:date="2021-02-19T13:48:00Z"/>
            </w:rPr>
          </w:rPrChange>
        </w:rPr>
        <w:pPrChange w:id="2126" w:author="Stephen Richard" w:date="2021-02-19T13:50:00Z">
          <w:pPr/>
        </w:pPrChange>
      </w:pPr>
      <w:ins w:id="2127" w:author="Stephen Richard" w:date="2021-02-19T13:48:00Z">
        <w:r w:rsidRPr="00BF277E">
          <w:rPr>
            <w:rFonts w:cstheme="minorHAnsi"/>
            <w:sz w:val="20"/>
            <w:szCs w:val="20"/>
            <w:rPrChange w:id="2128" w:author="Stephen Richard" w:date="2021-02-23T16:45:00Z">
              <w:rPr/>
            </w:rPrChange>
          </w:rPr>
          <w:tab/>
        </w:r>
        <w:r w:rsidRPr="00BF277E">
          <w:rPr>
            <w:rFonts w:cstheme="minorHAnsi"/>
            <w:sz w:val="20"/>
            <w:szCs w:val="20"/>
            <w:rPrChange w:id="2129" w:author="Stephen Richard" w:date="2021-02-23T16:45:00Z">
              <w:rPr/>
            </w:rPrChange>
          </w:rPr>
          <w:tab/>
        </w:r>
        <w:r w:rsidRPr="00BF277E">
          <w:rPr>
            <w:rFonts w:cstheme="minorHAnsi"/>
            <w:sz w:val="20"/>
            <w:szCs w:val="20"/>
            <w:rPrChange w:id="2130" w:author="Stephen Richard" w:date="2021-02-23T16:45:00Z">
              <w:rPr/>
            </w:rPrChange>
          </w:rPr>
          <w:tab/>
        </w:r>
        <w:r w:rsidRPr="00BF277E">
          <w:rPr>
            <w:rFonts w:cstheme="minorHAnsi"/>
            <w:sz w:val="20"/>
            <w:szCs w:val="20"/>
            <w:rPrChange w:id="2131" w:author="Stephen Richard" w:date="2021-02-23T16:45:00Z">
              <w:rPr/>
            </w:rPrChange>
          </w:rPr>
          <w:tab/>
        </w:r>
      </w:ins>
      <w:ins w:id="2132" w:author="Stephen Richard" w:date="2021-02-19T13:59:00Z">
        <w:r w:rsidR="00CF0B79" w:rsidRPr="00BF277E">
          <w:rPr>
            <w:rFonts w:cstheme="minorHAnsi"/>
            <w:sz w:val="20"/>
            <w:szCs w:val="20"/>
            <w:rPrChange w:id="2133" w:author="Stephen Richard" w:date="2021-02-23T16:45:00Z">
              <w:rPr/>
            </w:rPrChange>
          </w:rPr>
          <w:tab/>
        </w:r>
      </w:ins>
      <w:ins w:id="2134" w:author="Stephen Richard" w:date="2021-02-19T13:48:00Z">
        <w:r w:rsidRPr="00BF277E">
          <w:rPr>
            <w:rFonts w:cstheme="minorHAnsi"/>
            <w:sz w:val="20"/>
            <w:szCs w:val="20"/>
            <w:rPrChange w:id="2135" w:author="Stephen Richard" w:date="2021-02-23T16:45:00Z">
              <w:rPr/>
            </w:rPrChange>
          </w:rPr>
          <w:t xml:space="preserve">a </w:t>
        </w:r>
        <w:proofErr w:type="spellStart"/>
        <w:r w:rsidRPr="00BF277E">
          <w:rPr>
            <w:rFonts w:cstheme="minorHAnsi"/>
            <w:sz w:val="20"/>
            <w:szCs w:val="20"/>
            <w:rPrChange w:id="2136" w:author="Stephen Richard" w:date="2021-02-23T16:45:00Z">
              <w:rPr/>
            </w:rPrChange>
          </w:rPr>
          <w:t>gsgm:Grain_Roundness</w:t>
        </w:r>
        <w:proofErr w:type="spellEnd"/>
        <w:r w:rsidRPr="00BF277E">
          <w:rPr>
            <w:rFonts w:cstheme="minorHAnsi"/>
            <w:sz w:val="20"/>
            <w:szCs w:val="20"/>
            <w:rPrChange w:id="2137" w:author="Stephen Richard" w:date="2021-02-23T16:45:00Z">
              <w:rPr/>
            </w:rPrChange>
          </w:rPr>
          <w:t>;</w:t>
        </w:r>
      </w:ins>
    </w:p>
    <w:p w14:paraId="51B8F926" w14:textId="253ACEFF"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138" w:author="Stephen Richard" w:date="2021-02-19T13:48:00Z"/>
          <w:rFonts w:cstheme="minorHAnsi"/>
          <w:sz w:val="20"/>
          <w:szCs w:val="20"/>
          <w:rPrChange w:id="2139" w:author="Stephen Richard" w:date="2021-02-23T16:45:00Z">
            <w:rPr>
              <w:ins w:id="2140" w:author="Stephen Richard" w:date="2021-02-19T13:48:00Z"/>
            </w:rPr>
          </w:rPrChange>
        </w:rPr>
        <w:pPrChange w:id="2141" w:author="Stephen Richard" w:date="2021-02-19T13:50:00Z">
          <w:pPr/>
        </w:pPrChange>
      </w:pPr>
      <w:ins w:id="2142" w:author="Stephen Richard" w:date="2021-02-19T13:48:00Z">
        <w:r w:rsidRPr="00BF277E">
          <w:rPr>
            <w:rFonts w:cstheme="minorHAnsi"/>
            <w:sz w:val="20"/>
            <w:szCs w:val="20"/>
            <w:rPrChange w:id="2143" w:author="Stephen Richard" w:date="2021-02-23T16:45:00Z">
              <w:rPr/>
            </w:rPrChange>
          </w:rPr>
          <w:tab/>
        </w:r>
        <w:r w:rsidRPr="00BF277E">
          <w:rPr>
            <w:rFonts w:cstheme="minorHAnsi"/>
            <w:sz w:val="20"/>
            <w:szCs w:val="20"/>
            <w:rPrChange w:id="2144" w:author="Stephen Richard" w:date="2021-02-23T16:45:00Z">
              <w:rPr/>
            </w:rPrChange>
          </w:rPr>
          <w:tab/>
        </w:r>
        <w:r w:rsidRPr="00BF277E">
          <w:rPr>
            <w:rFonts w:cstheme="minorHAnsi"/>
            <w:sz w:val="20"/>
            <w:szCs w:val="20"/>
            <w:rPrChange w:id="2145" w:author="Stephen Richard" w:date="2021-02-23T16:45:00Z">
              <w:rPr/>
            </w:rPrChange>
          </w:rPr>
          <w:tab/>
        </w:r>
        <w:r w:rsidRPr="00BF277E">
          <w:rPr>
            <w:rFonts w:cstheme="minorHAnsi"/>
            <w:sz w:val="20"/>
            <w:szCs w:val="20"/>
            <w:rPrChange w:id="2146" w:author="Stephen Richard" w:date="2021-02-23T16:45:00Z">
              <w:rPr/>
            </w:rPrChange>
          </w:rPr>
          <w:tab/>
        </w:r>
      </w:ins>
      <w:ins w:id="2147" w:author="Stephen Richard" w:date="2021-02-19T13:59:00Z">
        <w:r w:rsidR="00CF0B79" w:rsidRPr="00BF277E">
          <w:rPr>
            <w:rFonts w:cstheme="minorHAnsi"/>
            <w:sz w:val="20"/>
            <w:szCs w:val="20"/>
            <w:rPrChange w:id="2148" w:author="Stephen Richard" w:date="2021-02-23T16:45:00Z">
              <w:rPr/>
            </w:rPrChange>
          </w:rPr>
          <w:tab/>
        </w:r>
      </w:ins>
      <w:proofErr w:type="spellStart"/>
      <w:ins w:id="2149" w:author="Stephen Richard" w:date="2021-02-19T13:48:00Z">
        <w:r w:rsidRPr="00BF277E">
          <w:rPr>
            <w:rFonts w:cstheme="minorHAnsi"/>
            <w:sz w:val="20"/>
            <w:szCs w:val="20"/>
            <w:rPrChange w:id="2150" w:author="Stephen Richard" w:date="2021-02-23T16:45:00Z">
              <w:rPr/>
            </w:rPrChange>
          </w:rPr>
          <w:t>gsoc:hasValue</w:t>
        </w:r>
        <w:proofErr w:type="spellEnd"/>
        <w:r w:rsidRPr="00BF277E">
          <w:rPr>
            <w:rFonts w:cstheme="minorHAnsi"/>
            <w:sz w:val="20"/>
            <w:szCs w:val="20"/>
            <w:rPrChange w:id="2151" w:author="Stephen Richard" w:date="2021-02-23T16:45:00Z">
              <w:rPr/>
            </w:rPrChange>
          </w:rPr>
          <w:t xml:space="preserve"> [</w:t>
        </w:r>
      </w:ins>
    </w:p>
    <w:p w14:paraId="403AFE79" w14:textId="5C23C67B"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152" w:author="Stephen Richard" w:date="2021-02-19T13:48:00Z"/>
          <w:rFonts w:cstheme="minorHAnsi"/>
          <w:sz w:val="20"/>
          <w:szCs w:val="20"/>
          <w:rPrChange w:id="2153" w:author="Stephen Richard" w:date="2021-02-23T16:45:00Z">
            <w:rPr>
              <w:ins w:id="2154" w:author="Stephen Richard" w:date="2021-02-19T13:48:00Z"/>
            </w:rPr>
          </w:rPrChange>
        </w:rPr>
        <w:pPrChange w:id="2155" w:author="Stephen Richard" w:date="2021-02-19T13:50:00Z">
          <w:pPr/>
        </w:pPrChange>
      </w:pPr>
      <w:ins w:id="2156" w:author="Stephen Richard" w:date="2021-02-19T13:48:00Z">
        <w:r w:rsidRPr="00BF277E">
          <w:rPr>
            <w:rFonts w:cstheme="minorHAnsi"/>
            <w:sz w:val="20"/>
            <w:szCs w:val="20"/>
            <w:rPrChange w:id="2157" w:author="Stephen Richard" w:date="2021-02-23T16:45:00Z">
              <w:rPr/>
            </w:rPrChange>
          </w:rPr>
          <w:tab/>
        </w:r>
        <w:r w:rsidRPr="00BF277E">
          <w:rPr>
            <w:rFonts w:cstheme="minorHAnsi"/>
            <w:sz w:val="20"/>
            <w:szCs w:val="20"/>
            <w:rPrChange w:id="2158" w:author="Stephen Richard" w:date="2021-02-23T16:45:00Z">
              <w:rPr/>
            </w:rPrChange>
          </w:rPr>
          <w:tab/>
        </w:r>
        <w:r w:rsidRPr="00BF277E">
          <w:rPr>
            <w:rFonts w:cstheme="minorHAnsi"/>
            <w:sz w:val="20"/>
            <w:szCs w:val="20"/>
            <w:rPrChange w:id="2159" w:author="Stephen Richard" w:date="2021-02-23T16:45:00Z">
              <w:rPr/>
            </w:rPrChange>
          </w:rPr>
          <w:tab/>
        </w:r>
        <w:r w:rsidRPr="00BF277E">
          <w:rPr>
            <w:rFonts w:cstheme="minorHAnsi"/>
            <w:sz w:val="20"/>
            <w:szCs w:val="20"/>
            <w:rPrChange w:id="2160" w:author="Stephen Richard" w:date="2021-02-23T16:45:00Z">
              <w:rPr/>
            </w:rPrChange>
          </w:rPr>
          <w:tab/>
        </w:r>
        <w:r w:rsidRPr="00BF277E">
          <w:rPr>
            <w:rFonts w:cstheme="minorHAnsi"/>
            <w:sz w:val="20"/>
            <w:szCs w:val="20"/>
            <w:rPrChange w:id="2161" w:author="Stephen Richard" w:date="2021-02-23T16:45:00Z">
              <w:rPr/>
            </w:rPrChange>
          </w:rPr>
          <w:tab/>
        </w:r>
      </w:ins>
      <w:ins w:id="2162" w:author="Stephen Richard" w:date="2021-02-19T13:59:00Z">
        <w:r w:rsidR="00CF0B79" w:rsidRPr="00BF277E">
          <w:rPr>
            <w:rFonts w:cstheme="minorHAnsi"/>
            <w:sz w:val="20"/>
            <w:szCs w:val="20"/>
            <w:rPrChange w:id="2163" w:author="Stephen Richard" w:date="2021-02-23T16:45:00Z">
              <w:rPr/>
            </w:rPrChange>
          </w:rPr>
          <w:tab/>
        </w:r>
      </w:ins>
      <w:ins w:id="2164" w:author="Stephen Richard" w:date="2021-02-19T13:48:00Z">
        <w:r w:rsidRPr="00BF277E">
          <w:rPr>
            <w:rFonts w:cstheme="minorHAnsi"/>
            <w:sz w:val="20"/>
            <w:szCs w:val="20"/>
            <w:rPrChange w:id="2165" w:author="Stephen Richard" w:date="2021-02-23T16:45:00Z">
              <w:rPr/>
            </w:rPrChange>
          </w:rPr>
          <w:t xml:space="preserve">a </w:t>
        </w:r>
        <w:proofErr w:type="spellStart"/>
        <w:r w:rsidRPr="00BF277E">
          <w:rPr>
            <w:rFonts w:cstheme="minorHAnsi"/>
            <w:sz w:val="20"/>
            <w:szCs w:val="20"/>
            <w:rPrChange w:id="2166" w:author="Stephen Richard" w:date="2021-02-23T16:45:00Z">
              <w:rPr/>
            </w:rPrChange>
          </w:rPr>
          <w:t>gsgm:</w:t>
        </w:r>
        <w:proofErr w:type="gramStart"/>
        <w:r w:rsidRPr="00BF277E">
          <w:rPr>
            <w:rFonts w:cstheme="minorHAnsi"/>
            <w:sz w:val="20"/>
            <w:szCs w:val="20"/>
            <w:rPrChange w:id="2167" w:author="Stephen Richard" w:date="2021-02-23T16:45:00Z">
              <w:rPr/>
            </w:rPrChange>
          </w:rPr>
          <w:t>well</w:t>
        </w:r>
        <w:proofErr w:type="gramEnd"/>
        <w:r w:rsidRPr="00BF277E">
          <w:rPr>
            <w:rFonts w:cstheme="minorHAnsi"/>
            <w:sz w:val="20"/>
            <w:szCs w:val="20"/>
            <w:rPrChange w:id="2168" w:author="Stephen Richard" w:date="2021-02-23T16:45:00Z">
              <w:rPr/>
            </w:rPrChange>
          </w:rPr>
          <w:t>_rounded</w:t>
        </w:r>
        <w:proofErr w:type="spellEnd"/>
        <w:r w:rsidRPr="00BF277E">
          <w:rPr>
            <w:rFonts w:cstheme="minorHAnsi"/>
            <w:sz w:val="20"/>
            <w:szCs w:val="20"/>
            <w:rPrChange w:id="2169" w:author="Stephen Richard" w:date="2021-02-23T16:45:00Z">
              <w:rPr/>
            </w:rPrChange>
          </w:rPr>
          <w:t xml:space="preserve"> ;</w:t>
        </w:r>
      </w:ins>
    </w:p>
    <w:p w14:paraId="32412F5D" w14:textId="63823F36"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170" w:author="Stephen Richard" w:date="2021-02-19T13:48:00Z"/>
          <w:rFonts w:cstheme="minorHAnsi"/>
          <w:sz w:val="20"/>
          <w:szCs w:val="20"/>
          <w:rPrChange w:id="2171" w:author="Stephen Richard" w:date="2021-02-23T16:45:00Z">
            <w:rPr>
              <w:ins w:id="2172" w:author="Stephen Richard" w:date="2021-02-19T13:48:00Z"/>
            </w:rPr>
          </w:rPrChange>
        </w:rPr>
        <w:pPrChange w:id="2173" w:author="Stephen Richard" w:date="2021-02-19T13:50:00Z">
          <w:pPr/>
        </w:pPrChange>
      </w:pPr>
      <w:ins w:id="2174" w:author="Stephen Richard" w:date="2021-02-19T13:48:00Z">
        <w:r w:rsidRPr="00BF277E">
          <w:rPr>
            <w:rFonts w:cstheme="minorHAnsi"/>
            <w:sz w:val="20"/>
            <w:szCs w:val="20"/>
            <w:rPrChange w:id="2175" w:author="Stephen Richard" w:date="2021-02-23T16:45:00Z">
              <w:rPr/>
            </w:rPrChange>
          </w:rPr>
          <w:tab/>
        </w:r>
        <w:r w:rsidRPr="00BF277E">
          <w:rPr>
            <w:rFonts w:cstheme="minorHAnsi"/>
            <w:sz w:val="20"/>
            <w:szCs w:val="20"/>
            <w:rPrChange w:id="2176" w:author="Stephen Richard" w:date="2021-02-23T16:45:00Z">
              <w:rPr/>
            </w:rPrChange>
          </w:rPr>
          <w:tab/>
        </w:r>
        <w:r w:rsidRPr="00BF277E">
          <w:rPr>
            <w:rFonts w:cstheme="minorHAnsi"/>
            <w:sz w:val="20"/>
            <w:szCs w:val="20"/>
            <w:rPrChange w:id="2177" w:author="Stephen Richard" w:date="2021-02-23T16:45:00Z">
              <w:rPr/>
            </w:rPrChange>
          </w:rPr>
          <w:tab/>
        </w:r>
        <w:r w:rsidRPr="00BF277E">
          <w:rPr>
            <w:rFonts w:cstheme="minorHAnsi"/>
            <w:sz w:val="20"/>
            <w:szCs w:val="20"/>
            <w:rPrChange w:id="2178" w:author="Stephen Richard" w:date="2021-02-23T16:45:00Z">
              <w:rPr/>
            </w:rPrChange>
          </w:rPr>
          <w:tab/>
        </w:r>
        <w:r w:rsidRPr="00BF277E">
          <w:rPr>
            <w:rFonts w:cstheme="minorHAnsi"/>
            <w:sz w:val="20"/>
            <w:szCs w:val="20"/>
            <w:rPrChange w:id="2179" w:author="Stephen Richard" w:date="2021-02-23T16:45:00Z">
              <w:rPr/>
            </w:rPrChange>
          </w:rPr>
          <w:tab/>
        </w:r>
      </w:ins>
      <w:ins w:id="2180" w:author="Stephen Richard" w:date="2021-02-19T13:59:00Z">
        <w:r w:rsidR="00CF0B79" w:rsidRPr="00BF277E">
          <w:rPr>
            <w:rFonts w:cstheme="minorHAnsi"/>
            <w:sz w:val="20"/>
            <w:szCs w:val="20"/>
            <w:rPrChange w:id="2181" w:author="Stephen Richard" w:date="2021-02-23T16:45:00Z">
              <w:rPr/>
            </w:rPrChange>
          </w:rPr>
          <w:tab/>
        </w:r>
      </w:ins>
      <w:ins w:id="2182" w:author="Stephen Richard" w:date="2021-02-19T13:48:00Z">
        <w:r w:rsidRPr="00BF277E">
          <w:rPr>
            <w:rFonts w:cstheme="minorHAnsi"/>
            <w:sz w:val="20"/>
            <w:szCs w:val="20"/>
            <w:rPrChange w:id="2183" w:author="Stephen Richard" w:date="2021-02-23T16:45:00Z">
              <w:rPr/>
            </w:rPrChange>
          </w:rPr>
          <w:t>rdfs:label "Well rounded"@</w:t>
        </w:r>
        <w:proofErr w:type="spellStart"/>
        <w:r w:rsidRPr="00BF277E">
          <w:rPr>
            <w:rFonts w:cstheme="minorHAnsi"/>
            <w:sz w:val="20"/>
            <w:szCs w:val="20"/>
            <w:rPrChange w:id="2184" w:author="Stephen Richard" w:date="2021-02-23T16:45:00Z">
              <w:rPr/>
            </w:rPrChange>
          </w:rPr>
          <w:t>en</w:t>
        </w:r>
        <w:proofErr w:type="spellEnd"/>
        <w:r w:rsidRPr="00BF277E">
          <w:rPr>
            <w:rFonts w:cstheme="minorHAnsi"/>
            <w:sz w:val="20"/>
            <w:szCs w:val="20"/>
            <w:rPrChange w:id="2185" w:author="Stephen Richard" w:date="2021-02-23T16:45:00Z">
              <w:rPr/>
            </w:rPrChange>
          </w:rPr>
          <w:t xml:space="preserve"> ;</w:t>
        </w:r>
      </w:ins>
    </w:p>
    <w:p w14:paraId="6CA9D2B4" w14:textId="7B218986" w:rsidR="008171DE" w:rsidRPr="00BF277E" w:rsidRDefault="008171DE" w:rsidP="00CF0B79">
      <w:pPr>
        <w:tabs>
          <w:tab w:val="left" w:pos="360"/>
          <w:tab w:val="left" w:pos="720"/>
          <w:tab w:val="left" w:pos="1080"/>
          <w:tab w:val="left" w:pos="1440"/>
          <w:tab w:val="left" w:pos="1800"/>
          <w:tab w:val="left" w:pos="2160"/>
          <w:tab w:val="left" w:pos="2520"/>
        </w:tabs>
        <w:spacing w:after="0" w:line="240" w:lineRule="auto"/>
        <w:contextualSpacing/>
        <w:rPr>
          <w:ins w:id="2186" w:author="Stephen Richard" w:date="2021-02-19T13:48:00Z"/>
          <w:rFonts w:cstheme="minorHAnsi"/>
          <w:sz w:val="20"/>
          <w:szCs w:val="20"/>
          <w:rPrChange w:id="2187" w:author="Stephen Richard" w:date="2021-02-23T16:45:00Z">
            <w:rPr>
              <w:ins w:id="2188" w:author="Stephen Richard" w:date="2021-02-19T13:48:00Z"/>
            </w:rPr>
          </w:rPrChange>
        </w:rPr>
        <w:pPrChange w:id="2189" w:author="Stephen Richard" w:date="2021-02-19T13:59:00Z">
          <w:pPr/>
        </w:pPrChange>
      </w:pPr>
      <w:ins w:id="2190" w:author="Stephen Richard" w:date="2021-02-19T13:48:00Z">
        <w:r w:rsidRPr="00BF277E">
          <w:rPr>
            <w:rFonts w:cstheme="minorHAnsi"/>
            <w:sz w:val="20"/>
            <w:szCs w:val="20"/>
            <w:rPrChange w:id="2191" w:author="Stephen Richard" w:date="2021-02-23T16:45:00Z">
              <w:rPr/>
            </w:rPrChange>
          </w:rPr>
          <w:tab/>
        </w:r>
        <w:r w:rsidRPr="00BF277E">
          <w:rPr>
            <w:rFonts w:cstheme="minorHAnsi"/>
            <w:sz w:val="20"/>
            <w:szCs w:val="20"/>
            <w:rPrChange w:id="2192" w:author="Stephen Richard" w:date="2021-02-23T16:45:00Z">
              <w:rPr/>
            </w:rPrChange>
          </w:rPr>
          <w:tab/>
        </w:r>
        <w:r w:rsidRPr="00BF277E">
          <w:rPr>
            <w:rFonts w:cstheme="minorHAnsi"/>
            <w:sz w:val="20"/>
            <w:szCs w:val="20"/>
            <w:rPrChange w:id="2193" w:author="Stephen Richard" w:date="2021-02-23T16:45:00Z">
              <w:rPr/>
            </w:rPrChange>
          </w:rPr>
          <w:tab/>
        </w:r>
        <w:r w:rsidRPr="00BF277E">
          <w:rPr>
            <w:rFonts w:cstheme="minorHAnsi"/>
            <w:sz w:val="20"/>
            <w:szCs w:val="20"/>
            <w:rPrChange w:id="2194" w:author="Stephen Richard" w:date="2021-02-23T16:45:00Z">
              <w:rPr/>
            </w:rPrChange>
          </w:rPr>
          <w:tab/>
          <w:t xml:space="preserve">] </w:t>
        </w:r>
      </w:ins>
      <w:ins w:id="2195" w:author="Stephen Richard" w:date="2021-02-19T13:59:00Z">
        <w:r w:rsidR="00CF0B79" w:rsidRPr="00BF277E">
          <w:rPr>
            <w:rFonts w:cstheme="minorHAnsi"/>
            <w:sz w:val="20"/>
            <w:szCs w:val="20"/>
            <w:rPrChange w:id="2196" w:author="Stephen Richard" w:date="2021-02-23T16:45:00Z">
              <w:rPr/>
            </w:rPrChange>
          </w:rPr>
          <w:t xml:space="preserve">  </w:t>
        </w:r>
      </w:ins>
      <w:ins w:id="2197" w:author="Stephen Richard" w:date="2021-02-19T13:48:00Z">
        <w:r w:rsidRPr="00BF277E">
          <w:rPr>
            <w:rFonts w:cstheme="minorHAnsi"/>
            <w:sz w:val="20"/>
            <w:szCs w:val="20"/>
            <w:rPrChange w:id="2198" w:author="Stephen Richard" w:date="2021-02-23T16:45:00Z">
              <w:rPr/>
            </w:rPrChange>
          </w:rPr>
          <w:t>]</w:t>
        </w:r>
      </w:ins>
    </w:p>
    <w:p w14:paraId="4A052579"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199" w:author="Stephen Richard" w:date="2021-02-19T13:48:00Z"/>
          <w:rFonts w:cstheme="minorHAnsi"/>
          <w:sz w:val="20"/>
          <w:szCs w:val="20"/>
          <w:rPrChange w:id="2200" w:author="Stephen Richard" w:date="2021-02-23T16:45:00Z">
            <w:rPr>
              <w:ins w:id="2201" w:author="Stephen Richard" w:date="2021-02-19T13:48:00Z"/>
            </w:rPr>
          </w:rPrChange>
        </w:rPr>
        <w:pPrChange w:id="2202" w:author="Stephen Richard" w:date="2021-02-19T13:50:00Z">
          <w:pPr/>
        </w:pPrChange>
      </w:pPr>
      <w:ins w:id="2203" w:author="Stephen Richard" w:date="2021-02-19T13:48:00Z">
        <w:r w:rsidRPr="00BF277E">
          <w:rPr>
            <w:rFonts w:cstheme="minorHAnsi"/>
            <w:sz w:val="20"/>
            <w:szCs w:val="20"/>
            <w:rPrChange w:id="2204" w:author="Stephen Richard" w:date="2021-02-23T16:45:00Z">
              <w:rPr/>
            </w:rPrChange>
          </w:rPr>
          <w:tab/>
        </w:r>
        <w:r w:rsidRPr="00BF277E">
          <w:rPr>
            <w:rFonts w:cstheme="minorHAnsi"/>
            <w:sz w:val="20"/>
            <w:szCs w:val="20"/>
            <w:rPrChange w:id="2205" w:author="Stephen Richard" w:date="2021-02-23T16:45:00Z">
              <w:rPr/>
            </w:rPrChange>
          </w:rPr>
          <w:tab/>
        </w:r>
        <w:r w:rsidRPr="00BF277E">
          <w:rPr>
            <w:rFonts w:cstheme="minorHAnsi"/>
            <w:sz w:val="20"/>
            <w:szCs w:val="20"/>
            <w:rPrChange w:id="2206" w:author="Stephen Richard" w:date="2021-02-23T16:45:00Z">
              <w:rPr/>
            </w:rPrChange>
          </w:rPr>
          <w:tab/>
          <w:t>];</w:t>
        </w:r>
      </w:ins>
    </w:p>
    <w:p w14:paraId="427B63F4" w14:textId="7777777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207" w:author="Stephen Richard" w:date="2021-02-19T13:48:00Z"/>
          <w:rFonts w:cstheme="minorHAnsi"/>
          <w:sz w:val="20"/>
          <w:szCs w:val="20"/>
          <w:rPrChange w:id="2208" w:author="Stephen Richard" w:date="2021-02-23T16:45:00Z">
            <w:rPr>
              <w:ins w:id="2209" w:author="Stephen Richard" w:date="2021-02-19T13:48:00Z"/>
            </w:rPr>
          </w:rPrChange>
        </w:rPr>
        <w:pPrChange w:id="2210" w:author="Stephen Richard" w:date="2021-02-19T13:50:00Z">
          <w:pPr/>
        </w:pPrChange>
      </w:pPr>
      <w:ins w:id="2211" w:author="Stephen Richard" w:date="2021-02-19T13:48:00Z">
        <w:r w:rsidRPr="00BF277E">
          <w:rPr>
            <w:rFonts w:cstheme="minorHAnsi"/>
            <w:sz w:val="20"/>
            <w:szCs w:val="20"/>
            <w:rPrChange w:id="2212" w:author="Stephen Richard" w:date="2021-02-23T16:45:00Z">
              <w:rPr/>
            </w:rPrChange>
          </w:rPr>
          <w:tab/>
        </w:r>
        <w:r w:rsidRPr="00BF277E">
          <w:rPr>
            <w:rFonts w:cstheme="minorHAnsi"/>
            <w:sz w:val="20"/>
            <w:szCs w:val="20"/>
            <w:rPrChange w:id="2213" w:author="Stephen Richard" w:date="2021-02-23T16:45:00Z">
              <w:rPr/>
            </w:rPrChange>
          </w:rPr>
          <w:tab/>
        </w:r>
        <w:r w:rsidRPr="00BF277E">
          <w:rPr>
            <w:rFonts w:cstheme="minorHAnsi"/>
            <w:sz w:val="20"/>
            <w:szCs w:val="20"/>
            <w:rPrChange w:id="2214" w:author="Stephen Richard" w:date="2021-02-23T16:45:00Z">
              <w:rPr/>
            </w:rPrChange>
          </w:rPr>
          <w:tab/>
        </w:r>
        <w:proofErr w:type="spellStart"/>
        <w:r w:rsidRPr="00BF277E">
          <w:rPr>
            <w:rFonts w:cstheme="minorHAnsi"/>
            <w:sz w:val="20"/>
            <w:szCs w:val="20"/>
            <w:rPrChange w:id="2215" w:author="Stephen Richard" w:date="2021-02-23T16:45:00Z">
              <w:rPr/>
            </w:rPrChange>
          </w:rPr>
          <w:t>gsoc:hasQuality</w:t>
        </w:r>
        <w:proofErr w:type="spellEnd"/>
        <w:r w:rsidRPr="00BF277E">
          <w:rPr>
            <w:rFonts w:cstheme="minorHAnsi"/>
            <w:sz w:val="20"/>
            <w:szCs w:val="20"/>
            <w:rPrChange w:id="2216" w:author="Stephen Richard" w:date="2021-02-23T16:45:00Z">
              <w:rPr/>
            </w:rPrChange>
          </w:rPr>
          <w:t xml:space="preserve"> [</w:t>
        </w:r>
      </w:ins>
    </w:p>
    <w:p w14:paraId="12B66F0B" w14:textId="01DEB04E"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217" w:author="Stephen Richard" w:date="2021-02-19T13:48:00Z"/>
          <w:rFonts w:cstheme="minorHAnsi"/>
          <w:sz w:val="20"/>
          <w:szCs w:val="20"/>
          <w:rPrChange w:id="2218" w:author="Stephen Richard" w:date="2021-02-23T16:45:00Z">
            <w:rPr>
              <w:ins w:id="2219" w:author="Stephen Richard" w:date="2021-02-19T13:48:00Z"/>
            </w:rPr>
          </w:rPrChange>
        </w:rPr>
        <w:pPrChange w:id="2220" w:author="Stephen Richard" w:date="2021-02-19T13:50:00Z">
          <w:pPr/>
        </w:pPrChange>
      </w:pPr>
      <w:ins w:id="2221" w:author="Stephen Richard" w:date="2021-02-19T13:48:00Z">
        <w:r w:rsidRPr="00BF277E">
          <w:rPr>
            <w:rFonts w:cstheme="minorHAnsi"/>
            <w:sz w:val="20"/>
            <w:szCs w:val="20"/>
            <w:rPrChange w:id="2222" w:author="Stephen Richard" w:date="2021-02-23T16:45:00Z">
              <w:rPr/>
            </w:rPrChange>
          </w:rPr>
          <w:tab/>
        </w:r>
        <w:r w:rsidRPr="00BF277E">
          <w:rPr>
            <w:rFonts w:cstheme="minorHAnsi"/>
            <w:sz w:val="20"/>
            <w:szCs w:val="20"/>
            <w:rPrChange w:id="2223" w:author="Stephen Richard" w:date="2021-02-23T16:45:00Z">
              <w:rPr/>
            </w:rPrChange>
          </w:rPr>
          <w:tab/>
        </w:r>
        <w:r w:rsidRPr="00BF277E">
          <w:rPr>
            <w:rFonts w:cstheme="minorHAnsi"/>
            <w:sz w:val="20"/>
            <w:szCs w:val="20"/>
            <w:rPrChange w:id="2224" w:author="Stephen Richard" w:date="2021-02-23T16:45:00Z">
              <w:rPr/>
            </w:rPrChange>
          </w:rPr>
          <w:tab/>
        </w:r>
      </w:ins>
      <w:ins w:id="2225" w:author="Stephen Richard" w:date="2021-02-19T13:59:00Z">
        <w:r w:rsidR="00CF0B79" w:rsidRPr="00BF277E">
          <w:rPr>
            <w:rFonts w:cstheme="minorHAnsi"/>
            <w:sz w:val="20"/>
            <w:szCs w:val="20"/>
            <w:rPrChange w:id="2226" w:author="Stephen Richard" w:date="2021-02-23T16:45:00Z">
              <w:rPr/>
            </w:rPrChange>
          </w:rPr>
          <w:tab/>
        </w:r>
      </w:ins>
      <w:ins w:id="2227" w:author="Stephen Richard" w:date="2021-02-19T13:48:00Z">
        <w:r w:rsidRPr="00BF277E">
          <w:rPr>
            <w:rFonts w:cstheme="minorHAnsi"/>
            <w:sz w:val="20"/>
            <w:szCs w:val="20"/>
            <w:rPrChange w:id="2228" w:author="Stephen Richard" w:date="2021-02-23T16:45:00Z">
              <w:rPr/>
            </w:rPrChange>
          </w:rPr>
          <w:t xml:space="preserve">a </w:t>
        </w:r>
        <w:proofErr w:type="spellStart"/>
        <w:r w:rsidRPr="00BF277E">
          <w:rPr>
            <w:rFonts w:cstheme="minorHAnsi"/>
            <w:sz w:val="20"/>
            <w:szCs w:val="20"/>
            <w:rPrChange w:id="2229" w:author="Stephen Richard" w:date="2021-02-23T16:45:00Z">
              <w:rPr/>
            </w:rPrChange>
          </w:rPr>
          <w:t>gsgm:Grain_Size</w:t>
        </w:r>
        <w:proofErr w:type="spellEnd"/>
        <w:r w:rsidRPr="00BF277E">
          <w:rPr>
            <w:rFonts w:cstheme="minorHAnsi"/>
            <w:sz w:val="20"/>
            <w:szCs w:val="20"/>
            <w:rPrChange w:id="2230" w:author="Stephen Richard" w:date="2021-02-23T16:45:00Z">
              <w:rPr/>
            </w:rPrChange>
          </w:rPr>
          <w:t xml:space="preserve"> ;</w:t>
        </w:r>
      </w:ins>
    </w:p>
    <w:p w14:paraId="7BCEC5F2" w14:textId="430632C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231" w:author="Stephen Richard" w:date="2021-02-19T13:48:00Z"/>
          <w:rFonts w:cstheme="minorHAnsi"/>
          <w:sz w:val="20"/>
          <w:szCs w:val="20"/>
          <w:rPrChange w:id="2232" w:author="Stephen Richard" w:date="2021-02-23T16:45:00Z">
            <w:rPr>
              <w:ins w:id="2233" w:author="Stephen Richard" w:date="2021-02-19T13:48:00Z"/>
            </w:rPr>
          </w:rPrChange>
        </w:rPr>
        <w:pPrChange w:id="2234" w:author="Stephen Richard" w:date="2021-02-19T13:50:00Z">
          <w:pPr/>
        </w:pPrChange>
      </w:pPr>
      <w:ins w:id="2235" w:author="Stephen Richard" w:date="2021-02-19T13:48:00Z">
        <w:r w:rsidRPr="00BF277E">
          <w:rPr>
            <w:rFonts w:cstheme="minorHAnsi"/>
            <w:sz w:val="20"/>
            <w:szCs w:val="20"/>
            <w:rPrChange w:id="2236" w:author="Stephen Richard" w:date="2021-02-23T16:45:00Z">
              <w:rPr/>
            </w:rPrChange>
          </w:rPr>
          <w:tab/>
        </w:r>
        <w:r w:rsidRPr="00BF277E">
          <w:rPr>
            <w:rFonts w:cstheme="minorHAnsi"/>
            <w:sz w:val="20"/>
            <w:szCs w:val="20"/>
            <w:rPrChange w:id="2237" w:author="Stephen Richard" w:date="2021-02-23T16:45:00Z">
              <w:rPr/>
            </w:rPrChange>
          </w:rPr>
          <w:tab/>
        </w:r>
        <w:r w:rsidRPr="00BF277E">
          <w:rPr>
            <w:rFonts w:cstheme="minorHAnsi"/>
            <w:sz w:val="20"/>
            <w:szCs w:val="20"/>
            <w:rPrChange w:id="2238" w:author="Stephen Richard" w:date="2021-02-23T16:45:00Z">
              <w:rPr/>
            </w:rPrChange>
          </w:rPr>
          <w:tab/>
        </w:r>
      </w:ins>
      <w:ins w:id="2239" w:author="Stephen Richard" w:date="2021-02-19T13:59:00Z">
        <w:r w:rsidR="00CF0B79" w:rsidRPr="00BF277E">
          <w:rPr>
            <w:rFonts w:cstheme="minorHAnsi"/>
            <w:sz w:val="20"/>
            <w:szCs w:val="20"/>
            <w:rPrChange w:id="2240" w:author="Stephen Richard" w:date="2021-02-23T16:45:00Z">
              <w:rPr/>
            </w:rPrChange>
          </w:rPr>
          <w:tab/>
        </w:r>
      </w:ins>
      <w:ins w:id="2241" w:author="Stephen Richard" w:date="2021-02-19T13:48:00Z">
        <w:r w:rsidRPr="00BF277E">
          <w:rPr>
            <w:rFonts w:cstheme="minorHAnsi"/>
            <w:sz w:val="20"/>
            <w:szCs w:val="20"/>
            <w:rPrChange w:id="2242" w:author="Stephen Richard" w:date="2021-02-23T16:45:00Z">
              <w:rPr/>
            </w:rPrChange>
          </w:rPr>
          <w:t>rdfs:label "30-80 mm diameter crystals";</w:t>
        </w:r>
      </w:ins>
    </w:p>
    <w:p w14:paraId="468CC3A8" w14:textId="50602255"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243" w:author="Stephen Richard" w:date="2021-02-19T13:48:00Z"/>
          <w:rFonts w:cstheme="minorHAnsi"/>
          <w:sz w:val="20"/>
          <w:szCs w:val="20"/>
          <w:rPrChange w:id="2244" w:author="Stephen Richard" w:date="2021-02-23T16:45:00Z">
            <w:rPr>
              <w:ins w:id="2245" w:author="Stephen Richard" w:date="2021-02-19T13:48:00Z"/>
            </w:rPr>
          </w:rPrChange>
        </w:rPr>
        <w:pPrChange w:id="2246" w:author="Stephen Richard" w:date="2021-02-19T13:50:00Z">
          <w:pPr/>
        </w:pPrChange>
      </w:pPr>
      <w:ins w:id="2247" w:author="Stephen Richard" w:date="2021-02-19T13:48:00Z">
        <w:r w:rsidRPr="00BF277E">
          <w:rPr>
            <w:rFonts w:cstheme="minorHAnsi"/>
            <w:sz w:val="20"/>
            <w:szCs w:val="20"/>
            <w:rPrChange w:id="2248" w:author="Stephen Richard" w:date="2021-02-23T16:45:00Z">
              <w:rPr/>
            </w:rPrChange>
          </w:rPr>
          <w:tab/>
        </w:r>
        <w:r w:rsidRPr="00BF277E">
          <w:rPr>
            <w:rFonts w:cstheme="minorHAnsi"/>
            <w:sz w:val="20"/>
            <w:szCs w:val="20"/>
            <w:rPrChange w:id="2249" w:author="Stephen Richard" w:date="2021-02-23T16:45:00Z">
              <w:rPr/>
            </w:rPrChange>
          </w:rPr>
          <w:tab/>
        </w:r>
        <w:r w:rsidRPr="00BF277E">
          <w:rPr>
            <w:rFonts w:cstheme="minorHAnsi"/>
            <w:sz w:val="20"/>
            <w:szCs w:val="20"/>
            <w:rPrChange w:id="2250" w:author="Stephen Richard" w:date="2021-02-23T16:45:00Z">
              <w:rPr/>
            </w:rPrChange>
          </w:rPr>
          <w:tab/>
        </w:r>
      </w:ins>
      <w:ins w:id="2251" w:author="Stephen Richard" w:date="2021-02-19T13:59:00Z">
        <w:r w:rsidR="00CF0B79" w:rsidRPr="00BF277E">
          <w:rPr>
            <w:rFonts w:cstheme="minorHAnsi"/>
            <w:sz w:val="20"/>
            <w:szCs w:val="20"/>
            <w:rPrChange w:id="2252" w:author="Stephen Richard" w:date="2021-02-23T16:45:00Z">
              <w:rPr/>
            </w:rPrChange>
          </w:rPr>
          <w:tab/>
        </w:r>
      </w:ins>
      <w:proofErr w:type="spellStart"/>
      <w:ins w:id="2253" w:author="Stephen Richard" w:date="2021-02-19T13:48:00Z">
        <w:r w:rsidRPr="00BF277E">
          <w:rPr>
            <w:rFonts w:cstheme="minorHAnsi"/>
            <w:sz w:val="20"/>
            <w:szCs w:val="20"/>
            <w:rPrChange w:id="2254" w:author="Stephen Richard" w:date="2021-02-23T16:45:00Z">
              <w:rPr/>
            </w:rPrChange>
          </w:rPr>
          <w:t>gsoc:hasValue</w:t>
        </w:r>
        <w:proofErr w:type="spellEnd"/>
        <w:r w:rsidRPr="00BF277E">
          <w:rPr>
            <w:rFonts w:cstheme="minorHAnsi"/>
            <w:sz w:val="20"/>
            <w:szCs w:val="20"/>
            <w:rPrChange w:id="2255" w:author="Stephen Richard" w:date="2021-02-23T16:45:00Z">
              <w:rPr/>
            </w:rPrChange>
          </w:rPr>
          <w:t xml:space="preserve"> [</w:t>
        </w:r>
      </w:ins>
    </w:p>
    <w:p w14:paraId="213AEFDB" w14:textId="1311FAC3"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256" w:author="Stephen Richard" w:date="2021-02-19T13:48:00Z"/>
          <w:rFonts w:cstheme="minorHAnsi"/>
          <w:sz w:val="20"/>
          <w:szCs w:val="20"/>
          <w:rPrChange w:id="2257" w:author="Stephen Richard" w:date="2021-02-23T16:45:00Z">
            <w:rPr>
              <w:ins w:id="2258" w:author="Stephen Richard" w:date="2021-02-19T13:48:00Z"/>
            </w:rPr>
          </w:rPrChange>
        </w:rPr>
        <w:pPrChange w:id="2259" w:author="Stephen Richard" w:date="2021-02-19T13:50:00Z">
          <w:pPr/>
        </w:pPrChange>
      </w:pPr>
      <w:ins w:id="2260" w:author="Stephen Richard" w:date="2021-02-19T13:48:00Z">
        <w:r w:rsidRPr="00BF277E">
          <w:rPr>
            <w:rFonts w:cstheme="minorHAnsi"/>
            <w:sz w:val="20"/>
            <w:szCs w:val="20"/>
            <w:rPrChange w:id="2261" w:author="Stephen Richard" w:date="2021-02-23T16:45:00Z">
              <w:rPr/>
            </w:rPrChange>
          </w:rPr>
          <w:tab/>
        </w:r>
        <w:r w:rsidRPr="00BF277E">
          <w:rPr>
            <w:rFonts w:cstheme="minorHAnsi"/>
            <w:sz w:val="20"/>
            <w:szCs w:val="20"/>
            <w:rPrChange w:id="2262" w:author="Stephen Richard" w:date="2021-02-23T16:45:00Z">
              <w:rPr/>
            </w:rPrChange>
          </w:rPr>
          <w:tab/>
        </w:r>
        <w:r w:rsidRPr="00BF277E">
          <w:rPr>
            <w:rFonts w:cstheme="minorHAnsi"/>
            <w:sz w:val="20"/>
            <w:szCs w:val="20"/>
            <w:rPrChange w:id="2263" w:author="Stephen Richard" w:date="2021-02-23T16:45:00Z">
              <w:rPr/>
            </w:rPrChange>
          </w:rPr>
          <w:tab/>
        </w:r>
        <w:r w:rsidRPr="00BF277E">
          <w:rPr>
            <w:rFonts w:cstheme="minorHAnsi"/>
            <w:sz w:val="20"/>
            <w:szCs w:val="20"/>
            <w:rPrChange w:id="2264" w:author="Stephen Richard" w:date="2021-02-23T16:45:00Z">
              <w:rPr/>
            </w:rPrChange>
          </w:rPr>
          <w:tab/>
        </w:r>
      </w:ins>
      <w:ins w:id="2265" w:author="Stephen Richard" w:date="2021-02-19T14:00:00Z">
        <w:r w:rsidR="00CF0B79" w:rsidRPr="00BF277E">
          <w:rPr>
            <w:rFonts w:cstheme="minorHAnsi"/>
            <w:sz w:val="20"/>
            <w:szCs w:val="20"/>
            <w:rPrChange w:id="2266" w:author="Stephen Richard" w:date="2021-02-23T16:45:00Z">
              <w:rPr/>
            </w:rPrChange>
          </w:rPr>
          <w:tab/>
        </w:r>
      </w:ins>
      <w:ins w:id="2267" w:author="Stephen Richard" w:date="2021-02-19T13:48:00Z">
        <w:r w:rsidRPr="00BF277E">
          <w:rPr>
            <w:rFonts w:cstheme="minorHAnsi"/>
            <w:sz w:val="20"/>
            <w:szCs w:val="20"/>
            <w:rPrChange w:id="2268" w:author="Stephen Richard" w:date="2021-02-23T16:45:00Z">
              <w:rPr/>
            </w:rPrChange>
          </w:rPr>
          <w:t xml:space="preserve">a </w:t>
        </w:r>
        <w:proofErr w:type="spellStart"/>
        <w:r w:rsidRPr="00BF277E">
          <w:rPr>
            <w:rFonts w:cstheme="minorHAnsi"/>
            <w:sz w:val="20"/>
            <w:szCs w:val="20"/>
            <w:rPrChange w:id="2269" w:author="Stephen Richard" w:date="2021-02-23T16:45:00Z">
              <w:rPr/>
            </w:rPrChange>
          </w:rPr>
          <w:t>gsoc:Range_Value</w:t>
        </w:r>
        <w:proofErr w:type="spellEnd"/>
        <w:r w:rsidRPr="00BF277E">
          <w:rPr>
            <w:rFonts w:cstheme="minorHAnsi"/>
            <w:sz w:val="20"/>
            <w:szCs w:val="20"/>
            <w:rPrChange w:id="2270" w:author="Stephen Richard" w:date="2021-02-23T16:45:00Z">
              <w:rPr/>
            </w:rPrChange>
          </w:rPr>
          <w:t xml:space="preserve"> ;</w:t>
        </w:r>
      </w:ins>
    </w:p>
    <w:p w14:paraId="6D1066A5" w14:textId="33CDC330"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271" w:author="Stephen Richard" w:date="2021-02-19T13:48:00Z"/>
          <w:rFonts w:cstheme="minorHAnsi"/>
          <w:sz w:val="20"/>
          <w:szCs w:val="20"/>
          <w:rPrChange w:id="2272" w:author="Stephen Richard" w:date="2021-02-23T16:45:00Z">
            <w:rPr>
              <w:ins w:id="2273" w:author="Stephen Richard" w:date="2021-02-19T13:48:00Z"/>
            </w:rPr>
          </w:rPrChange>
        </w:rPr>
        <w:pPrChange w:id="2274" w:author="Stephen Richard" w:date="2021-02-19T13:50:00Z">
          <w:pPr/>
        </w:pPrChange>
      </w:pPr>
      <w:ins w:id="2275" w:author="Stephen Richard" w:date="2021-02-19T13:48:00Z">
        <w:r w:rsidRPr="00BF277E">
          <w:rPr>
            <w:rFonts w:cstheme="minorHAnsi"/>
            <w:sz w:val="20"/>
            <w:szCs w:val="20"/>
            <w:rPrChange w:id="2276" w:author="Stephen Richard" w:date="2021-02-23T16:45:00Z">
              <w:rPr/>
            </w:rPrChange>
          </w:rPr>
          <w:tab/>
        </w:r>
        <w:r w:rsidRPr="00BF277E">
          <w:rPr>
            <w:rFonts w:cstheme="minorHAnsi"/>
            <w:sz w:val="20"/>
            <w:szCs w:val="20"/>
            <w:rPrChange w:id="2277" w:author="Stephen Richard" w:date="2021-02-23T16:45:00Z">
              <w:rPr/>
            </w:rPrChange>
          </w:rPr>
          <w:tab/>
        </w:r>
        <w:r w:rsidRPr="00BF277E">
          <w:rPr>
            <w:rFonts w:cstheme="minorHAnsi"/>
            <w:sz w:val="20"/>
            <w:szCs w:val="20"/>
            <w:rPrChange w:id="2278" w:author="Stephen Richard" w:date="2021-02-23T16:45:00Z">
              <w:rPr/>
            </w:rPrChange>
          </w:rPr>
          <w:tab/>
        </w:r>
        <w:r w:rsidRPr="00BF277E">
          <w:rPr>
            <w:rFonts w:cstheme="minorHAnsi"/>
            <w:sz w:val="20"/>
            <w:szCs w:val="20"/>
            <w:rPrChange w:id="2279" w:author="Stephen Richard" w:date="2021-02-23T16:45:00Z">
              <w:rPr/>
            </w:rPrChange>
          </w:rPr>
          <w:tab/>
        </w:r>
      </w:ins>
      <w:ins w:id="2280" w:author="Stephen Richard" w:date="2021-02-19T14:00:00Z">
        <w:r w:rsidR="00CF0B79" w:rsidRPr="00BF277E">
          <w:rPr>
            <w:rFonts w:cstheme="minorHAnsi"/>
            <w:sz w:val="20"/>
            <w:szCs w:val="20"/>
            <w:rPrChange w:id="2281" w:author="Stephen Richard" w:date="2021-02-23T16:45:00Z">
              <w:rPr/>
            </w:rPrChange>
          </w:rPr>
          <w:tab/>
        </w:r>
      </w:ins>
      <w:proofErr w:type="spellStart"/>
      <w:ins w:id="2282" w:author="Stephen Richard" w:date="2021-02-19T13:48:00Z">
        <w:r w:rsidRPr="00BF277E">
          <w:rPr>
            <w:rFonts w:cstheme="minorHAnsi"/>
            <w:sz w:val="20"/>
            <w:szCs w:val="20"/>
            <w:rPrChange w:id="2283" w:author="Stephen Richard" w:date="2021-02-23T16:45:00Z">
              <w:rPr/>
            </w:rPrChange>
          </w:rPr>
          <w:t>gsoc:hasEndValue</w:t>
        </w:r>
        <w:proofErr w:type="spellEnd"/>
        <w:r w:rsidRPr="00BF277E">
          <w:rPr>
            <w:rFonts w:cstheme="minorHAnsi"/>
            <w:sz w:val="20"/>
            <w:szCs w:val="20"/>
            <w:rPrChange w:id="2284" w:author="Stephen Richard" w:date="2021-02-23T16:45:00Z">
              <w:rPr/>
            </w:rPrChange>
          </w:rPr>
          <w:t xml:space="preserve"> [</w:t>
        </w:r>
      </w:ins>
    </w:p>
    <w:p w14:paraId="293EA9B9" w14:textId="77C5D2B0"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285" w:author="Stephen Richard" w:date="2021-02-19T13:48:00Z"/>
          <w:rFonts w:cstheme="minorHAnsi"/>
          <w:sz w:val="20"/>
          <w:szCs w:val="20"/>
          <w:rPrChange w:id="2286" w:author="Stephen Richard" w:date="2021-02-23T16:45:00Z">
            <w:rPr>
              <w:ins w:id="2287" w:author="Stephen Richard" w:date="2021-02-19T13:48:00Z"/>
            </w:rPr>
          </w:rPrChange>
        </w:rPr>
        <w:pPrChange w:id="2288" w:author="Stephen Richard" w:date="2021-02-19T13:50:00Z">
          <w:pPr/>
        </w:pPrChange>
      </w:pPr>
      <w:ins w:id="2289" w:author="Stephen Richard" w:date="2021-02-19T13:48:00Z">
        <w:r w:rsidRPr="00BF277E">
          <w:rPr>
            <w:rFonts w:cstheme="minorHAnsi"/>
            <w:sz w:val="20"/>
            <w:szCs w:val="20"/>
            <w:rPrChange w:id="2290" w:author="Stephen Richard" w:date="2021-02-23T16:45:00Z">
              <w:rPr/>
            </w:rPrChange>
          </w:rPr>
          <w:tab/>
        </w:r>
        <w:r w:rsidRPr="00BF277E">
          <w:rPr>
            <w:rFonts w:cstheme="minorHAnsi"/>
            <w:sz w:val="20"/>
            <w:szCs w:val="20"/>
            <w:rPrChange w:id="2291" w:author="Stephen Richard" w:date="2021-02-23T16:45:00Z">
              <w:rPr/>
            </w:rPrChange>
          </w:rPr>
          <w:tab/>
        </w:r>
        <w:r w:rsidRPr="00BF277E">
          <w:rPr>
            <w:rFonts w:cstheme="minorHAnsi"/>
            <w:sz w:val="20"/>
            <w:szCs w:val="20"/>
            <w:rPrChange w:id="2292" w:author="Stephen Richard" w:date="2021-02-23T16:45:00Z">
              <w:rPr/>
            </w:rPrChange>
          </w:rPr>
          <w:tab/>
        </w:r>
        <w:r w:rsidRPr="00BF277E">
          <w:rPr>
            <w:rFonts w:cstheme="minorHAnsi"/>
            <w:sz w:val="20"/>
            <w:szCs w:val="20"/>
            <w:rPrChange w:id="2293" w:author="Stephen Richard" w:date="2021-02-23T16:45:00Z">
              <w:rPr/>
            </w:rPrChange>
          </w:rPr>
          <w:tab/>
        </w:r>
        <w:r w:rsidRPr="00BF277E">
          <w:rPr>
            <w:rFonts w:cstheme="minorHAnsi"/>
            <w:sz w:val="20"/>
            <w:szCs w:val="20"/>
            <w:rPrChange w:id="2294" w:author="Stephen Richard" w:date="2021-02-23T16:45:00Z">
              <w:rPr/>
            </w:rPrChange>
          </w:rPr>
          <w:tab/>
        </w:r>
      </w:ins>
      <w:ins w:id="2295" w:author="Stephen Richard" w:date="2021-02-19T14:00:00Z">
        <w:r w:rsidR="00CF0B79" w:rsidRPr="00BF277E">
          <w:rPr>
            <w:rFonts w:cstheme="minorHAnsi"/>
            <w:sz w:val="20"/>
            <w:szCs w:val="20"/>
            <w:rPrChange w:id="2296" w:author="Stephen Richard" w:date="2021-02-23T16:45:00Z">
              <w:rPr/>
            </w:rPrChange>
          </w:rPr>
          <w:tab/>
        </w:r>
      </w:ins>
      <w:ins w:id="2297" w:author="Stephen Richard" w:date="2021-02-19T13:48:00Z">
        <w:r w:rsidRPr="00BF277E">
          <w:rPr>
            <w:rFonts w:cstheme="minorHAnsi"/>
            <w:sz w:val="20"/>
            <w:szCs w:val="20"/>
            <w:rPrChange w:id="2298" w:author="Stephen Richard" w:date="2021-02-23T16:45:00Z">
              <w:rPr/>
            </w:rPrChange>
          </w:rPr>
          <w:t xml:space="preserve">a </w:t>
        </w:r>
        <w:proofErr w:type="spellStart"/>
        <w:r w:rsidRPr="00BF277E">
          <w:rPr>
            <w:rFonts w:cstheme="minorHAnsi"/>
            <w:sz w:val="20"/>
            <w:szCs w:val="20"/>
            <w:rPrChange w:id="2299" w:author="Stephen Richard" w:date="2021-02-23T16:45:00Z">
              <w:rPr/>
            </w:rPrChange>
          </w:rPr>
          <w:t>gsoc:Numeric_Value</w:t>
        </w:r>
        <w:proofErr w:type="spellEnd"/>
        <w:r w:rsidRPr="00BF277E">
          <w:rPr>
            <w:rFonts w:cstheme="minorHAnsi"/>
            <w:sz w:val="20"/>
            <w:szCs w:val="20"/>
            <w:rPrChange w:id="2300" w:author="Stephen Richard" w:date="2021-02-23T16:45:00Z">
              <w:rPr/>
            </w:rPrChange>
          </w:rPr>
          <w:t xml:space="preserve"> ;</w:t>
        </w:r>
      </w:ins>
    </w:p>
    <w:p w14:paraId="6401F9B1" w14:textId="7B30AA5C"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301" w:author="Stephen Richard" w:date="2021-02-19T13:48:00Z"/>
          <w:rFonts w:cstheme="minorHAnsi"/>
          <w:sz w:val="20"/>
          <w:szCs w:val="20"/>
          <w:rPrChange w:id="2302" w:author="Stephen Richard" w:date="2021-02-23T16:45:00Z">
            <w:rPr>
              <w:ins w:id="2303" w:author="Stephen Richard" w:date="2021-02-19T13:48:00Z"/>
            </w:rPr>
          </w:rPrChange>
        </w:rPr>
        <w:pPrChange w:id="2304" w:author="Stephen Richard" w:date="2021-02-19T13:50:00Z">
          <w:pPr/>
        </w:pPrChange>
      </w:pPr>
      <w:ins w:id="2305" w:author="Stephen Richard" w:date="2021-02-19T13:48:00Z">
        <w:r w:rsidRPr="00BF277E">
          <w:rPr>
            <w:rFonts w:cstheme="minorHAnsi"/>
            <w:sz w:val="20"/>
            <w:szCs w:val="20"/>
            <w:rPrChange w:id="2306" w:author="Stephen Richard" w:date="2021-02-23T16:45:00Z">
              <w:rPr/>
            </w:rPrChange>
          </w:rPr>
          <w:tab/>
        </w:r>
        <w:r w:rsidRPr="00BF277E">
          <w:rPr>
            <w:rFonts w:cstheme="minorHAnsi"/>
            <w:sz w:val="20"/>
            <w:szCs w:val="20"/>
            <w:rPrChange w:id="2307" w:author="Stephen Richard" w:date="2021-02-23T16:45:00Z">
              <w:rPr/>
            </w:rPrChange>
          </w:rPr>
          <w:tab/>
        </w:r>
        <w:r w:rsidRPr="00BF277E">
          <w:rPr>
            <w:rFonts w:cstheme="minorHAnsi"/>
            <w:sz w:val="20"/>
            <w:szCs w:val="20"/>
            <w:rPrChange w:id="2308" w:author="Stephen Richard" w:date="2021-02-23T16:45:00Z">
              <w:rPr/>
            </w:rPrChange>
          </w:rPr>
          <w:tab/>
        </w:r>
        <w:r w:rsidRPr="00BF277E">
          <w:rPr>
            <w:rFonts w:cstheme="minorHAnsi"/>
            <w:sz w:val="20"/>
            <w:szCs w:val="20"/>
            <w:rPrChange w:id="2309" w:author="Stephen Richard" w:date="2021-02-23T16:45:00Z">
              <w:rPr/>
            </w:rPrChange>
          </w:rPr>
          <w:tab/>
        </w:r>
        <w:r w:rsidRPr="00BF277E">
          <w:rPr>
            <w:rFonts w:cstheme="minorHAnsi"/>
            <w:sz w:val="20"/>
            <w:szCs w:val="20"/>
            <w:rPrChange w:id="2310" w:author="Stephen Richard" w:date="2021-02-23T16:45:00Z">
              <w:rPr/>
            </w:rPrChange>
          </w:rPr>
          <w:tab/>
        </w:r>
      </w:ins>
      <w:ins w:id="2311" w:author="Stephen Richard" w:date="2021-02-19T14:00:00Z">
        <w:r w:rsidR="00CF0B79" w:rsidRPr="00BF277E">
          <w:rPr>
            <w:rFonts w:cstheme="minorHAnsi"/>
            <w:sz w:val="20"/>
            <w:szCs w:val="20"/>
            <w:rPrChange w:id="2312" w:author="Stephen Richard" w:date="2021-02-23T16:45:00Z">
              <w:rPr/>
            </w:rPrChange>
          </w:rPr>
          <w:tab/>
        </w:r>
      </w:ins>
      <w:proofErr w:type="spellStart"/>
      <w:ins w:id="2313" w:author="Stephen Richard" w:date="2021-02-19T13:48:00Z">
        <w:r w:rsidRPr="00BF277E">
          <w:rPr>
            <w:rFonts w:cstheme="minorHAnsi"/>
            <w:sz w:val="20"/>
            <w:szCs w:val="20"/>
            <w:rPrChange w:id="2314" w:author="Stephen Richard" w:date="2021-02-23T16:45:00Z">
              <w:rPr/>
            </w:rPrChange>
          </w:rPr>
          <w:t>gsoc:hasDataValue</w:t>
        </w:r>
        <w:proofErr w:type="spellEnd"/>
        <w:r w:rsidRPr="00BF277E">
          <w:rPr>
            <w:rFonts w:cstheme="minorHAnsi"/>
            <w:sz w:val="20"/>
            <w:szCs w:val="20"/>
            <w:rPrChange w:id="2315" w:author="Stephen Richard" w:date="2021-02-23T16:45:00Z">
              <w:rPr/>
            </w:rPrChange>
          </w:rPr>
          <w:t xml:space="preserve"> "80"^^</w:t>
        </w:r>
        <w:proofErr w:type="spellStart"/>
        <w:r w:rsidRPr="00BF277E">
          <w:rPr>
            <w:rFonts w:cstheme="minorHAnsi"/>
            <w:sz w:val="20"/>
            <w:szCs w:val="20"/>
            <w:rPrChange w:id="2316" w:author="Stephen Richard" w:date="2021-02-23T16:45:00Z">
              <w:rPr/>
            </w:rPrChange>
          </w:rPr>
          <w:t>xsd:decimal</w:t>
        </w:r>
        <w:proofErr w:type="spellEnd"/>
        <w:r w:rsidRPr="00BF277E">
          <w:rPr>
            <w:rFonts w:cstheme="minorHAnsi"/>
            <w:sz w:val="20"/>
            <w:szCs w:val="20"/>
            <w:rPrChange w:id="2317" w:author="Stephen Richard" w:date="2021-02-23T16:45:00Z">
              <w:rPr/>
            </w:rPrChange>
          </w:rPr>
          <w:t xml:space="preserve"> ;</w:t>
        </w:r>
      </w:ins>
    </w:p>
    <w:p w14:paraId="3AD4F330" w14:textId="15049884"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318" w:author="Stephen Richard" w:date="2021-02-19T13:48:00Z"/>
          <w:rFonts w:cstheme="minorHAnsi"/>
          <w:sz w:val="20"/>
          <w:szCs w:val="20"/>
          <w:rPrChange w:id="2319" w:author="Stephen Richard" w:date="2021-02-23T16:45:00Z">
            <w:rPr>
              <w:ins w:id="2320" w:author="Stephen Richard" w:date="2021-02-19T13:48:00Z"/>
            </w:rPr>
          </w:rPrChange>
        </w:rPr>
        <w:pPrChange w:id="2321" w:author="Stephen Richard" w:date="2021-02-19T13:50:00Z">
          <w:pPr/>
        </w:pPrChange>
      </w:pPr>
      <w:ins w:id="2322" w:author="Stephen Richard" w:date="2021-02-19T13:48:00Z">
        <w:r w:rsidRPr="00BF277E">
          <w:rPr>
            <w:rFonts w:cstheme="minorHAnsi"/>
            <w:sz w:val="20"/>
            <w:szCs w:val="20"/>
            <w:rPrChange w:id="2323" w:author="Stephen Richard" w:date="2021-02-23T16:45:00Z">
              <w:rPr/>
            </w:rPrChange>
          </w:rPr>
          <w:tab/>
        </w:r>
        <w:r w:rsidRPr="00BF277E">
          <w:rPr>
            <w:rFonts w:cstheme="minorHAnsi"/>
            <w:sz w:val="20"/>
            <w:szCs w:val="20"/>
            <w:rPrChange w:id="2324" w:author="Stephen Richard" w:date="2021-02-23T16:45:00Z">
              <w:rPr/>
            </w:rPrChange>
          </w:rPr>
          <w:tab/>
        </w:r>
        <w:r w:rsidRPr="00BF277E">
          <w:rPr>
            <w:rFonts w:cstheme="minorHAnsi"/>
            <w:sz w:val="20"/>
            <w:szCs w:val="20"/>
            <w:rPrChange w:id="2325" w:author="Stephen Richard" w:date="2021-02-23T16:45:00Z">
              <w:rPr/>
            </w:rPrChange>
          </w:rPr>
          <w:tab/>
        </w:r>
        <w:r w:rsidRPr="00BF277E">
          <w:rPr>
            <w:rFonts w:cstheme="minorHAnsi"/>
            <w:sz w:val="20"/>
            <w:szCs w:val="20"/>
            <w:rPrChange w:id="2326" w:author="Stephen Richard" w:date="2021-02-23T16:45:00Z">
              <w:rPr/>
            </w:rPrChange>
          </w:rPr>
          <w:tab/>
        </w:r>
        <w:r w:rsidRPr="00BF277E">
          <w:rPr>
            <w:rFonts w:cstheme="minorHAnsi"/>
            <w:sz w:val="20"/>
            <w:szCs w:val="20"/>
            <w:rPrChange w:id="2327" w:author="Stephen Richard" w:date="2021-02-23T16:45:00Z">
              <w:rPr/>
            </w:rPrChange>
          </w:rPr>
          <w:tab/>
        </w:r>
      </w:ins>
      <w:ins w:id="2328" w:author="Stephen Richard" w:date="2021-02-19T14:00:00Z">
        <w:r w:rsidR="00CF0B79" w:rsidRPr="00BF277E">
          <w:rPr>
            <w:rFonts w:cstheme="minorHAnsi"/>
            <w:sz w:val="20"/>
            <w:szCs w:val="20"/>
            <w:rPrChange w:id="2329" w:author="Stephen Richard" w:date="2021-02-23T16:45:00Z">
              <w:rPr/>
            </w:rPrChange>
          </w:rPr>
          <w:tab/>
        </w:r>
      </w:ins>
      <w:proofErr w:type="spellStart"/>
      <w:ins w:id="2330" w:author="Stephen Richard" w:date="2021-02-19T13:48:00Z">
        <w:r w:rsidRPr="00BF277E">
          <w:rPr>
            <w:rFonts w:cstheme="minorHAnsi"/>
            <w:sz w:val="20"/>
            <w:szCs w:val="20"/>
            <w:rPrChange w:id="2331" w:author="Stephen Richard" w:date="2021-02-23T16:45:00Z">
              <w:rPr/>
            </w:rPrChange>
          </w:rPr>
          <w:t>gsoc:hasUOM</w:t>
        </w:r>
        <w:proofErr w:type="spellEnd"/>
        <w:r w:rsidRPr="00BF277E">
          <w:rPr>
            <w:rFonts w:cstheme="minorHAnsi"/>
            <w:sz w:val="20"/>
            <w:szCs w:val="20"/>
            <w:rPrChange w:id="2332" w:author="Stephen Richard" w:date="2021-02-23T16:45:00Z">
              <w:rPr/>
            </w:rPrChange>
          </w:rPr>
          <w:t xml:space="preserve"> [ a </w:t>
        </w:r>
        <w:proofErr w:type="spellStart"/>
        <w:r w:rsidRPr="00BF277E">
          <w:rPr>
            <w:rFonts w:cstheme="minorHAnsi"/>
            <w:sz w:val="20"/>
            <w:szCs w:val="20"/>
            <w:rPrChange w:id="2333" w:author="Stephen Richard" w:date="2021-02-23T16:45:00Z">
              <w:rPr/>
            </w:rPrChange>
          </w:rPr>
          <w:t>unit:MilliM</w:t>
        </w:r>
        <w:proofErr w:type="spellEnd"/>
        <w:r w:rsidRPr="00BF277E">
          <w:rPr>
            <w:rFonts w:cstheme="minorHAnsi"/>
            <w:sz w:val="20"/>
            <w:szCs w:val="20"/>
            <w:rPrChange w:id="2334" w:author="Stephen Richard" w:date="2021-02-23T16:45:00Z">
              <w:rPr/>
            </w:rPrChange>
          </w:rPr>
          <w:t xml:space="preserve"> ] ;</w:t>
        </w:r>
      </w:ins>
    </w:p>
    <w:p w14:paraId="168243E5" w14:textId="6C5BB4A0"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335" w:author="Stephen Richard" w:date="2021-02-19T13:48:00Z"/>
          <w:rFonts w:cstheme="minorHAnsi"/>
          <w:sz w:val="20"/>
          <w:szCs w:val="20"/>
          <w:rPrChange w:id="2336" w:author="Stephen Richard" w:date="2021-02-23T16:45:00Z">
            <w:rPr>
              <w:ins w:id="2337" w:author="Stephen Richard" w:date="2021-02-19T13:48:00Z"/>
            </w:rPr>
          </w:rPrChange>
        </w:rPr>
        <w:pPrChange w:id="2338" w:author="Stephen Richard" w:date="2021-02-19T13:50:00Z">
          <w:pPr/>
        </w:pPrChange>
      </w:pPr>
      <w:ins w:id="2339" w:author="Stephen Richard" w:date="2021-02-19T13:48:00Z">
        <w:r w:rsidRPr="00BF277E">
          <w:rPr>
            <w:rFonts w:cstheme="minorHAnsi"/>
            <w:sz w:val="20"/>
            <w:szCs w:val="20"/>
            <w:rPrChange w:id="2340" w:author="Stephen Richard" w:date="2021-02-23T16:45:00Z">
              <w:rPr/>
            </w:rPrChange>
          </w:rPr>
          <w:tab/>
        </w:r>
        <w:r w:rsidRPr="00BF277E">
          <w:rPr>
            <w:rFonts w:cstheme="minorHAnsi"/>
            <w:sz w:val="20"/>
            <w:szCs w:val="20"/>
            <w:rPrChange w:id="2341" w:author="Stephen Richard" w:date="2021-02-23T16:45:00Z">
              <w:rPr/>
            </w:rPrChange>
          </w:rPr>
          <w:tab/>
        </w:r>
        <w:r w:rsidRPr="00BF277E">
          <w:rPr>
            <w:rFonts w:cstheme="minorHAnsi"/>
            <w:sz w:val="20"/>
            <w:szCs w:val="20"/>
            <w:rPrChange w:id="2342" w:author="Stephen Richard" w:date="2021-02-23T16:45:00Z">
              <w:rPr/>
            </w:rPrChange>
          </w:rPr>
          <w:tab/>
        </w:r>
        <w:r w:rsidRPr="00BF277E">
          <w:rPr>
            <w:rFonts w:cstheme="minorHAnsi"/>
            <w:sz w:val="20"/>
            <w:szCs w:val="20"/>
            <w:rPrChange w:id="2343" w:author="Stephen Richard" w:date="2021-02-23T16:45:00Z">
              <w:rPr/>
            </w:rPrChange>
          </w:rPr>
          <w:tab/>
        </w:r>
        <w:r w:rsidRPr="00BF277E">
          <w:rPr>
            <w:rFonts w:cstheme="minorHAnsi"/>
            <w:sz w:val="20"/>
            <w:szCs w:val="20"/>
            <w:rPrChange w:id="2344" w:author="Stephen Richard" w:date="2021-02-23T16:45:00Z">
              <w:rPr/>
            </w:rPrChange>
          </w:rPr>
          <w:tab/>
        </w:r>
      </w:ins>
      <w:ins w:id="2345" w:author="Stephen Richard" w:date="2021-02-19T14:00:00Z">
        <w:r w:rsidR="00CF0B79" w:rsidRPr="00BF277E">
          <w:rPr>
            <w:rFonts w:cstheme="minorHAnsi"/>
            <w:sz w:val="20"/>
            <w:szCs w:val="20"/>
            <w:rPrChange w:id="2346" w:author="Stephen Richard" w:date="2021-02-23T16:45:00Z">
              <w:rPr/>
            </w:rPrChange>
          </w:rPr>
          <w:tab/>
        </w:r>
      </w:ins>
      <w:ins w:id="2347" w:author="Stephen Richard" w:date="2021-02-19T13:48:00Z">
        <w:r w:rsidRPr="00BF277E">
          <w:rPr>
            <w:rFonts w:cstheme="minorHAnsi"/>
            <w:sz w:val="20"/>
            <w:szCs w:val="20"/>
            <w:rPrChange w:id="2348" w:author="Stephen Richard" w:date="2021-02-23T16:45:00Z">
              <w:rPr/>
            </w:rPrChange>
          </w:rPr>
          <w:t>rdfs:label "80 mm maximum"@</w:t>
        </w:r>
        <w:proofErr w:type="spellStart"/>
        <w:r w:rsidRPr="00BF277E">
          <w:rPr>
            <w:rFonts w:cstheme="minorHAnsi"/>
            <w:sz w:val="20"/>
            <w:szCs w:val="20"/>
            <w:rPrChange w:id="2349" w:author="Stephen Richard" w:date="2021-02-23T16:45:00Z">
              <w:rPr/>
            </w:rPrChange>
          </w:rPr>
          <w:t>en</w:t>
        </w:r>
        <w:proofErr w:type="spellEnd"/>
        <w:r w:rsidRPr="00BF277E">
          <w:rPr>
            <w:rFonts w:cstheme="minorHAnsi"/>
            <w:sz w:val="20"/>
            <w:szCs w:val="20"/>
            <w:rPrChange w:id="2350" w:author="Stephen Richard" w:date="2021-02-23T16:45:00Z">
              <w:rPr/>
            </w:rPrChange>
          </w:rPr>
          <w:t xml:space="preserve"> </w:t>
        </w:r>
      </w:ins>
    </w:p>
    <w:p w14:paraId="1E73584C" w14:textId="152D5291"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351" w:author="Stephen Richard" w:date="2021-02-19T13:48:00Z"/>
          <w:rFonts w:cstheme="minorHAnsi"/>
          <w:sz w:val="20"/>
          <w:szCs w:val="20"/>
          <w:rPrChange w:id="2352" w:author="Stephen Richard" w:date="2021-02-23T16:45:00Z">
            <w:rPr>
              <w:ins w:id="2353" w:author="Stephen Richard" w:date="2021-02-19T13:48:00Z"/>
            </w:rPr>
          </w:rPrChange>
        </w:rPr>
        <w:pPrChange w:id="2354" w:author="Stephen Richard" w:date="2021-02-19T13:50:00Z">
          <w:pPr/>
        </w:pPrChange>
      </w:pPr>
      <w:ins w:id="2355" w:author="Stephen Richard" w:date="2021-02-19T13:48:00Z">
        <w:r w:rsidRPr="00BF277E">
          <w:rPr>
            <w:rFonts w:cstheme="minorHAnsi"/>
            <w:sz w:val="20"/>
            <w:szCs w:val="20"/>
            <w:rPrChange w:id="2356" w:author="Stephen Richard" w:date="2021-02-23T16:45:00Z">
              <w:rPr/>
            </w:rPrChange>
          </w:rPr>
          <w:tab/>
        </w:r>
        <w:r w:rsidRPr="00BF277E">
          <w:rPr>
            <w:rFonts w:cstheme="minorHAnsi"/>
            <w:sz w:val="20"/>
            <w:szCs w:val="20"/>
            <w:rPrChange w:id="2357" w:author="Stephen Richard" w:date="2021-02-23T16:45:00Z">
              <w:rPr/>
            </w:rPrChange>
          </w:rPr>
          <w:tab/>
        </w:r>
        <w:r w:rsidRPr="00BF277E">
          <w:rPr>
            <w:rFonts w:cstheme="minorHAnsi"/>
            <w:sz w:val="20"/>
            <w:szCs w:val="20"/>
            <w:rPrChange w:id="2358" w:author="Stephen Richard" w:date="2021-02-23T16:45:00Z">
              <w:rPr/>
            </w:rPrChange>
          </w:rPr>
          <w:tab/>
        </w:r>
        <w:r w:rsidRPr="00BF277E">
          <w:rPr>
            <w:rFonts w:cstheme="minorHAnsi"/>
            <w:sz w:val="20"/>
            <w:szCs w:val="20"/>
            <w:rPrChange w:id="2359" w:author="Stephen Richard" w:date="2021-02-23T16:45:00Z">
              <w:rPr/>
            </w:rPrChange>
          </w:rPr>
          <w:tab/>
        </w:r>
      </w:ins>
      <w:ins w:id="2360" w:author="Stephen Richard" w:date="2021-02-19T14:00:00Z">
        <w:r w:rsidR="00CF0B79" w:rsidRPr="00BF277E">
          <w:rPr>
            <w:rFonts w:cstheme="minorHAnsi"/>
            <w:sz w:val="20"/>
            <w:szCs w:val="20"/>
            <w:rPrChange w:id="2361" w:author="Stephen Richard" w:date="2021-02-23T16:45:00Z">
              <w:rPr/>
            </w:rPrChange>
          </w:rPr>
          <w:tab/>
        </w:r>
      </w:ins>
      <w:ins w:id="2362" w:author="Stephen Richard" w:date="2021-02-19T13:48:00Z">
        <w:r w:rsidRPr="00BF277E">
          <w:rPr>
            <w:rFonts w:cstheme="minorHAnsi"/>
            <w:sz w:val="20"/>
            <w:szCs w:val="20"/>
            <w:rPrChange w:id="2363" w:author="Stephen Richard" w:date="2021-02-23T16:45:00Z">
              <w:rPr/>
            </w:rPrChange>
          </w:rPr>
          <w:t>] ;</w:t>
        </w:r>
      </w:ins>
    </w:p>
    <w:p w14:paraId="4A0F269D" w14:textId="06C542A5"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364" w:author="Stephen Richard" w:date="2021-02-19T13:48:00Z"/>
          <w:rFonts w:cstheme="minorHAnsi"/>
          <w:sz w:val="20"/>
          <w:szCs w:val="20"/>
          <w:rPrChange w:id="2365" w:author="Stephen Richard" w:date="2021-02-23T16:45:00Z">
            <w:rPr>
              <w:ins w:id="2366" w:author="Stephen Richard" w:date="2021-02-19T13:48:00Z"/>
            </w:rPr>
          </w:rPrChange>
        </w:rPr>
        <w:pPrChange w:id="2367" w:author="Stephen Richard" w:date="2021-02-19T13:50:00Z">
          <w:pPr/>
        </w:pPrChange>
      </w:pPr>
      <w:ins w:id="2368" w:author="Stephen Richard" w:date="2021-02-19T13:48:00Z">
        <w:r w:rsidRPr="00BF277E">
          <w:rPr>
            <w:rFonts w:cstheme="minorHAnsi"/>
            <w:sz w:val="20"/>
            <w:szCs w:val="20"/>
            <w:rPrChange w:id="2369" w:author="Stephen Richard" w:date="2021-02-23T16:45:00Z">
              <w:rPr/>
            </w:rPrChange>
          </w:rPr>
          <w:tab/>
        </w:r>
        <w:r w:rsidRPr="00BF277E">
          <w:rPr>
            <w:rFonts w:cstheme="minorHAnsi"/>
            <w:sz w:val="20"/>
            <w:szCs w:val="20"/>
            <w:rPrChange w:id="2370" w:author="Stephen Richard" w:date="2021-02-23T16:45:00Z">
              <w:rPr/>
            </w:rPrChange>
          </w:rPr>
          <w:tab/>
        </w:r>
        <w:r w:rsidRPr="00BF277E">
          <w:rPr>
            <w:rFonts w:cstheme="minorHAnsi"/>
            <w:sz w:val="20"/>
            <w:szCs w:val="20"/>
            <w:rPrChange w:id="2371" w:author="Stephen Richard" w:date="2021-02-23T16:45:00Z">
              <w:rPr/>
            </w:rPrChange>
          </w:rPr>
          <w:tab/>
        </w:r>
        <w:r w:rsidRPr="00BF277E">
          <w:rPr>
            <w:rFonts w:cstheme="minorHAnsi"/>
            <w:sz w:val="20"/>
            <w:szCs w:val="20"/>
            <w:rPrChange w:id="2372" w:author="Stephen Richard" w:date="2021-02-23T16:45:00Z">
              <w:rPr/>
            </w:rPrChange>
          </w:rPr>
          <w:tab/>
        </w:r>
      </w:ins>
      <w:ins w:id="2373" w:author="Stephen Richard" w:date="2021-02-19T14:00:00Z">
        <w:r w:rsidR="00CF0B79" w:rsidRPr="00BF277E">
          <w:rPr>
            <w:rFonts w:cstheme="minorHAnsi"/>
            <w:sz w:val="20"/>
            <w:szCs w:val="20"/>
            <w:rPrChange w:id="2374" w:author="Stephen Richard" w:date="2021-02-23T16:45:00Z">
              <w:rPr/>
            </w:rPrChange>
          </w:rPr>
          <w:tab/>
        </w:r>
      </w:ins>
      <w:proofErr w:type="spellStart"/>
      <w:ins w:id="2375" w:author="Stephen Richard" w:date="2021-02-19T13:48:00Z">
        <w:r w:rsidRPr="00BF277E">
          <w:rPr>
            <w:rFonts w:cstheme="minorHAnsi"/>
            <w:sz w:val="20"/>
            <w:szCs w:val="20"/>
            <w:rPrChange w:id="2376" w:author="Stephen Richard" w:date="2021-02-23T16:45:00Z">
              <w:rPr/>
            </w:rPrChange>
          </w:rPr>
          <w:t>gsoc:hasStartValue</w:t>
        </w:r>
        <w:proofErr w:type="spellEnd"/>
        <w:r w:rsidRPr="00BF277E">
          <w:rPr>
            <w:rFonts w:cstheme="minorHAnsi"/>
            <w:sz w:val="20"/>
            <w:szCs w:val="20"/>
            <w:rPrChange w:id="2377" w:author="Stephen Richard" w:date="2021-02-23T16:45:00Z">
              <w:rPr/>
            </w:rPrChange>
          </w:rPr>
          <w:t xml:space="preserve"> [</w:t>
        </w:r>
      </w:ins>
    </w:p>
    <w:p w14:paraId="4249280E" w14:textId="75C6A8BF"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378" w:author="Stephen Richard" w:date="2021-02-19T13:48:00Z"/>
          <w:rFonts w:cstheme="minorHAnsi"/>
          <w:sz w:val="20"/>
          <w:szCs w:val="20"/>
          <w:rPrChange w:id="2379" w:author="Stephen Richard" w:date="2021-02-23T16:45:00Z">
            <w:rPr>
              <w:ins w:id="2380" w:author="Stephen Richard" w:date="2021-02-19T13:48:00Z"/>
            </w:rPr>
          </w:rPrChange>
        </w:rPr>
        <w:pPrChange w:id="2381" w:author="Stephen Richard" w:date="2021-02-19T13:50:00Z">
          <w:pPr/>
        </w:pPrChange>
      </w:pPr>
      <w:ins w:id="2382" w:author="Stephen Richard" w:date="2021-02-19T13:48:00Z">
        <w:r w:rsidRPr="00BF277E">
          <w:rPr>
            <w:rFonts w:cstheme="minorHAnsi"/>
            <w:sz w:val="20"/>
            <w:szCs w:val="20"/>
            <w:rPrChange w:id="2383" w:author="Stephen Richard" w:date="2021-02-23T16:45:00Z">
              <w:rPr/>
            </w:rPrChange>
          </w:rPr>
          <w:tab/>
        </w:r>
        <w:r w:rsidRPr="00BF277E">
          <w:rPr>
            <w:rFonts w:cstheme="minorHAnsi"/>
            <w:sz w:val="20"/>
            <w:szCs w:val="20"/>
            <w:rPrChange w:id="2384" w:author="Stephen Richard" w:date="2021-02-23T16:45:00Z">
              <w:rPr/>
            </w:rPrChange>
          </w:rPr>
          <w:tab/>
        </w:r>
        <w:r w:rsidRPr="00BF277E">
          <w:rPr>
            <w:rFonts w:cstheme="minorHAnsi"/>
            <w:sz w:val="20"/>
            <w:szCs w:val="20"/>
            <w:rPrChange w:id="2385" w:author="Stephen Richard" w:date="2021-02-23T16:45:00Z">
              <w:rPr/>
            </w:rPrChange>
          </w:rPr>
          <w:tab/>
        </w:r>
        <w:r w:rsidRPr="00BF277E">
          <w:rPr>
            <w:rFonts w:cstheme="minorHAnsi"/>
            <w:sz w:val="20"/>
            <w:szCs w:val="20"/>
            <w:rPrChange w:id="2386" w:author="Stephen Richard" w:date="2021-02-23T16:45:00Z">
              <w:rPr/>
            </w:rPrChange>
          </w:rPr>
          <w:tab/>
        </w:r>
      </w:ins>
      <w:ins w:id="2387" w:author="Stephen Richard" w:date="2021-02-19T14:00:00Z">
        <w:r w:rsidR="00CF0B79" w:rsidRPr="00BF277E">
          <w:rPr>
            <w:rFonts w:cstheme="minorHAnsi"/>
            <w:sz w:val="20"/>
            <w:szCs w:val="20"/>
            <w:rPrChange w:id="2388" w:author="Stephen Richard" w:date="2021-02-23T16:45:00Z">
              <w:rPr/>
            </w:rPrChange>
          </w:rPr>
          <w:tab/>
        </w:r>
        <w:r w:rsidR="00CF0B79" w:rsidRPr="00BF277E">
          <w:rPr>
            <w:rFonts w:cstheme="minorHAnsi"/>
            <w:sz w:val="20"/>
            <w:szCs w:val="20"/>
            <w:rPrChange w:id="2389" w:author="Stephen Richard" w:date="2021-02-23T16:45:00Z">
              <w:rPr/>
            </w:rPrChange>
          </w:rPr>
          <w:tab/>
        </w:r>
      </w:ins>
      <w:ins w:id="2390" w:author="Stephen Richard" w:date="2021-02-19T13:48:00Z">
        <w:r w:rsidRPr="00BF277E">
          <w:rPr>
            <w:rFonts w:cstheme="minorHAnsi"/>
            <w:sz w:val="20"/>
            <w:szCs w:val="20"/>
            <w:rPrChange w:id="2391" w:author="Stephen Richard" w:date="2021-02-23T16:45:00Z">
              <w:rPr/>
            </w:rPrChange>
          </w:rPr>
          <w:t xml:space="preserve">a </w:t>
        </w:r>
        <w:proofErr w:type="spellStart"/>
        <w:r w:rsidRPr="00BF277E">
          <w:rPr>
            <w:rFonts w:cstheme="minorHAnsi"/>
            <w:sz w:val="20"/>
            <w:szCs w:val="20"/>
            <w:rPrChange w:id="2392" w:author="Stephen Richard" w:date="2021-02-23T16:45:00Z">
              <w:rPr/>
            </w:rPrChange>
          </w:rPr>
          <w:t>gsoc:Numeric_Value</w:t>
        </w:r>
        <w:proofErr w:type="spellEnd"/>
        <w:r w:rsidRPr="00BF277E">
          <w:rPr>
            <w:rFonts w:cstheme="minorHAnsi"/>
            <w:sz w:val="20"/>
            <w:szCs w:val="20"/>
            <w:rPrChange w:id="2393" w:author="Stephen Richard" w:date="2021-02-23T16:45:00Z">
              <w:rPr/>
            </w:rPrChange>
          </w:rPr>
          <w:t xml:space="preserve"> ;</w:t>
        </w:r>
      </w:ins>
    </w:p>
    <w:p w14:paraId="0B9284D2" w14:textId="209C2C17"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394" w:author="Stephen Richard" w:date="2021-02-19T13:48:00Z"/>
          <w:rFonts w:cstheme="minorHAnsi"/>
          <w:sz w:val="20"/>
          <w:szCs w:val="20"/>
          <w:rPrChange w:id="2395" w:author="Stephen Richard" w:date="2021-02-23T16:45:00Z">
            <w:rPr>
              <w:ins w:id="2396" w:author="Stephen Richard" w:date="2021-02-19T13:48:00Z"/>
            </w:rPr>
          </w:rPrChange>
        </w:rPr>
        <w:pPrChange w:id="2397" w:author="Stephen Richard" w:date="2021-02-19T13:50:00Z">
          <w:pPr/>
        </w:pPrChange>
      </w:pPr>
      <w:ins w:id="2398" w:author="Stephen Richard" w:date="2021-02-19T13:48:00Z">
        <w:r w:rsidRPr="00BF277E">
          <w:rPr>
            <w:rFonts w:cstheme="minorHAnsi"/>
            <w:sz w:val="20"/>
            <w:szCs w:val="20"/>
            <w:rPrChange w:id="2399" w:author="Stephen Richard" w:date="2021-02-23T16:45:00Z">
              <w:rPr/>
            </w:rPrChange>
          </w:rPr>
          <w:tab/>
        </w:r>
        <w:r w:rsidRPr="00BF277E">
          <w:rPr>
            <w:rFonts w:cstheme="minorHAnsi"/>
            <w:sz w:val="20"/>
            <w:szCs w:val="20"/>
            <w:rPrChange w:id="2400" w:author="Stephen Richard" w:date="2021-02-23T16:45:00Z">
              <w:rPr/>
            </w:rPrChange>
          </w:rPr>
          <w:tab/>
        </w:r>
        <w:r w:rsidRPr="00BF277E">
          <w:rPr>
            <w:rFonts w:cstheme="minorHAnsi"/>
            <w:sz w:val="20"/>
            <w:szCs w:val="20"/>
            <w:rPrChange w:id="2401" w:author="Stephen Richard" w:date="2021-02-23T16:45:00Z">
              <w:rPr/>
            </w:rPrChange>
          </w:rPr>
          <w:tab/>
        </w:r>
        <w:r w:rsidRPr="00BF277E">
          <w:rPr>
            <w:rFonts w:cstheme="minorHAnsi"/>
            <w:sz w:val="20"/>
            <w:szCs w:val="20"/>
            <w:rPrChange w:id="2402" w:author="Stephen Richard" w:date="2021-02-23T16:45:00Z">
              <w:rPr/>
            </w:rPrChange>
          </w:rPr>
          <w:tab/>
          <w:t xml:space="preserve"> </w:t>
        </w:r>
      </w:ins>
      <w:ins w:id="2403" w:author="Stephen Richard" w:date="2021-02-19T14:00:00Z">
        <w:r w:rsidR="00CF0B79" w:rsidRPr="00BF277E">
          <w:rPr>
            <w:rFonts w:cstheme="minorHAnsi"/>
            <w:sz w:val="20"/>
            <w:szCs w:val="20"/>
            <w:rPrChange w:id="2404" w:author="Stephen Richard" w:date="2021-02-23T16:45:00Z">
              <w:rPr/>
            </w:rPrChange>
          </w:rPr>
          <w:tab/>
        </w:r>
        <w:r w:rsidR="00CF0B79" w:rsidRPr="00BF277E">
          <w:rPr>
            <w:rFonts w:cstheme="minorHAnsi"/>
            <w:sz w:val="20"/>
            <w:szCs w:val="20"/>
            <w:rPrChange w:id="2405" w:author="Stephen Richard" w:date="2021-02-23T16:45:00Z">
              <w:rPr/>
            </w:rPrChange>
          </w:rPr>
          <w:tab/>
        </w:r>
      </w:ins>
      <w:ins w:id="2406" w:author="Stephen Richard" w:date="2021-02-19T13:48:00Z">
        <w:r w:rsidRPr="00BF277E">
          <w:rPr>
            <w:rFonts w:cstheme="minorHAnsi"/>
            <w:sz w:val="20"/>
            <w:szCs w:val="20"/>
            <w:rPrChange w:id="2407" w:author="Stephen Richard" w:date="2021-02-23T16:45:00Z">
              <w:rPr/>
            </w:rPrChange>
          </w:rPr>
          <w:t xml:space="preserve"> </w:t>
        </w:r>
        <w:proofErr w:type="spellStart"/>
        <w:r w:rsidRPr="00BF277E">
          <w:rPr>
            <w:rFonts w:cstheme="minorHAnsi"/>
            <w:sz w:val="20"/>
            <w:szCs w:val="20"/>
            <w:rPrChange w:id="2408" w:author="Stephen Richard" w:date="2021-02-23T16:45:00Z">
              <w:rPr/>
            </w:rPrChange>
          </w:rPr>
          <w:t>gsoc:hasDataValue</w:t>
        </w:r>
        <w:proofErr w:type="spellEnd"/>
        <w:r w:rsidRPr="00BF277E">
          <w:rPr>
            <w:rFonts w:cstheme="minorHAnsi"/>
            <w:sz w:val="20"/>
            <w:szCs w:val="20"/>
            <w:rPrChange w:id="2409" w:author="Stephen Richard" w:date="2021-02-23T16:45:00Z">
              <w:rPr/>
            </w:rPrChange>
          </w:rPr>
          <w:t xml:space="preserve"> "30"^^</w:t>
        </w:r>
        <w:proofErr w:type="spellStart"/>
        <w:r w:rsidRPr="00BF277E">
          <w:rPr>
            <w:rFonts w:cstheme="minorHAnsi"/>
            <w:sz w:val="20"/>
            <w:szCs w:val="20"/>
            <w:rPrChange w:id="2410" w:author="Stephen Richard" w:date="2021-02-23T16:45:00Z">
              <w:rPr/>
            </w:rPrChange>
          </w:rPr>
          <w:t>xsd:decimal</w:t>
        </w:r>
        <w:proofErr w:type="spellEnd"/>
        <w:r w:rsidRPr="00BF277E">
          <w:rPr>
            <w:rFonts w:cstheme="minorHAnsi"/>
            <w:sz w:val="20"/>
            <w:szCs w:val="20"/>
            <w:rPrChange w:id="2411" w:author="Stephen Richard" w:date="2021-02-23T16:45:00Z">
              <w:rPr/>
            </w:rPrChange>
          </w:rPr>
          <w:t xml:space="preserve"> ;</w:t>
        </w:r>
      </w:ins>
    </w:p>
    <w:p w14:paraId="0EFE16B4" w14:textId="2C1CF8DA"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412" w:author="Stephen Richard" w:date="2021-02-19T13:48:00Z"/>
          <w:rFonts w:cstheme="minorHAnsi"/>
          <w:sz w:val="20"/>
          <w:szCs w:val="20"/>
          <w:rPrChange w:id="2413" w:author="Stephen Richard" w:date="2021-02-23T16:45:00Z">
            <w:rPr>
              <w:ins w:id="2414" w:author="Stephen Richard" w:date="2021-02-19T13:48:00Z"/>
            </w:rPr>
          </w:rPrChange>
        </w:rPr>
        <w:pPrChange w:id="2415" w:author="Stephen Richard" w:date="2021-02-19T13:50:00Z">
          <w:pPr/>
        </w:pPrChange>
      </w:pPr>
      <w:ins w:id="2416" w:author="Stephen Richard" w:date="2021-02-19T13:48:00Z">
        <w:r w:rsidRPr="00BF277E">
          <w:rPr>
            <w:rFonts w:cstheme="minorHAnsi"/>
            <w:sz w:val="20"/>
            <w:szCs w:val="20"/>
            <w:rPrChange w:id="2417" w:author="Stephen Richard" w:date="2021-02-23T16:45:00Z">
              <w:rPr/>
            </w:rPrChange>
          </w:rPr>
          <w:tab/>
        </w:r>
        <w:r w:rsidRPr="00BF277E">
          <w:rPr>
            <w:rFonts w:cstheme="minorHAnsi"/>
            <w:sz w:val="20"/>
            <w:szCs w:val="20"/>
            <w:rPrChange w:id="2418" w:author="Stephen Richard" w:date="2021-02-23T16:45:00Z">
              <w:rPr/>
            </w:rPrChange>
          </w:rPr>
          <w:tab/>
        </w:r>
        <w:r w:rsidRPr="00BF277E">
          <w:rPr>
            <w:rFonts w:cstheme="minorHAnsi"/>
            <w:sz w:val="20"/>
            <w:szCs w:val="20"/>
            <w:rPrChange w:id="2419" w:author="Stephen Richard" w:date="2021-02-23T16:45:00Z">
              <w:rPr/>
            </w:rPrChange>
          </w:rPr>
          <w:tab/>
        </w:r>
        <w:r w:rsidRPr="00BF277E">
          <w:rPr>
            <w:rFonts w:cstheme="minorHAnsi"/>
            <w:sz w:val="20"/>
            <w:szCs w:val="20"/>
            <w:rPrChange w:id="2420" w:author="Stephen Richard" w:date="2021-02-23T16:45:00Z">
              <w:rPr/>
            </w:rPrChange>
          </w:rPr>
          <w:tab/>
        </w:r>
      </w:ins>
      <w:ins w:id="2421" w:author="Stephen Richard" w:date="2021-02-19T14:00:00Z">
        <w:r w:rsidR="00CF0B79" w:rsidRPr="00BF277E">
          <w:rPr>
            <w:rFonts w:cstheme="minorHAnsi"/>
            <w:sz w:val="20"/>
            <w:szCs w:val="20"/>
            <w:rPrChange w:id="2422" w:author="Stephen Richard" w:date="2021-02-23T16:45:00Z">
              <w:rPr/>
            </w:rPrChange>
          </w:rPr>
          <w:tab/>
        </w:r>
        <w:r w:rsidR="00CF0B79" w:rsidRPr="00BF277E">
          <w:rPr>
            <w:rFonts w:cstheme="minorHAnsi"/>
            <w:sz w:val="20"/>
            <w:szCs w:val="20"/>
            <w:rPrChange w:id="2423" w:author="Stephen Richard" w:date="2021-02-23T16:45:00Z">
              <w:rPr/>
            </w:rPrChange>
          </w:rPr>
          <w:tab/>
        </w:r>
      </w:ins>
      <w:proofErr w:type="spellStart"/>
      <w:ins w:id="2424" w:author="Stephen Richard" w:date="2021-02-19T13:48:00Z">
        <w:r w:rsidRPr="00BF277E">
          <w:rPr>
            <w:rFonts w:cstheme="minorHAnsi"/>
            <w:sz w:val="20"/>
            <w:szCs w:val="20"/>
            <w:rPrChange w:id="2425" w:author="Stephen Richard" w:date="2021-02-23T16:45:00Z">
              <w:rPr/>
            </w:rPrChange>
          </w:rPr>
          <w:t>gsoc:hasUOM</w:t>
        </w:r>
        <w:proofErr w:type="spellEnd"/>
        <w:r w:rsidRPr="00BF277E">
          <w:rPr>
            <w:rFonts w:cstheme="minorHAnsi"/>
            <w:sz w:val="20"/>
            <w:szCs w:val="20"/>
            <w:rPrChange w:id="2426" w:author="Stephen Richard" w:date="2021-02-23T16:45:00Z">
              <w:rPr/>
            </w:rPrChange>
          </w:rPr>
          <w:t xml:space="preserve"> [ a </w:t>
        </w:r>
        <w:proofErr w:type="spellStart"/>
        <w:r w:rsidRPr="00BF277E">
          <w:rPr>
            <w:rFonts w:cstheme="minorHAnsi"/>
            <w:sz w:val="20"/>
            <w:szCs w:val="20"/>
            <w:rPrChange w:id="2427" w:author="Stephen Richard" w:date="2021-02-23T16:45:00Z">
              <w:rPr/>
            </w:rPrChange>
          </w:rPr>
          <w:t>unit:MilliM</w:t>
        </w:r>
        <w:proofErr w:type="spellEnd"/>
        <w:r w:rsidRPr="00BF277E">
          <w:rPr>
            <w:rFonts w:cstheme="minorHAnsi"/>
            <w:sz w:val="20"/>
            <w:szCs w:val="20"/>
            <w:rPrChange w:id="2428" w:author="Stephen Richard" w:date="2021-02-23T16:45:00Z">
              <w:rPr/>
            </w:rPrChange>
          </w:rPr>
          <w:t xml:space="preserve"> ] ;</w:t>
        </w:r>
      </w:ins>
    </w:p>
    <w:p w14:paraId="44B9A386" w14:textId="48774799"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429" w:author="Stephen Richard" w:date="2021-02-19T13:48:00Z"/>
          <w:rFonts w:cstheme="minorHAnsi"/>
          <w:sz w:val="20"/>
          <w:szCs w:val="20"/>
          <w:rPrChange w:id="2430" w:author="Stephen Richard" w:date="2021-02-23T16:45:00Z">
            <w:rPr>
              <w:ins w:id="2431" w:author="Stephen Richard" w:date="2021-02-19T13:48:00Z"/>
            </w:rPr>
          </w:rPrChange>
        </w:rPr>
        <w:pPrChange w:id="2432" w:author="Stephen Richard" w:date="2021-02-19T13:50:00Z">
          <w:pPr/>
        </w:pPrChange>
      </w:pPr>
      <w:ins w:id="2433" w:author="Stephen Richard" w:date="2021-02-19T13:48:00Z">
        <w:r w:rsidRPr="00BF277E">
          <w:rPr>
            <w:rFonts w:cstheme="minorHAnsi"/>
            <w:sz w:val="20"/>
            <w:szCs w:val="20"/>
            <w:rPrChange w:id="2434" w:author="Stephen Richard" w:date="2021-02-23T16:45:00Z">
              <w:rPr/>
            </w:rPrChange>
          </w:rPr>
          <w:tab/>
        </w:r>
        <w:r w:rsidRPr="00BF277E">
          <w:rPr>
            <w:rFonts w:cstheme="minorHAnsi"/>
            <w:sz w:val="20"/>
            <w:szCs w:val="20"/>
            <w:rPrChange w:id="2435" w:author="Stephen Richard" w:date="2021-02-23T16:45:00Z">
              <w:rPr/>
            </w:rPrChange>
          </w:rPr>
          <w:tab/>
        </w:r>
        <w:r w:rsidRPr="00BF277E">
          <w:rPr>
            <w:rFonts w:cstheme="minorHAnsi"/>
            <w:sz w:val="20"/>
            <w:szCs w:val="20"/>
            <w:rPrChange w:id="2436" w:author="Stephen Richard" w:date="2021-02-23T16:45:00Z">
              <w:rPr/>
            </w:rPrChange>
          </w:rPr>
          <w:tab/>
        </w:r>
        <w:r w:rsidRPr="00BF277E">
          <w:rPr>
            <w:rFonts w:cstheme="minorHAnsi"/>
            <w:sz w:val="20"/>
            <w:szCs w:val="20"/>
            <w:rPrChange w:id="2437" w:author="Stephen Richard" w:date="2021-02-23T16:45:00Z">
              <w:rPr/>
            </w:rPrChange>
          </w:rPr>
          <w:tab/>
          <w:t xml:space="preserve">  </w:t>
        </w:r>
      </w:ins>
      <w:ins w:id="2438" w:author="Stephen Richard" w:date="2021-02-19T14:00:00Z">
        <w:r w:rsidR="00CF0B79" w:rsidRPr="00BF277E">
          <w:rPr>
            <w:rFonts w:cstheme="minorHAnsi"/>
            <w:sz w:val="20"/>
            <w:szCs w:val="20"/>
            <w:rPrChange w:id="2439" w:author="Stephen Richard" w:date="2021-02-23T16:45:00Z">
              <w:rPr/>
            </w:rPrChange>
          </w:rPr>
          <w:tab/>
        </w:r>
        <w:r w:rsidR="00CF0B79" w:rsidRPr="00BF277E">
          <w:rPr>
            <w:rFonts w:cstheme="minorHAnsi"/>
            <w:sz w:val="20"/>
            <w:szCs w:val="20"/>
            <w:rPrChange w:id="2440" w:author="Stephen Richard" w:date="2021-02-23T16:45:00Z">
              <w:rPr/>
            </w:rPrChange>
          </w:rPr>
          <w:tab/>
        </w:r>
      </w:ins>
      <w:ins w:id="2441" w:author="Stephen Richard" w:date="2021-02-19T13:48:00Z">
        <w:r w:rsidRPr="00BF277E">
          <w:rPr>
            <w:rFonts w:cstheme="minorHAnsi"/>
            <w:sz w:val="20"/>
            <w:szCs w:val="20"/>
            <w:rPrChange w:id="2442" w:author="Stephen Richard" w:date="2021-02-23T16:45:00Z">
              <w:rPr/>
            </w:rPrChange>
          </w:rPr>
          <w:t>rdfs:label "30 mm minimum"@</w:t>
        </w:r>
        <w:proofErr w:type="spellStart"/>
        <w:r w:rsidRPr="00BF277E">
          <w:rPr>
            <w:rFonts w:cstheme="minorHAnsi"/>
            <w:sz w:val="20"/>
            <w:szCs w:val="20"/>
            <w:rPrChange w:id="2443" w:author="Stephen Richard" w:date="2021-02-23T16:45:00Z">
              <w:rPr/>
            </w:rPrChange>
          </w:rPr>
          <w:t>en</w:t>
        </w:r>
        <w:proofErr w:type="spellEnd"/>
        <w:r w:rsidRPr="00BF277E">
          <w:rPr>
            <w:rFonts w:cstheme="minorHAnsi"/>
            <w:sz w:val="20"/>
            <w:szCs w:val="20"/>
            <w:rPrChange w:id="2444" w:author="Stephen Richard" w:date="2021-02-23T16:45:00Z">
              <w:rPr/>
            </w:rPrChange>
          </w:rPr>
          <w:t xml:space="preserve"> </w:t>
        </w:r>
      </w:ins>
    </w:p>
    <w:p w14:paraId="796F11E4" w14:textId="29722E20" w:rsidR="008171DE" w:rsidRPr="00BF277E" w:rsidRDefault="008171DE" w:rsidP="00CF0B79">
      <w:pPr>
        <w:tabs>
          <w:tab w:val="left" w:pos="360"/>
          <w:tab w:val="left" w:pos="720"/>
          <w:tab w:val="left" w:pos="1080"/>
          <w:tab w:val="left" w:pos="1440"/>
          <w:tab w:val="left" w:pos="1800"/>
          <w:tab w:val="left" w:pos="2160"/>
          <w:tab w:val="left" w:pos="2520"/>
        </w:tabs>
        <w:spacing w:after="0" w:line="240" w:lineRule="auto"/>
        <w:contextualSpacing/>
        <w:rPr>
          <w:ins w:id="2445" w:author="Stephen Richard" w:date="2021-02-19T13:48:00Z"/>
          <w:rFonts w:cstheme="minorHAnsi"/>
          <w:sz w:val="20"/>
          <w:szCs w:val="20"/>
          <w:rPrChange w:id="2446" w:author="Stephen Richard" w:date="2021-02-23T16:45:00Z">
            <w:rPr>
              <w:ins w:id="2447" w:author="Stephen Richard" w:date="2021-02-19T13:48:00Z"/>
            </w:rPr>
          </w:rPrChange>
        </w:rPr>
        <w:pPrChange w:id="2448" w:author="Stephen Richard" w:date="2021-02-19T14:00:00Z">
          <w:pPr/>
        </w:pPrChange>
      </w:pPr>
      <w:ins w:id="2449" w:author="Stephen Richard" w:date="2021-02-19T13:48:00Z">
        <w:r w:rsidRPr="00BF277E">
          <w:rPr>
            <w:rFonts w:cstheme="minorHAnsi"/>
            <w:sz w:val="20"/>
            <w:szCs w:val="20"/>
            <w:rPrChange w:id="2450" w:author="Stephen Richard" w:date="2021-02-23T16:45:00Z">
              <w:rPr/>
            </w:rPrChange>
          </w:rPr>
          <w:tab/>
        </w:r>
        <w:r w:rsidRPr="00BF277E">
          <w:rPr>
            <w:rFonts w:cstheme="minorHAnsi"/>
            <w:sz w:val="20"/>
            <w:szCs w:val="20"/>
            <w:rPrChange w:id="2451" w:author="Stephen Richard" w:date="2021-02-23T16:45:00Z">
              <w:rPr/>
            </w:rPrChange>
          </w:rPr>
          <w:tab/>
        </w:r>
        <w:r w:rsidRPr="00BF277E">
          <w:rPr>
            <w:rFonts w:cstheme="minorHAnsi"/>
            <w:sz w:val="20"/>
            <w:szCs w:val="20"/>
            <w:rPrChange w:id="2452" w:author="Stephen Richard" w:date="2021-02-23T16:45:00Z">
              <w:rPr/>
            </w:rPrChange>
          </w:rPr>
          <w:tab/>
        </w:r>
        <w:r w:rsidRPr="00BF277E">
          <w:rPr>
            <w:rFonts w:cstheme="minorHAnsi"/>
            <w:sz w:val="20"/>
            <w:szCs w:val="20"/>
            <w:rPrChange w:id="2453" w:author="Stephen Richard" w:date="2021-02-23T16:45:00Z">
              <w:rPr/>
            </w:rPrChange>
          </w:rPr>
          <w:tab/>
          <w:t xml:space="preserve">] </w:t>
        </w:r>
      </w:ins>
      <w:ins w:id="2454" w:author="Stephen Richard" w:date="2021-02-19T14:00:00Z">
        <w:r w:rsidR="00CF0B79" w:rsidRPr="00BF277E">
          <w:rPr>
            <w:rFonts w:cstheme="minorHAnsi"/>
            <w:sz w:val="20"/>
            <w:szCs w:val="20"/>
            <w:rPrChange w:id="2455" w:author="Stephen Richard" w:date="2021-02-23T16:45:00Z">
              <w:rPr/>
            </w:rPrChange>
          </w:rPr>
          <w:t xml:space="preserve">  </w:t>
        </w:r>
      </w:ins>
      <w:ins w:id="2456" w:author="Stephen Richard" w:date="2021-02-19T13:48:00Z">
        <w:r w:rsidRPr="00BF277E">
          <w:rPr>
            <w:rFonts w:cstheme="minorHAnsi"/>
            <w:sz w:val="20"/>
            <w:szCs w:val="20"/>
            <w:rPrChange w:id="2457" w:author="Stephen Richard" w:date="2021-02-23T16:45:00Z">
              <w:rPr/>
            </w:rPrChange>
          </w:rPr>
          <w:t>]</w:t>
        </w:r>
      </w:ins>
    </w:p>
    <w:p w14:paraId="00D5ADEF" w14:textId="6DFF3257" w:rsidR="008171DE" w:rsidRPr="00BF277E" w:rsidRDefault="008171DE" w:rsidP="00CF0B79">
      <w:pPr>
        <w:tabs>
          <w:tab w:val="left" w:pos="360"/>
          <w:tab w:val="left" w:pos="720"/>
          <w:tab w:val="left" w:pos="1080"/>
          <w:tab w:val="left" w:pos="1440"/>
          <w:tab w:val="left" w:pos="1800"/>
          <w:tab w:val="left" w:pos="2160"/>
          <w:tab w:val="left" w:pos="2520"/>
        </w:tabs>
        <w:spacing w:after="0" w:line="240" w:lineRule="auto"/>
        <w:contextualSpacing/>
        <w:rPr>
          <w:ins w:id="2458" w:author="Stephen Richard" w:date="2021-02-19T13:48:00Z"/>
          <w:rFonts w:cstheme="minorHAnsi"/>
          <w:sz w:val="20"/>
          <w:szCs w:val="20"/>
          <w:rPrChange w:id="2459" w:author="Stephen Richard" w:date="2021-02-23T16:45:00Z">
            <w:rPr>
              <w:ins w:id="2460" w:author="Stephen Richard" w:date="2021-02-19T13:48:00Z"/>
            </w:rPr>
          </w:rPrChange>
        </w:rPr>
        <w:pPrChange w:id="2461" w:author="Stephen Richard" w:date="2021-02-19T14:00:00Z">
          <w:pPr/>
        </w:pPrChange>
      </w:pPr>
      <w:ins w:id="2462" w:author="Stephen Richard" w:date="2021-02-19T13:48:00Z">
        <w:r w:rsidRPr="00BF277E">
          <w:rPr>
            <w:rFonts w:cstheme="minorHAnsi"/>
            <w:sz w:val="20"/>
            <w:szCs w:val="20"/>
            <w:rPrChange w:id="2463" w:author="Stephen Richard" w:date="2021-02-23T16:45:00Z">
              <w:rPr/>
            </w:rPrChange>
          </w:rPr>
          <w:tab/>
        </w:r>
        <w:r w:rsidRPr="00BF277E">
          <w:rPr>
            <w:rFonts w:cstheme="minorHAnsi"/>
            <w:sz w:val="20"/>
            <w:szCs w:val="20"/>
            <w:rPrChange w:id="2464" w:author="Stephen Richard" w:date="2021-02-23T16:45:00Z">
              <w:rPr/>
            </w:rPrChange>
          </w:rPr>
          <w:tab/>
          <w:t xml:space="preserve">  </w:t>
        </w:r>
      </w:ins>
      <w:ins w:id="2465" w:author="Stephen Richard" w:date="2021-02-19T14:00:00Z">
        <w:r w:rsidR="00CF0B79" w:rsidRPr="00BF277E">
          <w:rPr>
            <w:rFonts w:cstheme="minorHAnsi"/>
            <w:sz w:val="20"/>
            <w:szCs w:val="20"/>
            <w:rPrChange w:id="2466" w:author="Stephen Richard" w:date="2021-02-23T16:45:00Z">
              <w:rPr/>
            </w:rPrChange>
          </w:rPr>
          <w:t xml:space="preserve"> ]</w:t>
        </w:r>
      </w:ins>
      <w:ins w:id="2467" w:author="Stephen Richard" w:date="2021-02-19T13:48:00Z">
        <w:r w:rsidRPr="00BF277E">
          <w:rPr>
            <w:rFonts w:cstheme="minorHAnsi"/>
            <w:sz w:val="20"/>
            <w:szCs w:val="20"/>
            <w:rPrChange w:id="2468" w:author="Stephen Richard" w:date="2021-02-23T16:45:00Z">
              <w:rPr/>
            </w:rPrChange>
          </w:rPr>
          <w:t xml:space="preserve"> ];</w:t>
        </w:r>
      </w:ins>
    </w:p>
    <w:p w14:paraId="28BA5C93" w14:textId="723B305C" w:rsidR="008171DE" w:rsidRPr="00BF277E" w:rsidRDefault="008171DE" w:rsidP="008171DE">
      <w:pPr>
        <w:tabs>
          <w:tab w:val="left" w:pos="360"/>
          <w:tab w:val="left" w:pos="720"/>
          <w:tab w:val="left" w:pos="1080"/>
          <w:tab w:val="left" w:pos="1440"/>
          <w:tab w:val="left" w:pos="1800"/>
          <w:tab w:val="left" w:pos="2160"/>
          <w:tab w:val="left" w:pos="2520"/>
        </w:tabs>
        <w:spacing w:after="0" w:line="240" w:lineRule="auto"/>
        <w:contextualSpacing/>
        <w:rPr>
          <w:ins w:id="2469" w:author="Stephen Richard" w:date="2021-02-19T13:48:00Z"/>
          <w:rFonts w:cstheme="minorHAnsi"/>
          <w:sz w:val="20"/>
          <w:szCs w:val="20"/>
          <w:rPrChange w:id="2470" w:author="Stephen Richard" w:date="2021-02-23T16:45:00Z">
            <w:rPr>
              <w:ins w:id="2471" w:author="Stephen Richard" w:date="2021-02-19T13:48:00Z"/>
            </w:rPr>
          </w:rPrChange>
        </w:rPr>
        <w:pPrChange w:id="2472" w:author="Stephen Richard" w:date="2021-02-19T13:50:00Z">
          <w:pPr/>
        </w:pPrChange>
      </w:pPr>
      <w:ins w:id="2473" w:author="Stephen Richard" w:date="2021-02-19T13:48:00Z">
        <w:r w:rsidRPr="00BF277E">
          <w:rPr>
            <w:rFonts w:cstheme="minorHAnsi"/>
            <w:sz w:val="20"/>
            <w:szCs w:val="20"/>
            <w:rPrChange w:id="2474" w:author="Stephen Richard" w:date="2021-02-23T16:45:00Z">
              <w:rPr/>
            </w:rPrChange>
          </w:rPr>
          <w:t xml:space="preserve">        ] </w:t>
        </w:r>
      </w:ins>
    </w:p>
    <w:p w14:paraId="1CB4AFAB" w14:textId="107E2D10" w:rsidR="004B58C9" w:rsidRPr="00BF277E" w:rsidDel="008171DE" w:rsidRDefault="008171DE" w:rsidP="008171DE">
      <w:pPr>
        <w:pStyle w:val="NoSpacing"/>
        <w:tabs>
          <w:tab w:val="left" w:pos="360"/>
          <w:tab w:val="left" w:pos="720"/>
          <w:tab w:val="left" w:pos="1080"/>
          <w:tab w:val="left" w:pos="1440"/>
          <w:tab w:val="left" w:pos="1800"/>
          <w:tab w:val="left" w:pos="2160"/>
          <w:tab w:val="left" w:pos="2520"/>
          <w:tab w:val="left" w:pos="2880"/>
        </w:tabs>
        <w:contextualSpacing/>
        <w:rPr>
          <w:del w:id="2475" w:author="Stephen Richard" w:date="2021-02-19T13:34:00Z"/>
          <w:sz w:val="20"/>
          <w:szCs w:val="20"/>
          <w:rPrChange w:id="2476" w:author="Stephen Richard" w:date="2021-02-23T16:44:00Z">
            <w:rPr>
              <w:del w:id="2477" w:author="Stephen Richard" w:date="2021-02-19T13:34:00Z"/>
            </w:rPr>
          </w:rPrChange>
        </w:rPr>
        <w:pPrChange w:id="2478" w:author="Stephen Richard" w:date="2021-02-19T13:50:00Z">
          <w:pPr>
            <w:pStyle w:val="NoSpacing"/>
          </w:pPr>
        </w:pPrChange>
      </w:pPr>
      <w:ins w:id="2479" w:author="Stephen Richard" w:date="2021-02-19T13:48:00Z">
        <w:r w:rsidRPr="00BF277E">
          <w:rPr>
            <w:rFonts w:cstheme="minorHAnsi"/>
            <w:sz w:val="20"/>
            <w:szCs w:val="20"/>
            <w:rPrChange w:id="2480" w:author="Stephen Richard" w:date="2021-02-23T16:45:00Z">
              <w:rPr/>
            </w:rPrChange>
          </w:rPr>
          <w:t>]</w:t>
        </w:r>
        <w:r w:rsidRPr="00BF277E">
          <w:rPr>
            <w:rFonts w:cstheme="minorHAnsi"/>
            <w:sz w:val="20"/>
            <w:szCs w:val="20"/>
            <w:rPrChange w:id="2481" w:author="Stephen Richard" w:date="2021-02-23T16:45:00Z">
              <w:rPr/>
            </w:rPrChange>
          </w:rPr>
          <w:tab/>
          <w:t>.</w:t>
        </w:r>
      </w:ins>
      <w:del w:id="2482" w:author="Stephen Richard" w:date="2021-02-19T13:34:00Z">
        <w:r w:rsidR="004B58C9" w:rsidRPr="00BF277E" w:rsidDel="00DB41A5">
          <w:rPr>
            <w:sz w:val="20"/>
            <w:szCs w:val="20"/>
            <w:rPrChange w:id="2483" w:author="Stephen Richard" w:date="2021-02-23T16:44:00Z">
              <w:rPr/>
            </w:rPrChange>
          </w:rPr>
          <w:delText>rol:markerbedx</w:delText>
        </w:r>
      </w:del>
    </w:p>
    <w:p w14:paraId="08DF060A" w14:textId="6EF76C92" w:rsidR="008171DE" w:rsidRPr="00BF277E" w:rsidRDefault="008171DE" w:rsidP="008171DE">
      <w:pPr>
        <w:pStyle w:val="NoSpacing"/>
        <w:tabs>
          <w:tab w:val="left" w:pos="360"/>
          <w:tab w:val="left" w:pos="720"/>
          <w:tab w:val="left" w:pos="1080"/>
          <w:tab w:val="left" w:pos="1440"/>
          <w:tab w:val="left" w:pos="1800"/>
          <w:tab w:val="left" w:pos="2160"/>
          <w:tab w:val="left" w:pos="2520"/>
          <w:tab w:val="left" w:pos="2880"/>
        </w:tabs>
        <w:contextualSpacing/>
        <w:rPr>
          <w:ins w:id="2484" w:author="Stephen Richard" w:date="2021-02-19T13:47:00Z"/>
          <w:sz w:val="20"/>
          <w:szCs w:val="20"/>
          <w:rPrChange w:id="2485" w:author="Stephen Richard" w:date="2021-02-23T16:44:00Z">
            <w:rPr>
              <w:ins w:id="2486" w:author="Stephen Richard" w:date="2021-02-19T13:47:00Z"/>
            </w:rPr>
          </w:rPrChange>
        </w:rPr>
        <w:pPrChange w:id="2487" w:author="Stephen Richard" w:date="2021-02-19T13:50:00Z">
          <w:pPr>
            <w:pStyle w:val="NoSpacing"/>
          </w:pPr>
        </w:pPrChange>
      </w:pPr>
    </w:p>
    <w:p w14:paraId="250D0D0F" w14:textId="00BAC135" w:rsidR="008171DE" w:rsidRDefault="008171DE" w:rsidP="00DB41A5">
      <w:pPr>
        <w:pStyle w:val="NoSpacing"/>
        <w:rPr>
          <w:ins w:id="2488" w:author="Stephen Richard" w:date="2021-02-19T13:47:00Z"/>
        </w:rPr>
      </w:pPr>
    </w:p>
    <w:p w14:paraId="1792D00B" w14:textId="77777777" w:rsidR="008171DE" w:rsidRDefault="008171DE" w:rsidP="00DB41A5">
      <w:pPr>
        <w:pStyle w:val="NoSpacing"/>
        <w:rPr>
          <w:ins w:id="2489" w:author="Stephen Richard" w:date="2021-02-19T13:47:00Z"/>
        </w:rPr>
        <w:pPrChange w:id="2490" w:author="Stephen Richard" w:date="2021-02-19T13:34:00Z">
          <w:pPr>
            <w:pStyle w:val="owl"/>
          </w:pPr>
        </w:pPrChange>
      </w:pPr>
    </w:p>
    <w:p w14:paraId="5AC3F0B6" w14:textId="23DA6BD4" w:rsidR="004B58C9" w:rsidDel="00DB41A5" w:rsidRDefault="004B58C9" w:rsidP="00DB41A5">
      <w:pPr>
        <w:pStyle w:val="NoSpacing"/>
        <w:rPr>
          <w:del w:id="2491" w:author="Stephen Richard" w:date="2021-02-19T13:34:00Z"/>
        </w:rPr>
        <w:pPrChange w:id="2492" w:author="Stephen Richard" w:date="2021-02-19T13:34:00Z">
          <w:pPr>
            <w:pStyle w:val="owl"/>
          </w:pPr>
        </w:pPrChange>
      </w:pPr>
      <w:del w:id="2493" w:author="Stephen Richard" w:date="2021-02-19T13:34:00Z">
        <w:r w:rsidDel="00DB41A5">
          <w:tab/>
          <w:delText xml:space="preserve">a </w:delText>
        </w:r>
        <w:r w:rsidR="0072275B" w:rsidDel="00DB41A5">
          <w:delText>gsro</w:delText>
        </w:r>
        <w:r w:rsidDel="00DB41A5">
          <w:delText>:</w:delText>
        </w:r>
        <w:r w:rsidR="0072275B" w:rsidDel="00DB41A5">
          <w:delText>M</w:delText>
        </w:r>
        <w:r w:rsidDel="00DB41A5">
          <w:delText>arker_</w:delText>
        </w:r>
        <w:r w:rsidR="0072275B" w:rsidDel="00DB41A5">
          <w:delText>B</w:delText>
        </w:r>
        <w:r w:rsidDel="00DB41A5">
          <w:delText>ed ;</w:delText>
        </w:r>
      </w:del>
    </w:p>
    <w:p w14:paraId="29F65BCC" w14:textId="537FACD2" w:rsidR="004B58C9" w:rsidDel="00DB41A5" w:rsidRDefault="004B58C9" w:rsidP="00DB41A5">
      <w:pPr>
        <w:pStyle w:val="NoSpacing"/>
        <w:rPr>
          <w:del w:id="2494" w:author="Stephen Richard" w:date="2021-02-19T13:34:00Z"/>
        </w:rPr>
        <w:pPrChange w:id="2495" w:author="Stephen Richard" w:date="2021-02-19T13:34:00Z">
          <w:pPr>
            <w:pStyle w:val="owl"/>
          </w:pPr>
        </w:pPrChange>
      </w:pPr>
      <w:del w:id="2496" w:author="Stephen Richard" w:date="2021-02-19T13:34:00Z">
        <w:r w:rsidDel="00DB41A5">
          <w:tab/>
          <w:delText>rdfs:label "Marker bed X" @en;</w:delText>
        </w:r>
      </w:del>
    </w:p>
    <w:p w14:paraId="6B2C673D" w14:textId="27C87054" w:rsidR="004B58C9" w:rsidDel="00DB41A5" w:rsidRDefault="004B58C9" w:rsidP="00DB41A5">
      <w:pPr>
        <w:pStyle w:val="NoSpacing"/>
        <w:rPr>
          <w:del w:id="2497" w:author="Stephen Richard" w:date="2021-02-19T13:34:00Z"/>
        </w:rPr>
        <w:pPrChange w:id="2498" w:author="Stephen Richard" w:date="2021-02-19T13:34:00Z">
          <w:pPr>
            <w:pStyle w:val="owl"/>
          </w:pPr>
        </w:pPrChange>
      </w:pPr>
      <w:del w:id="2499" w:author="Stephen Richard" w:date="2021-02-19T13:34:00Z">
        <w:r w:rsidDel="00DB41A5">
          <w:tab/>
          <w:delText>gsoc:hasConstituent [</w:delText>
        </w:r>
      </w:del>
    </w:p>
    <w:p w14:paraId="21818FF7" w14:textId="49093B80" w:rsidR="004B58C9" w:rsidDel="00DB41A5" w:rsidRDefault="004B58C9" w:rsidP="00DB41A5">
      <w:pPr>
        <w:pStyle w:val="NoSpacing"/>
        <w:rPr>
          <w:del w:id="2500" w:author="Stephen Richard" w:date="2021-02-19T13:34:00Z"/>
        </w:rPr>
        <w:pPrChange w:id="2501" w:author="Stephen Richard" w:date="2021-02-19T13:34:00Z">
          <w:pPr>
            <w:pStyle w:val="owl"/>
          </w:pPr>
        </w:pPrChange>
      </w:pPr>
      <w:del w:id="2502" w:author="Stephen Richard" w:date="2021-02-19T13:34:00Z">
        <w:r w:rsidDel="00DB41A5">
          <w:tab/>
        </w:r>
        <w:r w:rsidDel="00DB41A5">
          <w:tab/>
          <w:delText xml:space="preserve">a </w:delText>
        </w:r>
      </w:del>
      <w:del w:id="2503" w:author="Stephen Richard" w:date="2021-02-18T17:22:00Z">
        <w:r w:rsidDel="00246F60">
          <w:delText>gslth:</w:delText>
        </w:r>
      </w:del>
      <w:del w:id="2504" w:author="Stephen Richard" w:date="2021-02-19T13:34:00Z">
        <w:r w:rsidR="0072275B" w:rsidDel="00DB41A5">
          <w:delText>C</w:delText>
        </w:r>
        <w:r w:rsidDel="00DB41A5">
          <w:delText>onglomerate ;</w:delText>
        </w:r>
      </w:del>
    </w:p>
    <w:p w14:paraId="027CB380" w14:textId="63ACE26F" w:rsidR="004B58C9" w:rsidDel="00DB41A5" w:rsidRDefault="004B58C9" w:rsidP="00DB41A5">
      <w:pPr>
        <w:pStyle w:val="NoSpacing"/>
        <w:rPr>
          <w:del w:id="2505" w:author="Stephen Richard" w:date="2021-02-19T13:34:00Z"/>
        </w:rPr>
        <w:pPrChange w:id="2506" w:author="Stephen Richard" w:date="2021-02-19T13:34:00Z">
          <w:pPr>
            <w:pStyle w:val="owl"/>
          </w:pPr>
        </w:pPrChange>
      </w:pPr>
      <w:del w:id="2507" w:author="Stephen Richard" w:date="2021-02-19T13:34:00Z">
        <w:r w:rsidDel="00DB41A5">
          <w:tab/>
        </w:r>
        <w:r w:rsidDel="00DB41A5">
          <w:tab/>
          <w:delText>rdfs:label "Marker bed X conglomeraate" @en;</w:delText>
        </w:r>
      </w:del>
    </w:p>
    <w:p w14:paraId="04FEF4E5" w14:textId="59472C3E" w:rsidR="004B58C9" w:rsidDel="00DB41A5" w:rsidRDefault="004B58C9" w:rsidP="00DB41A5">
      <w:pPr>
        <w:pStyle w:val="NoSpacing"/>
        <w:rPr>
          <w:del w:id="2508" w:author="Stephen Richard" w:date="2021-02-19T13:34:00Z"/>
        </w:rPr>
        <w:pPrChange w:id="2509" w:author="Stephen Richard" w:date="2021-02-19T13:34:00Z">
          <w:pPr>
            <w:pStyle w:val="owl"/>
          </w:pPr>
        </w:pPrChange>
      </w:pPr>
      <w:del w:id="2510" w:author="Stephen Richard" w:date="2021-02-19T13:34:00Z">
        <w:r w:rsidDel="00DB41A5">
          <w:tab/>
        </w:r>
        <w:r w:rsidDel="00DB41A5">
          <w:tab/>
          <w:delText>gsoc:hasConstituent [</w:delText>
        </w:r>
      </w:del>
    </w:p>
    <w:p w14:paraId="44059BEF" w14:textId="32A6E842" w:rsidR="004B58C9" w:rsidDel="00DB41A5" w:rsidRDefault="004B58C9" w:rsidP="00DB41A5">
      <w:pPr>
        <w:pStyle w:val="NoSpacing"/>
        <w:rPr>
          <w:del w:id="2511" w:author="Stephen Richard" w:date="2021-02-19T13:34:00Z"/>
        </w:rPr>
        <w:pPrChange w:id="2512" w:author="Stephen Richard" w:date="2021-02-19T13:34:00Z">
          <w:pPr>
            <w:pStyle w:val="owl"/>
          </w:pPr>
        </w:pPrChange>
      </w:pPr>
      <w:del w:id="2513" w:author="Stephen Richard" w:date="2021-02-19T13:34:00Z">
        <w:r w:rsidDel="00DB41A5">
          <w:tab/>
        </w:r>
        <w:r w:rsidDel="00DB41A5">
          <w:tab/>
        </w:r>
        <w:r w:rsidDel="00DB41A5">
          <w:tab/>
        </w:r>
        <w:r w:rsidR="0072275B" w:rsidDel="00DB41A5">
          <w:delText>gsgm:Epiclastic_Particle_Material</w:delText>
        </w:r>
        <w:r w:rsidDel="00DB41A5">
          <w:delText>;</w:delText>
        </w:r>
      </w:del>
    </w:p>
    <w:p w14:paraId="263BE6C6" w14:textId="6510DFCA" w:rsidR="004B58C9" w:rsidDel="00DB41A5" w:rsidRDefault="004B58C9" w:rsidP="00DB41A5">
      <w:pPr>
        <w:pStyle w:val="NoSpacing"/>
        <w:rPr>
          <w:del w:id="2514" w:author="Stephen Richard" w:date="2021-02-19T13:34:00Z"/>
        </w:rPr>
        <w:pPrChange w:id="2515" w:author="Stephen Richard" w:date="2021-02-19T13:34:00Z">
          <w:pPr>
            <w:pStyle w:val="owl"/>
          </w:pPr>
        </w:pPrChange>
      </w:pPr>
      <w:del w:id="2516" w:author="Stephen Richard" w:date="2021-02-19T13:34:00Z">
        <w:r w:rsidDel="00DB41A5">
          <w:tab/>
        </w:r>
        <w:r w:rsidDel="00DB41A5">
          <w:tab/>
        </w:r>
        <w:r w:rsidDel="00DB41A5">
          <w:tab/>
          <w:delText>rdfs:comment "clast-supported conglomerate, 80 percent clasts" @en ;</w:delText>
        </w:r>
      </w:del>
    </w:p>
    <w:p w14:paraId="63110502" w14:textId="5B3E88BE" w:rsidR="004B58C9" w:rsidDel="00DB41A5" w:rsidRDefault="004B58C9" w:rsidP="00DB41A5">
      <w:pPr>
        <w:pStyle w:val="NoSpacing"/>
        <w:rPr>
          <w:del w:id="2517" w:author="Stephen Richard" w:date="2021-02-19T13:34:00Z"/>
        </w:rPr>
        <w:pPrChange w:id="2518" w:author="Stephen Richard" w:date="2021-02-19T13:34:00Z">
          <w:pPr>
            <w:pStyle w:val="owl"/>
          </w:pPr>
        </w:pPrChange>
      </w:pPr>
      <w:del w:id="2519" w:author="Stephen Richard" w:date="2021-02-19T13:34:00Z">
        <w:r w:rsidDel="00DB41A5">
          <w:tab/>
        </w:r>
        <w:r w:rsidDel="00DB41A5">
          <w:tab/>
        </w:r>
        <w:r w:rsidDel="00DB41A5">
          <w:tab/>
          <w:delText>rdfs:label "Framework clasts" @en ;</w:delText>
        </w:r>
      </w:del>
    </w:p>
    <w:p w14:paraId="1EF9F7B8" w14:textId="22907CF1" w:rsidR="004B58C9" w:rsidDel="00DB41A5" w:rsidRDefault="004B58C9" w:rsidP="00DB41A5">
      <w:pPr>
        <w:pStyle w:val="NoSpacing"/>
        <w:rPr>
          <w:del w:id="2520" w:author="Stephen Richard" w:date="2021-02-19T13:34:00Z"/>
        </w:rPr>
        <w:pPrChange w:id="2521" w:author="Stephen Richard" w:date="2021-02-19T13:34:00Z">
          <w:pPr>
            <w:pStyle w:val="owl"/>
          </w:pPr>
        </w:pPrChange>
      </w:pPr>
      <w:del w:id="2522" w:author="Stephen Richard" w:date="2021-02-19T13:34:00Z">
        <w:r w:rsidDel="00DB41A5">
          <w:tab/>
        </w:r>
        <w:r w:rsidDel="00DB41A5">
          <w:tab/>
        </w:r>
        <w:r w:rsidDel="00DB41A5">
          <w:tab/>
          <w:delText>gsoc:hasRole gspt</w:delText>
        </w:r>
        <w:r w:rsidR="0072275B" w:rsidDel="00DB41A5">
          <w:delText>r</w:delText>
        </w:r>
        <w:r w:rsidDel="00DB41A5">
          <w:delText xml:space="preserve">:Framework_Clast ; </w:delText>
        </w:r>
      </w:del>
    </w:p>
    <w:p w14:paraId="76A10716" w14:textId="10B88598" w:rsidR="004B58C9" w:rsidDel="00DB41A5" w:rsidRDefault="004B58C9" w:rsidP="00DB41A5">
      <w:pPr>
        <w:pStyle w:val="NoSpacing"/>
        <w:rPr>
          <w:del w:id="2523" w:author="Stephen Richard" w:date="2021-02-19T13:34:00Z"/>
        </w:rPr>
        <w:pPrChange w:id="2524" w:author="Stephen Richard" w:date="2021-02-19T13:34:00Z">
          <w:pPr>
            <w:pStyle w:val="owl"/>
          </w:pPr>
        </w:pPrChange>
      </w:pPr>
      <w:del w:id="2525" w:author="Stephen Richard" w:date="2021-02-19T13:34:00Z">
        <w:r w:rsidDel="00DB41A5">
          <w:tab/>
        </w:r>
        <w:r w:rsidDel="00DB41A5">
          <w:tab/>
        </w:r>
        <w:r w:rsidDel="00DB41A5">
          <w:tab/>
          <w:delText>gsoc:hasQuality [</w:delText>
        </w:r>
      </w:del>
    </w:p>
    <w:p w14:paraId="1A99CE81" w14:textId="518E7975" w:rsidR="004B58C9" w:rsidDel="00DB41A5" w:rsidRDefault="004B58C9" w:rsidP="00DB41A5">
      <w:pPr>
        <w:pStyle w:val="NoSpacing"/>
        <w:rPr>
          <w:del w:id="2526" w:author="Stephen Richard" w:date="2021-02-19T13:34:00Z"/>
        </w:rPr>
        <w:pPrChange w:id="2527" w:author="Stephen Richard" w:date="2021-02-19T13:34:00Z">
          <w:pPr>
            <w:pStyle w:val="owl"/>
          </w:pPr>
        </w:pPrChange>
      </w:pPr>
      <w:del w:id="2528" w:author="Stephen Richard" w:date="2021-02-19T13:34:00Z">
        <w:r w:rsidDel="00DB41A5">
          <w:tab/>
        </w:r>
        <w:r w:rsidDel="00DB41A5">
          <w:tab/>
        </w:r>
        <w:r w:rsidDel="00DB41A5">
          <w:tab/>
        </w:r>
        <w:r w:rsidDel="00DB41A5">
          <w:tab/>
          <w:delText>a gsoc:Proportion ;</w:delText>
        </w:r>
      </w:del>
    </w:p>
    <w:p w14:paraId="1993F9EA" w14:textId="7588AC28" w:rsidR="004B58C9" w:rsidDel="00DB41A5" w:rsidRDefault="004B58C9" w:rsidP="00DB41A5">
      <w:pPr>
        <w:pStyle w:val="NoSpacing"/>
        <w:rPr>
          <w:del w:id="2529" w:author="Stephen Richard" w:date="2021-02-19T13:34:00Z"/>
        </w:rPr>
        <w:pPrChange w:id="2530" w:author="Stephen Richard" w:date="2021-02-19T13:34:00Z">
          <w:pPr>
            <w:pStyle w:val="owl"/>
          </w:pPr>
        </w:pPrChange>
      </w:pPr>
      <w:del w:id="2531" w:author="Stephen Richard" w:date="2021-02-19T13:34:00Z">
        <w:r w:rsidDel="00DB41A5">
          <w:tab/>
        </w:r>
        <w:r w:rsidDel="00DB41A5">
          <w:tab/>
        </w:r>
        <w:r w:rsidDel="00DB41A5">
          <w:tab/>
        </w:r>
        <w:r w:rsidDel="00DB41A5">
          <w:tab/>
          <w:delText>rdfs:label "80 percent of rock is clasts" @en ;</w:delText>
        </w:r>
      </w:del>
    </w:p>
    <w:p w14:paraId="5CE751AF" w14:textId="455C1810" w:rsidR="004B58C9" w:rsidDel="00DB41A5" w:rsidRDefault="004B58C9" w:rsidP="00DB41A5">
      <w:pPr>
        <w:pStyle w:val="NoSpacing"/>
        <w:rPr>
          <w:del w:id="2532" w:author="Stephen Richard" w:date="2021-02-19T13:34:00Z"/>
        </w:rPr>
        <w:pPrChange w:id="2533" w:author="Stephen Richard" w:date="2021-02-19T13:34:00Z">
          <w:pPr>
            <w:pStyle w:val="owl"/>
          </w:pPr>
        </w:pPrChange>
      </w:pPr>
      <w:del w:id="2534" w:author="Stephen Richard" w:date="2021-02-19T13:34:00Z">
        <w:r w:rsidDel="00DB41A5">
          <w:tab/>
        </w:r>
        <w:r w:rsidDel="00DB41A5">
          <w:tab/>
        </w:r>
        <w:r w:rsidDel="00DB41A5">
          <w:tab/>
        </w:r>
        <w:r w:rsidDel="00DB41A5">
          <w:tab/>
          <w:delText>gsoc:hasDataValue "80"^^xsd:decimal ;</w:delText>
        </w:r>
      </w:del>
    </w:p>
    <w:p w14:paraId="313591F3" w14:textId="0D167E98" w:rsidR="004B58C9" w:rsidDel="00DB41A5" w:rsidRDefault="004B58C9" w:rsidP="00DB41A5">
      <w:pPr>
        <w:pStyle w:val="NoSpacing"/>
        <w:rPr>
          <w:del w:id="2535" w:author="Stephen Richard" w:date="2021-02-19T13:34:00Z"/>
        </w:rPr>
        <w:pPrChange w:id="2536" w:author="Stephen Richard" w:date="2021-02-19T13:34:00Z">
          <w:pPr>
            <w:pStyle w:val="owl"/>
          </w:pPr>
        </w:pPrChange>
      </w:pPr>
      <w:del w:id="2537" w:author="Stephen Richard" w:date="2021-02-19T13:34:00Z">
        <w:r w:rsidDel="00DB41A5">
          <w:tab/>
        </w:r>
        <w:r w:rsidDel="00DB41A5">
          <w:tab/>
        </w:r>
        <w:r w:rsidDel="00DB41A5">
          <w:tab/>
        </w:r>
        <w:r w:rsidDel="00DB41A5">
          <w:tab/>
          <w:delText>gsoc:hasUOM [a gsuom:percent] ;</w:delText>
        </w:r>
        <w:r w:rsidDel="00DB41A5">
          <w:tab/>
        </w:r>
        <w:r w:rsidDel="00DB41A5">
          <w:tab/>
        </w:r>
        <w:r w:rsidDel="00DB41A5">
          <w:tab/>
        </w:r>
      </w:del>
    </w:p>
    <w:p w14:paraId="6F2CD5EA" w14:textId="20C42818" w:rsidR="004B58C9" w:rsidDel="00DB41A5" w:rsidRDefault="004B58C9" w:rsidP="00DB41A5">
      <w:pPr>
        <w:pStyle w:val="NoSpacing"/>
        <w:rPr>
          <w:del w:id="2538" w:author="Stephen Richard" w:date="2021-02-19T13:34:00Z"/>
        </w:rPr>
        <w:pPrChange w:id="2539" w:author="Stephen Richard" w:date="2021-02-19T13:34:00Z">
          <w:pPr>
            <w:pStyle w:val="owl"/>
          </w:pPr>
        </w:pPrChange>
      </w:pPr>
      <w:del w:id="2540" w:author="Stephen Richard" w:date="2021-02-19T13:34:00Z">
        <w:r w:rsidDel="00DB41A5">
          <w:tab/>
        </w:r>
        <w:r w:rsidDel="00DB41A5">
          <w:tab/>
        </w:r>
        <w:r w:rsidDel="00DB41A5">
          <w:tab/>
          <w:delText>];</w:delText>
        </w:r>
      </w:del>
    </w:p>
    <w:p w14:paraId="26176C84" w14:textId="4A9285B4" w:rsidR="004B58C9" w:rsidDel="00DB41A5" w:rsidRDefault="004B58C9" w:rsidP="00DB41A5">
      <w:pPr>
        <w:pStyle w:val="NoSpacing"/>
        <w:rPr>
          <w:del w:id="2541" w:author="Stephen Richard" w:date="2021-02-19T13:34:00Z"/>
        </w:rPr>
        <w:pPrChange w:id="2542" w:author="Stephen Richard" w:date="2021-02-19T13:34:00Z">
          <w:pPr>
            <w:pStyle w:val="owl"/>
          </w:pPr>
        </w:pPrChange>
      </w:pPr>
      <w:del w:id="2543" w:author="Stephen Richard" w:date="2021-02-19T13:34:00Z">
        <w:r w:rsidDel="00DB41A5">
          <w:tab/>
        </w:r>
        <w:r w:rsidDel="00DB41A5">
          <w:tab/>
        </w:r>
        <w:r w:rsidDel="00DB41A5">
          <w:tab/>
          <w:delText>gsoc:hasConstituent [</w:delText>
        </w:r>
      </w:del>
    </w:p>
    <w:p w14:paraId="14F48775" w14:textId="5D9196E6" w:rsidR="004B58C9" w:rsidDel="00DB41A5" w:rsidRDefault="004B58C9" w:rsidP="00DB41A5">
      <w:pPr>
        <w:pStyle w:val="NoSpacing"/>
        <w:rPr>
          <w:del w:id="2544" w:author="Stephen Richard" w:date="2021-02-19T13:34:00Z"/>
        </w:rPr>
        <w:pPrChange w:id="2545" w:author="Stephen Richard" w:date="2021-02-19T13:34:00Z">
          <w:pPr>
            <w:pStyle w:val="owl"/>
          </w:pPr>
        </w:pPrChange>
      </w:pPr>
      <w:del w:id="2546" w:author="Stephen Richard" w:date="2021-02-19T13:34:00Z">
        <w:r w:rsidDel="00DB41A5">
          <w:tab/>
        </w:r>
        <w:r w:rsidDel="00DB41A5">
          <w:tab/>
        </w:r>
        <w:r w:rsidDel="00DB41A5">
          <w:tab/>
        </w:r>
        <w:r w:rsidDel="00DB41A5">
          <w:tab/>
          <w:delText xml:space="preserve">a </w:delText>
        </w:r>
        <w:r w:rsidR="0072275B" w:rsidDel="00DB41A5">
          <w:delText>gsgm:Lithic_Epiclastic_Particle_Material</w:delText>
        </w:r>
        <w:r w:rsidDel="00DB41A5">
          <w:delText>;</w:delText>
        </w:r>
        <w:r w:rsidR="0072275B" w:rsidDel="00DB41A5">
          <w:delText xml:space="preserve"> </w:delText>
        </w:r>
      </w:del>
    </w:p>
    <w:p w14:paraId="03FD414A" w14:textId="61B4E0F4" w:rsidR="004B58C9" w:rsidDel="00DB41A5" w:rsidRDefault="004B58C9" w:rsidP="00DB41A5">
      <w:pPr>
        <w:pStyle w:val="NoSpacing"/>
        <w:rPr>
          <w:del w:id="2547" w:author="Stephen Richard" w:date="2021-02-19T13:34:00Z"/>
        </w:rPr>
        <w:pPrChange w:id="2548" w:author="Stephen Richard" w:date="2021-02-19T13:34:00Z">
          <w:pPr>
            <w:pStyle w:val="owl"/>
          </w:pPr>
        </w:pPrChange>
      </w:pPr>
      <w:del w:id="2549" w:author="Stephen Richard" w:date="2021-02-19T13:34:00Z">
        <w:r w:rsidDel="00DB41A5">
          <w:tab/>
        </w:r>
        <w:r w:rsidDel="00DB41A5">
          <w:tab/>
        </w:r>
        <w:r w:rsidDel="00DB41A5">
          <w:tab/>
        </w:r>
        <w:r w:rsidDel="00DB41A5">
          <w:tab/>
          <w:delText>rdfs:label "40 percent of clasts are well rounded granite, 3-8 cm diameter" @en ;</w:delText>
        </w:r>
      </w:del>
    </w:p>
    <w:p w14:paraId="25BE66B0" w14:textId="5EA1B0DF" w:rsidR="004B58C9" w:rsidDel="00DB41A5" w:rsidRDefault="004B58C9" w:rsidP="00DB41A5">
      <w:pPr>
        <w:pStyle w:val="NoSpacing"/>
        <w:rPr>
          <w:del w:id="2550" w:author="Stephen Richard" w:date="2021-02-19T13:34:00Z"/>
        </w:rPr>
        <w:pPrChange w:id="2551" w:author="Stephen Richard" w:date="2021-02-19T13:34:00Z">
          <w:pPr>
            <w:pStyle w:val="owl"/>
          </w:pPr>
        </w:pPrChange>
      </w:pPr>
      <w:del w:id="2552" w:author="Stephen Richard" w:date="2021-02-19T13:34:00Z">
        <w:r w:rsidDel="00DB41A5">
          <w:tab/>
        </w:r>
        <w:r w:rsidDel="00DB41A5">
          <w:tab/>
        </w:r>
        <w:r w:rsidDel="00DB41A5">
          <w:tab/>
        </w:r>
        <w:r w:rsidDel="00DB41A5">
          <w:tab/>
          <w:delText xml:space="preserve">gsoc:hasConstituent [ a </w:delText>
        </w:r>
      </w:del>
      <w:del w:id="2553" w:author="Stephen Richard" w:date="2021-02-18T17:22:00Z">
        <w:r w:rsidDel="00246F60">
          <w:delText>gslth:</w:delText>
        </w:r>
      </w:del>
      <w:del w:id="2554" w:author="Stephen Richard" w:date="2021-02-19T13:34:00Z">
        <w:r w:rsidR="0072275B" w:rsidDel="00DB41A5">
          <w:delText xml:space="preserve">Granite </w:delText>
        </w:r>
        <w:r w:rsidDel="00DB41A5">
          <w:delText>];</w:delText>
        </w:r>
      </w:del>
    </w:p>
    <w:p w14:paraId="14762743" w14:textId="5824DC44" w:rsidR="004B58C9" w:rsidDel="00DB41A5" w:rsidRDefault="004B58C9" w:rsidP="00DB41A5">
      <w:pPr>
        <w:pStyle w:val="NoSpacing"/>
        <w:rPr>
          <w:del w:id="2555" w:author="Stephen Richard" w:date="2021-02-19T13:34:00Z"/>
        </w:rPr>
        <w:pPrChange w:id="2556" w:author="Stephen Richard" w:date="2021-02-19T13:34:00Z">
          <w:pPr>
            <w:pStyle w:val="owl"/>
          </w:pPr>
        </w:pPrChange>
      </w:pPr>
      <w:del w:id="2557" w:author="Stephen Richard" w:date="2021-02-19T13:34:00Z">
        <w:r w:rsidDel="00DB41A5">
          <w:tab/>
        </w:r>
        <w:r w:rsidDel="00DB41A5">
          <w:tab/>
        </w:r>
        <w:r w:rsidDel="00DB41A5">
          <w:tab/>
        </w:r>
        <w:r w:rsidDel="00DB41A5">
          <w:tab/>
          <w:delText>gsoc:hasQuality [</w:delText>
        </w:r>
      </w:del>
    </w:p>
    <w:p w14:paraId="13CCE718" w14:textId="70BD1D1C" w:rsidR="004B58C9" w:rsidDel="00DB41A5" w:rsidRDefault="004B58C9" w:rsidP="00DB41A5">
      <w:pPr>
        <w:pStyle w:val="NoSpacing"/>
        <w:rPr>
          <w:del w:id="2558" w:author="Stephen Richard" w:date="2021-02-19T13:34:00Z"/>
        </w:rPr>
        <w:pPrChange w:id="2559" w:author="Stephen Richard" w:date="2021-02-19T13:34:00Z">
          <w:pPr>
            <w:pStyle w:val="owl"/>
          </w:pPr>
        </w:pPrChange>
      </w:pPr>
      <w:del w:id="2560" w:author="Stephen Richard" w:date="2021-02-19T13:34:00Z">
        <w:r w:rsidDel="00DB41A5">
          <w:tab/>
        </w:r>
        <w:r w:rsidDel="00DB41A5">
          <w:tab/>
        </w:r>
        <w:r w:rsidDel="00DB41A5">
          <w:tab/>
        </w:r>
        <w:r w:rsidDel="00DB41A5">
          <w:tab/>
        </w:r>
        <w:r w:rsidDel="00DB41A5">
          <w:tab/>
          <w:delText xml:space="preserve">a gsoc:Shape </w:delText>
        </w:r>
      </w:del>
    </w:p>
    <w:p w14:paraId="36CA4E93" w14:textId="042B9F54" w:rsidR="004B58C9" w:rsidDel="00DB41A5" w:rsidRDefault="004B58C9" w:rsidP="00DB41A5">
      <w:pPr>
        <w:pStyle w:val="NoSpacing"/>
        <w:rPr>
          <w:del w:id="2561" w:author="Stephen Richard" w:date="2021-02-19T13:34:00Z"/>
        </w:rPr>
        <w:pPrChange w:id="2562" w:author="Stephen Richard" w:date="2021-02-19T13:34:00Z">
          <w:pPr>
            <w:pStyle w:val="owl"/>
          </w:pPr>
        </w:pPrChange>
      </w:pPr>
      <w:del w:id="2563" w:author="Stephen Richard" w:date="2021-02-19T13:34:00Z">
        <w:r w:rsidDel="00DB41A5">
          <w:tab/>
        </w:r>
        <w:r w:rsidDel="00DB41A5">
          <w:tab/>
        </w:r>
        <w:r w:rsidDel="00DB41A5">
          <w:tab/>
        </w:r>
        <w:r w:rsidDel="00DB41A5">
          <w:tab/>
        </w:r>
        <w:r w:rsidDel="00DB41A5">
          <w:tab/>
        </w:r>
        <w:r w:rsidDel="00DB41A5">
          <w:tab/>
          <w:delText>rdfs:comment "shape is a composite property, with components roundness, aspect ratio, represented as qualities of a quality (Shape), "</w:delText>
        </w:r>
      </w:del>
    </w:p>
    <w:p w14:paraId="0A35227D" w14:textId="4F8221F4" w:rsidR="004B58C9" w:rsidDel="00DB41A5" w:rsidRDefault="004B58C9" w:rsidP="00DB41A5">
      <w:pPr>
        <w:pStyle w:val="NoSpacing"/>
        <w:rPr>
          <w:del w:id="2564" w:author="Stephen Richard" w:date="2021-02-19T13:34:00Z"/>
        </w:rPr>
        <w:pPrChange w:id="2565" w:author="Stephen Richard" w:date="2021-02-19T13:34:00Z">
          <w:pPr>
            <w:pStyle w:val="owl"/>
          </w:pPr>
        </w:pPrChange>
      </w:pPr>
      <w:del w:id="2566" w:author="Stephen Richard" w:date="2021-02-19T13:34:00Z">
        <w:r w:rsidDel="00DB41A5">
          <w:tab/>
        </w:r>
        <w:r w:rsidDel="00DB41A5">
          <w:tab/>
        </w:r>
        <w:r w:rsidDel="00DB41A5">
          <w:tab/>
        </w:r>
        <w:r w:rsidDel="00DB41A5">
          <w:tab/>
        </w:r>
        <w:r w:rsidDel="00DB41A5">
          <w:tab/>
        </w:r>
        <w:r w:rsidDel="00DB41A5">
          <w:tab/>
          <w:delText>gsoc:hasQuality [</w:delText>
        </w:r>
      </w:del>
    </w:p>
    <w:p w14:paraId="3378DB05" w14:textId="7ED06A0D" w:rsidR="004B58C9" w:rsidDel="00DB41A5" w:rsidRDefault="004B58C9" w:rsidP="00DB41A5">
      <w:pPr>
        <w:pStyle w:val="NoSpacing"/>
        <w:rPr>
          <w:del w:id="2567" w:author="Stephen Richard" w:date="2021-02-19T13:34:00Z"/>
        </w:rPr>
        <w:pPrChange w:id="2568" w:author="Stephen Richard" w:date="2021-02-19T13:34:00Z">
          <w:pPr>
            <w:pStyle w:val="owl"/>
          </w:pPr>
        </w:pPrChange>
      </w:pPr>
      <w:del w:id="2569" w:author="Stephen Richard" w:date="2021-02-19T13:34:00Z">
        <w:r w:rsidDel="00DB41A5">
          <w:tab/>
        </w:r>
        <w:r w:rsidDel="00DB41A5">
          <w:tab/>
        </w:r>
        <w:r w:rsidDel="00DB41A5">
          <w:tab/>
        </w:r>
        <w:r w:rsidDel="00DB41A5">
          <w:tab/>
        </w:r>
        <w:r w:rsidDel="00DB41A5">
          <w:tab/>
        </w:r>
        <w:r w:rsidDel="00DB41A5">
          <w:tab/>
        </w:r>
        <w:r w:rsidDel="00DB41A5">
          <w:tab/>
          <w:delText xml:space="preserve">a </w:delText>
        </w:r>
      </w:del>
      <w:del w:id="2570" w:author="Stephen Richard" w:date="2021-02-18T17:22:00Z">
        <w:r w:rsidDel="00246F60">
          <w:delText>gslth:</w:delText>
        </w:r>
      </w:del>
      <w:del w:id="2571" w:author="Stephen Richard" w:date="2021-02-19T13:34:00Z">
        <w:r w:rsidDel="00DB41A5">
          <w:delText>Grain_Roundness;</w:delText>
        </w:r>
      </w:del>
    </w:p>
    <w:p w14:paraId="3E771ED7" w14:textId="2B89AFC7" w:rsidR="004B58C9" w:rsidDel="00DB41A5" w:rsidRDefault="004B58C9" w:rsidP="00DB41A5">
      <w:pPr>
        <w:pStyle w:val="NoSpacing"/>
        <w:rPr>
          <w:del w:id="2572" w:author="Stephen Richard" w:date="2021-02-19T13:34:00Z"/>
        </w:rPr>
        <w:pPrChange w:id="2573" w:author="Stephen Richard" w:date="2021-02-19T13:34:00Z">
          <w:pPr>
            <w:pStyle w:val="owl"/>
          </w:pPr>
        </w:pPrChange>
      </w:pPr>
      <w:del w:id="2574" w:author="Stephen Richard" w:date="2021-02-19T13:34:00Z">
        <w:r w:rsidDel="00DB41A5">
          <w:tab/>
        </w:r>
        <w:r w:rsidDel="00DB41A5">
          <w:tab/>
        </w:r>
        <w:r w:rsidDel="00DB41A5">
          <w:tab/>
        </w:r>
        <w:r w:rsidDel="00DB41A5">
          <w:tab/>
        </w:r>
        <w:r w:rsidDel="00DB41A5">
          <w:tab/>
        </w:r>
        <w:r w:rsidDel="00DB41A5">
          <w:tab/>
        </w:r>
        <w:r w:rsidDel="00DB41A5">
          <w:tab/>
          <w:delText>gsoc:hasDataValue "Well rounded" @en  ];</w:delText>
        </w:r>
        <w:r w:rsidDel="00DB41A5">
          <w:tab/>
        </w:r>
      </w:del>
    </w:p>
    <w:p w14:paraId="7AE6F7A4" w14:textId="32908DBE" w:rsidR="004B58C9" w:rsidDel="00DB41A5" w:rsidRDefault="004B58C9" w:rsidP="00DB41A5">
      <w:pPr>
        <w:pStyle w:val="NoSpacing"/>
        <w:rPr>
          <w:del w:id="2575" w:author="Stephen Richard" w:date="2021-02-19T13:34:00Z"/>
        </w:rPr>
        <w:pPrChange w:id="2576" w:author="Stephen Richard" w:date="2021-02-19T13:34:00Z">
          <w:pPr>
            <w:pStyle w:val="owl"/>
          </w:pPr>
        </w:pPrChange>
      </w:pPr>
      <w:del w:id="2577" w:author="Stephen Richard" w:date="2021-02-19T13:34:00Z">
        <w:r w:rsidDel="00DB41A5">
          <w:tab/>
        </w:r>
        <w:r w:rsidDel="00DB41A5">
          <w:tab/>
        </w:r>
        <w:r w:rsidDel="00DB41A5">
          <w:tab/>
        </w:r>
        <w:r w:rsidDel="00DB41A5">
          <w:tab/>
        </w:r>
        <w:r w:rsidDel="00DB41A5">
          <w:tab/>
          <w:delText>];</w:delText>
        </w:r>
      </w:del>
    </w:p>
    <w:p w14:paraId="09B7511B" w14:textId="0EB2AF2E" w:rsidR="004B58C9" w:rsidDel="00DB41A5" w:rsidRDefault="004B58C9" w:rsidP="00DB41A5">
      <w:pPr>
        <w:pStyle w:val="NoSpacing"/>
        <w:rPr>
          <w:del w:id="2578" w:author="Stephen Richard" w:date="2021-02-19T13:34:00Z"/>
        </w:rPr>
        <w:pPrChange w:id="2579" w:author="Stephen Richard" w:date="2021-02-19T13:34:00Z">
          <w:pPr>
            <w:pStyle w:val="owl"/>
          </w:pPr>
        </w:pPrChange>
      </w:pPr>
      <w:del w:id="2580" w:author="Stephen Richard" w:date="2021-02-19T13:34:00Z">
        <w:r w:rsidDel="00DB41A5">
          <w:tab/>
        </w:r>
        <w:r w:rsidDel="00DB41A5">
          <w:tab/>
        </w:r>
        <w:r w:rsidDel="00DB41A5">
          <w:tab/>
        </w:r>
        <w:r w:rsidDel="00DB41A5">
          <w:tab/>
          <w:delText>gsoc:hasQuality [</w:delText>
        </w:r>
      </w:del>
    </w:p>
    <w:p w14:paraId="58AF3C78" w14:textId="5E945561" w:rsidR="004B58C9" w:rsidDel="00DB41A5" w:rsidRDefault="004B58C9" w:rsidP="00DB41A5">
      <w:pPr>
        <w:pStyle w:val="NoSpacing"/>
        <w:rPr>
          <w:del w:id="2581" w:author="Stephen Richard" w:date="2021-02-19T13:34:00Z"/>
        </w:rPr>
        <w:pPrChange w:id="2582" w:author="Stephen Richard" w:date="2021-02-19T13:34:00Z">
          <w:pPr>
            <w:pStyle w:val="owl"/>
          </w:pPr>
        </w:pPrChange>
      </w:pPr>
      <w:del w:id="2583" w:author="Stephen Richard" w:date="2021-02-19T13:34:00Z">
        <w:r w:rsidDel="00DB41A5">
          <w:tab/>
        </w:r>
        <w:r w:rsidDel="00DB41A5">
          <w:tab/>
        </w:r>
        <w:r w:rsidDel="00DB41A5">
          <w:tab/>
        </w:r>
        <w:r w:rsidDel="00DB41A5">
          <w:tab/>
        </w:r>
        <w:r w:rsidDel="00DB41A5">
          <w:tab/>
          <w:delText>a gsoc:Proportion ;</w:delText>
        </w:r>
      </w:del>
    </w:p>
    <w:p w14:paraId="55AFA242" w14:textId="34E6C532" w:rsidR="004B58C9" w:rsidDel="00DB41A5" w:rsidRDefault="004B58C9" w:rsidP="00DB41A5">
      <w:pPr>
        <w:pStyle w:val="NoSpacing"/>
        <w:rPr>
          <w:del w:id="2584" w:author="Stephen Richard" w:date="2021-02-19T13:34:00Z"/>
        </w:rPr>
        <w:pPrChange w:id="2585" w:author="Stephen Richard" w:date="2021-02-19T13:34:00Z">
          <w:pPr>
            <w:pStyle w:val="owl"/>
          </w:pPr>
        </w:pPrChange>
      </w:pPr>
      <w:del w:id="2586" w:author="Stephen Richard" w:date="2021-02-19T13:34:00Z">
        <w:r w:rsidDel="00DB41A5">
          <w:tab/>
        </w:r>
        <w:r w:rsidDel="00DB41A5">
          <w:tab/>
        </w:r>
        <w:r w:rsidDel="00DB41A5">
          <w:tab/>
        </w:r>
        <w:r w:rsidDel="00DB41A5">
          <w:tab/>
        </w:r>
        <w:r w:rsidDel="00DB41A5">
          <w:tab/>
          <w:delText>gsoc:hasDataValue "40"^^xsd:decimal ;=</w:delText>
        </w:r>
      </w:del>
    </w:p>
    <w:p w14:paraId="4DF08F93" w14:textId="5B4D8F95" w:rsidR="004B58C9" w:rsidDel="00DB41A5" w:rsidRDefault="004B58C9" w:rsidP="00DB41A5">
      <w:pPr>
        <w:pStyle w:val="NoSpacing"/>
        <w:rPr>
          <w:del w:id="2587" w:author="Stephen Richard" w:date="2021-02-19T13:34:00Z"/>
        </w:rPr>
        <w:pPrChange w:id="2588" w:author="Stephen Richard" w:date="2021-02-19T13:34:00Z">
          <w:pPr>
            <w:pStyle w:val="owl"/>
          </w:pPr>
        </w:pPrChange>
      </w:pPr>
      <w:del w:id="2589" w:author="Stephen Richard" w:date="2021-02-19T13:34:00Z">
        <w:r w:rsidDel="00DB41A5">
          <w:tab/>
        </w:r>
        <w:r w:rsidDel="00DB41A5">
          <w:tab/>
        </w:r>
        <w:r w:rsidDel="00DB41A5">
          <w:tab/>
        </w:r>
        <w:r w:rsidDel="00DB41A5">
          <w:tab/>
        </w:r>
        <w:r w:rsidDel="00DB41A5">
          <w:tab/>
          <w:delText>gsoc:hasUOM [a gsuom:percent] ;</w:delText>
        </w:r>
        <w:r w:rsidDel="00DB41A5">
          <w:tab/>
        </w:r>
        <w:r w:rsidDel="00DB41A5">
          <w:tab/>
        </w:r>
        <w:r w:rsidDel="00DB41A5">
          <w:tab/>
        </w:r>
      </w:del>
    </w:p>
    <w:p w14:paraId="20C0CCD3" w14:textId="57D125B5" w:rsidR="004B58C9" w:rsidDel="00DB41A5" w:rsidRDefault="004B58C9" w:rsidP="00DB41A5">
      <w:pPr>
        <w:pStyle w:val="NoSpacing"/>
        <w:rPr>
          <w:del w:id="2590" w:author="Stephen Richard" w:date="2021-02-19T13:34:00Z"/>
        </w:rPr>
        <w:pPrChange w:id="2591" w:author="Stephen Richard" w:date="2021-02-19T13:34:00Z">
          <w:pPr>
            <w:pStyle w:val="owl"/>
          </w:pPr>
        </w:pPrChange>
      </w:pPr>
      <w:del w:id="2592" w:author="Stephen Richard" w:date="2021-02-19T13:34:00Z">
        <w:r w:rsidDel="00DB41A5">
          <w:tab/>
        </w:r>
        <w:r w:rsidDel="00DB41A5">
          <w:tab/>
        </w:r>
        <w:r w:rsidDel="00DB41A5">
          <w:tab/>
        </w:r>
        <w:r w:rsidDel="00DB41A5">
          <w:tab/>
        </w:r>
        <w:r w:rsidDel="00DB41A5">
          <w:tab/>
          <w:delText>];</w:delText>
        </w:r>
      </w:del>
    </w:p>
    <w:p w14:paraId="1F7E8D00" w14:textId="5EA49533" w:rsidR="004B58C9" w:rsidDel="00DB41A5" w:rsidRDefault="004B58C9" w:rsidP="00DB41A5">
      <w:pPr>
        <w:pStyle w:val="NoSpacing"/>
        <w:rPr>
          <w:del w:id="2593" w:author="Stephen Richard" w:date="2021-02-19T13:34:00Z"/>
        </w:rPr>
        <w:pPrChange w:id="2594" w:author="Stephen Richard" w:date="2021-02-19T13:34:00Z">
          <w:pPr>
            <w:pStyle w:val="owl"/>
          </w:pPr>
        </w:pPrChange>
      </w:pPr>
      <w:del w:id="2595" w:author="Stephen Richard" w:date="2021-02-19T13:34:00Z">
        <w:r w:rsidDel="00DB41A5">
          <w:tab/>
        </w:r>
        <w:r w:rsidDel="00DB41A5">
          <w:tab/>
        </w:r>
        <w:r w:rsidDel="00DB41A5">
          <w:tab/>
        </w:r>
        <w:r w:rsidDel="00DB41A5">
          <w:tab/>
          <w:delText>gsoc:hasQuality [</w:delText>
        </w:r>
      </w:del>
    </w:p>
    <w:p w14:paraId="54F40460" w14:textId="4609C3AF" w:rsidR="004B58C9" w:rsidDel="00DB41A5" w:rsidRDefault="004B58C9" w:rsidP="00DB41A5">
      <w:pPr>
        <w:pStyle w:val="NoSpacing"/>
        <w:rPr>
          <w:del w:id="2596" w:author="Stephen Richard" w:date="2021-02-19T13:34:00Z"/>
        </w:rPr>
        <w:pPrChange w:id="2597" w:author="Stephen Richard" w:date="2021-02-19T13:34:00Z">
          <w:pPr>
            <w:pStyle w:val="owl"/>
          </w:pPr>
        </w:pPrChange>
      </w:pPr>
      <w:del w:id="2598" w:author="Stephen Richard" w:date="2021-02-19T13:34:00Z">
        <w:r w:rsidDel="00DB41A5">
          <w:tab/>
        </w:r>
        <w:r w:rsidDel="00DB41A5">
          <w:tab/>
        </w:r>
        <w:r w:rsidDel="00DB41A5">
          <w:tab/>
        </w:r>
        <w:r w:rsidDel="00DB41A5">
          <w:tab/>
        </w:r>
        <w:r w:rsidDel="00DB41A5">
          <w:tab/>
          <w:delText xml:space="preserve">a </w:delText>
        </w:r>
      </w:del>
      <w:del w:id="2599" w:author="Stephen Richard" w:date="2021-02-18T17:22:00Z">
        <w:r w:rsidDel="00246F60">
          <w:delText>gslth:</w:delText>
        </w:r>
      </w:del>
      <w:del w:id="2600" w:author="Stephen Richard" w:date="2021-02-19T13:34:00Z">
        <w:r w:rsidDel="00DB41A5">
          <w:delText>Grain_Size_Max ;</w:delText>
        </w:r>
      </w:del>
    </w:p>
    <w:p w14:paraId="3058CCBD" w14:textId="71F5F661" w:rsidR="004B58C9" w:rsidDel="00DB41A5" w:rsidRDefault="004B58C9" w:rsidP="00DB41A5">
      <w:pPr>
        <w:pStyle w:val="NoSpacing"/>
        <w:rPr>
          <w:del w:id="2601" w:author="Stephen Richard" w:date="2021-02-19T13:34:00Z"/>
        </w:rPr>
        <w:pPrChange w:id="2602" w:author="Stephen Richard" w:date="2021-02-19T13:34:00Z">
          <w:pPr>
            <w:pStyle w:val="owl"/>
          </w:pPr>
        </w:pPrChange>
      </w:pPr>
      <w:del w:id="2603" w:author="Stephen Richard" w:date="2021-02-19T13:34:00Z">
        <w:r w:rsidDel="00DB41A5">
          <w:tab/>
        </w:r>
        <w:r w:rsidDel="00DB41A5">
          <w:tab/>
        </w:r>
        <w:r w:rsidDel="00DB41A5">
          <w:tab/>
        </w:r>
        <w:r w:rsidDel="00DB41A5">
          <w:tab/>
        </w:r>
        <w:r w:rsidDel="00DB41A5">
          <w:tab/>
          <w:delText>gsoc:hasDataValue "80"^^xsd:decimal ;=</w:delText>
        </w:r>
      </w:del>
    </w:p>
    <w:p w14:paraId="59B33DC8" w14:textId="69567786" w:rsidR="004B58C9" w:rsidDel="00DB41A5" w:rsidRDefault="004B58C9" w:rsidP="00DB41A5">
      <w:pPr>
        <w:pStyle w:val="NoSpacing"/>
        <w:rPr>
          <w:del w:id="2604" w:author="Stephen Richard" w:date="2021-02-19T13:34:00Z"/>
        </w:rPr>
        <w:pPrChange w:id="2605" w:author="Stephen Richard" w:date="2021-02-19T13:34:00Z">
          <w:pPr>
            <w:pStyle w:val="owl"/>
          </w:pPr>
        </w:pPrChange>
      </w:pPr>
      <w:del w:id="2606" w:author="Stephen Richard" w:date="2021-02-19T13:34:00Z">
        <w:r w:rsidDel="00DB41A5">
          <w:tab/>
        </w:r>
        <w:r w:rsidDel="00DB41A5">
          <w:tab/>
        </w:r>
        <w:r w:rsidDel="00DB41A5">
          <w:tab/>
        </w:r>
        <w:r w:rsidDel="00DB41A5">
          <w:tab/>
        </w:r>
        <w:r w:rsidDel="00DB41A5">
          <w:tab/>
          <w:delText>gsoc:hasUOM [a gsuom:millimeter] ;</w:delText>
        </w:r>
        <w:r w:rsidDel="00DB41A5">
          <w:tab/>
        </w:r>
        <w:r w:rsidDel="00DB41A5">
          <w:tab/>
        </w:r>
        <w:r w:rsidDel="00DB41A5">
          <w:tab/>
        </w:r>
      </w:del>
    </w:p>
    <w:p w14:paraId="4C561AAA" w14:textId="32960686" w:rsidR="004B58C9" w:rsidDel="00DB41A5" w:rsidRDefault="004B58C9" w:rsidP="00DB41A5">
      <w:pPr>
        <w:pStyle w:val="NoSpacing"/>
        <w:rPr>
          <w:del w:id="2607" w:author="Stephen Richard" w:date="2021-02-19T13:34:00Z"/>
        </w:rPr>
        <w:pPrChange w:id="2608" w:author="Stephen Richard" w:date="2021-02-19T13:34:00Z">
          <w:pPr>
            <w:pStyle w:val="owl"/>
          </w:pPr>
        </w:pPrChange>
      </w:pPr>
      <w:del w:id="2609" w:author="Stephen Richard" w:date="2021-02-19T13:34:00Z">
        <w:r w:rsidDel="00DB41A5">
          <w:tab/>
        </w:r>
        <w:r w:rsidDel="00DB41A5">
          <w:tab/>
        </w:r>
        <w:r w:rsidDel="00DB41A5">
          <w:tab/>
        </w:r>
        <w:r w:rsidDel="00DB41A5">
          <w:tab/>
        </w:r>
        <w:r w:rsidDel="00DB41A5">
          <w:tab/>
          <w:delText>];</w:delText>
        </w:r>
      </w:del>
    </w:p>
    <w:p w14:paraId="1E49D303" w14:textId="4E3C4522" w:rsidR="004B58C9" w:rsidDel="00DB41A5" w:rsidRDefault="004B58C9" w:rsidP="00DB41A5">
      <w:pPr>
        <w:pStyle w:val="NoSpacing"/>
        <w:rPr>
          <w:del w:id="2610" w:author="Stephen Richard" w:date="2021-02-19T13:34:00Z"/>
        </w:rPr>
        <w:pPrChange w:id="2611" w:author="Stephen Richard" w:date="2021-02-19T13:34:00Z">
          <w:pPr>
            <w:pStyle w:val="owl"/>
          </w:pPr>
        </w:pPrChange>
      </w:pPr>
      <w:del w:id="2612" w:author="Stephen Richard" w:date="2021-02-19T13:34:00Z">
        <w:r w:rsidDel="00DB41A5">
          <w:tab/>
        </w:r>
        <w:r w:rsidDel="00DB41A5">
          <w:tab/>
        </w:r>
        <w:r w:rsidDel="00DB41A5">
          <w:tab/>
        </w:r>
        <w:r w:rsidDel="00DB41A5">
          <w:tab/>
          <w:delText>gsoc:hasQuality [</w:delText>
        </w:r>
      </w:del>
    </w:p>
    <w:p w14:paraId="1130D91C" w14:textId="7E1DC20B" w:rsidR="004B58C9" w:rsidDel="00DB41A5" w:rsidRDefault="004B58C9" w:rsidP="00DB41A5">
      <w:pPr>
        <w:pStyle w:val="NoSpacing"/>
        <w:rPr>
          <w:del w:id="2613" w:author="Stephen Richard" w:date="2021-02-19T13:34:00Z"/>
        </w:rPr>
        <w:pPrChange w:id="2614" w:author="Stephen Richard" w:date="2021-02-19T13:34:00Z">
          <w:pPr>
            <w:pStyle w:val="owl"/>
          </w:pPr>
        </w:pPrChange>
      </w:pPr>
      <w:del w:id="2615" w:author="Stephen Richard" w:date="2021-02-19T13:34:00Z">
        <w:r w:rsidDel="00DB41A5">
          <w:tab/>
        </w:r>
        <w:r w:rsidDel="00DB41A5">
          <w:tab/>
        </w:r>
        <w:r w:rsidDel="00DB41A5">
          <w:tab/>
        </w:r>
        <w:r w:rsidDel="00DB41A5">
          <w:tab/>
        </w:r>
        <w:r w:rsidDel="00DB41A5">
          <w:tab/>
          <w:delText xml:space="preserve">a </w:delText>
        </w:r>
      </w:del>
      <w:del w:id="2616" w:author="Stephen Richard" w:date="2021-02-18T17:22:00Z">
        <w:r w:rsidDel="00246F60">
          <w:delText>gslth:</w:delText>
        </w:r>
      </w:del>
      <w:del w:id="2617" w:author="Stephen Richard" w:date="2021-02-19T13:34:00Z">
        <w:r w:rsidDel="00DB41A5">
          <w:delText>Grain_Size_Min ;</w:delText>
        </w:r>
      </w:del>
    </w:p>
    <w:p w14:paraId="1A05B16F" w14:textId="55B3AC84" w:rsidR="004B58C9" w:rsidDel="00DB41A5" w:rsidRDefault="004B58C9" w:rsidP="00DB41A5">
      <w:pPr>
        <w:pStyle w:val="NoSpacing"/>
        <w:rPr>
          <w:del w:id="2618" w:author="Stephen Richard" w:date="2021-02-19T13:34:00Z"/>
        </w:rPr>
        <w:pPrChange w:id="2619" w:author="Stephen Richard" w:date="2021-02-19T13:34:00Z">
          <w:pPr>
            <w:pStyle w:val="owl"/>
          </w:pPr>
        </w:pPrChange>
      </w:pPr>
      <w:del w:id="2620" w:author="Stephen Richard" w:date="2021-02-19T13:34:00Z">
        <w:r w:rsidDel="00DB41A5">
          <w:tab/>
        </w:r>
        <w:r w:rsidDel="00DB41A5">
          <w:tab/>
        </w:r>
        <w:r w:rsidDel="00DB41A5">
          <w:tab/>
        </w:r>
        <w:r w:rsidDel="00DB41A5">
          <w:tab/>
        </w:r>
        <w:r w:rsidDel="00DB41A5">
          <w:tab/>
          <w:delText>gsoc:hasDataValue "30"^^xsd:decimal ;=</w:delText>
        </w:r>
      </w:del>
    </w:p>
    <w:p w14:paraId="6774B3E2" w14:textId="15B13B9D" w:rsidR="004B58C9" w:rsidDel="00DB41A5" w:rsidRDefault="004B58C9" w:rsidP="00DB41A5">
      <w:pPr>
        <w:pStyle w:val="NoSpacing"/>
        <w:rPr>
          <w:del w:id="2621" w:author="Stephen Richard" w:date="2021-02-19T13:34:00Z"/>
        </w:rPr>
        <w:pPrChange w:id="2622" w:author="Stephen Richard" w:date="2021-02-19T13:34:00Z">
          <w:pPr>
            <w:pStyle w:val="owl"/>
          </w:pPr>
        </w:pPrChange>
      </w:pPr>
      <w:del w:id="2623" w:author="Stephen Richard" w:date="2021-02-19T13:34:00Z">
        <w:r w:rsidDel="00DB41A5">
          <w:tab/>
        </w:r>
        <w:r w:rsidDel="00DB41A5">
          <w:tab/>
        </w:r>
        <w:r w:rsidDel="00DB41A5">
          <w:tab/>
        </w:r>
        <w:r w:rsidDel="00DB41A5">
          <w:tab/>
        </w:r>
        <w:r w:rsidDel="00DB41A5">
          <w:tab/>
          <w:delText>gsoc:hasUOM [a gsuom:millimeter] ;</w:delText>
        </w:r>
        <w:r w:rsidDel="00DB41A5">
          <w:tab/>
        </w:r>
        <w:r w:rsidDel="00DB41A5">
          <w:tab/>
        </w:r>
        <w:r w:rsidDel="00DB41A5">
          <w:tab/>
        </w:r>
      </w:del>
    </w:p>
    <w:p w14:paraId="0325C6AA" w14:textId="40171BAE" w:rsidR="004B58C9" w:rsidDel="00DB41A5" w:rsidRDefault="004B58C9" w:rsidP="00DB41A5">
      <w:pPr>
        <w:pStyle w:val="NoSpacing"/>
        <w:rPr>
          <w:del w:id="2624" w:author="Stephen Richard" w:date="2021-02-19T13:34:00Z"/>
        </w:rPr>
        <w:pPrChange w:id="2625" w:author="Stephen Richard" w:date="2021-02-19T13:34:00Z">
          <w:pPr>
            <w:pStyle w:val="owl"/>
          </w:pPr>
        </w:pPrChange>
      </w:pPr>
      <w:del w:id="2626" w:author="Stephen Richard" w:date="2021-02-19T13:34:00Z">
        <w:r w:rsidDel="00DB41A5">
          <w:tab/>
        </w:r>
        <w:r w:rsidDel="00DB41A5">
          <w:tab/>
        </w:r>
        <w:r w:rsidDel="00DB41A5">
          <w:tab/>
        </w:r>
        <w:r w:rsidDel="00DB41A5">
          <w:tab/>
        </w:r>
        <w:r w:rsidDel="00DB41A5">
          <w:tab/>
          <w:delText>];</w:delText>
        </w:r>
      </w:del>
    </w:p>
    <w:p w14:paraId="5B4307E7" w14:textId="46E11FF8" w:rsidR="004B58C9" w:rsidDel="00DB41A5" w:rsidRDefault="004B58C9" w:rsidP="00DB41A5">
      <w:pPr>
        <w:pStyle w:val="NoSpacing"/>
        <w:rPr>
          <w:del w:id="2627" w:author="Stephen Richard" w:date="2021-02-19T13:34:00Z"/>
        </w:rPr>
        <w:pPrChange w:id="2628" w:author="Stephen Richard" w:date="2021-02-19T13:34:00Z">
          <w:pPr>
            <w:pStyle w:val="owl"/>
          </w:pPr>
        </w:pPrChange>
      </w:pPr>
      <w:del w:id="2629" w:author="Stephen Richard" w:date="2021-02-19T13:34:00Z">
        <w:r w:rsidDel="00DB41A5">
          <w:tab/>
        </w:r>
        <w:r w:rsidDel="00DB41A5">
          <w:tab/>
        </w:r>
        <w:r w:rsidDel="00DB41A5">
          <w:tab/>
        </w:r>
        <w:r w:rsidDel="00DB41A5">
          <w:tab/>
          <w:delText>]</w:delText>
        </w:r>
      </w:del>
    </w:p>
    <w:p w14:paraId="3592FFD7" w14:textId="666ED99A" w:rsidR="004B58C9" w:rsidDel="00DB41A5" w:rsidRDefault="004B58C9" w:rsidP="00DB41A5">
      <w:pPr>
        <w:pStyle w:val="NoSpacing"/>
        <w:rPr>
          <w:del w:id="2630" w:author="Stephen Richard" w:date="2021-02-19T13:34:00Z"/>
        </w:rPr>
        <w:pPrChange w:id="2631" w:author="Stephen Richard" w:date="2021-02-19T13:34:00Z">
          <w:pPr>
            <w:pStyle w:val="owl"/>
          </w:pPr>
        </w:pPrChange>
      </w:pPr>
      <w:del w:id="2632" w:author="Stephen Richard" w:date="2021-02-19T13:34:00Z">
        <w:r w:rsidDel="00DB41A5">
          <w:tab/>
        </w:r>
        <w:r w:rsidDel="00DB41A5">
          <w:tab/>
        </w:r>
        <w:r w:rsidDel="00DB41A5">
          <w:tab/>
          <w:delText>];</w:delText>
        </w:r>
      </w:del>
    </w:p>
    <w:p w14:paraId="636D9A31" w14:textId="7C3DCA28" w:rsidR="004B58C9" w:rsidDel="00DB41A5" w:rsidRDefault="004B58C9" w:rsidP="00DB41A5">
      <w:pPr>
        <w:pStyle w:val="NoSpacing"/>
        <w:rPr>
          <w:del w:id="2633" w:author="Stephen Richard" w:date="2021-02-19T13:34:00Z"/>
        </w:rPr>
        <w:pPrChange w:id="2634" w:author="Stephen Richard" w:date="2021-02-19T13:34:00Z">
          <w:pPr>
            <w:pStyle w:val="owl"/>
          </w:pPr>
        </w:pPrChange>
      </w:pPr>
      <w:del w:id="2635" w:author="Stephen Richard" w:date="2021-02-19T13:34:00Z">
        <w:r w:rsidDel="00DB41A5">
          <w:tab/>
        </w:r>
        <w:r w:rsidDel="00DB41A5">
          <w:tab/>
        </w:r>
        <w:r w:rsidDel="00DB41A5">
          <w:tab/>
          <w:delText>gsoc:hasConstituent [</w:delText>
        </w:r>
      </w:del>
    </w:p>
    <w:p w14:paraId="7EC147C0" w14:textId="75544F66" w:rsidR="004B58C9" w:rsidDel="00DB41A5" w:rsidRDefault="004B58C9" w:rsidP="00DB41A5">
      <w:pPr>
        <w:pStyle w:val="NoSpacing"/>
        <w:rPr>
          <w:del w:id="2636" w:author="Stephen Richard" w:date="2021-02-19T13:34:00Z"/>
        </w:rPr>
        <w:pPrChange w:id="2637" w:author="Stephen Richard" w:date="2021-02-19T13:34:00Z">
          <w:pPr>
            <w:pStyle w:val="owl"/>
          </w:pPr>
        </w:pPrChange>
      </w:pPr>
      <w:del w:id="2638" w:author="Stephen Richard" w:date="2021-02-19T13:34:00Z">
        <w:r w:rsidDel="00DB41A5">
          <w:tab/>
        </w:r>
        <w:r w:rsidDel="00DB41A5">
          <w:tab/>
        </w:r>
        <w:r w:rsidDel="00DB41A5">
          <w:tab/>
        </w:r>
        <w:r w:rsidDel="00DB41A5">
          <w:tab/>
        </w:r>
        <w:r w:rsidR="0091483E" w:rsidDel="00DB41A5">
          <w:delText xml:space="preserve">a gsgm:Lithic_Epiclastic_Particle_Material; </w:delText>
        </w:r>
      </w:del>
    </w:p>
    <w:p w14:paraId="5EB8FBF0" w14:textId="51E66A80" w:rsidR="004B58C9" w:rsidDel="00DB41A5" w:rsidRDefault="004B58C9" w:rsidP="00DB41A5">
      <w:pPr>
        <w:pStyle w:val="NoSpacing"/>
        <w:rPr>
          <w:del w:id="2639" w:author="Stephen Richard" w:date="2021-02-19T13:34:00Z"/>
        </w:rPr>
        <w:pPrChange w:id="2640" w:author="Stephen Richard" w:date="2021-02-19T13:34:00Z">
          <w:pPr>
            <w:pStyle w:val="owl"/>
          </w:pPr>
        </w:pPrChange>
      </w:pPr>
      <w:del w:id="2641" w:author="Stephen Richard" w:date="2021-02-19T13:34:00Z">
        <w:r w:rsidDel="00DB41A5">
          <w:tab/>
        </w:r>
        <w:r w:rsidDel="00DB41A5">
          <w:tab/>
        </w:r>
        <w:r w:rsidDel="00DB41A5">
          <w:tab/>
        </w:r>
        <w:r w:rsidDel="00DB41A5">
          <w:tab/>
          <w:delText xml:space="preserve">gsoc:hasConstituent [ a </w:delText>
        </w:r>
      </w:del>
      <w:del w:id="2642" w:author="Stephen Richard" w:date="2021-02-18T17:22:00Z">
        <w:r w:rsidDel="00246F60">
          <w:delText>gslth:</w:delText>
        </w:r>
      </w:del>
      <w:del w:id="2643" w:author="Stephen Richard" w:date="2021-02-19T13:34:00Z">
        <w:r w:rsidR="0091483E" w:rsidDel="00DB41A5">
          <w:delText xml:space="preserve">Diorite </w:delText>
        </w:r>
        <w:r w:rsidDel="00DB41A5">
          <w:delText>];</w:delText>
        </w:r>
      </w:del>
    </w:p>
    <w:p w14:paraId="79A60F89" w14:textId="36A7E252" w:rsidR="004B58C9" w:rsidDel="00DB41A5" w:rsidRDefault="004B58C9" w:rsidP="00DB41A5">
      <w:pPr>
        <w:pStyle w:val="NoSpacing"/>
        <w:rPr>
          <w:del w:id="2644" w:author="Stephen Richard" w:date="2021-02-19T13:34:00Z"/>
        </w:rPr>
        <w:pPrChange w:id="2645" w:author="Stephen Richard" w:date="2021-02-19T13:34:00Z">
          <w:pPr>
            <w:pStyle w:val="owl"/>
          </w:pPr>
        </w:pPrChange>
      </w:pPr>
      <w:del w:id="2646" w:author="Stephen Richard" w:date="2021-02-19T13:34:00Z">
        <w:r w:rsidDel="00DB41A5">
          <w:tab/>
        </w:r>
        <w:r w:rsidDel="00DB41A5">
          <w:tab/>
        </w:r>
        <w:r w:rsidDel="00DB41A5">
          <w:tab/>
        </w:r>
        <w:r w:rsidDel="00DB41A5">
          <w:tab/>
          <w:delText>rdfs:label "60 percent of clasts are sub-rounded diorite, 6-15 cm diameter" @en ;</w:delText>
        </w:r>
      </w:del>
    </w:p>
    <w:p w14:paraId="72AEE371" w14:textId="2928AF65" w:rsidR="004B58C9" w:rsidDel="00DB41A5" w:rsidRDefault="004B58C9" w:rsidP="00DB41A5">
      <w:pPr>
        <w:pStyle w:val="NoSpacing"/>
        <w:rPr>
          <w:del w:id="2647" w:author="Stephen Richard" w:date="2021-02-19T13:34:00Z"/>
        </w:rPr>
        <w:pPrChange w:id="2648" w:author="Stephen Richard" w:date="2021-02-19T13:34:00Z">
          <w:pPr>
            <w:pStyle w:val="owl"/>
          </w:pPr>
        </w:pPrChange>
      </w:pPr>
      <w:del w:id="2649" w:author="Stephen Richard" w:date="2021-02-19T13:34:00Z">
        <w:r w:rsidDel="00DB41A5">
          <w:tab/>
        </w:r>
        <w:r w:rsidDel="00DB41A5">
          <w:tab/>
        </w:r>
        <w:r w:rsidDel="00DB41A5">
          <w:tab/>
        </w:r>
        <w:r w:rsidDel="00DB41A5">
          <w:tab/>
          <w:delText>gsoc:hasQuality [</w:delText>
        </w:r>
      </w:del>
    </w:p>
    <w:p w14:paraId="3A585CD0" w14:textId="0251BA33" w:rsidR="004B58C9" w:rsidDel="00DB41A5" w:rsidRDefault="004B58C9" w:rsidP="00DB41A5">
      <w:pPr>
        <w:pStyle w:val="NoSpacing"/>
        <w:rPr>
          <w:del w:id="2650" w:author="Stephen Richard" w:date="2021-02-19T13:34:00Z"/>
        </w:rPr>
        <w:pPrChange w:id="2651" w:author="Stephen Richard" w:date="2021-02-19T13:34:00Z">
          <w:pPr>
            <w:pStyle w:val="owl"/>
          </w:pPr>
        </w:pPrChange>
      </w:pPr>
      <w:del w:id="2652" w:author="Stephen Richard" w:date="2021-02-19T13:34:00Z">
        <w:r w:rsidDel="00DB41A5">
          <w:tab/>
        </w:r>
        <w:r w:rsidDel="00DB41A5">
          <w:tab/>
        </w:r>
        <w:r w:rsidDel="00DB41A5">
          <w:tab/>
        </w:r>
        <w:r w:rsidDel="00DB41A5">
          <w:tab/>
        </w:r>
        <w:r w:rsidDel="00DB41A5">
          <w:tab/>
          <w:delText>a gsoc:Shape [</w:delText>
        </w:r>
      </w:del>
    </w:p>
    <w:p w14:paraId="6AED6DA7" w14:textId="6699078B" w:rsidR="004B58C9" w:rsidDel="00DB41A5" w:rsidRDefault="004B58C9" w:rsidP="00DB41A5">
      <w:pPr>
        <w:pStyle w:val="NoSpacing"/>
        <w:rPr>
          <w:del w:id="2653" w:author="Stephen Richard" w:date="2021-02-19T13:34:00Z"/>
        </w:rPr>
        <w:pPrChange w:id="2654" w:author="Stephen Richard" w:date="2021-02-19T13:34:00Z">
          <w:pPr>
            <w:pStyle w:val="owl"/>
          </w:pPr>
        </w:pPrChange>
      </w:pPr>
      <w:del w:id="2655" w:author="Stephen Richard" w:date="2021-02-19T13:34:00Z">
        <w:r w:rsidDel="00DB41A5">
          <w:tab/>
        </w:r>
        <w:r w:rsidDel="00DB41A5">
          <w:tab/>
        </w:r>
        <w:r w:rsidDel="00DB41A5">
          <w:tab/>
        </w:r>
        <w:r w:rsidDel="00DB41A5">
          <w:tab/>
        </w:r>
        <w:r w:rsidDel="00DB41A5">
          <w:tab/>
        </w:r>
        <w:r w:rsidDel="00DB41A5">
          <w:tab/>
          <w:delText>gsoc:hasQuality [</w:delText>
        </w:r>
      </w:del>
    </w:p>
    <w:p w14:paraId="3194948F" w14:textId="1A3EE1CE" w:rsidR="004B58C9" w:rsidDel="00DB41A5" w:rsidRDefault="004B58C9" w:rsidP="00DB41A5">
      <w:pPr>
        <w:pStyle w:val="NoSpacing"/>
        <w:rPr>
          <w:del w:id="2656" w:author="Stephen Richard" w:date="2021-02-19T13:34:00Z"/>
        </w:rPr>
        <w:pPrChange w:id="2657" w:author="Stephen Richard" w:date="2021-02-19T13:34:00Z">
          <w:pPr>
            <w:pStyle w:val="owl"/>
          </w:pPr>
        </w:pPrChange>
      </w:pPr>
      <w:del w:id="2658" w:author="Stephen Richard" w:date="2021-02-19T13:34:00Z">
        <w:r w:rsidDel="00DB41A5">
          <w:tab/>
        </w:r>
        <w:r w:rsidDel="00DB41A5">
          <w:tab/>
        </w:r>
        <w:r w:rsidDel="00DB41A5">
          <w:tab/>
        </w:r>
        <w:r w:rsidDel="00DB41A5">
          <w:tab/>
        </w:r>
        <w:r w:rsidDel="00DB41A5">
          <w:tab/>
        </w:r>
        <w:r w:rsidDel="00DB41A5">
          <w:tab/>
          <w:delText xml:space="preserve">a </w:delText>
        </w:r>
      </w:del>
      <w:del w:id="2659" w:author="Stephen Richard" w:date="2021-02-18T17:22:00Z">
        <w:r w:rsidDel="00246F60">
          <w:delText>gslth:</w:delText>
        </w:r>
      </w:del>
      <w:del w:id="2660" w:author="Stephen Richard" w:date="2021-02-19T13:34:00Z">
        <w:r w:rsidDel="00DB41A5">
          <w:delText>Grain_Roundness;</w:delText>
        </w:r>
      </w:del>
    </w:p>
    <w:p w14:paraId="2C13F337" w14:textId="338E93B6" w:rsidR="004B58C9" w:rsidDel="00DB41A5" w:rsidRDefault="004B58C9" w:rsidP="00DB41A5">
      <w:pPr>
        <w:pStyle w:val="NoSpacing"/>
        <w:rPr>
          <w:del w:id="2661" w:author="Stephen Richard" w:date="2021-02-19T13:34:00Z"/>
        </w:rPr>
        <w:pPrChange w:id="2662" w:author="Stephen Richard" w:date="2021-02-19T13:34:00Z">
          <w:pPr>
            <w:pStyle w:val="owl"/>
          </w:pPr>
        </w:pPrChange>
      </w:pPr>
      <w:del w:id="2663" w:author="Stephen Richard" w:date="2021-02-19T13:34:00Z">
        <w:r w:rsidDel="00DB41A5">
          <w:tab/>
        </w:r>
        <w:r w:rsidDel="00DB41A5">
          <w:tab/>
        </w:r>
        <w:r w:rsidDel="00DB41A5">
          <w:tab/>
        </w:r>
        <w:r w:rsidDel="00DB41A5">
          <w:tab/>
        </w:r>
        <w:r w:rsidDel="00DB41A5">
          <w:tab/>
        </w:r>
        <w:r w:rsidDel="00DB41A5">
          <w:tab/>
          <w:delText>gsoc:hasDataValue "Sub-rounded" @en ];</w:delText>
        </w:r>
      </w:del>
    </w:p>
    <w:p w14:paraId="1466407A" w14:textId="57BD57D7" w:rsidR="004B58C9" w:rsidDel="00DB41A5" w:rsidRDefault="004B58C9" w:rsidP="00DB41A5">
      <w:pPr>
        <w:pStyle w:val="NoSpacing"/>
        <w:rPr>
          <w:del w:id="2664" w:author="Stephen Richard" w:date="2021-02-19T13:34:00Z"/>
        </w:rPr>
        <w:pPrChange w:id="2665" w:author="Stephen Richard" w:date="2021-02-19T13:34:00Z">
          <w:pPr>
            <w:pStyle w:val="owl"/>
          </w:pPr>
        </w:pPrChange>
      </w:pPr>
      <w:del w:id="2666" w:author="Stephen Richard" w:date="2021-02-19T13:34:00Z">
        <w:r w:rsidDel="00DB41A5">
          <w:tab/>
        </w:r>
        <w:r w:rsidDel="00DB41A5">
          <w:tab/>
        </w:r>
        <w:r w:rsidDel="00DB41A5">
          <w:tab/>
        </w:r>
        <w:r w:rsidDel="00DB41A5">
          <w:tab/>
        </w:r>
        <w:r w:rsidDel="00DB41A5">
          <w:tab/>
          <w:delText>]</w:delText>
        </w:r>
      </w:del>
    </w:p>
    <w:p w14:paraId="31C44457" w14:textId="40BB546E" w:rsidR="004B58C9" w:rsidDel="00DB41A5" w:rsidRDefault="004B58C9" w:rsidP="00DB41A5">
      <w:pPr>
        <w:pStyle w:val="NoSpacing"/>
        <w:rPr>
          <w:del w:id="2667" w:author="Stephen Richard" w:date="2021-02-19T13:34:00Z"/>
        </w:rPr>
        <w:pPrChange w:id="2668" w:author="Stephen Richard" w:date="2021-02-19T13:34:00Z">
          <w:pPr>
            <w:pStyle w:val="owl"/>
          </w:pPr>
        </w:pPrChange>
      </w:pPr>
      <w:del w:id="2669" w:author="Stephen Richard" w:date="2021-02-19T13:34:00Z">
        <w:r w:rsidDel="00DB41A5">
          <w:tab/>
        </w:r>
        <w:r w:rsidDel="00DB41A5">
          <w:tab/>
        </w:r>
        <w:r w:rsidDel="00DB41A5">
          <w:tab/>
        </w:r>
        <w:r w:rsidDel="00DB41A5">
          <w:tab/>
          <w:delText>] ;</w:delText>
        </w:r>
      </w:del>
    </w:p>
    <w:p w14:paraId="517E840A" w14:textId="1D8FC7DE" w:rsidR="004B58C9" w:rsidDel="00DB41A5" w:rsidRDefault="004B58C9" w:rsidP="00DB41A5">
      <w:pPr>
        <w:pStyle w:val="NoSpacing"/>
        <w:rPr>
          <w:del w:id="2670" w:author="Stephen Richard" w:date="2021-02-19T13:34:00Z"/>
        </w:rPr>
        <w:pPrChange w:id="2671" w:author="Stephen Richard" w:date="2021-02-19T13:34:00Z">
          <w:pPr>
            <w:pStyle w:val="owl"/>
          </w:pPr>
        </w:pPrChange>
      </w:pPr>
      <w:del w:id="2672" w:author="Stephen Richard" w:date="2021-02-19T13:34:00Z">
        <w:r w:rsidDel="00DB41A5">
          <w:tab/>
        </w:r>
        <w:r w:rsidDel="00DB41A5">
          <w:tab/>
        </w:r>
        <w:r w:rsidDel="00DB41A5">
          <w:tab/>
        </w:r>
        <w:r w:rsidDel="00DB41A5">
          <w:tab/>
          <w:delText>gsoc:hasQuality [</w:delText>
        </w:r>
      </w:del>
    </w:p>
    <w:p w14:paraId="7D9C4394" w14:textId="2628C8D8" w:rsidR="004B58C9" w:rsidDel="00DB41A5" w:rsidRDefault="004B58C9" w:rsidP="00DB41A5">
      <w:pPr>
        <w:pStyle w:val="NoSpacing"/>
        <w:rPr>
          <w:del w:id="2673" w:author="Stephen Richard" w:date="2021-02-19T13:34:00Z"/>
        </w:rPr>
        <w:pPrChange w:id="2674" w:author="Stephen Richard" w:date="2021-02-19T13:34:00Z">
          <w:pPr>
            <w:pStyle w:val="owl"/>
          </w:pPr>
        </w:pPrChange>
      </w:pPr>
      <w:del w:id="2675" w:author="Stephen Richard" w:date="2021-02-19T13:34:00Z">
        <w:r w:rsidDel="00DB41A5">
          <w:tab/>
        </w:r>
        <w:r w:rsidDel="00DB41A5">
          <w:tab/>
        </w:r>
        <w:r w:rsidDel="00DB41A5">
          <w:tab/>
        </w:r>
        <w:r w:rsidDel="00DB41A5">
          <w:tab/>
        </w:r>
        <w:r w:rsidDel="00DB41A5">
          <w:tab/>
          <w:delText>a gsoc:Proportion ;</w:delText>
        </w:r>
      </w:del>
    </w:p>
    <w:p w14:paraId="6ED97DB3" w14:textId="79E7CF5A" w:rsidR="004B58C9" w:rsidDel="00DB41A5" w:rsidRDefault="004B58C9" w:rsidP="00DB41A5">
      <w:pPr>
        <w:pStyle w:val="NoSpacing"/>
        <w:rPr>
          <w:del w:id="2676" w:author="Stephen Richard" w:date="2021-02-19T13:34:00Z"/>
        </w:rPr>
        <w:pPrChange w:id="2677" w:author="Stephen Richard" w:date="2021-02-19T13:34:00Z">
          <w:pPr>
            <w:pStyle w:val="owl"/>
          </w:pPr>
        </w:pPrChange>
      </w:pPr>
      <w:del w:id="2678" w:author="Stephen Richard" w:date="2021-02-19T13:34:00Z">
        <w:r w:rsidDel="00DB41A5">
          <w:tab/>
        </w:r>
        <w:r w:rsidDel="00DB41A5">
          <w:tab/>
        </w:r>
        <w:r w:rsidDel="00DB41A5">
          <w:tab/>
        </w:r>
        <w:r w:rsidDel="00DB41A5">
          <w:tab/>
        </w:r>
        <w:r w:rsidDel="00DB41A5">
          <w:tab/>
          <w:delText>gsoc:hasDataValue "60"^^xsd:decimal ;</w:delText>
        </w:r>
      </w:del>
    </w:p>
    <w:p w14:paraId="28B81C76" w14:textId="2CD46A45" w:rsidR="004B58C9" w:rsidDel="00DB41A5" w:rsidRDefault="004B58C9" w:rsidP="00DB41A5">
      <w:pPr>
        <w:pStyle w:val="NoSpacing"/>
        <w:rPr>
          <w:del w:id="2679" w:author="Stephen Richard" w:date="2021-02-19T13:34:00Z"/>
        </w:rPr>
        <w:pPrChange w:id="2680" w:author="Stephen Richard" w:date="2021-02-19T13:34:00Z">
          <w:pPr>
            <w:pStyle w:val="owl"/>
          </w:pPr>
        </w:pPrChange>
      </w:pPr>
      <w:del w:id="2681" w:author="Stephen Richard" w:date="2021-02-19T13:34:00Z">
        <w:r w:rsidDel="00DB41A5">
          <w:tab/>
        </w:r>
        <w:r w:rsidDel="00DB41A5">
          <w:tab/>
        </w:r>
        <w:r w:rsidDel="00DB41A5">
          <w:tab/>
        </w:r>
        <w:r w:rsidDel="00DB41A5">
          <w:tab/>
        </w:r>
        <w:r w:rsidDel="00DB41A5">
          <w:tab/>
          <w:delText>gsoc:hasUOM [a gsuom:percent] ;</w:delText>
        </w:r>
        <w:r w:rsidDel="00DB41A5">
          <w:tab/>
        </w:r>
        <w:r w:rsidDel="00DB41A5">
          <w:tab/>
        </w:r>
        <w:r w:rsidDel="00DB41A5">
          <w:tab/>
        </w:r>
      </w:del>
    </w:p>
    <w:p w14:paraId="3A28AC04" w14:textId="7D74EF15" w:rsidR="004B58C9" w:rsidDel="00DB41A5" w:rsidRDefault="004B58C9" w:rsidP="00DB41A5">
      <w:pPr>
        <w:pStyle w:val="NoSpacing"/>
        <w:rPr>
          <w:del w:id="2682" w:author="Stephen Richard" w:date="2021-02-19T13:34:00Z"/>
        </w:rPr>
        <w:pPrChange w:id="2683" w:author="Stephen Richard" w:date="2021-02-19T13:34:00Z">
          <w:pPr>
            <w:pStyle w:val="owl"/>
          </w:pPr>
        </w:pPrChange>
      </w:pPr>
      <w:del w:id="2684" w:author="Stephen Richard" w:date="2021-02-19T13:34:00Z">
        <w:r w:rsidDel="00DB41A5">
          <w:tab/>
        </w:r>
        <w:r w:rsidDel="00DB41A5">
          <w:tab/>
        </w:r>
        <w:r w:rsidDel="00DB41A5">
          <w:tab/>
        </w:r>
        <w:r w:rsidDel="00DB41A5">
          <w:tab/>
        </w:r>
        <w:r w:rsidDel="00DB41A5">
          <w:tab/>
          <w:delText>];</w:delText>
        </w:r>
      </w:del>
    </w:p>
    <w:p w14:paraId="455BE46D" w14:textId="7941325A" w:rsidR="004B58C9" w:rsidDel="00DB41A5" w:rsidRDefault="004B58C9" w:rsidP="00DB41A5">
      <w:pPr>
        <w:pStyle w:val="NoSpacing"/>
        <w:rPr>
          <w:del w:id="2685" w:author="Stephen Richard" w:date="2021-02-19T13:34:00Z"/>
        </w:rPr>
        <w:pPrChange w:id="2686" w:author="Stephen Richard" w:date="2021-02-19T13:34:00Z">
          <w:pPr>
            <w:pStyle w:val="owl"/>
          </w:pPr>
        </w:pPrChange>
      </w:pPr>
      <w:del w:id="2687" w:author="Stephen Richard" w:date="2021-02-19T13:34:00Z">
        <w:r w:rsidDel="00DB41A5">
          <w:tab/>
        </w:r>
        <w:r w:rsidDel="00DB41A5">
          <w:tab/>
        </w:r>
        <w:r w:rsidDel="00DB41A5">
          <w:tab/>
        </w:r>
        <w:r w:rsidDel="00DB41A5">
          <w:tab/>
          <w:delText>gsoc:hasQuality [</w:delText>
        </w:r>
      </w:del>
    </w:p>
    <w:p w14:paraId="715714AB" w14:textId="533A1C0C" w:rsidR="004B58C9" w:rsidDel="00DB41A5" w:rsidRDefault="004B58C9" w:rsidP="00DB41A5">
      <w:pPr>
        <w:pStyle w:val="NoSpacing"/>
        <w:rPr>
          <w:del w:id="2688" w:author="Stephen Richard" w:date="2021-02-19T13:34:00Z"/>
        </w:rPr>
        <w:pPrChange w:id="2689" w:author="Stephen Richard" w:date="2021-02-19T13:34:00Z">
          <w:pPr>
            <w:pStyle w:val="owl"/>
          </w:pPr>
        </w:pPrChange>
      </w:pPr>
      <w:del w:id="2690" w:author="Stephen Richard" w:date="2021-02-19T13:34:00Z">
        <w:r w:rsidDel="00DB41A5">
          <w:tab/>
        </w:r>
        <w:r w:rsidDel="00DB41A5">
          <w:tab/>
        </w:r>
        <w:r w:rsidDel="00DB41A5">
          <w:tab/>
        </w:r>
        <w:r w:rsidDel="00DB41A5">
          <w:tab/>
        </w:r>
        <w:r w:rsidDel="00DB41A5">
          <w:tab/>
          <w:delText xml:space="preserve">a </w:delText>
        </w:r>
      </w:del>
      <w:del w:id="2691" w:author="Stephen Richard" w:date="2021-02-18T17:22:00Z">
        <w:r w:rsidDel="00246F60">
          <w:delText>gslth:</w:delText>
        </w:r>
      </w:del>
      <w:del w:id="2692" w:author="Stephen Richard" w:date="2021-02-19T13:34:00Z">
        <w:r w:rsidDel="00DB41A5">
          <w:delText>Grain_Size_Max ;</w:delText>
        </w:r>
      </w:del>
    </w:p>
    <w:p w14:paraId="34C0D39E" w14:textId="2907DD5C" w:rsidR="004B58C9" w:rsidDel="00DB41A5" w:rsidRDefault="004B58C9" w:rsidP="00DB41A5">
      <w:pPr>
        <w:pStyle w:val="NoSpacing"/>
        <w:rPr>
          <w:del w:id="2693" w:author="Stephen Richard" w:date="2021-02-19T13:34:00Z"/>
        </w:rPr>
        <w:pPrChange w:id="2694" w:author="Stephen Richard" w:date="2021-02-19T13:34:00Z">
          <w:pPr>
            <w:pStyle w:val="owl"/>
          </w:pPr>
        </w:pPrChange>
      </w:pPr>
      <w:del w:id="2695" w:author="Stephen Richard" w:date="2021-02-19T13:34:00Z">
        <w:r w:rsidDel="00DB41A5">
          <w:tab/>
        </w:r>
        <w:r w:rsidDel="00DB41A5">
          <w:tab/>
        </w:r>
        <w:r w:rsidDel="00DB41A5">
          <w:tab/>
        </w:r>
        <w:r w:rsidDel="00DB41A5">
          <w:tab/>
        </w:r>
        <w:r w:rsidDel="00DB41A5">
          <w:tab/>
          <w:delText>gsoc:hasDataValue "150"^^xsd:decimal ;=</w:delText>
        </w:r>
      </w:del>
    </w:p>
    <w:p w14:paraId="648312A9" w14:textId="4FB8FE9B" w:rsidR="004B58C9" w:rsidDel="00DB41A5" w:rsidRDefault="004B58C9" w:rsidP="00DB41A5">
      <w:pPr>
        <w:pStyle w:val="NoSpacing"/>
        <w:rPr>
          <w:del w:id="2696" w:author="Stephen Richard" w:date="2021-02-19T13:34:00Z"/>
        </w:rPr>
        <w:pPrChange w:id="2697" w:author="Stephen Richard" w:date="2021-02-19T13:34:00Z">
          <w:pPr>
            <w:pStyle w:val="owl"/>
          </w:pPr>
        </w:pPrChange>
      </w:pPr>
      <w:del w:id="2698" w:author="Stephen Richard" w:date="2021-02-19T13:34:00Z">
        <w:r w:rsidDel="00DB41A5">
          <w:tab/>
        </w:r>
        <w:r w:rsidDel="00DB41A5">
          <w:tab/>
        </w:r>
        <w:r w:rsidDel="00DB41A5">
          <w:tab/>
        </w:r>
        <w:r w:rsidDel="00DB41A5">
          <w:tab/>
        </w:r>
        <w:r w:rsidDel="00DB41A5">
          <w:tab/>
          <w:delText>gsoc:hasUOM [a gsuom:millimeter] ;</w:delText>
        </w:r>
        <w:r w:rsidDel="00DB41A5">
          <w:tab/>
        </w:r>
        <w:r w:rsidDel="00DB41A5">
          <w:tab/>
        </w:r>
        <w:r w:rsidDel="00DB41A5">
          <w:tab/>
        </w:r>
      </w:del>
    </w:p>
    <w:p w14:paraId="136FDB6D" w14:textId="029A3692" w:rsidR="004B58C9" w:rsidDel="00DB41A5" w:rsidRDefault="004B58C9" w:rsidP="00DB41A5">
      <w:pPr>
        <w:pStyle w:val="NoSpacing"/>
        <w:rPr>
          <w:del w:id="2699" w:author="Stephen Richard" w:date="2021-02-19T13:34:00Z"/>
        </w:rPr>
        <w:pPrChange w:id="2700" w:author="Stephen Richard" w:date="2021-02-19T13:34:00Z">
          <w:pPr>
            <w:pStyle w:val="owl"/>
          </w:pPr>
        </w:pPrChange>
      </w:pPr>
      <w:del w:id="2701" w:author="Stephen Richard" w:date="2021-02-19T13:34:00Z">
        <w:r w:rsidDel="00DB41A5">
          <w:tab/>
        </w:r>
        <w:r w:rsidDel="00DB41A5">
          <w:tab/>
        </w:r>
        <w:r w:rsidDel="00DB41A5">
          <w:tab/>
        </w:r>
        <w:r w:rsidDel="00DB41A5">
          <w:tab/>
        </w:r>
        <w:r w:rsidDel="00DB41A5">
          <w:tab/>
          <w:delText>];</w:delText>
        </w:r>
      </w:del>
    </w:p>
    <w:p w14:paraId="4541AC01" w14:textId="49698ECE" w:rsidR="004B58C9" w:rsidDel="00DB41A5" w:rsidRDefault="004B58C9" w:rsidP="00DB41A5">
      <w:pPr>
        <w:pStyle w:val="NoSpacing"/>
        <w:rPr>
          <w:del w:id="2702" w:author="Stephen Richard" w:date="2021-02-19T13:34:00Z"/>
        </w:rPr>
        <w:pPrChange w:id="2703" w:author="Stephen Richard" w:date="2021-02-19T13:34:00Z">
          <w:pPr>
            <w:pStyle w:val="owl"/>
          </w:pPr>
        </w:pPrChange>
      </w:pPr>
      <w:del w:id="2704" w:author="Stephen Richard" w:date="2021-02-19T13:34:00Z">
        <w:r w:rsidDel="00DB41A5">
          <w:tab/>
        </w:r>
        <w:r w:rsidDel="00DB41A5">
          <w:tab/>
        </w:r>
        <w:r w:rsidDel="00DB41A5">
          <w:tab/>
        </w:r>
        <w:r w:rsidDel="00DB41A5">
          <w:tab/>
          <w:delText>gsoc:hasQuality [</w:delText>
        </w:r>
      </w:del>
    </w:p>
    <w:p w14:paraId="0370802D" w14:textId="6EEBEB77" w:rsidR="004B58C9" w:rsidDel="00DB41A5" w:rsidRDefault="004B58C9" w:rsidP="00DB41A5">
      <w:pPr>
        <w:pStyle w:val="NoSpacing"/>
        <w:rPr>
          <w:del w:id="2705" w:author="Stephen Richard" w:date="2021-02-19T13:34:00Z"/>
        </w:rPr>
        <w:pPrChange w:id="2706" w:author="Stephen Richard" w:date="2021-02-19T13:34:00Z">
          <w:pPr>
            <w:pStyle w:val="owl"/>
          </w:pPr>
        </w:pPrChange>
      </w:pPr>
      <w:del w:id="2707" w:author="Stephen Richard" w:date="2021-02-19T13:34:00Z">
        <w:r w:rsidDel="00DB41A5">
          <w:tab/>
        </w:r>
        <w:r w:rsidDel="00DB41A5">
          <w:tab/>
        </w:r>
        <w:r w:rsidDel="00DB41A5">
          <w:tab/>
        </w:r>
        <w:r w:rsidDel="00DB41A5">
          <w:tab/>
        </w:r>
        <w:r w:rsidDel="00DB41A5">
          <w:tab/>
          <w:delText xml:space="preserve">a </w:delText>
        </w:r>
      </w:del>
      <w:del w:id="2708" w:author="Stephen Richard" w:date="2021-02-18T17:22:00Z">
        <w:r w:rsidDel="00246F60">
          <w:delText>gslth:</w:delText>
        </w:r>
      </w:del>
      <w:del w:id="2709" w:author="Stephen Richard" w:date="2021-02-19T13:34:00Z">
        <w:r w:rsidDel="00DB41A5">
          <w:delText>Grain_Size_Min ;</w:delText>
        </w:r>
      </w:del>
    </w:p>
    <w:p w14:paraId="0DF201B6" w14:textId="21EB752C" w:rsidR="004B58C9" w:rsidDel="00DB41A5" w:rsidRDefault="004B58C9" w:rsidP="00DB41A5">
      <w:pPr>
        <w:pStyle w:val="NoSpacing"/>
        <w:rPr>
          <w:del w:id="2710" w:author="Stephen Richard" w:date="2021-02-19T13:34:00Z"/>
        </w:rPr>
        <w:pPrChange w:id="2711" w:author="Stephen Richard" w:date="2021-02-19T13:34:00Z">
          <w:pPr>
            <w:pStyle w:val="owl"/>
          </w:pPr>
        </w:pPrChange>
      </w:pPr>
      <w:del w:id="2712" w:author="Stephen Richard" w:date="2021-02-19T13:34:00Z">
        <w:r w:rsidDel="00DB41A5">
          <w:tab/>
        </w:r>
        <w:r w:rsidDel="00DB41A5">
          <w:tab/>
        </w:r>
        <w:r w:rsidDel="00DB41A5">
          <w:tab/>
        </w:r>
        <w:r w:rsidDel="00DB41A5">
          <w:tab/>
        </w:r>
        <w:r w:rsidDel="00DB41A5">
          <w:tab/>
          <w:delText>gsoc:hasDataValue "60"^^xsd:decimal ;=</w:delText>
        </w:r>
      </w:del>
    </w:p>
    <w:p w14:paraId="183861E9" w14:textId="1595E216" w:rsidR="004B58C9" w:rsidDel="00DB41A5" w:rsidRDefault="004B58C9" w:rsidP="00DB41A5">
      <w:pPr>
        <w:pStyle w:val="NoSpacing"/>
        <w:rPr>
          <w:del w:id="2713" w:author="Stephen Richard" w:date="2021-02-19T13:34:00Z"/>
        </w:rPr>
        <w:pPrChange w:id="2714" w:author="Stephen Richard" w:date="2021-02-19T13:34:00Z">
          <w:pPr>
            <w:pStyle w:val="owl"/>
          </w:pPr>
        </w:pPrChange>
      </w:pPr>
      <w:del w:id="2715" w:author="Stephen Richard" w:date="2021-02-19T13:34:00Z">
        <w:r w:rsidDel="00DB41A5">
          <w:tab/>
        </w:r>
        <w:r w:rsidDel="00DB41A5">
          <w:tab/>
        </w:r>
        <w:r w:rsidDel="00DB41A5">
          <w:tab/>
        </w:r>
        <w:r w:rsidDel="00DB41A5">
          <w:tab/>
        </w:r>
        <w:r w:rsidDel="00DB41A5">
          <w:tab/>
          <w:delText>gsoc:hasUOM [a gsuom:millimeter] ;</w:delText>
        </w:r>
        <w:r w:rsidDel="00DB41A5">
          <w:tab/>
        </w:r>
        <w:r w:rsidDel="00DB41A5">
          <w:tab/>
        </w:r>
        <w:r w:rsidDel="00DB41A5">
          <w:tab/>
        </w:r>
      </w:del>
    </w:p>
    <w:p w14:paraId="4610E35D" w14:textId="0ACF058F" w:rsidR="004B58C9" w:rsidDel="00DB41A5" w:rsidRDefault="004B58C9" w:rsidP="00DB41A5">
      <w:pPr>
        <w:pStyle w:val="NoSpacing"/>
        <w:rPr>
          <w:del w:id="2716" w:author="Stephen Richard" w:date="2021-02-19T13:34:00Z"/>
        </w:rPr>
        <w:pPrChange w:id="2717" w:author="Stephen Richard" w:date="2021-02-19T13:34:00Z">
          <w:pPr>
            <w:pStyle w:val="owl"/>
          </w:pPr>
        </w:pPrChange>
      </w:pPr>
      <w:del w:id="2718" w:author="Stephen Richard" w:date="2021-02-19T13:34:00Z">
        <w:r w:rsidDel="00DB41A5">
          <w:tab/>
        </w:r>
        <w:r w:rsidDel="00DB41A5">
          <w:tab/>
        </w:r>
        <w:r w:rsidDel="00DB41A5">
          <w:tab/>
        </w:r>
        <w:r w:rsidDel="00DB41A5">
          <w:tab/>
        </w:r>
        <w:r w:rsidDel="00DB41A5">
          <w:tab/>
          <w:delText>];</w:delText>
        </w:r>
      </w:del>
    </w:p>
    <w:p w14:paraId="10EF37B6" w14:textId="167407F6" w:rsidR="004B58C9" w:rsidDel="00DB41A5" w:rsidRDefault="004B58C9" w:rsidP="00DB41A5">
      <w:pPr>
        <w:pStyle w:val="NoSpacing"/>
        <w:rPr>
          <w:del w:id="2719" w:author="Stephen Richard" w:date="2021-02-19T13:34:00Z"/>
        </w:rPr>
        <w:pPrChange w:id="2720" w:author="Stephen Richard" w:date="2021-02-19T13:34:00Z">
          <w:pPr>
            <w:pStyle w:val="owl"/>
          </w:pPr>
        </w:pPrChange>
      </w:pPr>
      <w:del w:id="2721" w:author="Stephen Richard" w:date="2021-02-19T13:34:00Z">
        <w:r w:rsidDel="00DB41A5">
          <w:tab/>
        </w:r>
        <w:r w:rsidDel="00DB41A5">
          <w:tab/>
        </w:r>
        <w:r w:rsidDel="00DB41A5">
          <w:tab/>
        </w:r>
        <w:r w:rsidDel="00DB41A5">
          <w:tab/>
          <w:delText>]</w:delText>
        </w:r>
      </w:del>
    </w:p>
    <w:p w14:paraId="4438FB30" w14:textId="5C48AE54" w:rsidR="004B58C9" w:rsidDel="00DB41A5" w:rsidRDefault="004B58C9" w:rsidP="00DB41A5">
      <w:pPr>
        <w:pStyle w:val="NoSpacing"/>
        <w:rPr>
          <w:del w:id="2722" w:author="Stephen Richard" w:date="2021-02-19T13:34:00Z"/>
        </w:rPr>
        <w:pPrChange w:id="2723" w:author="Stephen Richard" w:date="2021-02-19T13:34:00Z">
          <w:pPr>
            <w:pStyle w:val="owl"/>
          </w:pPr>
        </w:pPrChange>
      </w:pPr>
      <w:del w:id="2724" w:author="Stephen Richard" w:date="2021-02-19T13:34:00Z">
        <w:r w:rsidDel="00DB41A5">
          <w:tab/>
        </w:r>
        <w:r w:rsidDel="00DB41A5">
          <w:tab/>
        </w:r>
        <w:r w:rsidDel="00DB41A5">
          <w:tab/>
          <w:delText>];</w:delText>
        </w:r>
      </w:del>
    </w:p>
    <w:p w14:paraId="59093182" w14:textId="2A4E502A" w:rsidR="004B58C9" w:rsidDel="00DB41A5" w:rsidRDefault="004B58C9" w:rsidP="00DB41A5">
      <w:pPr>
        <w:pStyle w:val="NoSpacing"/>
        <w:rPr>
          <w:del w:id="2725" w:author="Stephen Richard" w:date="2021-02-19T13:34:00Z"/>
        </w:rPr>
        <w:pPrChange w:id="2726" w:author="Stephen Richard" w:date="2021-02-19T13:34:00Z">
          <w:pPr>
            <w:pStyle w:val="owl"/>
          </w:pPr>
        </w:pPrChange>
      </w:pPr>
      <w:del w:id="2727" w:author="Stephen Richard" w:date="2021-02-19T13:34:00Z">
        <w:r w:rsidDel="00DB41A5">
          <w:tab/>
          <w:delText>gsoc:hasConstituent [</w:delText>
        </w:r>
      </w:del>
    </w:p>
    <w:p w14:paraId="50BD3698" w14:textId="31C2E7BA" w:rsidR="004B58C9" w:rsidDel="00DB41A5" w:rsidRDefault="004B58C9" w:rsidP="00DB41A5">
      <w:pPr>
        <w:pStyle w:val="NoSpacing"/>
        <w:rPr>
          <w:del w:id="2728" w:author="Stephen Richard" w:date="2021-02-19T13:34:00Z"/>
        </w:rPr>
        <w:pPrChange w:id="2729" w:author="Stephen Richard" w:date="2021-02-19T13:34:00Z">
          <w:pPr>
            <w:pStyle w:val="owl"/>
          </w:pPr>
        </w:pPrChange>
      </w:pPr>
      <w:del w:id="2730" w:author="Stephen Richard" w:date="2021-02-19T13:34:00Z">
        <w:r w:rsidDel="00DB41A5">
          <w:tab/>
        </w:r>
        <w:r w:rsidDel="00DB41A5">
          <w:tab/>
          <w:delText xml:space="preserve">a </w:delText>
        </w:r>
      </w:del>
      <w:del w:id="2731" w:author="Stephen Richard" w:date="2021-02-18T17:22:00Z">
        <w:r w:rsidDel="00246F60">
          <w:delText>gslth:</w:delText>
        </w:r>
      </w:del>
      <w:del w:id="2732" w:author="Stephen Richard" w:date="2021-02-19T13:34:00Z">
        <w:r w:rsidDel="00DB41A5">
          <w:delText>clastic_sandstone ;</w:delText>
        </w:r>
      </w:del>
    </w:p>
    <w:p w14:paraId="05E4546B" w14:textId="16AB2FA2" w:rsidR="004B58C9" w:rsidDel="00DB41A5" w:rsidRDefault="004B58C9" w:rsidP="00DB41A5">
      <w:pPr>
        <w:pStyle w:val="NoSpacing"/>
        <w:rPr>
          <w:del w:id="2733" w:author="Stephen Richard" w:date="2021-02-19T13:34:00Z"/>
        </w:rPr>
        <w:pPrChange w:id="2734" w:author="Stephen Richard" w:date="2021-02-19T13:34:00Z">
          <w:pPr>
            <w:pStyle w:val="owl"/>
          </w:pPr>
        </w:pPrChange>
      </w:pPr>
      <w:del w:id="2735" w:author="Stephen Richard" w:date="2021-02-19T13:34:00Z">
        <w:r w:rsidDel="00DB41A5">
          <w:tab/>
        </w:r>
        <w:r w:rsidDel="00DB41A5">
          <w:tab/>
          <w:delText xml:space="preserve">gsoc:hasRole </w:delText>
        </w:r>
        <w:r w:rsidR="0091483E" w:rsidDel="00DB41A5">
          <w:delText xml:space="preserve">gsptr:Sedimentary_Matrix </w:delText>
        </w:r>
        <w:r w:rsidDel="00DB41A5">
          <w:delText xml:space="preserve">; </w:delText>
        </w:r>
      </w:del>
    </w:p>
    <w:p w14:paraId="23872F44" w14:textId="35712DA9" w:rsidR="004B58C9" w:rsidDel="00DB41A5" w:rsidRDefault="004B58C9" w:rsidP="00DB41A5">
      <w:pPr>
        <w:pStyle w:val="NoSpacing"/>
        <w:rPr>
          <w:del w:id="2736" w:author="Stephen Richard" w:date="2021-02-19T13:34:00Z"/>
        </w:rPr>
        <w:pPrChange w:id="2737" w:author="Stephen Richard" w:date="2021-02-19T13:34:00Z">
          <w:pPr>
            <w:pStyle w:val="owl"/>
          </w:pPr>
        </w:pPrChange>
      </w:pPr>
      <w:del w:id="2738" w:author="Stephen Richard" w:date="2021-02-19T13:34:00Z">
        <w:r w:rsidDel="00DB41A5">
          <w:tab/>
        </w:r>
        <w:r w:rsidDel="00DB41A5">
          <w:tab/>
          <w:delText>rdfs:label "sandstone matrix between clasts" @en ;</w:delText>
        </w:r>
      </w:del>
    </w:p>
    <w:p w14:paraId="142D057E" w14:textId="38616CDC" w:rsidR="004B58C9" w:rsidDel="00DB41A5" w:rsidRDefault="004B58C9" w:rsidP="00DB41A5">
      <w:pPr>
        <w:pStyle w:val="NoSpacing"/>
        <w:rPr>
          <w:del w:id="2739" w:author="Stephen Richard" w:date="2021-02-19T13:34:00Z"/>
        </w:rPr>
        <w:pPrChange w:id="2740" w:author="Stephen Richard" w:date="2021-02-19T13:34:00Z">
          <w:pPr>
            <w:pStyle w:val="owl"/>
          </w:pPr>
        </w:pPrChange>
      </w:pPr>
      <w:del w:id="2741" w:author="Stephen Richard" w:date="2021-02-19T13:34:00Z">
        <w:r w:rsidDel="00DB41A5">
          <w:tab/>
        </w:r>
        <w:r w:rsidDel="00DB41A5">
          <w:tab/>
          <w:delText>gsoc:hasQuality [</w:delText>
        </w:r>
      </w:del>
    </w:p>
    <w:p w14:paraId="1E3878AF" w14:textId="0BBE72A5" w:rsidR="004B58C9" w:rsidDel="00DB41A5" w:rsidRDefault="004B58C9" w:rsidP="00DB41A5">
      <w:pPr>
        <w:pStyle w:val="NoSpacing"/>
        <w:rPr>
          <w:del w:id="2742" w:author="Stephen Richard" w:date="2021-02-19T13:34:00Z"/>
        </w:rPr>
        <w:pPrChange w:id="2743" w:author="Stephen Richard" w:date="2021-02-19T13:34:00Z">
          <w:pPr>
            <w:pStyle w:val="owl"/>
          </w:pPr>
        </w:pPrChange>
      </w:pPr>
      <w:del w:id="2744" w:author="Stephen Richard" w:date="2021-02-19T13:34:00Z">
        <w:r w:rsidDel="00DB41A5">
          <w:tab/>
        </w:r>
        <w:r w:rsidDel="00DB41A5">
          <w:tab/>
        </w:r>
        <w:r w:rsidDel="00DB41A5">
          <w:tab/>
          <w:delText>a gsoc:Proportion ;</w:delText>
        </w:r>
      </w:del>
    </w:p>
    <w:p w14:paraId="777A971B" w14:textId="400091BA" w:rsidR="004B58C9" w:rsidDel="00DB41A5" w:rsidRDefault="004B58C9" w:rsidP="00DB41A5">
      <w:pPr>
        <w:pStyle w:val="NoSpacing"/>
        <w:rPr>
          <w:del w:id="2745" w:author="Stephen Richard" w:date="2021-02-19T13:34:00Z"/>
        </w:rPr>
        <w:pPrChange w:id="2746" w:author="Stephen Richard" w:date="2021-02-19T13:34:00Z">
          <w:pPr>
            <w:pStyle w:val="owl"/>
          </w:pPr>
        </w:pPrChange>
      </w:pPr>
      <w:del w:id="2747" w:author="Stephen Richard" w:date="2021-02-19T13:34:00Z">
        <w:r w:rsidDel="00DB41A5">
          <w:tab/>
        </w:r>
        <w:r w:rsidDel="00DB41A5">
          <w:tab/>
        </w:r>
        <w:r w:rsidDel="00DB41A5">
          <w:tab/>
          <w:delText>gsoc:hasDataValue "20"^^xsd:decimal ;</w:delText>
        </w:r>
      </w:del>
    </w:p>
    <w:p w14:paraId="3503D63A" w14:textId="5BDFFE37" w:rsidR="004B58C9" w:rsidDel="00DB41A5" w:rsidRDefault="004B58C9" w:rsidP="00DB41A5">
      <w:pPr>
        <w:pStyle w:val="NoSpacing"/>
        <w:rPr>
          <w:del w:id="2748" w:author="Stephen Richard" w:date="2021-02-19T13:34:00Z"/>
        </w:rPr>
        <w:pPrChange w:id="2749" w:author="Stephen Richard" w:date="2021-02-19T13:34:00Z">
          <w:pPr>
            <w:pStyle w:val="owl"/>
          </w:pPr>
        </w:pPrChange>
      </w:pPr>
      <w:del w:id="2750" w:author="Stephen Richard" w:date="2021-02-19T13:34:00Z">
        <w:r w:rsidDel="00DB41A5">
          <w:tab/>
        </w:r>
        <w:r w:rsidDel="00DB41A5">
          <w:tab/>
        </w:r>
        <w:r w:rsidDel="00DB41A5">
          <w:tab/>
          <w:delText>gsoc:hasUOM [a gsuom:percent] ;</w:delText>
        </w:r>
        <w:r w:rsidDel="00DB41A5">
          <w:tab/>
        </w:r>
        <w:r w:rsidDel="00DB41A5">
          <w:tab/>
        </w:r>
        <w:r w:rsidDel="00DB41A5">
          <w:tab/>
        </w:r>
      </w:del>
    </w:p>
    <w:p w14:paraId="6F3E4CCE" w14:textId="19DFEDB8" w:rsidR="004B58C9" w:rsidDel="00DB41A5" w:rsidRDefault="004B58C9" w:rsidP="00DB41A5">
      <w:pPr>
        <w:pStyle w:val="NoSpacing"/>
        <w:rPr>
          <w:del w:id="2751" w:author="Stephen Richard" w:date="2021-02-19T13:34:00Z"/>
        </w:rPr>
        <w:pPrChange w:id="2752" w:author="Stephen Richard" w:date="2021-02-19T13:34:00Z">
          <w:pPr>
            <w:pStyle w:val="owl"/>
          </w:pPr>
        </w:pPrChange>
      </w:pPr>
      <w:del w:id="2753" w:author="Stephen Richard" w:date="2021-02-19T13:34:00Z">
        <w:r w:rsidDel="00DB41A5">
          <w:tab/>
        </w:r>
        <w:r w:rsidDel="00DB41A5">
          <w:tab/>
          <w:delText>];</w:delText>
        </w:r>
      </w:del>
    </w:p>
    <w:p w14:paraId="44155D97" w14:textId="69335B19" w:rsidR="004B58C9" w:rsidDel="00DB41A5" w:rsidRDefault="004B58C9" w:rsidP="00DB41A5">
      <w:pPr>
        <w:pStyle w:val="NoSpacing"/>
        <w:rPr>
          <w:del w:id="2754" w:author="Stephen Richard" w:date="2021-02-19T13:34:00Z"/>
        </w:rPr>
        <w:pPrChange w:id="2755" w:author="Stephen Richard" w:date="2021-02-19T13:34:00Z">
          <w:pPr>
            <w:pStyle w:val="owl"/>
          </w:pPr>
        </w:pPrChange>
      </w:pPr>
      <w:del w:id="2756" w:author="Stephen Richard" w:date="2021-02-19T13:34:00Z">
        <w:r w:rsidDel="00DB41A5">
          <w:tab/>
          <w:delText>]</w:delText>
        </w:r>
      </w:del>
    </w:p>
    <w:p w14:paraId="697F1A67" w14:textId="50684D79" w:rsidR="004B58C9" w:rsidDel="00DB41A5" w:rsidRDefault="004B58C9" w:rsidP="00DB41A5">
      <w:pPr>
        <w:pStyle w:val="NoSpacing"/>
        <w:rPr>
          <w:del w:id="2757" w:author="Stephen Richard" w:date="2021-02-19T13:34:00Z"/>
        </w:rPr>
        <w:pPrChange w:id="2758" w:author="Stephen Richard" w:date="2021-02-19T13:34:00Z">
          <w:pPr>
            <w:pStyle w:val="owl"/>
          </w:pPr>
        </w:pPrChange>
      </w:pPr>
      <w:del w:id="2759" w:author="Stephen Richard" w:date="2021-02-19T13:34:00Z">
        <w:r w:rsidDel="00DB41A5">
          <w:delText>.</w:delText>
        </w:r>
      </w:del>
    </w:p>
    <w:p w14:paraId="104B2EA3" w14:textId="481A5E1F" w:rsidR="00AA3474" w:rsidRDefault="00AA3474" w:rsidP="00DB41A5">
      <w:pPr>
        <w:pStyle w:val="NoSpacing"/>
        <w:pPrChange w:id="2760" w:author="Stephen Richard" w:date="2021-02-19T13:34:00Z">
          <w:pPr>
            <w:pStyle w:val="owl"/>
          </w:pPr>
        </w:pPrChange>
      </w:pPr>
    </w:p>
    <w:p w14:paraId="6BE0B59B" w14:textId="014E232E" w:rsidR="00B35D9B" w:rsidRDefault="00B35D9B" w:rsidP="00BF277E">
      <w:pPr>
        <w:pStyle w:val="Heading3"/>
        <w:rPr>
          <w:rStyle w:val="Heading2Char"/>
        </w:rPr>
        <w:pPrChange w:id="2761" w:author="Stephen Richard" w:date="2021-02-23T16:45:00Z">
          <w:pPr>
            <w:pStyle w:val="Heading3"/>
          </w:pPr>
        </w:pPrChange>
      </w:pPr>
      <w:bookmarkStart w:id="2762" w:name="_Toc63342999"/>
      <w:r>
        <w:rPr>
          <w:rStyle w:val="Heading2Char"/>
        </w:rPr>
        <w:lastRenderedPageBreak/>
        <w:t>Example 6: Rock Sample</w:t>
      </w:r>
      <w:bookmarkEnd w:id="2762"/>
    </w:p>
    <w:p w14:paraId="388534B5" w14:textId="4E95FB67" w:rsidR="00855B62" w:rsidRDefault="00855B62" w:rsidP="00BF277E">
      <w:pPr>
        <w:keepNext/>
        <w:pPrChange w:id="2763" w:author="Stephen Richard" w:date="2021-02-23T16:45:00Z">
          <w:pPr/>
        </w:pPrChange>
      </w:pPr>
      <w:r>
        <w:t>SMR2011-12-16-01 is sample of Formation Z</w:t>
      </w:r>
      <w:r w:rsidR="00EA0F33">
        <w:t xml:space="preserve"> (</w:t>
      </w:r>
      <w:r w:rsidR="00EA0F33">
        <w:fldChar w:fldCharType="begin"/>
      </w:r>
      <w:r w:rsidR="00EA0F33">
        <w:instrText xml:space="preserve"> REF  _Ref63254386 \h </w:instrText>
      </w:r>
      <w:r w:rsidR="00EA0F33">
        <w:fldChar w:fldCharType="separate"/>
      </w:r>
      <w:r w:rsidR="00EA0F33">
        <w:t xml:space="preserve">Figure </w:t>
      </w:r>
      <w:r w:rsidR="00EA0F33">
        <w:rPr>
          <w:noProof/>
        </w:rPr>
        <w:t>12</w:t>
      </w:r>
      <w:r w:rsidR="00EA0F33">
        <w:fldChar w:fldCharType="end"/>
      </w:r>
      <w:r w:rsidR="00EA0F33">
        <w:t>).</w:t>
      </w:r>
    </w:p>
    <w:p w14:paraId="79877983" w14:textId="117B6EB8"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958340"/>
                    </a:xfrm>
                    <a:prstGeom prst="rect">
                      <a:avLst/>
                    </a:prstGeom>
                  </pic:spPr>
                </pic:pic>
              </a:graphicData>
            </a:graphic>
          </wp:inline>
        </w:drawing>
      </w:r>
    </w:p>
    <w:p w14:paraId="47534AB5" w14:textId="4C8E027A" w:rsidR="00EA0F33" w:rsidRDefault="00EA0F33" w:rsidP="00EA0F33">
      <w:pPr>
        <w:pStyle w:val="Caption"/>
      </w:pPr>
      <w:bookmarkStart w:id="2764" w:name="_Ref63254386"/>
      <w:bookmarkStart w:id="2765" w:name="_Toc63256256"/>
      <w:bookmarkStart w:id="2766" w:name="_Toc63256571"/>
      <w:r>
        <w:t xml:space="preserve">Figure </w:t>
      </w:r>
      <w:fldSimple w:instr=" SEQ Figure \* ARABIC ">
        <w:r w:rsidR="003C3917">
          <w:rPr>
            <w:noProof/>
          </w:rPr>
          <w:t>12</w:t>
        </w:r>
      </w:fldSimple>
      <w:r>
        <w:t>: Rock sample example</w:t>
      </w:r>
      <w:bookmarkEnd w:id="2764"/>
      <w:bookmarkEnd w:id="2765"/>
      <w:bookmarkEnd w:id="2766"/>
    </w:p>
    <w:p w14:paraId="28EDCD57" w14:textId="58ACA6AC" w:rsidR="008B202C" w:rsidRDefault="008B202C" w:rsidP="00473DA3">
      <w:r>
        <w:t>Note that the encoding below starts with the rock object and uses the invers</w:t>
      </w:r>
      <w:r w:rsidR="00B35D9B">
        <w:t>e</w:t>
      </w:r>
      <w:r>
        <w:t xml:space="preserve"> of </w:t>
      </w:r>
      <w:proofErr w:type="spellStart"/>
      <w:r>
        <w:t>hasRolePlayer</w:t>
      </w:r>
      <w:proofErr w:type="spellEnd"/>
      <w:r>
        <w:t xml:space="preserve"> (</w:t>
      </w:r>
      <w:proofErr w:type="spellStart"/>
      <w:r>
        <w:t>hasRole</w:t>
      </w:r>
      <w:proofErr w:type="spellEnd"/>
      <w:r>
        <w:t xml:space="preserve">) to link the rock object to the sample.   Subclasses of rock object for different kinds of samples would probably be useful.  </w:t>
      </w:r>
    </w:p>
    <w:p w14:paraId="4AB96782" w14:textId="77777777" w:rsidR="00AE6F66" w:rsidRPr="00BF277E" w:rsidRDefault="00AE6F66" w:rsidP="007D5C4D">
      <w:pPr>
        <w:pStyle w:val="owl"/>
        <w:rPr>
          <w:rFonts w:asciiTheme="minorHAnsi" w:hAnsiTheme="minorHAnsi" w:cstheme="minorHAnsi"/>
          <w:sz w:val="20"/>
          <w:szCs w:val="20"/>
          <w:rPrChange w:id="2767" w:author="Stephen Richard" w:date="2021-02-23T16:45:00Z">
            <w:rPr/>
          </w:rPrChange>
        </w:rPr>
      </w:pPr>
      <w:r w:rsidRPr="00BF277E">
        <w:rPr>
          <w:rFonts w:asciiTheme="minorHAnsi" w:hAnsiTheme="minorHAnsi" w:cstheme="minorHAnsi"/>
          <w:sz w:val="20"/>
          <w:szCs w:val="20"/>
          <w:rPrChange w:id="2768" w:author="Stephen Richard" w:date="2021-02-23T16:45:00Z">
            <w:rPr/>
          </w:rPrChange>
        </w:rPr>
        <w:t xml:space="preserve">rol:SMR2011-12-16-01 </w:t>
      </w:r>
    </w:p>
    <w:p w14:paraId="45C4C828" w14:textId="77777777" w:rsidR="00AE6F66" w:rsidRPr="00BF277E" w:rsidRDefault="00AE6F66" w:rsidP="007D5C4D">
      <w:pPr>
        <w:pStyle w:val="owl"/>
        <w:rPr>
          <w:rFonts w:asciiTheme="minorHAnsi" w:hAnsiTheme="minorHAnsi" w:cstheme="minorHAnsi"/>
          <w:sz w:val="20"/>
          <w:szCs w:val="20"/>
          <w:rPrChange w:id="2769" w:author="Stephen Richard" w:date="2021-02-23T16:45:00Z">
            <w:rPr/>
          </w:rPrChange>
        </w:rPr>
      </w:pPr>
      <w:r w:rsidRPr="00BF277E">
        <w:rPr>
          <w:rFonts w:asciiTheme="minorHAnsi" w:hAnsiTheme="minorHAnsi" w:cstheme="minorHAnsi"/>
          <w:sz w:val="20"/>
          <w:szCs w:val="20"/>
          <w:rPrChange w:id="2770" w:author="Stephen Richard" w:date="2021-02-23T16:45:00Z">
            <w:rPr/>
          </w:rPrChange>
        </w:rPr>
        <w:tab/>
        <w:t xml:space="preserve">a </w:t>
      </w:r>
      <w:proofErr w:type="spellStart"/>
      <w:r w:rsidRPr="00BF277E">
        <w:rPr>
          <w:rFonts w:asciiTheme="minorHAnsi" w:hAnsiTheme="minorHAnsi" w:cstheme="minorHAnsi"/>
          <w:sz w:val="20"/>
          <w:szCs w:val="20"/>
          <w:rPrChange w:id="2771" w:author="Stephen Richard" w:date="2021-02-23T16:45:00Z">
            <w:rPr/>
          </w:rPrChange>
        </w:rPr>
        <w:t>gsog:Rock_Object</w:t>
      </w:r>
      <w:proofErr w:type="spellEnd"/>
      <w:r w:rsidRPr="00BF277E">
        <w:rPr>
          <w:rFonts w:asciiTheme="minorHAnsi" w:hAnsiTheme="minorHAnsi" w:cstheme="minorHAnsi"/>
          <w:sz w:val="20"/>
          <w:szCs w:val="20"/>
          <w:rPrChange w:id="2772" w:author="Stephen Richard" w:date="2021-02-23T16:45:00Z">
            <w:rPr/>
          </w:rPrChange>
        </w:rPr>
        <w:t>;</w:t>
      </w:r>
    </w:p>
    <w:p w14:paraId="293F8FE2" w14:textId="189CF72D" w:rsidR="00AE6F66" w:rsidRPr="00BF277E" w:rsidRDefault="00AE6F66" w:rsidP="007D5C4D">
      <w:pPr>
        <w:pStyle w:val="owl"/>
        <w:rPr>
          <w:rFonts w:asciiTheme="minorHAnsi" w:hAnsiTheme="minorHAnsi" w:cstheme="minorHAnsi"/>
          <w:sz w:val="20"/>
          <w:szCs w:val="20"/>
          <w:rPrChange w:id="2773" w:author="Stephen Richard" w:date="2021-02-23T16:45:00Z">
            <w:rPr/>
          </w:rPrChange>
        </w:rPr>
      </w:pPr>
      <w:r w:rsidRPr="00BF277E">
        <w:rPr>
          <w:rFonts w:asciiTheme="minorHAnsi" w:hAnsiTheme="minorHAnsi" w:cstheme="minorHAnsi"/>
          <w:sz w:val="20"/>
          <w:szCs w:val="20"/>
          <w:rPrChange w:id="2774" w:author="Stephen Richard" w:date="2021-02-23T16:45:00Z">
            <w:rPr/>
          </w:rPrChange>
        </w:rPr>
        <w:tab/>
      </w:r>
      <w:proofErr w:type="spellStart"/>
      <w:r w:rsidRPr="00BF277E">
        <w:rPr>
          <w:rFonts w:asciiTheme="minorHAnsi" w:hAnsiTheme="minorHAnsi" w:cstheme="minorHAnsi"/>
          <w:sz w:val="20"/>
          <w:szCs w:val="20"/>
          <w:rPrChange w:id="2775" w:author="Stephen Richard" w:date="2021-02-23T16:45:00Z">
            <w:rPr/>
          </w:rPrChange>
        </w:rPr>
        <w:t>gsoc:hasConstituent</w:t>
      </w:r>
      <w:proofErr w:type="spellEnd"/>
      <w:r w:rsidRPr="00BF277E">
        <w:rPr>
          <w:rFonts w:asciiTheme="minorHAnsi" w:hAnsiTheme="minorHAnsi" w:cstheme="minorHAnsi"/>
          <w:sz w:val="20"/>
          <w:szCs w:val="20"/>
          <w:rPrChange w:id="2776" w:author="Stephen Richard" w:date="2021-02-23T16:45:00Z">
            <w:rPr/>
          </w:rPrChange>
        </w:rPr>
        <w:t xml:space="preserve"> [a </w:t>
      </w:r>
      <w:del w:id="2777" w:author="Stephen Richard" w:date="2021-02-18T17:22:00Z">
        <w:r w:rsidRPr="00BF277E" w:rsidDel="00246F60">
          <w:rPr>
            <w:rFonts w:asciiTheme="minorHAnsi" w:hAnsiTheme="minorHAnsi" w:cstheme="minorHAnsi"/>
            <w:sz w:val="20"/>
            <w:szCs w:val="20"/>
            <w:rPrChange w:id="2778" w:author="Stephen Richard" w:date="2021-02-23T16:45:00Z">
              <w:rPr/>
            </w:rPrChange>
          </w:rPr>
          <w:delText>gslth:</w:delText>
        </w:r>
      </w:del>
      <w:proofErr w:type="spellStart"/>
      <w:ins w:id="2779" w:author="Stephen Richard" w:date="2021-02-18T17:22:00Z">
        <w:r w:rsidR="00246F60" w:rsidRPr="00BF277E">
          <w:rPr>
            <w:rFonts w:asciiTheme="minorHAnsi" w:hAnsiTheme="minorHAnsi" w:cstheme="minorHAnsi"/>
            <w:sz w:val="20"/>
            <w:szCs w:val="20"/>
            <w:rPrChange w:id="2780" w:author="Stephen Richard" w:date="2021-02-23T16:45:00Z">
              <w:rPr/>
            </w:rPrChange>
          </w:rPr>
          <w:t>gsrm:</w:t>
        </w:r>
      </w:ins>
      <w:r w:rsidRPr="00BF277E">
        <w:rPr>
          <w:rFonts w:asciiTheme="minorHAnsi" w:hAnsiTheme="minorHAnsi" w:cstheme="minorHAnsi"/>
          <w:sz w:val="20"/>
          <w:szCs w:val="20"/>
          <w:rPrChange w:id="2781" w:author="Stephen Richard" w:date="2021-02-23T16:45:00Z">
            <w:rPr/>
          </w:rPrChange>
        </w:rPr>
        <w:t>shale</w:t>
      </w:r>
      <w:proofErr w:type="spellEnd"/>
      <w:r w:rsidRPr="00BF277E">
        <w:rPr>
          <w:rFonts w:asciiTheme="minorHAnsi" w:hAnsiTheme="minorHAnsi" w:cstheme="minorHAnsi"/>
          <w:sz w:val="20"/>
          <w:szCs w:val="20"/>
          <w:rPrChange w:id="2782" w:author="Stephen Richard" w:date="2021-02-23T16:45:00Z">
            <w:rPr/>
          </w:rPrChange>
        </w:rPr>
        <w:t xml:space="preserve"> ] ;</w:t>
      </w:r>
    </w:p>
    <w:p w14:paraId="067F936B" w14:textId="77777777" w:rsidR="00AE6F66" w:rsidRPr="00BF277E" w:rsidRDefault="00AE6F66" w:rsidP="007D5C4D">
      <w:pPr>
        <w:pStyle w:val="owl"/>
        <w:rPr>
          <w:rFonts w:asciiTheme="minorHAnsi" w:hAnsiTheme="minorHAnsi" w:cstheme="minorHAnsi"/>
          <w:sz w:val="20"/>
          <w:szCs w:val="20"/>
          <w:rPrChange w:id="2783" w:author="Stephen Richard" w:date="2021-02-23T16:45:00Z">
            <w:rPr/>
          </w:rPrChange>
        </w:rPr>
      </w:pPr>
      <w:r w:rsidRPr="00BF277E">
        <w:rPr>
          <w:rFonts w:asciiTheme="minorHAnsi" w:hAnsiTheme="minorHAnsi" w:cstheme="minorHAnsi"/>
          <w:sz w:val="20"/>
          <w:szCs w:val="20"/>
          <w:rPrChange w:id="2784" w:author="Stephen Richard" w:date="2021-02-23T16:45:00Z">
            <w:rPr/>
          </w:rPrChange>
        </w:rPr>
        <w:tab/>
      </w:r>
      <w:proofErr w:type="spellStart"/>
      <w:r w:rsidRPr="00BF277E">
        <w:rPr>
          <w:rFonts w:asciiTheme="minorHAnsi" w:hAnsiTheme="minorHAnsi" w:cstheme="minorHAnsi"/>
          <w:sz w:val="20"/>
          <w:szCs w:val="20"/>
          <w:rPrChange w:id="2785" w:author="Stephen Richard" w:date="2021-02-23T16:45:00Z">
            <w:rPr/>
          </w:rPrChange>
        </w:rPr>
        <w:t>gsoc:hasQuality</w:t>
      </w:r>
      <w:proofErr w:type="spellEnd"/>
      <w:r w:rsidRPr="00BF277E">
        <w:rPr>
          <w:rFonts w:asciiTheme="minorHAnsi" w:hAnsiTheme="minorHAnsi" w:cstheme="minorHAnsi"/>
          <w:sz w:val="20"/>
          <w:szCs w:val="20"/>
          <w:rPrChange w:id="2786" w:author="Stephen Richard" w:date="2021-02-23T16:45:00Z">
            <w:rPr/>
          </w:rPrChange>
        </w:rPr>
        <w:t xml:space="preserve"> [</w:t>
      </w:r>
    </w:p>
    <w:p w14:paraId="674719D4" w14:textId="51537C9A" w:rsidR="00AE6F66" w:rsidRPr="00BF277E" w:rsidRDefault="00AE6F66" w:rsidP="007D5C4D">
      <w:pPr>
        <w:pStyle w:val="owl"/>
        <w:rPr>
          <w:ins w:id="2787" w:author="Stephen Richard" w:date="2021-02-19T16:44:00Z"/>
          <w:rFonts w:asciiTheme="minorHAnsi" w:hAnsiTheme="minorHAnsi" w:cstheme="minorHAnsi"/>
          <w:sz w:val="20"/>
          <w:szCs w:val="20"/>
          <w:rPrChange w:id="2788" w:author="Stephen Richard" w:date="2021-02-23T16:45:00Z">
            <w:rPr>
              <w:ins w:id="2789" w:author="Stephen Richard" w:date="2021-02-19T16:44:00Z"/>
            </w:rPr>
          </w:rPrChange>
        </w:rPr>
      </w:pPr>
      <w:r w:rsidRPr="00BF277E">
        <w:rPr>
          <w:rFonts w:asciiTheme="minorHAnsi" w:hAnsiTheme="minorHAnsi" w:cstheme="minorHAnsi"/>
          <w:sz w:val="20"/>
          <w:szCs w:val="20"/>
          <w:rPrChange w:id="2790" w:author="Stephen Richard" w:date="2021-02-23T16:45:00Z">
            <w:rPr/>
          </w:rPrChange>
        </w:rPr>
        <w:tab/>
      </w:r>
      <w:r w:rsidRPr="00BF277E">
        <w:rPr>
          <w:rFonts w:asciiTheme="minorHAnsi" w:hAnsiTheme="minorHAnsi" w:cstheme="minorHAnsi"/>
          <w:sz w:val="20"/>
          <w:szCs w:val="20"/>
          <w:rPrChange w:id="2791" w:author="Stephen Richard" w:date="2021-02-23T16:45:00Z">
            <w:rPr/>
          </w:rPrChange>
        </w:rPr>
        <w:tab/>
      </w:r>
      <w:proofErr w:type="spellStart"/>
      <w:r w:rsidRPr="00BF277E">
        <w:rPr>
          <w:rFonts w:asciiTheme="minorHAnsi" w:hAnsiTheme="minorHAnsi" w:cstheme="minorHAnsi"/>
          <w:sz w:val="20"/>
          <w:szCs w:val="20"/>
          <w:rPrChange w:id="2792" w:author="Stephen Richard" w:date="2021-02-23T16:45:00Z">
            <w:rPr/>
          </w:rPrChange>
        </w:rPr>
        <w:t>gsoq:Diameter</w:t>
      </w:r>
      <w:proofErr w:type="spellEnd"/>
      <w:r w:rsidRPr="00BF277E">
        <w:rPr>
          <w:rFonts w:asciiTheme="minorHAnsi" w:hAnsiTheme="minorHAnsi" w:cstheme="minorHAnsi"/>
          <w:sz w:val="20"/>
          <w:szCs w:val="20"/>
          <w:rPrChange w:id="2793" w:author="Stephen Richard" w:date="2021-02-23T16:45:00Z">
            <w:rPr/>
          </w:rPrChange>
        </w:rPr>
        <w:t xml:space="preserve"> ;</w:t>
      </w:r>
    </w:p>
    <w:p w14:paraId="0ADFF598" w14:textId="0D33597C" w:rsidR="00617A2D" w:rsidRPr="00BF277E" w:rsidRDefault="00617A2D" w:rsidP="007D5C4D">
      <w:pPr>
        <w:pStyle w:val="owl"/>
        <w:rPr>
          <w:ins w:id="2794" w:author="Stephen Richard" w:date="2021-02-19T16:45:00Z"/>
          <w:rFonts w:asciiTheme="minorHAnsi" w:hAnsiTheme="minorHAnsi" w:cstheme="minorHAnsi"/>
          <w:sz w:val="20"/>
          <w:szCs w:val="20"/>
          <w:rPrChange w:id="2795" w:author="Stephen Richard" w:date="2021-02-23T16:45:00Z">
            <w:rPr>
              <w:ins w:id="2796" w:author="Stephen Richard" w:date="2021-02-19T16:45:00Z"/>
            </w:rPr>
          </w:rPrChange>
        </w:rPr>
      </w:pPr>
      <w:ins w:id="2797" w:author="Stephen Richard" w:date="2021-02-19T16:44:00Z">
        <w:r w:rsidRPr="00BF277E">
          <w:rPr>
            <w:rFonts w:asciiTheme="minorHAnsi" w:hAnsiTheme="minorHAnsi" w:cstheme="minorHAnsi"/>
            <w:sz w:val="20"/>
            <w:szCs w:val="20"/>
            <w:rPrChange w:id="2798" w:author="Stephen Richard" w:date="2021-02-23T16:45:00Z">
              <w:rPr/>
            </w:rPrChange>
          </w:rPr>
          <w:tab/>
        </w:r>
        <w:r w:rsidRPr="00BF277E">
          <w:rPr>
            <w:rFonts w:asciiTheme="minorHAnsi" w:hAnsiTheme="minorHAnsi" w:cstheme="minorHAnsi"/>
            <w:sz w:val="20"/>
            <w:szCs w:val="20"/>
            <w:rPrChange w:id="2799" w:author="Stephen Richard" w:date="2021-02-23T16:45:00Z">
              <w:rPr/>
            </w:rPrChange>
          </w:rPr>
          <w:tab/>
        </w:r>
        <w:proofErr w:type="spellStart"/>
        <w:r w:rsidRPr="00BF277E">
          <w:rPr>
            <w:rFonts w:asciiTheme="minorHAnsi" w:hAnsiTheme="minorHAnsi" w:cstheme="minorHAnsi"/>
            <w:sz w:val="20"/>
            <w:szCs w:val="20"/>
            <w:rPrChange w:id="2800" w:author="Stephen Richard" w:date="2021-02-23T16:45:00Z">
              <w:rPr/>
            </w:rPrChange>
          </w:rPr>
          <w:t>gsoc:hasValue</w:t>
        </w:r>
        <w:proofErr w:type="spellEnd"/>
        <w:r w:rsidRPr="00BF277E">
          <w:rPr>
            <w:rFonts w:asciiTheme="minorHAnsi" w:hAnsiTheme="minorHAnsi" w:cstheme="minorHAnsi"/>
            <w:sz w:val="20"/>
            <w:szCs w:val="20"/>
            <w:rPrChange w:id="2801" w:author="Stephen Richard" w:date="2021-02-23T16:45:00Z">
              <w:rPr/>
            </w:rPrChange>
          </w:rPr>
          <w:t xml:space="preserve"> [</w:t>
        </w:r>
      </w:ins>
    </w:p>
    <w:p w14:paraId="05FC900A" w14:textId="5202E1AA" w:rsidR="00617A2D" w:rsidRPr="00BF277E" w:rsidRDefault="00617A2D" w:rsidP="007D5C4D">
      <w:pPr>
        <w:pStyle w:val="owl"/>
        <w:rPr>
          <w:rFonts w:asciiTheme="minorHAnsi" w:hAnsiTheme="minorHAnsi" w:cstheme="minorHAnsi"/>
          <w:sz w:val="20"/>
          <w:szCs w:val="20"/>
          <w:rPrChange w:id="2802" w:author="Stephen Richard" w:date="2021-02-23T16:45:00Z">
            <w:rPr/>
          </w:rPrChange>
        </w:rPr>
      </w:pPr>
      <w:ins w:id="2803" w:author="Stephen Richard" w:date="2021-02-19T16:45:00Z">
        <w:r w:rsidRPr="00BF277E">
          <w:rPr>
            <w:rFonts w:asciiTheme="minorHAnsi" w:hAnsiTheme="minorHAnsi" w:cstheme="minorHAnsi"/>
            <w:sz w:val="20"/>
            <w:szCs w:val="20"/>
            <w:rPrChange w:id="2804" w:author="Stephen Richard" w:date="2021-02-23T16:45:00Z">
              <w:rPr/>
            </w:rPrChange>
          </w:rPr>
          <w:tab/>
        </w:r>
        <w:r w:rsidRPr="00BF277E">
          <w:rPr>
            <w:rFonts w:asciiTheme="minorHAnsi" w:hAnsiTheme="minorHAnsi" w:cstheme="minorHAnsi"/>
            <w:sz w:val="20"/>
            <w:szCs w:val="20"/>
            <w:rPrChange w:id="2805" w:author="Stephen Richard" w:date="2021-02-23T16:45:00Z">
              <w:rPr/>
            </w:rPrChange>
          </w:rPr>
          <w:tab/>
          <w:t xml:space="preserve">   a </w:t>
        </w:r>
        <w:proofErr w:type="spellStart"/>
        <w:r w:rsidRPr="00BF277E">
          <w:rPr>
            <w:rFonts w:asciiTheme="minorHAnsi" w:hAnsiTheme="minorHAnsi" w:cstheme="minorHAnsi"/>
            <w:sz w:val="20"/>
            <w:szCs w:val="20"/>
            <w:rPrChange w:id="2806" w:author="Stephen Richard" w:date="2021-02-23T16:45:00Z">
              <w:rPr/>
            </w:rPrChange>
          </w:rPr>
          <w:t>gsoc:Numeric_Value</w:t>
        </w:r>
      </w:ins>
      <w:proofErr w:type="spellEnd"/>
      <w:ins w:id="2807" w:author="Stephen Richard" w:date="2021-02-19T16:46:00Z">
        <w:r w:rsidRPr="00BF277E">
          <w:rPr>
            <w:rFonts w:asciiTheme="minorHAnsi" w:hAnsiTheme="minorHAnsi" w:cstheme="minorHAnsi"/>
            <w:sz w:val="20"/>
            <w:szCs w:val="20"/>
            <w:rPrChange w:id="2808" w:author="Stephen Richard" w:date="2021-02-23T16:45:00Z">
              <w:rPr/>
            </w:rPrChange>
          </w:rPr>
          <w:t xml:space="preserve"> ;</w:t>
        </w:r>
      </w:ins>
    </w:p>
    <w:p w14:paraId="2DB6CF6E" w14:textId="232A2054" w:rsidR="00AE6F66" w:rsidRPr="00BF277E" w:rsidRDefault="00AE6F66" w:rsidP="007D5C4D">
      <w:pPr>
        <w:pStyle w:val="owl"/>
        <w:rPr>
          <w:rFonts w:asciiTheme="minorHAnsi" w:hAnsiTheme="minorHAnsi" w:cstheme="minorHAnsi"/>
          <w:sz w:val="20"/>
          <w:szCs w:val="20"/>
          <w:rPrChange w:id="2809" w:author="Stephen Richard" w:date="2021-02-23T16:45:00Z">
            <w:rPr/>
          </w:rPrChange>
        </w:rPr>
      </w:pPr>
      <w:r w:rsidRPr="00BF277E">
        <w:rPr>
          <w:rFonts w:asciiTheme="minorHAnsi" w:hAnsiTheme="minorHAnsi" w:cstheme="minorHAnsi"/>
          <w:sz w:val="20"/>
          <w:szCs w:val="20"/>
          <w:rPrChange w:id="2810" w:author="Stephen Richard" w:date="2021-02-23T16:45:00Z">
            <w:rPr/>
          </w:rPrChange>
        </w:rPr>
        <w:tab/>
      </w:r>
      <w:r w:rsidRPr="00BF277E">
        <w:rPr>
          <w:rFonts w:asciiTheme="minorHAnsi" w:hAnsiTheme="minorHAnsi" w:cstheme="minorHAnsi"/>
          <w:sz w:val="20"/>
          <w:szCs w:val="20"/>
          <w:rPrChange w:id="2811" w:author="Stephen Richard" w:date="2021-02-23T16:45:00Z">
            <w:rPr/>
          </w:rPrChange>
        </w:rPr>
        <w:tab/>
      </w:r>
      <w:ins w:id="2812" w:author="Stephen Richard" w:date="2021-02-19T16:45:00Z">
        <w:r w:rsidR="00617A2D" w:rsidRPr="00BF277E">
          <w:rPr>
            <w:rFonts w:asciiTheme="minorHAnsi" w:hAnsiTheme="minorHAnsi" w:cstheme="minorHAnsi"/>
            <w:sz w:val="20"/>
            <w:szCs w:val="20"/>
            <w:rPrChange w:id="2813" w:author="Stephen Richard" w:date="2021-02-23T16:45:00Z">
              <w:rPr/>
            </w:rPrChange>
          </w:rPr>
          <w:t xml:space="preserve">   </w:t>
        </w:r>
      </w:ins>
      <w:proofErr w:type="spellStart"/>
      <w:r w:rsidRPr="00BF277E">
        <w:rPr>
          <w:rFonts w:asciiTheme="minorHAnsi" w:hAnsiTheme="minorHAnsi" w:cstheme="minorHAnsi"/>
          <w:sz w:val="20"/>
          <w:szCs w:val="20"/>
          <w:rPrChange w:id="2814" w:author="Stephen Richard" w:date="2021-02-23T16:45:00Z">
            <w:rPr/>
          </w:rPrChange>
        </w:rPr>
        <w:t>gsoc:hasDataValue</w:t>
      </w:r>
      <w:proofErr w:type="spellEnd"/>
      <w:r w:rsidRPr="00BF277E">
        <w:rPr>
          <w:rFonts w:asciiTheme="minorHAnsi" w:hAnsiTheme="minorHAnsi" w:cstheme="minorHAnsi"/>
          <w:sz w:val="20"/>
          <w:szCs w:val="20"/>
          <w:rPrChange w:id="2815" w:author="Stephen Richard" w:date="2021-02-23T16:45:00Z">
            <w:rPr/>
          </w:rPrChange>
        </w:rPr>
        <w:t xml:space="preserve"> "100"^^</w:t>
      </w:r>
      <w:proofErr w:type="spellStart"/>
      <w:r w:rsidRPr="00BF277E">
        <w:rPr>
          <w:rFonts w:asciiTheme="minorHAnsi" w:hAnsiTheme="minorHAnsi" w:cstheme="minorHAnsi"/>
          <w:sz w:val="20"/>
          <w:szCs w:val="20"/>
          <w:rPrChange w:id="2816" w:author="Stephen Richard" w:date="2021-02-23T16:45:00Z">
            <w:rPr/>
          </w:rPrChange>
        </w:rPr>
        <w:t>xsd:decimal</w:t>
      </w:r>
      <w:proofErr w:type="spellEnd"/>
      <w:r w:rsidRPr="00BF277E">
        <w:rPr>
          <w:rFonts w:asciiTheme="minorHAnsi" w:hAnsiTheme="minorHAnsi" w:cstheme="minorHAnsi"/>
          <w:sz w:val="20"/>
          <w:szCs w:val="20"/>
          <w:rPrChange w:id="2817" w:author="Stephen Richard" w:date="2021-02-23T16:45:00Z">
            <w:rPr/>
          </w:rPrChange>
        </w:rPr>
        <w:t>;</w:t>
      </w:r>
    </w:p>
    <w:p w14:paraId="59407AA3" w14:textId="7D3F9C4F" w:rsidR="00AE6F66" w:rsidRPr="00BF277E" w:rsidRDefault="00AE6F66" w:rsidP="007D5C4D">
      <w:pPr>
        <w:pStyle w:val="owl"/>
        <w:rPr>
          <w:ins w:id="2818" w:author="Stephen Richard" w:date="2021-02-19T16:45:00Z"/>
          <w:rFonts w:asciiTheme="minorHAnsi" w:hAnsiTheme="minorHAnsi" w:cstheme="minorHAnsi"/>
          <w:sz w:val="20"/>
          <w:szCs w:val="20"/>
          <w:rPrChange w:id="2819" w:author="Stephen Richard" w:date="2021-02-23T16:45:00Z">
            <w:rPr>
              <w:ins w:id="2820" w:author="Stephen Richard" w:date="2021-02-19T16:45:00Z"/>
            </w:rPr>
          </w:rPrChange>
        </w:rPr>
      </w:pPr>
      <w:r w:rsidRPr="00BF277E">
        <w:rPr>
          <w:rFonts w:asciiTheme="minorHAnsi" w:hAnsiTheme="minorHAnsi" w:cstheme="minorHAnsi"/>
          <w:sz w:val="20"/>
          <w:szCs w:val="20"/>
          <w:rPrChange w:id="2821" w:author="Stephen Richard" w:date="2021-02-23T16:45:00Z">
            <w:rPr/>
          </w:rPrChange>
        </w:rPr>
        <w:tab/>
      </w:r>
      <w:r w:rsidRPr="00BF277E">
        <w:rPr>
          <w:rFonts w:asciiTheme="minorHAnsi" w:hAnsiTheme="minorHAnsi" w:cstheme="minorHAnsi"/>
          <w:sz w:val="20"/>
          <w:szCs w:val="20"/>
          <w:rPrChange w:id="2822" w:author="Stephen Richard" w:date="2021-02-23T16:45:00Z">
            <w:rPr/>
          </w:rPrChange>
        </w:rPr>
        <w:tab/>
      </w:r>
      <w:ins w:id="2823" w:author="Stephen Richard" w:date="2021-02-19T16:45:00Z">
        <w:r w:rsidR="00617A2D" w:rsidRPr="00BF277E">
          <w:rPr>
            <w:rFonts w:asciiTheme="minorHAnsi" w:hAnsiTheme="minorHAnsi" w:cstheme="minorHAnsi"/>
            <w:sz w:val="20"/>
            <w:szCs w:val="20"/>
            <w:rPrChange w:id="2824" w:author="Stephen Richard" w:date="2021-02-23T16:45:00Z">
              <w:rPr/>
            </w:rPrChange>
          </w:rPr>
          <w:t xml:space="preserve">   </w:t>
        </w:r>
      </w:ins>
      <w:proofErr w:type="spellStart"/>
      <w:r w:rsidRPr="00BF277E">
        <w:rPr>
          <w:rFonts w:asciiTheme="minorHAnsi" w:hAnsiTheme="minorHAnsi" w:cstheme="minorHAnsi"/>
          <w:sz w:val="20"/>
          <w:szCs w:val="20"/>
          <w:rPrChange w:id="2825" w:author="Stephen Richard" w:date="2021-02-23T16:45:00Z">
            <w:rPr/>
          </w:rPrChange>
        </w:rPr>
        <w:t>gsoc:hasUOM</w:t>
      </w:r>
      <w:proofErr w:type="spellEnd"/>
      <w:r w:rsidRPr="00BF277E">
        <w:rPr>
          <w:rFonts w:asciiTheme="minorHAnsi" w:hAnsiTheme="minorHAnsi" w:cstheme="minorHAnsi"/>
          <w:sz w:val="20"/>
          <w:szCs w:val="20"/>
          <w:rPrChange w:id="2826" w:author="Stephen Richard" w:date="2021-02-23T16:45:00Z">
            <w:rPr/>
          </w:rPrChange>
        </w:rPr>
        <w:t xml:space="preserve"> [ a </w:t>
      </w:r>
      <w:proofErr w:type="spellStart"/>
      <w:ins w:id="2827" w:author="Stephen Richard" w:date="2021-02-19T16:45:00Z">
        <w:r w:rsidR="00617A2D" w:rsidRPr="00BF277E">
          <w:rPr>
            <w:rFonts w:asciiTheme="minorHAnsi" w:hAnsiTheme="minorHAnsi" w:cstheme="minorHAnsi"/>
            <w:sz w:val="20"/>
            <w:szCs w:val="20"/>
            <w:rPrChange w:id="2828" w:author="Stephen Richard" w:date="2021-02-23T16:45:00Z">
              <w:rPr/>
            </w:rPrChange>
          </w:rPr>
          <w:t>unit:MilliM</w:t>
        </w:r>
        <w:proofErr w:type="spellEnd"/>
        <w:r w:rsidR="00617A2D" w:rsidRPr="00BF277E">
          <w:rPr>
            <w:rFonts w:asciiTheme="minorHAnsi" w:hAnsiTheme="minorHAnsi" w:cstheme="minorHAnsi"/>
            <w:sz w:val="20"/>
            <w:szCs w:val="20"/>
            <w:rPrChange w:id="2829" w:author="Stephen Richard" w:date="2021-02-23T16:45:00Z">
              <w:rPr/>
            </w:rPrChange>
          </w:rPr>
          <w:t xml:space="preserve"> </w:t>
        </w:r>
      </w:ins>
      <w:del w:id="2830" w:author="Stephen Richard" w:date="2021-02-19T16:45:00Z">
        <w:r w:rsidRPr="00BF277E" w:rsidDel="00617A2D">
          <w:rPr>
            <w:rFonts w:asciiTheme="minorHAnsi" w:hAnsiTheme="minorHAnsi" w:cstheme="minorHAnsi"/>
            <w:sz w:val="20"/>
            <w:szCs w:val="20"/>
            <w:rPrChange w:id="2831" w:author="Stephen Richard" w:date="2021-02-23T16:45:00Z">
              <w:rPr/>
            </w:rPrChange>
          </w:rPr>
          <w:delText xml:space="preserve">gsuom:millimeter </w:delText>
        </w:r>
      </w:del>
      <w:r w:rsidRPr="00BF277E">
        <w:rPr>
          <w:rFonts w:asciiTheme="minorHAnsi" w:hAnsiTheme="minorHAnsi" w:cstheme="minorHAnsi"/>
          <w:sz w:val="20"/>
          <w:szCs w:val="20"/>
          <w:rPrChange w:id="2832" w:author="Stephen Richard" w:date="2021-02-23T16:45:00Z">
            <w:rPr/>
          </w:rPrChange>
        </w:rPr>
        <w:t>]</w:t>
      </w:r>
    </w:p>
    <w:p w14:paraId="5B0F3B40" w14:textId="070D160B" w:rsidR="00617A2D" w:rsidRPr="00BF277E" w:rsidDel="00BF277E" w:rsidRDefault="00617A2D" w:rsidP="00617A2D">
      <w:pPr>
        <w:pStyle w:val="owl"/>
        <w:ind w:left="720" w:firstLine="720"/>
        <w:rPr>
          <w:del w:id="2833" w:author="Stephen Richard" w:date="2021-02-23T16:45:00Z"/>
          <w:rFonts w:asciiTheme="minorHAnsi" w:hAnsiTheme="minorHAnsi" w:cstheme="minorHAnsi"/>
          <w:sz w:val="20"/>
          <w:szCs w:val="20"/>
          <w:rPrChange w:id="2834" w:author="Stephen Richard" w:date="2021-02-23T16:45:00Z">
            <w:rPr>
              <w:del w:id="2835" w:author="Stephen Richard" w:date="2021-02-23T16:45:00Z"/>
            </w:rPr>
          </w:rPrChange>
        </w:rPr>
        <w:pPrChange w:id="2836" w:author="Stephen Richard" w:date="2021-02-19T16:45:00Z">
          <w:pPr>
            <w:pStyle w:val="owl"/>
          </w:pPr>
        </w:pPrChange>
      </w:pPr>
      <w:ins w:id="2837" w:author="Stephen Richard" w:date="2021-02-19T16:45:00Z">
        <w:r w:rsidRPr="00BF277E">
          <w:rPr>
            <w:rFonts w:asciiTheme="minorHAnsi" w:hAnsiTheme="minorHAnsi" w:cstheme="minorHAnsi"/>
            <w:sz w:val="20"/>
            <w:szCs w:val="20"/>
            <w:rPrChange w:id="2838" w:author="Stephen Richard" w:date="2021-02-23T16:45:00Z">
              <w:rPr/>
            </w:rPrChange>
          </w:rPr>
          <w:t>]</w:t>
        </w:r>
      </w:ins>
    </w:p>
    <w:p w14:paraId="19ADAA97" w14:textId="77777777" w:rsidR="00AE6F66" w:rsidRPr="00BF277E" w:rsidRDefault="00AE6F66" w:rsidP="00BF277E">
      <w:pPr>
        <w:pStyle w:val="owl"/>
        <w:ind w:left="720" w:firstLine="720"/>
        <w:rPr>
          <w:rFonts w:asciiTheme="minorHAnsi" w:hAnsiTheme="minorHAnsi" w:cstheme="minorHAnsi"/>
          <w:sz w:val="20"/>
          <w:szCs w:val="20"/>
          <w:rPrChange w:id="2839" w:author="Stephen Richard" w:date="2021-02-23T16:45:00Z">
            <w:rPr/>
          </w:rPrChange>
        </w:rPr>
        <w:pPrChange w:id="2840" w:author="Stephen Richard" w:date="2021-02-23T16:45:00Z">
          <w:pPr>
            <w:pStyle w:val="owl"/>
          </w:pPr>
        </w:pPrChange>
      </w:pPr>
      <w:r w:rsidRPr="00BF277E">
        <w:rPr>
          <w:rFonts w:asciiTheme="minorHAnsi" w:hAnsiTheme="minorHAnsi" w:cstheme="minorHAnsi"/>
          <w:sz w:val="20"/>
          <w:szCs w:val="20"/>
          <w:rPrChange w:id="2841" w:author="Stephen Richard" w:date="2021-02-23T16:45:00Z">
            <w:rPr/>
          </w:rPrChange>
        </w:rPr>
        <w:tab/>
        <w:t>];</w:t>
      </w:r>
    </w:p>
    <w:p w14:paraId="3676217F" w14:textId="77777777" w:rsidR="00AE6F66" w:rsidRPr="00BF277E" w:rsidRDefault="00AE6F66" w:rsidP="007D5C4D">
      <w:pPr>
        <w:pStyle w:val="owl"/>
        <w:rPr>
          <w:rFonts w:asciiTheme="minorHAnsi" w:hAnsiTheme="minorHAnsi" w:cstheme="minorHAnsi"/>
          <w:sz w:val="20"/>
          <w:szCs w:val="20"/>
          <w:rPrChange w:id="2842" w:author="Stephen Richard" w:date="2021-02-23T16:45:00Z">
            <w:rPr/>
          </w:rPrChange>
        </w:rPr>
      </w:pPr>
      <w:r w:rsidRPr="00BF277E">
        <w:rPr>
          <w:rFonts w:asciiTheme="minorHAnsi" w:hAnsiTheme="minorHAnsi" w:cstheme="minorHAnsi"/>
          <w:sz w:val="20"/>
          <w:szCs w:val="20"/>
          <w:rPrChange w:id="2843" w:author="Stephen Richard" w:date="2021-02-23T16:45:00Z">
            <w:rPr/>
          </w:rPrChange>
        </w:rPr>
        <w:tab/>
      </w:r>
      <w:proofErr w:type="spellStart"/>
      <w:r w:rsidRPr="00BF277E">
        <w:rPr>
          <w:rFonts w:asciiTheme="minorHAnsi" w:hAnsiTheme="minorHAnsi" w:cstheme="minorHAnsi"/>
          <w:sz w:val="20"/>
          <w:szCs w:val="20"/>
          <w:rPrChange w:id="2844" w:author="Stephen Richard" w:date="2021-02-23T16:45:00Z">
            <w:rPr/>
          </w:rPrChange>
        </w:rPr>
        <w:t>gsoc:hasRole</w:t>
      </w:r>
      <w:proofErr w:type="spellEnd"/>
      <w:r w:rsidRPr="00BF277E">
        <w:rPr>
          <w:rFonts w:asciiTheme="minorHAnsi" w:hAnsiTheme="minorHAnsi" w:cstheme="minorHAnsi"/>
          <w:sz w:val="20"/>
          <w:szCs w:val="20"/>
          <w:rPrChange w:id="2845" w:author="Stephen Richard" w:date="2021-02-23T16:45:00Z">
            <w:rPr/>
          </w:rPrChange>
        </w:rPr>
        <w:t xml:space="preserve"> [</w:t>
      </w:r>
    </w:p>
    <w:p w14:paraId="6CEFD947" w14:textId="0C9A8767" w:rsidR="00AE6F66" w:rsidRPr="00BF277E" w:rsidRDefault="00AE6F66" w:rsidP="007D5C4D">
      <w:pPr>
        <w:pStyle w:val="owl"/>
        <w:rPr>
          <w:rFonts w:asciiTheme="minorHAnsi" w:hAnsiTheme="minorHAnsi" w:cstheme="minorHAnsi"/>
          <w:sz w:val="20"/>
          <w:szCs w:val="20"/>
          <w:rPrChange w:id="2846" w:author="Stephen Richard" w:date="2021-02-23T16:45:00Z">
            <w:rPr/>
          </w:rPrChange>
        </w:rPr>
      </w:pPr>
      <w:r w:rsidRPr="00BF277E">
        <w:rPr>
          <w:rFonts w:asciiTheme="minorHAnsi" w:hAnsiTheme="minorHAnsi" w:cstheme="minorHAnsi"/>
          <w:sz w:val="20"/>
          <w:szCs w:val="20"/>
          <w:rPrChange w:id="2847" w:author="Stephen Richard" w:date="2021-02-23T16:45:00Z">
            <w:rPr/>
          </w:rPrChange>
        </w:rPr>
        <w:tab/>
      </w:r>
      <w:r w:rsidRPr="00BF277E">
        <w:rPr>
          <w:rFonts w:asciiTheme="minorHAnsi" w:hAnsiTheme="minorHAnsi" w:cstheme="minorHAnsi"/>
          <w:sz w:val="20"/>
          <w:szCs w:val="20"/>
          <w:rPrChange w:id="2848" w:author="Stephen Richard" w:date="2021-02-23T16:45:00Z">
            <w:rPr/>
          </w:rPrChange>
        </w:rPr>
        <w:tab/>
        <w:t xml:space="preserve">a </w:t>
      </w:r>
      <w:del w:id="2849" w:author="Stephen Richard" w:date="2021-02-19T16:46:00Z">
        <w:r w:rsidRPr="00BF277E" w:rsidDel="00617A2D">
          <w:rPr>
            <w:rFonts w:asciiTheme="minorHAnsi" w:hAnsiTheme="minorHAnsi" w:cstheme="minorHAnsi"/>
            <w:sz w:val="20"/>
            <w:szCs w:val="20"/>
            <w:rPrChange w:id="2850" w:author="Stephen Richard" w:date="2021-02-23T16:45:00Z">
              <w:rPr/>
            </w:rPrChange>
          </w:rPr>
          <w:delText>gsog</w:delText>
        </w:r>
      </w:del>
      <w:proofErr w:type="spellStart"/>
      <w:ins w:id="2851" w:author="Stephen Richard" w:date="2021-02-19T16:46:00Z">
        <w:r w:rsidR="00617A2D" w:rsidRPr="00BF277E">
          <w:rPr>
            <w:rFonts w:asciiTheme="minorHAnsi" w:hAnsiTheme="minorHAnsi" w:cstheme="minorHAnsi"/>
            <w:sz w:val="20"/>
            <w:szCs w:val="20"/>
            <w:rPrChange w:id="2852" w:author="Stephen Richard" w:date="2021-02-23T16:45:00Z">
              <w:rPr/>
            </w:rPrChange>
          </w:rPr>
          <w:t>gso</w:t>
        </w:r>
        <w:r w:rsidR="00617A2D" w:rsidRPr="00BF277E">
          <w:rPr>
            <w:rFonts w:asciiTheme="minorHAnsi" w:hAnsiTheme="minorHAnsi" w:cstheme="minorHAnsi"/>
            <w:sz w:val="20"/>
            <w:szCs w:val="20"/>
            <w:rPrChange w:id="2853" w:author="Stephen Richard" w:date="2021-02-23T16:45:00Z">
              <w:rPr/>
            </w:rPrChange>
          </w:rPr>
          <w:t>r</w:t>
        </w:r>
      </w:ins>
      <w:r w:rsidRPr="00BF277E">
        <w:rPr>
          <w:rFonts w:asciiTheme="minorHAnsi" w:hAnsiTheme="minorHAnsi" w:cstheme="minorHAnsi"/>
          <w:sz w:val="20"/>
          <w:szCs w:val="20"/>
          <w:rPrChange w:id="2854" w:author="Stephen Richard" w:date="2021-02-23T16:45:00Z">
            <w:rPr/>
          </w:rPrChange>
        </w:rPr>
        <w:t>:Rock_Sample</w:t>
      </w:r>
      <w:proofErr w:type="spellEnd"/>
      <w:r w:rsidRPr="00BF277E">
        <w:rPr>
          <w:rFonts w:asciiTheme="minorHAnsi" w:hAnsiTheme="minorHAnsi" w:cstheme="minorHAnsi"/>
          <w:sz w:val="20"/>
          <w:szCs w:val="20"/>
          <w:rPrChange w:id="2855" w:author="Stephen Richard" w:date="2021-02-23T16:45:00Z">
            <w:rPr/>
          </w:rPrChange>
        </w:rPr>
        <w:t xml:space="preserve"> ;</w:t>
      </w:r>
    </w:p>
    <w:p w14:paraId="486F7852" w14:textId="697E8DCB" w:rsidR="00AE6F66" w:rsidRPr="00BF277E" w:rsidRDefault="00AE6F66" w:rsidP="007D5C4D">
      <w:pPr>
        <w:pStyle w:val="owl"/>
        <w:rPr>
          <w:rFonts w:asciiTheme="minorHAnsi" w:hAnsiTheme="minorHAnsi" w:cstheme="minorHAnsi"/>
          <w:sz w:val="20"/>
          <w:szCs w:val="20"/>
          <w:rPrChange w:id="2856" w:author="Stephen Richard" w:date="2021-02-23T16:45:00Z">
            <w:rPr/>
          </w:rPrChange>
        </w:rPr>
      </w:pPr>
      <w:r w:rsidRPr="00BF277E">
        <w:rPr>
          <w:rFonts w:asciiTheme="minorHAnsi" w:hAnsiTheme="minorHAnsi" w:cstheme="minorHAnsi"/>
          <w:sz w:val="20"/>
          <w:szCs w:val="20"/>
          <w:rPrChange w:id="2857" w:author="Stephen Richard" w:date="2021-02-23T16:45:00Z">
            <w:rPr/>
          </w:rPrChange>
        </w:rPr>
        <w:tab/>
      </w:r>
      <w:r w:rsidRPr="00BF277E">
        <w:rPr>
          <w:rFonts w:asciiTheme="minorHAnsi" w:hAnsiTheme="minorHAnsi" w:cstheme="minorHAnsi"/>
          <w:sz w:val="20"/>
          <w:szCs w:val="20"/>
          <w:rPrChange w:id="2858" w:author="Stephen Richard" w:date="2021-02-23T16:45:00Z">
            <w:rPr/>
          </w:rPrChange>
        </w:rPr>
        <w:tab/>
      </w:r>
      <w:proofErr w:type="spellStart"/>
      <w:r w:rsidRPr="00BF277E">
        <w:rPr>
          <w:rFonts w:asciiTheme="minorHAnsi" w:hAnsiTheme="minorHAnsi" w:cstheme="minorHAnsi"/>
          <w:sz w:val="20"/>
          <w:szCs w:val="20"/>
          <w:rPrChange w:id="2859" w:author="Stephen Richard" w:date="2021-02-23T16:45:00Z">
            <w:rPr/>
          </w:rPrChange>
        </w:rPr>
        <w:t>gsoc:isSampleOf</w:t>
      </w:r>
      <w:proofErr w:type="spellEnd"/>
      <w:r w:rsidRPr="00BF277E">
        <w:rPr>
          <w:rFonts w:asciiTheme="minorHAnsi" w:hAnsiTheme="minorHAnsi" w:cstheme="minorHAnsi"/>
          <w:sz w:val="20"/>
          <w:szCs w:val="20"/>
          <w:rPrChange w:id="2860" w:author="Stephen Richard" w:date="2021-02-23T16:45:00Z">
            <w:rPr/>
          </w:rPrChange>
        </w:rPr>
        <w:t xml:space="preserve"> </w:t>
      </w:r>
      <w:proofErr w:type="spellStart"/>
      <w:r w:rsidRPr="00BF277E">
        <w:rPr>
          <w:rFonts w:asciiTheme="minorHAnsi" w:hAnsiTheme="minorHAnsi" w:cstheme="minorHAnsi"/>
          <w:sz w:val="20"/>
          <w:szCs w:val="20"/>
          <w:rPrChange w:id="2861" w:author="Stephen Richard" w:date="2021-02-23T16:45:00Z">
            <w:rPr/>
          </w:rPrChange>
        </w:rPr>
        <w:t>rol:</w:t>
      </w:r>
      <w:del w:id="2862" w:author="Stephen Richard" w:date="2021-02-19T16:47:00Z">
        <w:r w:rsidRPr="00BF277E" w:rsidDel="00617A2D">
          <w:rPr>
            <w:rFonts w:asciiTheme="minorHAnsi" w:hAnsiTheme="minorHAnsi" w:cstheme="minorHAnsi"/>
            <w:sz w:val="20"/>
            <w:szCs w:val="20"/>
            <w:rPrChange w:id="2863" w:author="Stephen Richard" w:date="2021-02-23T16:45:00Z">
              <w:rPr/>
            </w:rPrChange>
          </w:rPr>
          <w:delText xml:space="preserve">formationx </w:delText>
        </w:r>
      </w:del>
      <w:ins w:id="2864" w:author="Stephen Richard" w:date="2021-02-19T16:47:00Z">
        <w:r w:rsidR="00617A2D" w:rsidRPr="00BF277E">
          <w:rPr>
            <w:rFonts w:asciiTheme="minorHAnsi" w:hAnsiTheme="minorHAnsi" w:cstheme="minorHAnsi"/>
            <w:sz w:val="20"/>
            <w:szCs w:val="20"/>
            <w:rPrChange w:id="2865" w:author="Stephen Richard" w:date="2021-02-23T16:45:00Z">
              <w:rPr/>
            </w:rPrChange>
          </w:rPr>
          <w:t>formation</w:t>
        </w:r>
        <w:r w:rsidR="00617A2D" w:rsidRPr="00BF277E">
          <w:rPr>
            <w:rFonts w:asciiTheme="minorHAnsi" w:hAnsiTheme="minorHAnsi" w:cstheme="minorHAnsi"/>
            <w:sz w:val="20"/>
            <w:szCs w:val="20"/>
            <w:rPrChange w:id="2866" w:author="Stephen Richard" w:date="2021-02-23T16:45:00Z">
              <w:rPr/>
            </w:rPrChange>
          </w:rPr>
          <w:t>Z</w:t>
        </w:r>
        <w:proofErr w:type="spellEnd"/>
        <w:r w:rsidR="00617A2D" w:rsidRPr="00BF277E">
          <w:rPr>
            <w:rFonts w:asciiTheme="minorHAnsi" w:hAnsiTheme="minorHAnsi" w:cstheme="minorHAnsi"/>
            <w:sz w:val="20"/>
            <w:szCs w:val="20"/>
            <w:rPrChange w:id="2867" w:author="Stephen Richard" w:date="2021-02-23T16:45:00Z">
              <w:rPr/>
            </w:rPrChange>
          </w:rPr>
          <w:t xml:space="preserve"> </w:t>
        </w:r>
      </w:ins>
      <w:r w:rsidRPr="00BF277E">
        <w:rPr>
          <w:rFonts w:asciiTheme="minorHAnsi" w:hAnsiTheme="minorHAnsi" w:cstheme="minorHAnsi"/>
          <w:sz w:val="20"/>
          <w:szCs w:val="20"/>
          <w:rPrChange w:id="2868" w:author="Stephen Richard" w:date="2021-02-23T16:45:00Z">
            <w:rPr/>
          </w:rPrChange>
        </w:rPr>
        <w:t xml:space="preserve">; </w:t>
      </w:r>
    </w:p>
    <w:p w14:paraId="7767C19F" w14:textId="77777777" w:rsidR="00AE6F66" w:rsidRPr="00BF277E" w:rsidRDefault="00AE6F66" w:rsidP="007D5C4D">
      <w:pPr>
        <w:pStyle w:val="owl"/>
        <w:rPr>
          <w:rFonts w:asciiTheme="minorHAnsi" w:hAnsiTheme="minorHAnsi" w:cstheme="minorHAnsi"/>
          <w:sz w:val="20"/>
          <w:szCs w:val="20"/>
          <w:rPrChange w:id="2869" w:author="Stephen Richard" w:date="2021-02-23T16:45:00Z">
            <w:rPr/>
          </w:rPrChange>
        </w:rPr>
      </w:pPr>
      <w:r w:rsidRPr="00BF277E">
        <w:rPr>
          <w:rFonts w:asciiTheme="minorHAnsi" w:hAnsiTheme="minorHAnsi" w:cstheme="minorHAnsi"/>
          <w:sz w:val="20"/>
          <w:szCs w:val="20"/>
          <w:rPrChange w:id="2870" w:author="Stephen Richard" w:date="2021-02-23T16:45:00Z">
            <w:rPr/>
          </w:rPrChange>
        </w:rPr>
        <w:tab/>
      </w:r>
      <w:r w:rsidRPr="00BF277E">
        <w:rPr>
          <w:rFonts w:asciiTheme="minorHAnsi" w:hAnsiTheme="minorHAnsi" w:cstheme="minorHAnsi"/>
          <w:sz w:val="20"/>
          <w:szCs w:val="20"/>
          <w:rPrChange w:id="2871" w:author="Stephen Richard" w:date="2021-02-23T16:45:00Z">
            <w:rPr/>
          </w:rPrChange>
        </w:rPr>
        <w:tab/>
      </w:r>
      <w:proofErr w:type="spellStart"/>
      <w:r w:rsidRPr="00BF277E">
        <w:rPr>
          <w:rFonts w:asciiTheme="minorHAnsi" w:hAnsiTheme="minorHAnsi" w:cstheme="minorHAnsi"/>
          <w:sz w:val="20"/>
          <w:szCs w:val="20"/>
          <w:rPrChange w:id="2872" w:author="Stephen Richard" w:date="2021-02-23T16:45:00Z">
            <w:rPr/>
          </w:rPrChange>
        </w:rPr>
        <w:t>gsoc:determinedBy</w:t>
      </w:r>
      <w:proofErr w:type="spellEnd"/>
      <w:r w:rsidRPr="00BF277E">
        <w:rPr>
          <w:rFonts w:asciiTheme="minorHAnsi" w:hAnsiTheme="minorHAnsi" w:cstheme="minorHAnsi"/>
          <w:sz w:val="20"/>
          <w:szCs w:val="20"/>
          <w:rPrChange w:id="2873" w:author="Stephen Richard" w:date="2021-02-23T16:45:00Z">
            <w:rPr/>
          </w:rPrChange>
        </w:rPr>
        <w:t xml:space="preserve"> [</w:t>
      </w:r>
    </w:p>
    <w:p w14:paraId="627BD6D0" w14:textId="40E9819F" w:rsidR="00AE6F66" w:rsidRPr="00BF277E" w:rsidRDefault="00AE6F66" w:rsidP="007D5C4D">
      <w:pPr>
        <w:pStyle w:val="owl"/>
        <w:rPr>
          <w:rFonts w:asciiTheme="minorHAnsi" w:hAnsiTheme="minorHAnsi" w:cstheme="minorHAnsi"/>
          <w:sz w:val="20"/>
          <w:szCs w:val="20"/>
          <w:rPrChange w:id="2874" w:author="Stephen Richard" w:date="2021-02-23T16:45:00Z">
            <w:rPr/>
          </w:rPrChange>
        </w:rPr>
      </w:pPr>
      <w:r w:rsidRPr="00BF277E">
        <w:rPr>
          <w:rFonts w:asciiTheme="minorHAnsi" w:hAnsiTheme="minorHAnsi" w:cstheme="minorHAnsi"/>
          <w:sz w:val="20"/>
          <w:szCs w:val="20"/>
          <w:rPrChange w:id="2875" w:author="Stephen Richard" w:date="2021-02-23T16:45:00Z">
            <w:rPr/>
          </w:rPrChange>
        </w:rPr>
        <w:tab/>
      </w:r>
      <w:r w:rsidRPr="00BF277E">
        <w:rPr>
          <w:rFonts w:asciiTheme="minorHAnsi" w:hAnsiTheme="minorHAnsi" w:cstheme="minorHAnsi"/>
          <w:sz w:val="20"/>
          <w:szCs w:val="20"/>
          <w:rPrChange w:id="2876" w:author="Stephen Richard" w:date="2021-02-23T16:45:00Z">
            <w:rPr/>
          </w:rPrChange>
        </w:rPr>
        <w:tab/>
      </w:r>
      <w:r w:rsidRPr="00BF277E">
        <w:rPr>
          <w:rFonts w:asciiTheme="minorHAnsi" w:hAnsiTheme="minorHAnsi" w:cstheme="minorHAnsi"/>
          <w:sz w:val="20"/>
          <w:szCs w:val="20"/>
          <w:rPrChange w:id="2877" w:author="Stephen Richard" w:date="2021-02-23T16:45:00Z">
            <w:rPr/>
          </w:rPrChange>
        </w:rPr>
        <w:tab/>
        <w:t xml:space="preserve">a </w:t>
      </w:r>
      <w:del w:id="2878" w:author="Stephen Richard" w:date="2021-02-19T16:47:00Z">
        <w:r w:rsidRPr="00BF277E" w:rsidDel="00617A2D">
          <w:rPr>
            <w:rFonts w:asciiTheme="minorHAnsi" w:hAnsiTheme="minorHAnsi" w:cstheme="minorHAnsi"/>
            <w:sz w:val="20"/>
            <w:szCs w:val="20"/>
            <w:rPrChange w:id="2879" w:author="Stephen Richard" w:date="2021-02-23T16:45:00Z">
              <w:rPr/>
            </w:rPrChange>
          </w:rPr>
          <w:delText>gsoc</w:delText>
        </w:r>
      </w:del>
      <w:proofErr w:type="spellStart"/>
      <w:ins w:id="2880" w:author="Stephen Richard" w:date="2021-02-19T16:47:00Z">
        <w:r w:rsidR="00617A2D" w:rsidRPr="00BF277E">
          <w:rPr>
            <w:rFonts w:asciiTheme="minorHAnsi" w:hAnsiTheme="minorHAnsi" w:cstheme="minorHAnsi"/>
            <w:sz w:val="20"/>
            <w:szCs w:val="20"/>
            <w:rPrChange w:id="2881" w:author="Stephen Richard" w:date="2021-02-23T16:45:00Z">
              <w:rPr/>
            </w:rPrChange>
          </w:rPr>
          <w:t>gs</w:t>
        </w:r>
        <w:r w:rsidR="00617A2D" w:rsidRPr="00BF277E">
          <w:rPr>
            <w:rFonts w:asciiTheme="minorHAnsi" w:hAnsiTheme="minorHAnsi" w:cstheme="minorHAnsi"/>
            <w:sz w:val="20"/>
            <w:szCs w:val="20"/>
            <w:rPrChange w:id="2882" w:author="Stephen Richard" w:date="2021-02-23T16:45:00Z">
              <w:rPr/>
            </w:rPrChange>
          </w:rPr>
          <w:t>pd</w:t>
        </w:r>
      </w:ins>
      <w:r w:rsidRPr="00BF277E">
        <w:rPr>
          <w:rFonts w:asciiTheme="minorHAnsi" w:hAnsiTheme="minorHAnsi" w:cstheme="minorHAnsi"/>
          <w:sz w:val="20"/>
          <w:szCs w:val="20"/>
          <w:rPrChange w:id="2883" w:author="Stephen Richard" w:date="2021-02-23T16:45:00Z">
            <w:rPr/>
          </w:rPrChange>
        </w:rPr>
        <w:t>:Determining_Event</w:t>
      </w:r>
      <w:proofErr w:type="spellEnd"/>
      <w:r w:rsidRPr="00BF277E">
        <w:rPr>
          <w:rFonts w:asciiTheme="minorHAnsi" w:hAnsiTheme="minorHAnsi" w:cstheme="minorHAnsi"/>
          <w:sz w:val="20"/>
          <w:szCs w:val="20"/>
          <w:rPrChange w:id="2884" w:author="Stephen Richard" w:date="2021-02-23T16:45:00Z">
            <w:rPr/>
          </w:rPrChange>
        </w:rPr>
        <w:t>;</w:t>
      </w:r>
    </w:p>
    <w:p w14:paraId="43ECD2B0" w14:textId="77777777" w:rsidR="00AE6F66" w:rsidRPr="00BF277E" w:rsidRDefault="00AE6F66" w:rsidP="007D5C4D">
      <w:pPr>
        <w:pStyle w:val="owl"/>
        <w:rPr>
          <w:rFonts w:asciiTheme="minorHAnsi" w:hAnsiTheme="minorHAnsi" w:cstheme="minorHAnsi"/>
          <w:sz w:val="20"/>
          <w:szCs w:val="20"/>
          <w:rPrChange w:id="2885" w:author="Stephen Richard" w:date="2021-02-23T16:45:00Z">
            <w:rPr/>
          </w:rPrChange>
        </w:rPr>
      </w:pPr>
      <w:r w:rsidRPr="00BF277E">
        <w:rPr>
          <w:rFonts w:asciiTheme="minorHAnsi" w:hAnsiTheme="minorHAnsi" w:cstheme="minorHAnsi"/>
          <w:sz w:val="20"/>
          <w:szCs w:val="20"/>
          <w:rPrChange w:id="2886" w:author="Stephen Richard" w:date="2021-02-23T16:45:00Z">
            <w:rPr/>
          </w:rPrChange>
        </w:rPr>
        <w:tab/>
      </w:r>
      <w:r w:rsidRPr="00BF277E">
        <w:rPr>
          <w:rFonts w:asciiTheme="minorHAnsi" w:hAnsiTheme="minorHAnsi" w:cstheme="minorHAnsi"/>
          <w:sz w:val="20"/>
          <w:szCs w:val="20"/>
          <w:rPrChange w:id="2887" w:author="Stephen Richard" w:date="2021-02-23T16:45:00Z">
            <w:rPr/>
          </w:rPrChange>
        </w:rPr>
        <w:tab/>
      </w:r>
      <w:r w:rsidRPr="00BF277E">
        <w:rPr>
          <w:rFonts w:asciiTheme="minorHAnsi" w:hAnsiTheme="minorHAnsi" w:cstheme="minorHAnsi"/>
          <w:sz w:val="20"/>
          <w:szCs w:val="20"/>
          <w:rPrChange w:id="2888" w:author="Stephen Richard" w:date="2021-02-23T16:45:00Z">
            <w:rPr/>
          </w:rPrChange>
        </w:rPr>
        <w:tab/>
        <w:t>rdfs:label "event of obtaining the sample in the field." @en ;</w:t>
      </w:r>
    </w:p>
    <w:p w14:paraId="6F5B7DB4" w14:textId="2247008E" w:rsidR="00AE6F66" w:rsidRPr="00BF277E" w:rsidRDefault="00AE6F66" w:rsidP="00486FA7">
      <w:pPr>
        <w:pStyle w:val="owl"/>
        <w:ind w:left="2520" w:hanging="360"/>
        <w:rPr>
          <w:rFonts w:asciiTheme="minorHAnsi" w:hAnsiTheme="minorHAnsi" w:cstheme="minorHAnsi"/>
          <w:sz w:val="20"/>
          <w:szCs w:val="20"/>
          <w:rPrChange w:id="2889" w:author="Stephen Richard" w:date="2021-02-23T16:45:00Z">
            <w:rPr/>
          </w:rPrChange>
        </w:rPr>
      </w:pPr>
      <w:proofErr w:type="spellStart"/>
      <w:r w:rsidRPr="00BF277E">
        <w:rPr>
          <w:rFonts w:asciiTheme="minorHAnsi" w:hAnsiTheme="minorHAnsi" w:cstheme="minorHAnsi"/>
          <w:sz w:val="20"/>
          <w:szCs w:val="20"/>
          <w:rPrChange w:id="2890" w:author="Stephen Richard" w:date="2021-02-23T16:45:00Z">
            <w:rPr/>
          </w:rPrChange>
        </w:rPr>
        <w:t>rdfs:comment</w:t>
      </w:r>
      <w:proofErr w:type="spellEnd"/>
      <w:r w:rsidRPr="00BF277E">
        <w:rPr>
          <w:rFonts w:asciiTheme="minorHAnsi" w:hAnsiTheme="minorHAnsi" w:cstheme="minorHAnsi"/>
          <w:sz w:val="20"/>
          <w:szCs w:val="20"/>
          <w:rPrChange w:id="2891" w:author="Stephen Richard" w:date="2021-02-23T16:45:00Z">
            <w:rPr/>
          </w:rPrChange>
        </w:rPr>
        <w:t xml:space="preserve"> "constituent processes could be used to document the sampling procedure. Consider importing SOSA or PROV vocabularies for better sample description." @en ;</w:t>
      </w:r>
    </w:p>
    <w:p w14:paraId="23F26571" w14:textId="4CED1215" w:rsidR="00AE6F66" w:rsidRPr="00BF277E" w:rsidRDefault="00AE6F66" w:rsidP="007D5C4D">
      <w:pPr>
        <w:pStyle w:val="owl"/>
        <w:rPr>
          <w:rFonts w:asciiTheme="minorHAnsi" w:hAnsiTheme="minorHAnsi" w:cstheme="minorHAnsi"/>
          <w:sz w:val="20"/>
          <w:szCs w:val="20"/>
          <w:rPrChange w:id="2892" w:author="Stephen Richard" w:date="2021-02-23T16:45:00Z">
            <w:rPr/>
          </w:rPrChange>
        </w:rPr>
      </w:pPr>
      <w:r w:rsidRPr="00BF277E">
        <w:rPr>
          <w:rFonts w:asciiTheme="minorHAnsi" w:hAnsiTheme="minorHAnsi" w:cstheme="minorHAnsi"/>
          <w:sz w:val="20"/>
          <w:szCs w:val="20"/>
          <w:rPrChange w:id="2893" w:author="Stephen Richard" w:date="2021-02-23T16:45:00Z">
            <w:rPr/>
          </w:rPrChange>
        </w:rPr>
        <w:tab/>
      </w:r>
      <w:r w:rsidRPr="00BF277E">
        <w:rPr>
          <w:rFonts w:asciiTheme="minorHAnsi" w:hAnsiTheme="minorHAnsi" w:cstheme="minorHAnsi"/>
          <w:sz w:val="20"/>
          <w:szCs w:val="20"/>
          <w:rPrChange w:id="2894" w:author="Stephen Richard" w:date="2021-02-23T16:45:00Z">
            <w:rPr/>
          </w:rPrChange>
        </w:rPr>
        <w:tab/>
      </w:r>
      <w:r w:rsidRPr="00BF277E">
        <w:rPr>
          <w:rFonts w:asciiTheme="minorHAnsi" w:hAnsiTheme="minorHAnsi" w:cstheme="minorHAnsi"/>
          <w:sz w:val="20"/>
          <w:szCs w:val="20"/>
          <w:rPrChange w:id="2895" w:author="Stephen Richard" w:date="2021-02-23T16:45:00Z">
            <w:rPr/>
          </w:rPrChange>
        </w:rPr>
        <w:tab/>
      </w:r>
      <w:proofErr w:type="spellStart"/>
      <w:ins w:id="2896" w:author="Stephen Richard" w:date="2021-02-19T16:48:00Z">
        <w:r w:rsidR="00617A2D" w:rsidRPr="00BF277E">
          <w:rPr>
            <w:rFonts w:asciiTheme="minorHAnsi" w:hAnsiTheme="minorHAnsi" w:cstheme="minorHAnsi"/>
            <w:sz w:val="20"/>
            <w:szCs w:val="20"/>
            <w:rPrChange w:id="2897" w:author="Stephen Richard" w:date="2021-02-23T16:45:00Z">
              <w:rPr/>
            </w:rPrChange>
          </w:rPr>
          <w:t>gsoc:occupiesSpaceIndirectly</w:t>
        </w:r>
        <w:proofErr w:type="spellEnd"/>
        <w:r w:rsidR="00617A2D" w:rsidRPr="00BF277E" w:rsidDel="00617A2D">
          <w:rPr>
            <w:rFonts w:asciiTheme="minorHAnsi" w:hAnsiTheme="minorHAnsi" w:cstheme="minorHAnsi"/>
            <w:sz w:val="20"/>
            <w:szCs w:val="20"/>
            <w:rPrChange w:id="2898" w:author="Stephen Richard" w:date="2021-02-23T16:45:00Z">
              <w:rPr/>
            </w:rPrChange>
          </w:rPr>
          <w:t xml:space="preserve"> </w:t>
        </w:r>
        <w:r w:rsidR="00617A2D" w:rsidRPr="00BF277E">
          <w:rPr>
            <w:rFonts w:asciiTheme="minorHAnsi" w:hAnsiTheme="minorHAnsi" w:cstheme="minorHAnsi"/>
            <w:sz w:val="20"/>
            <w:szCs w:val="20"/>
            <w:rPrChange w:id="2899" w:author="Stephen Richard" w:date="2021-02-23T16:45:00Z">
              <w:rPr/>
            </w:rPrChange>
          </w:rPr>
          <w:t xml:space="preserve"> </w:t>
        </w:r>
      </w:ins>
      <w:del w:id="2900" w:author="Stephen Richard" w:date="2021-02-19T16:48:00Z">
        <w:r w:rsidRPr="00BF277E" w:rsidDel="00617A2D">
          <w:rPr>
            <w:rFonts w:asciiTheme="minorHAnsi" w:hAnsiTheme="minorHAnsi" w:cstheme="minorHAnsi"/>
            <w:sz w:val="20"/>
            <w:szCs w:val="20"/>
            <w:rPrChange w:id="2901" w:author="Stephen Richard" w:date="2021-02-23T16:45:00Z">
              <w:rPr/>
            </w:rPrChange>
          </w:rPr>
          <w:delText xml:space="preserve">gsoc:hasIndirectSpatialLocation </w:delText>
        </w:r>
      </w:del>
      <w:r w:rsidRPr="00BF277E">
        <w:rPr>
          <w:rFonts w:asciiTheme="minorHAnsi" w:hAnsiTheme="minorHAnsi" w:cstheme="minorHAnsi"/>
          <w:sz w:val="20"/>
          <w:szCs w:val="20"/>
          <w:rPrChange w:id="2902" w:author="Stephen Richard" w:date="2021-02-23T16:45:00Z">
            <w:rPr/>
          </w:rPrChange>
        </w:rPr>
        <w:t>[</w:t>
      </w:r>
    </w:p>
    <w:p w14:paraId="252A6E0E" w14:textId="77777777" w:rsidR="00AE6F66" w:rsidRPr="00BF277E" w:rsidRDefault="00AE6F66" w:rsidP="007D5C4D">
      <w:pPr>
        <w:pStyle w:val="owl"/>
        <w:rPr>
          <w:rFonts w:asciiTheme="minorHAnsi" w:hAnsiTheme="minorHAnsi" w:cstheme="minorHAnsi"/>
          <w:sz w:val="20"/>
          <w:szCs w:val="20"/>
          <w:rPrChange w:id="2903" w:author="Stephen Richard" w:date="2021-02-23T16:45:00Z">
            <w:rPr/>
          </w:rPrChange>
        </w:rPr>
      </w:pPr>
      <w:r w:rsidRPr="00BF277E">
        <w:rPr>
          <w:rFonts w:asciiTheme="minorHAnsi" w:hAnsiTheme="minorHAnsi" w:cstheme="minorHAnsi"/>
          <w:sz w:val="20"/>
          <w:szCs w:val="20"/>
          <w:rPrChange w:id="2904" w:author="Stephen Richard" w:date="2021-02-23T16:45:00Z">
            <w:rPr/>
          </w:rPrChange>
        </w:rPr>
        <w:tab/>
      </w:r>
      <w:r w:rsidRPr="00BF277E">
        <w:rPr>
          <w:rFonts w:asciiTheme="minorHAnsi" w:hAnsiTheme="minorHAnsi" w:cstheme="minorHAnsi"/>
          <w:sz w:val="20"/>
          <w:szCs w:val="20"/>
          <w:rPrChange w:id="2905" w:author="Stephen Richard" w:date="2021-02-23T16:45:00Z">
            <w:rPr/>
          </w:rPrChange>
        </w:rPr>
        <w:tab/>
      </w:r>
      <w:r w:rsidRPr="00BF277E">
        <w:rPr>
          <w:rFonts w:asciiTheme="minorHAnsi" w:hAnsiTheme="minorHAnsi" w:cstheme="minorHAnsi"/>
          <w:sz w:val="20"/>
          <w:szCs w:val="20"/>
          <w:rPrChange w:id="2906" w:author="Stephen Richard" w:date="2021-02-23T16:45:00Z">
            <w:rPr/>
          </w:rPrChange>
        </w:rPr>
        <w:tab/>
      </w:r>
      <w:r w:rsidRPr="00BF277E">
        <w:rPr>
          <w:rFonts w:asciiTheme="minorHAnsi" w:hAnsiTheme="minorHAnsi" w:cstheme="minorHAnsi"/>
          <w:sz w:val="20"/>
          <w:szCs w:val="20"/>
          <w:rPrChange w:id="2907" w:author="Stephen Richard" w:date="2021-02-23T16:45:00Z">
            <w:rPr/>
          </w:rPrChange>
        </w:rPr>
        <w:tab/>
        <w:t xml:space="preserve">a </w:t>
      </w:r>
      <w:proofErr w:type="spellStart"/>
      <w:r w:rsidRPr="00BF277E">
        <w:rPr>
          <w:rFonts w:asciiTheme="minorHAnsi" w:hAnsiTheme="minorHAnsi" w:cstheme="minorHAnsi"/>
          <w:sz w:val="20"/>
          <w:szCs w:val="20"/>
          <w:rPrChange w:id="2908" w:author="Stephen Richard" w:date="2021-02-23T16:45:00Z">
            <w:rPr/>
          </w:rPrChange>
        </w:rPr>
        <w:t>gsoc:Spatial_Region</w:t>
      </w:r>
      <w:proofErr w:type="spellEnd"/>
      <w:r w:rsidRPr="00BF277E">
        <w:rPr>
          <w:rFonts w:asciiTheme="minorHAnsi" w:hAnsiTheme="minorHAnsi" w:cstheme="minorHAnsi"/>
          <w:sz w:val="20"/>
          <w:szCs w:val="20"/>
          <w:rPrChange w:id="2909" w:author="Stephen Richard" w:date="2021-02-23T16:45:00Z">
            <w:rPr/>
          </w:rPrChange>
        </w:rPr>
        <w:t>;</w:t>
      </w:r>
    </w:p>
    <w:p w14:paraId="67CCC5EE" w14:textId="77777777" w:rsidR="00AE6F66" w:rsidRPr="00BF277E" w:rsidRDefault="00AE6F66" w:rsidP="007D5C4D">
      <w:pPr>
        <w:pStyle w:val="owl"/>
        <w:rPr>
          <w:rFonts w:asciiTheme="minorHAnsi" w:hAnsiTheme="minorHAnsi" w:cstheme="minorHAnsi"/>
          <w:sz w:val="20"/>
          <w:szCs w:val="20"/>
          <w:rPrChange w:id="2910" w:author="Stephen Richard" w:date="2021-02-23T16:45:00Z">
            <w:rPr/>
          </w:rPrChange>
        </w:rPr>
      </w:pPr>
      <w:r w:rsidRPr="00BF277E">
        <w:rPr>
          <w:rFonts w:asciiTheme="minorHAnsi" w:hAnsiTheme="minorHAnsi" w:cstheme="minorHAnsi"/>
          <w:sz w:val="20"/>
          <w:szCs w:val="20"/>
          <w:rPrChange w:id="2911" w:author="Stephen Richard" w:date="2021-02-23T16:45:00Z">
            <w:rPr/>
          </w:rPrChange>
        </w:rPr>
        <w:tab/>
      </w:r>
      <w:r w:rsidRPr="00BF277E">
        <w:rPr>
          <w:rFonts w:asciiTheme="minorHAnsi" w:hAnsiTheme="minorHAnsi" w:cstheme="minorHAnsi"/>
          <w:sz w:val="20"/>
          <w:szCs w:val="20"/>
          <w:rPrChange w:id="2912" w:author="Stephen Richard" w:date="2021-02-23T16:45:00Z">
            <w:rPr/>
          </w:rPrChange>
        </w:rPr>
        <w:tab/>
      </w:r>
      <w:r w:rsidRPr="00BF277E">
        <w:rPr>
          <w:rFonts w:asciiTheme="minorHAnsi" w:hAnsiTheme="minorHAnsi" w:cstheme="minorHAnsi"/>
          <w:sz w:val="20"/>
          <w:szCs w:val="20"/>
          <w:rPrChange w:id="2913" w:author="Stephen Richard" w:date="2021-02-23T16:45:00Z">
            <w:rPr/>
          </w:rPrChange>
        </w:rPr>
        <w:tab/>
      </w:r>
      <w:r w:rsidRPr="00BF277E">
        <w:rPr>
          <w:rFonts w:asciiTheme="minorHAnsi" w:hAnsiTheme="minorHAnsi" w:cstheme="minorHAnsi"/>
          <w:sz w:val="20"/>
          <w:szCs w:val="20"/>
          <w:rPrChange w:id="2914" w:author="Stephen Richard" w:date="2021-02-23T16:45:00Z">
            <w:rPr/>
          </w:rPrChange>
        </w:rPr>
        <w:tab/>
        <w:t>rdfs:label "Sampling location";</w:t>
      </w:r>
    </w:p>
    <w:p w14:paraId="35D23A2A" w14:textId="2F365829" w:rsidR="00AE6F66" w:rsidRPr="00BF277E" w:rsidRDefault="00AE6F66" w:rsidP="007D5C4D">
      <w:pPr>
        <w:pStyle w:val="owl"/>
        <w:ind w:left="3420" w:hanging="540"/>
        <w:rPr>
          <w:rFonts w:asciiTheme="minorHAnsi" w:hAnsiTheme="minorHAnsi" w:cstheme="minorHAnsi"/>
          <w:sz w:val="20"/>
          <w:szCs w:val="20"/>
          <w:rPrChange w:id="2915" w:author="Stephen Richard" w:date="2021-02-23T16:45:00Z">
            <w:rPr/>
          </w:rPrChange>
        </w:rPr>
      </w:pPr>
      <w:proofErr w:type="spellStart"/>
      <w:r w:rsidRPr="00BF277E">
        <w:rPr>
          <w:rFonts w:asciiTheme="minorHAnsi" w:hAnsiTheme="minorHAnsi" w:cstheme="minorHAnsi"/>
          <w:sz w:val="20"/>
          <w:szCs w:val="20"/>
          <w:rPrChange w:id="2916" w:author="Stephen Richard" w:date="2021-02-23T16:45:00Z">
            <w:rPr/>
          </w:rPrChange>
        </w:rPr>
        <w:t>rdfs:comment</w:t>
      </w:r>
      <w:proofErr w:type="spellEnd"/>
      <w:r w:rsidRPr="00BF277E">
        <w:rPr>
          <w:rFonts w:asciiTheme="minorHAnsi" w:hAnsiTheme="minorHAnsi" w:cstheme="minorHAnsi"/>
          <w:sz w:val="20"/>
          <w:szCs w:val="20"/>
          <w:rPrChange w:id="2917" w:author="Stephen Richard" w:date="2021-02-23T16:45:00Z">
            <w:rPr/>
          </w:rPrChange>
        </w:rPr>
        <w:t xml:space="preserve"> "location of sampling event is indirect, anchored in the location of the sampling site" @en ;</w:t>
      </w:r>
    </w:p>
    <w:p w14:paraId="5D0E3D04" w14:textId="77777777" w:rsidR="00AE6F66" w:rsidRPr="00BF277E" w:rsidRDefault="00AE6F66" w:rsidP="007D5C4D">
      <w:pPr>
        <w:pStyle w:val="owl"/>
        <w:rPr>
          <w:rFonts w:asciiTheme="minorHAnsi" w:hAnsiTheme="minorHAnsi" w:cstheme="minorHAnsi"/>
          <w:sz w:val="20"/>
          <w:szCs w:val="20"/>
          <w:rPrChange w:id="2918" w:author="Stephen Richard" w:date="2021-02-23T16:45:00Z">
            <w:rPr/>
          </w:rPrChange>
        </w:rPr>
      </w:pPr>
      <w:r w:rsidRPr="00BF277E">
        <w:rPr>
          <w:rFonts w:asciiTheme="minorHAnsi" w:hAnsiTheme="minorHAnsi" w:cstheme="minorHAnsi"/>
          <w:sz w:val="20"/>
          <w:szCs w:val="20"/>
          <w:rPrChange w:id="2919" w:author="Stephen Richard" w:date="2021-02-23T16:45:00Z">
            <w:rPr/>
          </w:rPrChange>
        </w:rPr>
        <w:tab/>
      </w:r>
      <w:r w:rsidRPr="00BF277E">
        <w:rPr>
          <w:rFonts w:asciiTheme="minorHAnsi" w:hAnsiTheme="minorHAnsi" w:cstheme="minorHAnsi"/>
          <w:sz w:val="20"/>
          <w:szCs w:val="20"/>
          <w:rPrChange w:id="2920" w:author="Stephen Richard" w:date="2021-02-23T16:45:00Z">
            <w:rPr/>
          </w:rPrChange>
        </w:rPr>
        <w:tab/>
      </w:r>
      <w:r w:rsidRPr="00BF277E">
        <w:rPr>
          <w:rFonts w:asciiTheme="minorHAnsi" w:hAnsiTheme="minorHAnsi" w:cstheme="minorHAnsi"/>
          <w:sz w:val="20"/>
          <w:szCs w:val="20"/>
          <w:rPrChange w:id="2921" w:author="Stephen Richard" w:date="2021-02-23T16:45:00Z">
            <w:rPr/>
          </w:rPrChange>
        </w:rPr>
        <w:tab/>
      </w:r>
      <w:r w:rsidRPr="00BF277E">
        <w:rPr>
          <w:rFonts w:asciiTheme="minorHAnsi" w:hAnsiTheme="minorHAnsi" w:cstheme="minorHAnsi"/>
          <w:sz w:val="20"/>
          <w:szCs w:val="20"/>
          <w:rPrChange w:id="2922" w:author="Stephen Richard" w:date="2021-02-23T16:45:00Z">
            <w:rPr/>
          </w:rPrChange>
        </w:rPr>
        <w:tab/>
      </w:r>
      <w:proofErr w:type="spellStart"/>
      <w:r w:rsidRPr="00BF277E">
        <w:rPr>
          <w:rFonts w:asciiTheme="minorHAnsi" w:hAnsiTheme="minorHAnsi" w:cstheme="minorHAnsi"/>
          <w:sz w:val="20"/>
          <w:szCs w:val="20"/>
          <w:rPrChange w:id="2923" w:author="Stephen Richard" w:date="2021-02-23T16:45:00Z">
            <w:rPr/>
          </w:rPrChange>
        </w:rPr>
        <w:t>gsoc:hasQuality</w:t>
      </w:r>
      <w:proofErr w:type="spellEnd"/>
      <w:r w:rsidRPr="00BF277E">
        <w:rPr>
          <w:rFonts w:asciiTheme="minorHAnsi" w:hAnsiTheme="minorHAnsi" w:cstheme="minorHAnsi"/>
          <w:sz w:val="20"/>
          <w:szCs w:val="20"/>
          <w:rPrChange w:id="2924" w:author="Stephen Richard" w:date="2021-02-23T16:45:00Z">
            <w:rPr/>
          </w:rPrChange>
        </w:rPr>
        <w:t xml:space="preserve"> [</w:t>
      </w:r>
    </w:p>
    <w:p w14:paraId="0647A18A" w14:textId="70DB49DE" w:rsidR="00AE6F66" w:rsidRPr="00BF277E" w:rsidRDefault="00AE6F66" w:rsidP="007D5C4D">
      <w:pPr>
        <w:pStyle w:val="owl"/>
        <w:rPr>
          <w:ins w:id="2925" w:author="Stephen Richard" w:date="2021-02-19T16:49:00Z"/>
          <w:rFonts w:asciiTheme="minorHAnsi" w:hAnsiTheme="minorHAnsi" w:cstheme="minorHAnsi"/>
          <w:sz w:val="20"/>
          <w:szCs w:val="20"/>
          <w:rPrChange w:id="2926" w:author="Stephen Richard" w:date="2021-02-23T16:45:00Z">
            <w:rPr>
              <w:ins w:id="2927" w:author="Stephen Richard" w:date="2021-02-19T16:49:00Z"/>
            </w:rPr>
          </w:rPrChange>
        </w:rPr>
      </w:pPr>
      <w:r w:rsidRPr="00BF277E">
        <w:rPr>
          <w:rFonts w:asciiTheme="minorHAnsi" w:hAnsiTheme="minorHAnsi" w:cstheme="minorHAnsi"/>
          <w:sz w:val="20"/>
          <w:szCs w:val="20"/>
          <w:rPrChange w:id="2928" w:author="Stephen Richard" w:date="2021-02-23T16:45:00Z">
            <w:rPr/>
          </w:rPrChange>
        </w:rPr>
        <w:tab/>
      </w:r>
      <w:r w:rsidRPr="00BF277E">
        <w:rPr>
          <w:rFonts w:asciiTheme="minorHAnsi" w:hAnsiTheme="minorHAnsi" w:cstheme="minorHAnsi"/>
          <w:sz w:val="20"/>
          <w:szCs w:val="20"/>
          <w:rPrChange w:id="2929" w:author="Stephen Richard" w:date="2021-02-23T16:45:00Z">
            <w:rPr/>
          </w:rPrChange>
        </w:rPr>
        <w:tab/>
      </w:r>
      <w:r w:rsidRPr="00BF277E">
        <w:rPr>
          <w:rFonts w:asciiTheme="minorHAnsi" w:hAnsiTheme="minorHAnsi" w:cstheme="minorHAnsi"/>
          <w:sz w:val="20"/>
          <w:szCs w:val="20"/>
          <w:rPrChange w:id="2930" w:author="Stephen Richard" w:date="2021-02-23T16:45:00Z">
            <w:rPr/>
          </w:rPrChange>
        </w:rPr>
        <w:tab/>
      </w:r>
      <w:r w:rsidRPr="00BF277E">
        <w:rPr>
          <w:rFonts w:asciiTheme="minorHAnsi" w:hAnsiTheme="minorHAnsi" w:cstheme="minorHAnsi"/>
          <w:sz w:val="20"/>
          <w:szCs w:val="20"/>
          <w:rPrChange w:id="2931" w:author="Stephen Richard" w:date="2021-02-23T16:45:00Z">
            <w:rPr/>
          </w:rPrChange>
        </w:rPr>
        <w:tab/>
      </w:r>
      <w:r w:rsidRPr="00BF277E">
        <w:rPr>
          <w:rFonts w:asciiTheme="minorHAnsi" w:hAnsiTheme="minorHAnsi" w:cstheme="minorHAnsi"/>
          <w:sz w:val="20"/>
          <w:szCs w:val="20"/>
          <w:rPrChange w:id="2932" w:author="Stephen Richard" w:date="2021-02-23T16:45:00Z">
            <w:rPr/>
          </w:rPrChange>
        </w:rPr>
        <w:tab/>
        <w:t xml:space="preserve">a </w:t>
      </w:r>
      <w:proofErr w:type="spellStart"/>
      <w:r w:rsidRPr="00BF277E">
        <w:rPr>
          <w:rFonts w:asciiTheme="minorHAnsi" w:hAnsiTheme="minorHAnsi" w:cstheme="minorHAnsi"/>
          <w:sz w:val="20"/>
          <w:szCs w:val="20"/>
          <w:rPrChange w:id="2933" w:author="Stephen Richard" w:date="2021-02-23T16:45:00Z">
            <w:rPr/>
          </w:rPrChange>
        </w:rPr>
        <w:t>gsoc:Spatial_Location</w:t>
      </w:r>
      <w:proofErr w:type="spellEnd"/>
      <w:r w:rsidRPr="00BF277E">
        <w:rPr>
          <w:rFonts w:asciiTheme="minorHAnsi" w:hAnsiTheme="minorHAnsi" w:cstheme="minorHAnsi"/>
          <w:sz w:val="20"/>
          <w:szCs w:val="20"/>
          <w:rPrChange w:id="2934" w:author="Stephen Richard" w:date="2021-02-23T16:45:00Z">
            <w:rPr/>
          </w:rPrChange>
        </w:rPr>
        <w:t xml:space="preserve"> </w:t>
      </w:r>
      <w:ins w:id="2935" w:author="Stephen Richard" w:date="2021-02-19T16:49:00Z">
        <w:r w:rsidR="00617A2D" w:rsidRPr="00BF277E">
          <w:rPr>
            <w:rFonts w:asciiTheme="minorHAnsi" w:hAnsiTheme="minorHAnsi" w:cstheme="minorHAnsi"/>
            <w:sz w:val="20"/>
            <w:szCs w:val="20"/>
            <w:rPrChange w:id="2936" w:author="Stephen Richard" w:date="2021-02-23T16:45:00Z">
              <w:rPr/>
            </w:rPrChange>
          </w:rPr>
          <w:t xml:space="preserve"> </w:t>
        </w:r>
      </w:ins>
      <w:ins w:id="2937" w:author="Stephen Richard" w:date="2021-02-19T16:50:00Z">
        <w:r w:rsidR="00617A2D" w:rsidRPr="00BF277E">
          <w:rPr>
            <w:rFonts w:asciiTheme="minorHAnsi" w:hAnsiTheme="minorHAnsi" w:cstheme="minorHAnsi"/>
            <w:sz w:val="20"/>
            <w:szCs w:val="20"/>
            <w:rPrChange w:id="2938" w:author="Stephen Richard" w:date="2021-02-23T16:45:00Z">
              <w:rPr/>
            </w:rPrChange>
          </w:rPr>
          <w:t>;</w:t>
        </w:r>
      </w:ins>
    </w:p>
    <w:p w14:paraId="64391417" w14:textId="37A9FEEB" w:rsidR="00617A2D" w:rsidRPr="00BF277E" w:rsidRDefault="00617A2D" w:rsidP="007D5C4D">
      <w:pPr>
        <w:pStyle w:val="owl"/>
        <w:rPr>
          <w:ins w:id="2939" w:author="Stephen Richard" w:date="2021-02-19T16:49:00Z"/>
          <w:rFonts w:asciiTheme="minorHAnsi" w:hAnsiTheme="minorHAnsi" w:cstheme="minorHAnsi"/>
          <w:sz w:val="20"/>
          <w:szCs w:val="20"/>
          <w:rPrChange w:id="2940" w:author="Stephen Richard" w:date="2021-02-23T16:45:00Z">
            <w:rPr>
              <w:ins w:id="2941" w:author="Stephen Richard" w:date="2021-02-19T16:49:00Z"/>
            </w:rPr>
          </w:rPrChange>
        </w:rPr>
      </w:pPr>
      <w:ins w:id="2942" w:author="Stephen Richard" w:date="2021-02-19T16:49:00Z">
        <w:r w:rsidRPr="00BF277E">
          <w:rPr>
            <w:rFonts w:asciiTheme="minorHAnsi" w:hAnsiTheme="minorHAnsi" w:cstheme="minorHAnsi"/>
            <w:sz w:val="20"/>
            <w:szCs w:val="20"/>
            <w:rPrChange w:id="2943" w:author="Stephen Richard" w:date="2021-02-23T16:45:00Z">
              <w:rPr/>
            </w:rPrChange>
          </w:rPr>
          <w:tab/>
        </w:r>
        <w:r w:rsidRPr="00BF277E">
          <w:rPr>
            <w:rFonts w:asciiTheme="minorHAnsi" w:hAnsiTheme="minorHAnsi" w:cstheme="minorHAnsi"/>
            <w:sz w:val="20"/>
            <w:szCs w:val="20"/>
            <w:rPrChange w:id="2944" w:author="Stephen Richard" w:date="2021-02-23T16:45:00Z">
              <w:rPr/>
            </w:rPrChange>
          </w:rPr>
          <w:tab/>
        </w:r>
        <w:r w:rsidRPr="00BF277E">
          <w:rPr>
            <w:rFonts w:asciiTheme="minorHAnsi" w:hAnsiTheme="minorHAnsi" w:cstheme="minorHAnsi"/>
            <w:sz w:val="20"/>
            <w:szCs w:val="20"/>
            <w:rPrChange w:id="2945" w:author="Stephen Richard" w:date="2021-02-23T16:45:00Z">
              <w:rPr/>
            </w:rPrChange>
          </w:rPr>
          <w:tab/>
        </w:r>
        <w:r w:rsidRPr="00BF277E">
          <w:rPr>
            <w:rFonts w:asciiTheme="minorHAnsi" w:hAnsiTheme="minorHAnsi" w:cstheme="minorHAnsi"/>
            <w:sz w:val="20"/>
            <w:szCs w:val="20"/>
            <w:rPrChange w:id="2946" w:author="Stephen Richard" w:date="2021-02-23T16:45:00Z">
              <w:rPr/>
            </w:rPrChange>
          </w:rPr>
          <w:tab/>
        </w:r>
        <w:r w:rsidRPr="00BF277E">
          <w:rPr>
            <w:rFonts w:asciiTheme="minorHAnsi" w:hAnsiTheme="minorHAnsi" w:cstheme="minorHAnsi"/>
            <w:sz w:val="20"/>
            <w:szCs w:val="20"/>
            <w:rPrChange w:id="2947" w:author="Stephen Richard" w:date="2021-02-23T16:45:00Z">
              <w:rPr/>
            </w:rPrChange>
          </w:rPr>
          <w:tab/>
        </w:r>
        <w:proofErr w:type="spellStart"/>
        <w:r w:rsidRPr="00BF277E">
          <w:rPr>
            <w:rFonts w:asciiTheme="minorHAnsi" w:hAnsiTheme="minorHAnsi" w:cstheme="minorHAnsi"/>
            <w:sz w:val="20"/>
            <w:szCs w:val="20"/>
            <w:rPrChange w:id="2948" w:author="Stephen Richard" w:date="2021-02-23T16:45:00Z">
              <w:rPr/>
            </w:rPrChange>
          </w:rPr>
          <w:t>gsoc:hasValue</w:t>
        </w:r>
        <w:proofErr w:type="spellEnd"/>
        <w:r w:rsidRPr="00BF277E">
          <w:rPr>
            <w:rFonts w:asciiTheme="minorHAnsi" w:hAnsiTheme="minorHAnsi" w:cstheme="minorHAnsi"/>
            <w:sz w:val="20"/>
            <w:szCs w:val="20"/>
            <w:rPrChange w:id="2949" w:author="Stephen Richard" w:date="2021-02-23T16:45:00Z">
              <w:rPr/>
            </w:rPrChange>
          </w:rPr>
          <w:t xml:space="preserve"> [</w:t>
        </w:r>
      </w:ins>
    </w:p>
    <w:p w14:paraId="0FA55F88" w14:textId="34C47C24" w:rsidR="00617A2D" w:rsidRPr="00BF277E" w:rsidRDefault="00617A2D" w:rsidP="007D5C4D">
      <w:pPr>
        <w:pStyle w:val="owl"/>
        <w:rPr>
          <w:rFonts w:asciiTheme="minorHAnsi" w:hAnsiTheme="minorHAnsi" w:cstheme="minorHAnsi"/>
          <w:sz w:val="20"/>
          <w:szCs w:val="20"/>
          <w:rPrChange w:id="2950" w:author="Stephen Richard" w:date="2021-02-23T16:45:00Z">
            <w:rPr/>
          </w:rPrChange>
        </w:rPr>
      </w:pPr>
      <w:ins w:id="2951" w:author="Stephen Richard" w:date="2021-02-19T16:49:00Z">
        <w:r w:rsidRPr="00BF277E">
          <w:rPr>
            <w:rFonts w:asciiTheme="minorHAnsi" w:hAnsiTheme="minorHAnsi" w:cstheme="minorHAnsi"/>
            <w:sz w:val="20"/>
            <w:szCs w:val="20"/>
            <w:rPrChange w:id="2952" w:author="Stephen Richard" w:date="2021-02-23T16:45:00Z">
              <w:rPr/>
            </w:rPrChange>
          </w:rPr>
          <w:tab/>
        </w:r>
        <w:r w:rsidRPr="00BF277E">
          <w:rPr>
            <w:rFonts w:asciiTheme="minorHAnsi" w:hAnsiTheme="minorHAnsi" w:cstheme="minorHAnsi"/>
            <w:sz w:val="20"/>
            <w:szCs w:val="20"/>
            <w:rPrChange w:id="2953" w:author="Stephen Richard" w:date="2021-02-23T16:45:00Z">
              <w:rPr/>
            </w:rPrChange>
          </w:rPr>
          <w:tab/>
        </w:r>
        <w:r w:rsidRPr="00BF277E">
          <w:rPr>
            <w:rFonts w:asciiTheme="minorHAnsi" w:hAnsiTheme="minorHAnsi" w:cstheme="minorHAnsi"/>
            <w:sz w:val="20"/>
            <w:szCs w:val="20"/>
            <w:rPrChange w:id="2954" w:author="Stephen Richard" w:date="2021-02-23T16:45:00Z">
              <w:rPr/>
            </w:rPrChange>
          </w:rPr>
          <w:tab/>
        </w:r>
        <w:r w:rsidRPr="00BF277E">
          <w:rPr>
            <w:rFonts w:asciiTheme="minorHAnsi" w:hAnsiTheme="minorHAnsi" w:cstheme="minorHAnsi"/>
            <w:sz w:val="20"/>
            <w:szCs w:val="20"/>
            <w:rPrChange w:id="2955" w:author="Stephen Richard" w:date="2021-02-23T16:45:00Z">
              <w:rPr/>
            </w:rPrChange>
          </w:rPr>
          <w:tab/>
        </w:r>
        <w:r w:rsidRPr="00BF277E">
          <w:rPr>
            <w:rFonts w:asciiTheme="minorHAnsi" w:hAnsiTheme="minorHAnsi" w:cstheme="minorHAnsi"/>
            <w:sz w:val="20"/>
            <w:szCs w:val="20"/>
            <w:rPrChange w:id="2956" w:author="Stephen Richard" w:date="2021-02-23T16:45:00Z">
              <w:rPr/>
            </w:rPrChange>
          </w:rPr>
          <w:tab/>
        </w:r>
      </w:ins>
      <w:ins w:id="2957" w:author="Stephen Richard" w:date="2021-02-19T16:50:00Z">
        <w:r w:rsidRPr="00BF277E">
          <w:rPr>
            <w:rFonts w:asciiTheme="minorHAnsi" w:hAnsiTheme="minorHAnsi" w:cstheme="minorHAnsi"/>
            <w:sz w:val="20"/>
            <w:szCs w:val="20"/>
            <w:rPrChange w:id="2958" w:author="Stephen Richard" w:date="2021-02-23T16:45:00Z">
              <w:rPr/>
            </w:rPrChange>
          </w:rPr>
          <w:t xml:space="preserve">    a </w:t>
        </w:r>
        <w:proofErr w:type="spellStart"/>
        <w:r w:rsidRPr="00BF277E">
          <w:rPr>
            <w:rFonts w:asciiTheme="minorHAnsi" w:hAnsiTheme="minorHAnsi" w:cstheme="minorHAnsi"/>
            <w:sz w:val="20"/>
            <w:szCs w:val="20"/>
            <w:rPrChange w:id="2959" w:author="Stephen Richard" w:date="2021-02-23T16:45:00Z">
              <w:rPr/>
            </w:rPrChange>
          </w:rPr>
          <w:t>gsoc:WKT_Value</w:t>
        </w:r>
        <w:proofErr w:type="spellEnd"/>
        <w:r w:rsidRPr="00BF277E">
          <w:rPr>
            <w:rFonts w:asciiTheme="minorHAnsi" w:hAnsiTheme="minorHAnsi" w:cstheme="minorHAnsi"/>
            <w:sz w:val="20"/>
            <w:szCs w:val="20"/>
            <w:rPrChange w:id="2960" w:author="Stephen Richard" w:date="2021-02-23T16:45:00Z">
              <w:rPr/>
            </w:rPrChange>
          </w:rPr>
          <w:t>;</w:t>
        </w:r>
      </w:ins>
    </w:p>
    <w:p w14:paraId="050CF1DE" w14:textId="7C953E62" w:rsidR="00AE6F66" w:rsidRPr="00BF277E" w:rsidRDefault="00617A2D" w:rsidP="00617A2D">
      <w:pPr>
        <w:pStyle w:val="owl"/>
        <w:ind w:left="4410" w:hanging="810"/>
        <w:rPr>
          <w:ins w:id="2961" w:author="Stephen Richard" w:date="2021-02-19T16:49:00Z"/>
          <w:rFonts w:asciiTheme="minorHAnsi" w:hAnsiTheme="minorHAnsi" w:cstheme="minorHAnsi"/>
          <w:sz w:val="20"/>
          <w:szCs w:val="20"/>
          <w:rPrChange w:id="2962" w:author="Stephen Richard" w:date="2021-02-23T16:45:00Z">
            <w:rPr>
              <w:ins w:id="2963" w:author="Stephen Richard" w:date="2021-02-19T16:49:00Z"/>
            </w:rPr>
          </w:rPrChange>
        </w:rPr>
        <w:pPrChange w:id="2964" w:author="Stephen Richard" w:date="2021-02-19T16:50:00Z">
          <w:pPr>
            <w:pStyle w:val="owl"/>
            <w:ind w:left="4410" w:hanging="810"/>
          </w:pPr>
        </w:pPrChange>
      </w:pPr>
      <w:ins w:id="2965" w:author="Stephen Richard" w:date="2021-02-19T16:50:00Z">
        <w:r w:rsidRPr="00BF277E">
          <w:rPr>
            <w:rFonts w:asciiTheme="minorHAnsi" w:hAnsiTheme="minorHAnsi" w:cstheme="minorHAnsi"/>
            <w:sz w:val="20"/>
            <w:szCs w:val="20"/>
            <w:rPrChange w:id="2966" w:author="Stephen Richard" w:date="2021-02-23T16:45:00Z">
              <w:rPr/>
            </w:rPrChange>
          </w:rPr>
          <w:t xml:space="preserve">    </w:t>
        </w:r>
      </w:ins>
      <w:proofErr w:type="spellStart"/>
      <w:r w:rsidR="00AE6F66" w:rsidRPr="00BF277E">
        <w:rPr>
          <w:rFonts w:asciiTheme="minorHAnsi" w:hAnsiTheme="minorHAnsi" w:cstheme="minorHAnsi"/>
          <w:sz w:val="20"/>
          <w:szCs w:val="20"/>
          <w:rPrChange w:id="2967" w:author="Stephen Richard" w:date="2021-02-23T16:45:00Z">
            <w:rPr/>
          </w:rPrChange>
        </w:rPr>
        <w:t>gsoc:hasDataValue</w:t>
      </w:r>
      <w:proofErr w:type="spellEnd"/>
      <w:r w:rsidR="00AE6F66" w:rsidRPr="00BF277E">
        <w:rPr>
          <w:rFonts w:asciiTheme="minorHAnsi" w:hAnsiTheme="minorHAnsi" w:cstheme="minorHAnsi"/>
          <w:sz w:val="20"/>
          <w:szCs w:val="20"/>
          <w:rPrChange w:id="2968" w:author="Stephen Richard" w:date="2021-02-23T16:45:00Z">
            <w:rPr/>
          </w:rPrChange>
        </w:rPr>
        <w:t xml:space="preserve"> "&lt;http://www.opengis.net/def/crs/OGC/1.3/CRS84&gt; POINT (144.359002125 -38.167672488)" ;</w:t>
      </w:r>
    </w:p>
    <w:p w14:paraId="32A9D0F2" w14:textId="37C1A2F7" w:rsidR="00617A2D" w:rsidRPr="00BF277E" w:rsidRDefault="00617A2D" w:rsidP="007D5C4D">
      <w:pPr>
        <w:pStyle w:val="owl"/>
        <w:ind w:left="4410" w:hanging="810"/>
        <w:rPr>
          <w:rFonts w:asciiTheme="minorHAnsi" w:hAnsiTheme="minorHAnsi" w:cstheme="minorHAnsi"/>
          <w:sz w:val="20"/>
          <w:szCs w:val="20"/>
          <w:rPrChange w:id="2969" w:author="Stephen Richard" w:date="2021-02-23T16:45:00Z">
            <w:rPr/>
          </w:rPrChange>
        </w:rPr>
      </w:pPr>
      <w:ins w:id="2970" w:author="Stephen Richard" w:date="2021-02-19T16:49:00Z">
        <w:r w:rsidRPr="00BF277E">
          <w:rPr>
            <w:rFonts w:asciiTheme="minorHAnsi" w:hAnsiTheme="minorHAnsi" w:cstheme="minorHAnsi"/>
            <w:sz w:val="20"/>
            <w:szCs w:val="20"/>
            <w:rPrChange w:id="2971" w:author="Stephen Richard" w:date="2021-02-23T16:45:00Z">
              <w:rPr/>
            </w:rPrChange>
          </w:rPr>
          <w:t>]</w:t>
        </w:r>
      </w:ins>
    </w:p>
    <w:p w14:paraId="5CA7971B" w14:textId="1C13615D" w:rsidR="00AE6F66" w:rsidRPr="00BF277E" w:rsidDel="00BF277E" w:rsidRDefault="00AE6F66" w:rsidP="007D5C4D">
      <w:pPr>
        <w:pStyle w:val="owl"/>
        <w:rPr>
          <w:del w:id="2972" w:author="Stephen Richard" w:date="2021-02-23T16:45:00Z"/>
          <w:rFonts w:asciiTheme="minorHAnsi" w:hAnsiTheme="minorHAnsi" w:cstheme="minorHAnsi"/>
          <w:sz w:val="20"/>
          <w:szCs w:val="20"/>
          <w:rPrChange w:id="2973" w:author="Stephen Richard" w:date="2021-02-23T16:45:00Z">
            <w:rPr>
              <w:del w:id="2974" w:author="Stephen Richard" w:date="2021-02-23T16:45:00Z"/>
            </w:rPr>
          </w:rPrChange>
        </w:rPr>
      </w:pPr>
      <w:r w:rsidRPr="00BF277E">
        <w:rPr>
          <w:rFonts w:asciiTheme="minorHAnsi" w:hAnsiTheme="minorHAnsi" w:cstheme="minorHAnsi"/>
          <w:sz w:val="20"/>
          <w:szCs w:val="20"/>
          <w:rPrChange w:id="2975" w:author="Stephen Richard" w:date="2021-02-23T16:45:00Z">
            <w:rPr/>
          </w:rPrChange>
        </w:rPr>
        <w:tab/>
      </w:r>
      <w:r w:rsidRPr="00BF277E">
        <w:rPr>
          <w:rFonts w:asciiTheme="minorHAnsi" w:hAnsiTheme="minorHAnsi" w:cstheme="minorHAnsi"/>
          <w:sz w:val="20"/>
          <w:szCs w:val="20"/>
          <w:rPrChange w:id="2976" w:author="Stephen Richard" w:date="2021-02-23T16:45:00Z">
            <w:rPr/>
          </w:rPrChange>
        </w:rPr>
        <w:tab/>
      </w:r>
      <w:r w:rsidRPr="00BF277E">
        <w:rPr>
          <w:rFonts w:asciiTheme="minorHAnsi" w:hAnsiTheme="minorHAnsi" w:cstheme="minorHAnsi"/>
          <w:sz w:val="20"/>
          <w:szCs w:val="20"/>
          <w:rPrChange w:id="2977" w:author="Stephen Richard" w:date="2021-02-23T16:45:00Z">
            <w:rPr/>
          </w:rPrChange>
        </w:rPr>
        <w:tab/>
      </w:r>
      <w:r w:rsidRPr="00BF277E">
        <w:rPr>
          <w:rFonts w:asciiTheme="minorHAnsi" w:hAnsiTheme="minorHAnsi" w:cstheme="minorHAnsi"/>
          <w:sz w:val="20"/>
          <w:szCs w:val="20"/>
          <w:rPrChange w:id="2978" w:author="Stephen Richard" w:date="2021-02-23T16:45:00Z">
            <w:rPr/>
          </w:rPrChange>
        </w:rPr>
        <w:tab/>
        <w:t>]</w:t>
      </w:r>
    </w:p>
    <w:p w14:paraId="245CCF43" w14:textId="755BD751" w:rsidR="00AE6F66" w:rsidRPr="00BF277E" w:rsidDel="00BF277E" w:rsidRDefault="00AE6F66" w:rsidP="007D5C4D">
      <w:pPr>
        <w:pStyle w:val="owl"/>
        <w:rPr>
          <w:del w:id="2979" w:author="Stephen Richard" w:date="2021-02-23T16:45:00Z"/>
          <w:rFonts w:asciiTheme="minorHAnsi" w:hAnsiTheme="minorHAnsi" w:cstheme="minorHAnsi"/>
          <w:sz w:val="20"/>
          <w:szCs w:val="20"/>
          <w:rPrChange w:id="2980" w:author="Stephen Richard" w:date="2021-02-23T16:45:00Z">
            <w:rPr>
              <w:del w:id="2981" w:author="Stephen Richard" w:date="2021-02-23T16:45:00Z"/>
            </w:rPr>
          </w:rPrChange>
        </w:rPr>
      </w:pPr>
      <w:del w:id="2982" w:author="Stephen Richard" w:date="2021-02-23T16:45:00Z">
        <w:r w:rsidRPr="00BF277E" w:rsidDel="00BF277E">
          <w:rPr>
            <w:rFonts w:asciiTheme="minorHAnsi" w:hAnsiTheme="minorHAnsi" w:cstheme="minorHAnsi"/>
            <w:sz w:val="20"/>
            <w:szCs w:val="20"/>
            <w:rPrChange w:id="2983" w:author="Stephen Richard" w:date="2021-02-23T16:45:00Z">
              <w:rPr/>
            </w:rPrChange>
          </w:rPr>
          <w:tab/>
        </w:r>
        <w:r w:rsidRPr="00BF277E" w:rsidDel="00BF277E">
          <w:rPr>
            <w:rFonts w:asciiTheme="minorHAnsi" w:hAnsiTheme="minorHAnsi" w:cstheme="minorHAnsi"/>
            <w:sz w:val="20"/>
            <w:szCs w:val="20"/>
            <w:rPrChange w:id="2984" w:author="Stephen Richard" w:date="2021-02-23T16:45:00Z">
              <w:rPr/>
            </w:rPrChange>
          </w:rPr>
          <w:tab/>
        </w:r>
        <w:r w:rsidRPr="00BF277E" w:rsidDel="00BF277E">
          <w:rPr>
            <w:rFonts w:asciiTheme="minorHAnsi" w:hAnsiTheme="minorHAnsi" w:cstheme="minorHAnsi"/>
            <w:sz w:val="20"/>
            <w:szCs w:val="20"/>
            <w:rPrChange w:id="2985" w:author="Stephen Richard" w:date="2021-02-23T16:45:00Z">
              <w:rPr/>
            </w:rPrChange>
          </w:rPr>
          <w:tab/>
        </w:r>
      </w:del>
      <w:ins w:id="2986" w:author="Stephen Richard" w:date="2021-02-23T16:45:00Z">
        <w:r w:rsidR="00BF277E">
          <w:rPr>
            <w:rFonts w:asciiTheme="minorHAnsi" w:hAnsiTheme="minorHAnsi" w:cstheme="minorHAnsi"/>
            <w:sz w:val="20"/>
            <w:szCs w:val="20"/>
          </w:rPr>
          <w:t xml:space="preserve">  </w:t>
        </w:r>
      </w:ins>
      <w:r w:rsidRPr="00BF277E">
        <w:rPr>
          <w:rFonts w:asciiTheme="minorHAnsi" w:hAnsiTheme="minorHAnsi" w:cstheme="minorHAnsi"/>
          <w:sz w:val="20"/>
          <w:szCs w:val="20"/>
          <w:rPrChange w:id="2987" w:author="Stephen Richard" w:date="2021-02-23T16:45:00Z">
            <w:rPr/>
          </w:rPrChange>
        </w:rPr>
        <w:t>]</w:t>
      </w:r>
    </w:p>
    <w:p w14:paraId="1787F8C3" w14:textId="0B46AD1E" w:rsidR="00AE6F66" w:rsidRPr="00BF277E" w:rsidDel="00BF277E" w:rsidRDefault="00AE6F66" w:rsidP="007D5C4D">
      <w:pPr>
        <w:pStyle w:val="owl"/>
        <w:rPr>
          <w:del w:id="2988" w:author="Stephen Richard" w:date="2021-02-23T16:45:00Z"/>
          <w:rFonts w:asciiTheme="minorHAnsi" w:hAnsiTheme="minorHAnsi" w:cstheme="minorHAnsi"/>
          <w:sz w:val="20"/>
          <w:szCs w:val="20"/>
          <w:rPrChange w:id="2989" w:author="Stephen Richard" w:date="2021-02-23T16:45:00Z">
            <w:rPr>
              <w:del w:id="2990" w:author="Stephen Richard" w:date="2021-02-23T16:45:00Z"/>
            </w:rPr>
          </w:rPrChange>
        </w:rPr>
      </w:pPr>
      <w:del w:id="2991" w:author="Stephen Richard" w:date="2021-02-23T16:45:00Z">
        <w:r w:rsidRPr="00BF277E" w:rsidDel="00BF277E">
          <w:rPr>
            <w:rFonts w:asciiTheme="minorHAnsi" w:hAnsiTheme="minorHAnsi" w:cstheme="minorHAnsi"/>
            <w:sz w:val="20"/>
            <w:szCs w:val="20"/>
            <w:rPrChange w:id="2992" w:author="Stephen Richard" w:date="2021-02-23T16:45:00Z">
              <w:rPr/>
            </w:rPrChange>
          </w:rPr>
          <w:tab/>
        </w:r>
      </w:del>
      <w:r w:rsidRPr="00BF277E">
        <w:rPr>
          <w:rFonts w:asciiTheme="minorHAnsi" w:hAnsiTheme="minorHAnsi" w:cstheme="minorHAnsi"/>
          <w:sz w:val="20"/>
          <w:szCs w:val="20"/>
          <w:rPrChange w:id="2993" w:author="Stephen Richard" w:date="2021-02-23T16:45:00Z">
            <w:rPr/>
          </w:rPrChange>
        </w:rPr>
        <w:tab/>
        <w:t>]</w:t>
      </w:r>
    </w:p>
    <w:p w14:paraId="64DD9026" w14:textId="316C08C1" w:rsidR="00672038" w:rsidRPr="00BF277E" w:rsidRDefault="00AE6F66" w:rsidP="00672038">
      <w:pPr>
        <w:pStyle w:val="owl"/>
        <w:rPr>
          <w:rFonts w:asciiTheme="minorHAnsi" w:hAnsiTheme="minorHAnsi" w:cstheme="minorHAnsi"/>
          <w:sz w:val="20"/>
          <w:szCs w:val="20"/>
          <w:rPrChange w:id="2994" w:author="Stephen Richard" w:date="2021-02-23T16:45:00Z">
            <w:rPr/>
          </w:rPrChange>
        </w:rPr>
      </w:pPr>
      <w:del w:id="2995" w:author="Stephen Richard" w:date="2021-02-23T16:45:00Z">
        <w:r w:rsidRPr="00BF277E" w:rsidDel="00BF277E">
          <w:rPr>
            <w:rFonts w:asciiTheme="minorHAnsi" w:hAnsiTheme="minorHAnsi" w:cstheme="minorHAnsi"/>
            <w:sz w:val="20"/>
            <w:szCs w:val="20"/>
            <w:rPrChange w:id="2996" w:author="Stephen Richard" w:date="2021-02-23T16:45:00Z">
              <w:rPr/>
            </w:rPrChange>
          </w:rPr>
          <w:tab/>
        </w:r>
      </w:del>
      <w:r w:rsidRPr="00BF277E">
        <w:rPr>
          <w:rFonts w:asciiTheme="minorHAnsi" w:hAnsiTheme="minorHAnsi" w:cstheme="minorHAnsi"/>
          <w:sz w:val="20"/>
          <w:szCs w:val="20"/>
          <w:rPrChange w:id="2997" w:author="Stephen Richard" w:date="2021-02-23T16:45:00Z">
            <w:rPr/>
          </w:rPrChange>
        </w:rPr>
        <w:t>]  .</w:t>
      </w:r>
      <w:r w:rsidR="00672038" w:rsidRPr="00BF277E">
        <w:rPr>
          <w:rFonts w:asciiTheme="minorHAnsi" w:hAnsiTheme="minorHAnsi" w:cstheme="minorHAnsi"/>
          <w:sz w:val="20"/>
          <w:szCs w:val="20"/>
          <w:rPrChange w:id="2998" w:author="Stephen Richard" w:date="2021-02-23T16:45:00Z">
            <w:rPr/>
          </w:rPrChange>
        </w:rPr>
        <w:t xml:space="preserve"> </w:t>
      </w:r>
    </w:p>
    <w:p w14:paraId="5EE695F8" w14:textId="77777777" w:rsidR="006D0B77" w:rsidRDefault="006D0B77" w:rsidP="006D0B77">
      <w:pPr>
        <w:pStyle w:val="owl"/>
      </w:pPr>
    </w:p>
    <w:p w14:paraId="2F5FD338" w14:textId="5DB983AF" w:rsidR="00EC5B7D" w:rsidRDefault="00A96277" w:rsidP="001006A1">
      <w:pPr>
        <w:pStyle w:val="Heading2"/>
      </w:pPr>
      <w:bookmarkStart w:id="2999" w:name="_Toc63343000"/>
      <w:r>
        <w:t>Example files</w:t>
      </w:r>
      <w:bookmarkEnd w:id="2999"/>
    </w:p>
    <w:p w14:paraId="30FDBF18" w14:textId="40920D17" w:rsidR="00A96277" w:rsidRPr="00A96277" w:rsidRDefault="00A96277" w:rsidP="00A96277">
      <w:r>
        <w:t xml:space="preserve">GSO example files, created for demonstration and testing purposes, are </w:t>
      </w:r>
      <w:proofErr w:type="gramStart"/>
      <w:r>
        <w:t>listed</w:t>
      </w:r>
      <w:proofErr w:type="gramEnd"/>
      <w:r>
        <w:t xml:space="preserve"> and briefly described in Table 4. </w:t>
      </w:r>
    </w:p>
    <w:p w14:paraId="7E8E3AE1" w14:textId="54B82302" w:rsidR="00A96277" w:rsidRDefault="00A96277" w:rsidP="00A96277">
      <w:pPr>
        <w:pStyle w:val="Caption"/>
        <w:keepNext/>
        <w:jc w:val="left"/>
      </w:pPr>
      <w:r>
        <w:t>Table 4.  GSO example files</w:t>
      </w:r>
    </w:p>
    <w:tbl>
      <w:tblPr>
        <w:tblStyle w:val="TableGrid"/>
        <w:tblW w:w="5000" w:type="pct"/>
        <w:tblLayout w:type="fixed"/>
        <w:tblLook w:val="04A0" w:firstRow="1" w:lastRow="0" w:firstColumn="1" w:lastColumn="0" w:noHBand="0" w:noVBand="1"/>
        <w:tblPrChange w:id="3000" w:author="Stephen Richard" w:date="2021-02-23T16:57:00Z">
          <w:tblPr>
            <w:tblStyle w:val="TableGrid"/>
            <w:tblW w:w="5000" w:type="pct"/>
            <w:tblLayout w:type="fixed"/>
            <w:tblLook w:val="04A0" w:firstRow="1" w:lastRow="0" w:firstColumn="1" w:lastColumn="0" w:noHBand="0" w:noVBand="1"/>
          </w:tblPr>
        </w:tblPrChange>
      </w:tblPr>
      <w:tblGrid>
        <w:gridCol w:w="3055"/>
        <w:gridCol w:w="6833"/>
        <w:tblGridChange w:id="3001">
          <w:tblGrid>
            <w:gridCol w:w="2844"/>
            <w:gridCol w:w="7044"/>
          </w:tblGrid>
        </w:tblGridChange>
      </w:tblGrid>
      <w:tr w:rsidR="00A96277" w:rsidRPr="004663A1" w14:paraId="12D360F9" w14:textId="77777777" w:rsidTr="00C96F7F">
        <w:trPr>
          <w:cantSplit/>
          <w:trHeight w:val="405"/>
          <w:tblHeader/>
          <w:trPrChange w:id="3002" w:author="Stephen Richard" w:date="2021-02-23T16:57:00Z">
            <w:trPr>
              <w:cantSplit/>
              <w:trHeight w:val="405"/>
              <w:tblHeader/>
            </w:trPr>
          </w:trPrChange>
        </w:trPr>
        <w:tc>
          <w:tcPr>
            <w:tcW w:w="1545" w:type="pct"/>
            <w:hideMark/>
            <w:tcPrChange w:id="3003" w:author="Stephen Richard" w:date="2021-02-23T16:57:00Z">
              <w:tcPr>
                <w:tcW w:w="1438" w:type="pct"/>
                <w:hideMark/>
              </w:tcPr>
            </w:tcPrChange>
          </w:tcPr>
          <w:p w14:paraId="3175CEBD" w14:textId="6063C98F" w:rsidR="00A96277" w:rsidRPr="004663A1" w:rsidRDefault="00A96277" w:rsidP="003F439B">
            <w:pPr>
              <w:rPr>
                <w:b/>
                <w:bCs/>
                <w:sz w:val="24"/>
                <w:szCs w:val="24"/>
              </w:rPr>
            </w:pPr>
            <w:r>
              <w:rPr>
                <w:b/>
                <w:bCs/>
                <w:sz w:val="24"/>
                <w:szCs w:val="24"/>
              </w:rPr>
              <w:t>Example file</w:t>
            </w:r>
          </w:p>
        </w:tc>
        <w:tc>
          <w:tcPr>
            <w:tcW w:w="3455" w:type="pct"/>
            <w:hideMark/>
            <w:tcPrChange w:id="3004" w:author="Stephen Richard" w:date="2021-02-23T16:57:00Z">
              <w:tcPr>
                <w:tcW w:w="3562" w:type="pct"/>
                <w:hideMark/>
              </w:tcPr>
            </w:tcPrChange>
          </w:tcPr>
          <w:p w14:paraId="0F88EC06" w14:textId="77777777" w:rsidR="00A96277" w:rsidRPr="007D5C4D" w:rsidRDefault="00A96277" w:rsidP="003F439B">
            <w:pPr>
              <w:rPr>
                <w:b/>
                <w:bCs/>
                <w:sz w:val="24"/>
                <w:szCs w:val="24"/>
              </w:rPr>
            </w:pPr>
            <w:r w:rsidRPr="007D5C4D">
              <w:rPr>
                <w:b/>
                <w:bCs/>
                <w:sz w:val="24"/>
                <w:szCs w:val="24"/>
              </w:rPr>
              <w:t>Description</w:t>
            </w:r>
          </w:p>
        </w:tc>
      </w:tr>
      <w:tr w:rsidR="00A96277" w:rsidRPr="00D8749F" w14:paraId="3AB47680" w14:textId="77777777" w:rsidTr="00C96F7F">
        <w:trPr>
          <w:trHeight w:val="300"/>
          <w:trPrChange w:id="3005" w:author="Stephen Richard" w:date="2021-02-23T16:57:00Z">
            <w:trPr>
              <w:trHeight w:val="300"/>
            </w:trPr>
          </w:trPrChange>
        </w:trPr>
        <w:tc>
          <w:tcPr>
            <w:tcW w:w="1545" w:type="pct"/>
            <w:noWrap/>
            <w:hideMark/>
            <w:tcPrChange w:id="3006" w:author="Stephen Richard" w:date="2021-02-23T16:57:00Z">
              <w:tcPr>
                <w:tcW w:w="1438" w:type="pct"/>
                <w:noWrap/>
                <w:hideMark/>
              </w:tcPr>
            </w:tcPrChange>
          </w:tcPr>
          <w:p w14:paraId="523BEC2D" w14:textId="18989813" w:rsidR="00A96277" w:rsidRPr="004B1B9E" w:rsidRDefault="00A96277" w:rsidP="003F439B">
            <w:r>
              <w:t>GSO-</w:t>
            </w:r>
            <w:proofErr w:type="spellStart"/>
            <w:r>
              <w:t>ComplexContac</w:t>
            </w:r>
            <w:ins w:id="3007" w:author="Stephen Richard" w:date="2021-02-23T16:46:00Z">
              <w:r w:rsidR="00BF277E">
                <w:t>t</w:t>
              </w:r>
            </w:ins>
            <w:r>
              <w:t>s.ttl</w:t>
            </w:r>
            <w:proofErr w:type="spellEnd"/>
          </w:p>
        </w:tc>
        <w:tc>
          <w:tcPr>
            <w:tcW w:w="3455" w:type="pct"/>
            <w:tcPrChange w:id="3008" w:author="Stephen Richard" w:date="2021-02-23T16:57:00Z">
              <w:tcPr>
                <w:tcW w:w="3562" w:type="pct"/>
              </w:tcPr>
            </w:tcPrChange>
          </w:tcPr>
          <w:p w14:paraId="5FE04B45" w14:textId="27CB0C33" w:rsidR="00A96277" w:rsidRPr="004B1B9E" w:rsidRDefault="00AB4A88" w:rsidP="003F439B">
            <w:ins w:id="3009" w:author="Stephen Richard" w:date="2021-02-23T19:15:00Z">
              <w:r>
                <w:t xml:space="preserve">Imports </w:t>
              </w:r>
              <w:r w:rsidRPr="00C96F7F">
                <w:t>GSO-</w:t>
              </w:r>
              <w:proofErr w:type="spellStart"/>
              <w:r w:rsidRPr="00C96F7F">
                <w:t>ExampleFormationJs.ttl</w:t>
              </w:r>
              <w:proofErr w:type="spellEnd"/>
              <w:r>
                <w:t xml:space="preserve"> and describes </w:t>
              </w:r>
            </w:ins>
            <w:ins w:id="3010" w:author="Stephen Richard" w:date="2021-02-23T19:16:00Z">
              <w:r>
                <w:t xml:space="preserve">internal </w:t>
              </w:r>
            </w:ins>
            <w:ins w:id="3011" w:author="Stephen Richard" w:date="2021-02-23T19:15:00Z">
              <w:r>
                <w:t xml:space="preserve">contacts </w:t>
              </w:r>
            </w:ins>
            <w:ins w:id="3012" w:author="Stephen Richard" w:date="2021-02-23T19:16:00Z">
              <w:r>
                <w:t>within the unit and contacts</w:t>
              </w:r>
            </w:ins>
            <w:ins w:id="3013" w:author="Stephen Richard" w:date="2021-02-23T19:15:00Z">
              <w:r>
                <w:t xml:space="preserve"> with various o</w:t>
              </w:r>
            </w:ins>
            <w:ins w:id="3014" w:author="Stephen Richard" w:date="2021-02-23T19:16:00Z">
              <w:r>
                <w:t>ther units.  Js is a</w:t>
              </w:r>
            </w:ins>
            <w:ins w:id="3015" w:author="Stephen Richard" w:date="2021-02-23T19:15:00Z">
              <w:r w:rsidRPr="00AB4A88">
                <w:t xml:space="preserve"> Jurassic age sedimentary unit that has a lower clastic part with an internal tuff marker bed, and an upper limestone part. The unit unconformably overlies tilted Paleozoic strata that overly Early Proterozoic metamorphic rocks; it is intruded by a Cretaceous granite, and the granite and Js are intruded by a Cretaceous diorite dike. After the igneous </w:t>
              </w:r>
            </w:ins>
            <w:ins w:id="3016" w:author="Stephen Richard" w:date="2021-02-23T19:16:00Z">
              <w:r w:rsidRPr="00AB4A88">
                <w:t>activity,</w:t>
              </w:r>
            </w:ins>
            <w:ins w:id="3017" w:author="Stephen Richard" w:date="2021-02-23T19:15:00Z">
              <w:r w:rsidRPr="00AB4A88">
                <w:t xml:space="preserve"> a period of </w:t>
              </w:r>
            </w:ins>
            <w:ins w:id="3018" w:author="Stephen Richard" w:date="2021-02-23T19:16:00Z">
              <w:r w:rsidRPr="00AB4A88">
                <w:t>exhumation</w:t>
              </w:r>
            </w:ins>
            <w:ins w:id="3019" w:author="Stephen Richard" w:date="2021-02-23T19:15:00Z">
              <w:r w:rsidRPr="00AB4A88">
                <w:t xml:space="preserve"> and erosion removed the cover on the Jurassic sediment and Cretaceous igneous rocks, and Late Miocene sediment covered this unconformity.</w:t>
              </w:r>
            </w:ins>
          </w:p>
        </w:tc>
      </w:tr>
      <w:tr w:rsidR="00A96277" w:rsidRPr="00D8749F" w14:paraId="31943CFA" w14:textId="77777777" w:rsidTr="00C96F7F">
        <w:trPr>
          <w:trHeight w:val="600"/>
          <w:trPrChange w:id="3020" w:author="Stephen Richard" w:date="2021-02-23T16:57:00Z">
            <w:trPr>
              <w:trHeight w:val="600"/>
            </w:trPr>
          </w:trPrChange>
        </w:trPr>
        <w:tc>
          <w:tcPr>
            <w:tcW w:w="1545" w:type="pct"/>
            <w:noWrap/>
            <w:hideMark/>
            <w:tcPrChange w:id="3021" w:author="Stephen Richard" w:date="2021-02-23T16:57:00Z">
              <w:tcPr>
                <w:tcW w:w="1438" w:type="pct"/>
                <w:noWrap/>
                <w:hideMark/>
              </w:tcPr>
            </w:tcPrChange>
          </w:tcPr>
          <w:p w14:paraId="3832DD93" w14:textId="62D52446" w:rsidR="00A96277" w:rsidRPr="004B1B9E" w:rsidRDefault="00A96277" w:rsidP="003F439B">
            <w:r>
              <w:t>GSO-Events1.ttl</w:t>
            </w:r>
          </w:p>
        </w:tc>
        <w:tc>
          <w:tcPr>
            <w:tcW w:w="3455" w:type="pct"/>
            <w:tcPrChange w:id="3022" w:author="Stephen Richard" w:date="2021-02-23T16:57:00Z">
              <w:tcPr>
                <w:tcW w:w="3562" w:type="pct"/>
              </w:tcPr>
            </w:tcPrChange>
          </w:tcPr>
          <w:p w14:paraId="126B1869" w14:textId="5EC13601" w:rsidR="00A96277" w:rsidRPr="004B1B9E" w:rsidRDefault="00AB4A88" w:rsidP="003F439B">
            <w:ins w:id="3023" w:author="Stephen Richard" w:date="2021-02-23T19:17:00Z">
              <w:r>
                <w:t>Describes series of depositional and intrusive events, with their ages and relatio</w:t>
              </w:r>
            </w:ins>
            <w:ins w:id="3024" w:author="Stephen Richard" w:date="2021-02-23T19:18:00Z">
              <w:r>
                <w:t>nships</w:t>
              </w:r>
            </w:ins>
          </w:p>
        </w:tc>
      </w:tr>
      <w:tr w:rsidR="00BF277E" w:rsidRPr="00D8749F" w14:paraId="5DA7DF37" w14:textId="77777777" w:rsidTr="00C96F7F">
        <w:trPr>
          <w:trHeight w:val="600"/>
          <w:ins w:id="3025" w:author="Stephen Richard" w:date="2021-02-23T16:51:00Z"/>
          <w:trPrChange w:id="3026" w:author="Stephen Richard" w:date="2021-02-23T16:57:00Z">
            <w:trPr>
              <w:trHeight w:val="600"/>
            </w:trPr>
          </w:trPrChange>
        </w:trPr>
        <w:tc>
          <w:tcPr>
            <w:tcW w:w="1545" w:type="pct"/>
            <w:noWrap/>
            <w:tcPrChange w:id="3027" w:author="Stephen Richard" w:date="2021-02-23T16:57:00Z">
              <w:tcPr>
                <w:tcW w:w="1438" w:type="pct"/>
                <w:noWrap/>
              </w:tcPr>
            </w:tcPrChange>
          </w:tcPr>
          <w:p w14:paraId="261FC629" w14:textId="3264C408" w:rsidR="00BF277E" w:rsidRDefault="00BF277E" w:rsidP="003F439B">
            <w:pPr>
              <w:rPr>
                <w:ins w:id="3028" w:author="Stephen Richard" w:date="2021-02-23T16:51:00Z"/>
              </w:rPr>
            </w:pPr>
            <w:ins w:id="3029" w:author="Stephen Richard" w:date="2021-02-23T16:51:00Z">
              <w:r>
                <w:t>GSO-ExampleBritishColumb</w:t>
              </w:r>
            </w:ins>
            <w:ins w:id="3030" w:author="Stephen Richard" w:date="2021-02-23T16:52:00Z">
              <w:r>
                <w:t>iaStrat-v2.ttl</w:t>
              </w:r>
            </w:ins>
          </w:p>
        </w:tc>
        <w:tc>
          <w:tcPr>
            <w:tcW w:w="3455" w:type="pct"/>
            <w:tcPrChange w:id="3031" w:author="Stephen Richard" w:date="2021-02-23T16:57:00Z">
              <w:tcPr>
                <w:tcW w:w="3562" w:type="pct"/>
              </w:tcPr>
            </w:tcPrChange>
          </w:tcPr>
          <w:p w14:paraId="2C01D728" w14:textId="6A187552" w:rsidR="00BF277E" w:rsidRPr="004B1B9E" w:rsidRDefault="00AB4A88" w:rsidP="003F439B">
            <w:pPr>
              <w:rPr>
                <w:ins w:id="3032" w:author="Stephen Richard" w:date="2021-02-23T16:51:00Z"/>
              </w:rPr>
            </w:pPr>
            <w:ins w:id="3033" w:author="Stephen Richard" w:date="2021-02-23T19:19:00Z">
              <w:r w:rsidRPr="00AB4A88">
                <w:t xml:space="preserve">Example encoding density and magnetic </w:t>
              </w:r>
              <w:r w:rsidRPr="00AB4A88">
                <w:t>susceptibility</w:t>
              </w:r>
              <w:r w:rsidRPr="00AB4A88">
                <w:t xml:space="preserve"> for some </w:t>
              </w:r>
              <w:proofErr w:type="spellStart"/>
              <w:r w:rsidRPr="00AB4A88">
                <w:t>RockMaterial</w:t>
              </w:r>
              <w:proofErr w:type="spellEnd"/>
              <w:r w:rsidRPr="00AB4A88">
                <w:t xml:space="preserve"> Classes.</w:t>
              </w:r>
              <w:r>
                <w:t xml:space="preserve"> T</w:t>
              </w:r>
              <w:r w:rsidRPr="00AB4A88">
                <w:t>he rock material in a formation is an instance of the material class that is '</w:t>
              </w:r>
              <w:proofErr w:type="spellStart"/>
              <w:r w:rsidRPr="00AB4A88">
                <w:t>partOf</w:t>
              </w:r>
              <w:proofErr w:type="spellEnd"/>
              <w:r w:rsidRPr="00AB4A88">
                <w:t xml:space="preserve">' the 'body' of that kind of material in the region, which is also an instance of the material class. </w:t>
              </w:r>
              <w:proofErr w:type="gramStart"/>
              <w:r w:rsidRPr="00AB4A88">
                <w:t>E.g.</w:t>
              </w:r>
              <w:proofErr w:type="gramEnd"/>
              <w:r w:rsidRPr="00AB4A88">
                <w:t xml:space="preserve"> the wacke constituent in the </w:t>
              </w:r>
              <w:proofErr w:type="spellStart"/>
              <w:r w:rsidRPr="00AB4A88">
                <w:t>Tezzeron</w:t>
              </w:r>
              <w:proofErr w:type="spellEnd"/>
              <w:r w:rsidRPr="00AB4A88">
                <w:t xml:space="preserve"> Sequence is an instance of </w:t>
              </w:r>
              <w:proofErr w:type="spellStart"/>
              <w:r w:rsidRPr="00AB4A88">
                <w:t>gsrm:Wacke</w:t>
              </w:r>
              <w:proofErr w:type="spellEnd"/>
              <w:r w:rsidRPr="00AB4A88">
                <w:t xml:space="preserve"> that is part of the 'wacke in British Columbia', which is an instance of </w:t>
              </w:r>
              <w:proofErr w:type="spellStart"/>
              <w:r w:rsidRPr="00AB4A88">
                <w:t>gsrm:Wacke</w:t>
              </w:r>
              <w:proofErr w:type="spellEnd"/>
              <w:r w:rsidRPr="00AB4A88">
                <w:t>.</w:t>
              </w:r>
            </w:ins>
          </w:p>
        </w:tc>
      </w:tr>
      <w:tr w:rsidR="00BF277E" w:rsidRPr="00D8749F" w14:paraId="6839B053" w14:textId="77777777" w:rsidTr="00C96F7F">
        <w:trPr>
          <w:trHeight w:val="600"/>
          <w:ins w:id="3034" w:author="Stephen Richard" w:date="2021-02-23T16:52:00Z"/>
          <w:trPrChange w:id="3035" w:author="Stephen Richard" w:date="2021-02-23T16:57:00Z">
            <w:trPr>
              <w:trHeight w:val="600"/>
            </w:trPr>
          </w:trPrChange>
        </w:trPr>
        <w:tc>
          <w:tcPr>
            <w:tcW w:w="1545" w:type="pct"/>
            <w:noWrap/>
            <w:tcPrChange w:id="3036" w:author="Stephen Richard" w:date="2021-02-23T16:57:00Z">
              <w:tcPr>
                <w:tcW w:w="1438" w:type="pct"/>
                <w:noWrap/>
              </w:tcPr>
            </w:tcPrChange>
          </w:tcPr>
          <w:p w14:paraId="70A9B65A" w14:textId="278BCDAD" w:rsidR="00BF277E" w:rsidRDefault="00BF277E" w:rsidP="003F439B">
            <w:pPr>
              <w:rPr>
                <w:ins w:id="3037" w:author="Stephen Richard" w:date="2021-02-23T16:52:00Z"/>
              </w:rPr>
            </w:pPr>
            <w:ins w:id="3038" w:author="Stephen Richard" w:date="2021-02-23T16:52:00Z">
              <w:r>
                <w:t>GSO-Example</w:t>
              </w:r>
              <w:r>
                <w:t>Fault2.ttl</w:t>
              </w:r>
            </w:ins>
          </w:p>
        </w:tc>
        <w:tc>
          <w:tcPr>
            <w:tcW w:w="3455" w:type="pct"/>
            <w:tcPrChange w:id="3039" w:author="Stephen Richard" w:date="2021-02-23T16:57:00Z">
              <w:tcPr>
                <w:tcW w:w="3562" w:type="pct"/>
              </w:tcPr>
            </w:tcPrChange>
          </w:tcPr>
          <w:p w14:paraId="39C57C2D" w14:textId="472B4D50" w:rsidR="00BF277E" w:rsidRPr="004B1B9E" w:rsidRDefault="00AB4A88" w:rsidP="003F439B">
            <w:pPr>
              <w:rPr>
                <w:ins w:id="3040" w:author="Stephen Richard" w:date="2021-02-23T16:52:00Z"/>
              </w:rPr>
            </w:pPr>
            <w:ins w:id="3041" w:author="Stephen Richard" w:date="2021-02-23T19:21:00Z">
              <w:r>
                <w:t>Describes sequence of deformation in a multiply faulted t</w:t>
              </w:r>
            </w:ins>
            <w:ins w:id="3042" w:author="Stephen Richard" w:date="2021-02-23T19:22:00Z">
              <w:r>
                <w:t>errane, with various kinds of faults.</w:t>
              </w:r>
            </w:ins>
          </w:p>
        </w:tc>
      </w:tr>
      <w:tr w:rsidR="00BF277E" w:rsidRPr="00D8749F" w14:paraId="3C491531" w14:textId="77777777" w:rsidTr="00C96F7F">
        <w:trPr>
          <w:trHeight w:val="600"/>
          <w:ins w:id="3043" w:author="Stephen Richard" w:date="2021-02-23T16:52:00Z"/>
          <w:trPrChange w:id="3044" w:author="Stephen Richard" w:date="2021-02-23T16:57:00Z">
            <w:trPr>
              <w:trHeight w:val="600"/>
            </w:trPr>
          </w:trPrChange>
        </w:trPr>
        <w:tc>
          <w:tcPr>
            <w:tcW w:w="1545" w:type="pct"/>
            <w:noWrap/>
            <w:tcPrChange w:id="3045" w:author="Stephen Richard" w:date="2021-02-23T16:57:00Z">
              <w:tcPr>
                <w:tcW w:w="1438" w:type="pct"/>
                <w:noWrap/>
              </w:tcPr>
            </w:tcPrChange>
          </w:tcPr>
          <w:p w14:paraId="4ECE5686" w14:textId="37D6B99F" w:rsidR="00BF277E" w:rsidRDefault="00C96F7F" w:rsidP="003F439B">
            <w:pPr>
              <w:rPr>
                <w:ins w:id="3046" w:author="Stephen Richard" w:date="2021-02-23T16:52:00Z"/>
              </w:rPr>
            </w:pPr>
            <w:ins w:id="3047" w:author="Stephen Richard" w:date="2021-02-23T16:54:00Z">
              <w:r w:rsidRPr="00C96F7F">
                <w:t>GSO-ExampleFaultKannaV4Model.ttl</w:t>
              </w:r>
            </w:ins>
          </w:p>
        </w:tc>
        <w:tc>
          <w:tcPr>
            <w:tcW w:w="3455" w:type="pct"/>
            <w:tcPrChange w:id="3048" w:author="Stephen Richard" w:date="2021-02-23T16:57:00Z">
              <w:tcPr>
                <w:tcW w:w="3562" w:type="pct"/>
              </w:tcPr>
            </w:tcPrChange>
          </w:tcPr>
          <w:p w14:paraId="5CDA42FF" w14:textId="346BBD5D" w:rsidR="00BF277E" w:rsidRPr="004B1B9E" w:rsidRDefault="00AB4A88" w:rsidP="00AB4A88">
            <w:pPr>
              <w:rPr>
                <w:ins w:id="3049" w:author="Stephen Richard" w:date="2021-02-23T16:52:00Z"/>
              </w:rPr>
              <w:pPrChange w:id="3050" w:author="Stephen Richard" w:date="2021-02-23T19:23:00Z">
                <w:pPr/>
              </w:pPrChange>
            </w:pPr>
            <w:ins w:id="3051" w:author="Stephen Richard" w:date="2021-02-23T19:22:00Z">
              <w:r>
                <w:t>De</w:t>
              </w:r>
            </w:ins>
            <w:ins w:id="3052" w:author="Stephen Richard" w:date="2021-02-23T19:23:00Z">
              <w:r>
                <w:t xml:space="preserve">scribes a set of </w:t>
              </w:r>
            </w:ins>
            <w:ins w:id="3053" w:author="Stephen Richard" w:date="2021-02-23T19:22:00Z">
              <w:r>
                <w:t xml:space="preserve">crosscutting fault </w:t>
              </w:r>
            </w:ins>
            <w:ins w:id="3054" w:author="Stephen Richard" w:date="2021-02-23T19:23:00Z">
              <w:r>
                <w:t>relationships</w:t>
              </w:r>
            </w:ins>
            <w:ins w:id="3055" w:author="Stephen Richard" w:date="2021-02-23T19:22:00Z">
              <w:r>
                <w:t xml:space="preserve"> </w:t>
              </w:r>
            </w:ins>
            <w:ins w:id="3056" w:author="Stephen Richard" w:date="2021-02-23T19:23:00Z">
              <w:r>
                <w:t xml:space="preserve">from the </w:t>
              </w:r>
            </w:ins>
            <w:proofErr w:type="spellStart"/>
            <w:ins w:id="3057" w:author="Stephen Richard" w:date="2021-02-23T19:22:00Z">
              <w:r>
                <w:t>Kanna</w:t>
              </w:r>
              <w:proofErr w:type="spellEnd"/>
              <w:r>
                <w:t xml:space="preserve"> V4</w:t>
              </w:r>
            </w:ins>
            <w:ins w:id="3058" w:author="Stephen Richard" w:date="2021-02-23T19:23:00Z">
              <w:r>
                <w:t xml:space="preserve"> model.</w:t>
              </w:r>
            </w:ins>
            <w:ins w:id="3059" w:author="Stephen Richard" w:date="2021-02-23T19:22:00Z">
              <w:r>
                <w:t xml:space="preserve"> Data from Eric de Kemp, GSC</w:t>
              </w:r>
            </w:ins>
          </w:p>
        </w:tc>
      </w:tr>
      <w:tr w:rsidR="00C96F7F" w:rsidRPr="00D8749F" w14:paraId="32E2DD7E" w14:textId="77777777" w:rsidTr="00C96F7F">
        <w:trPr>
          <w:trHeight w:val="600"/>
          <w:ins w:id="3060" w:author="Stephen Richard" w:date="2021-02-23T16:54:00Z"/>
          <w:trPrChange w:id="3061" w:author="Stephen Richard" w:date="2021-02-23T16:57:00Z">
            <w:trPr>
              <w:trHeight w:val="600"/>
            </w:trPr>
          </w:trPrChange>
        </w:trPr>
        <w:tc>
          <w:tcPr>
            <w:tcW w:w="1545" w:type="pct"/>
            <w:noWrap/>
            <w:tcPrChange w:id="3062" w:author="Stephen Richard" w:date="2021-02-23T16:57:00Z">
              <w:tcPr>
                <w:tcW w:w="1438" w:type="pct"/>
                <w:noWrap/>
              </w:tcPr>
            </w:tcPrChange>
          </w:tcPr>
          <w:p w14:paraId="65CCDF66" w14:textId="08DD5663" w:rsidR="00C96F7F" w:rsidRPr="00C96F7F" w:rsidRDefault="00C96F7F" w:rsidP="003F439B">
            <w:pPr>
              <w:rPr>
                <w:ins w:id="3063" w:author="Stephen Richard" w:date="2021-02-23T16:54:00Z"/>
              </w:rPr>
            </w:pPr>
            <w:ins w:id="3064" w:author="Stephen Richard" w:date="2021-02-23T16:54:00Z">
              <w:r w:rsidRPr="00C96F7F">
                <w:t>GSO-</w:t>
              </w:r>
              <w:proofErr w:type="spellStart"/>
              <w:r w:rsidRPr="00C96F7F">
                <w:t>ExampleFold.ttl</w:t>
              </w:r>
              <w:proofErr w:type="spellEnd"/>
            </w:ins>
          </w:p>
        </w:tc>
        <w:tc>
          <w:tcPr>
            <w:tcW w:w="3455" w:type="pct"/>
            <w:tcPrChange w:id="3065" w:author="Stephen Richard" w:date="2021-02-23T16:57:00Z">
              <w:tcPr>
                <w:tcW w:w="3562" w:type="pct"/>
              </w:tcPr>
            </w:tcPrChange>
          </w:tcPr>
          <w:p w14:paraId="7FA332DA" w14:textId="6FD3712A" w:rsidR="00C96F7F" w:rsidRPr="004B1B9E" w:rsidRDefault="00AB4A88" w:rsidP="003F439B">
            <w:pPr>
              <w:rPr>
                <w:ins w:id="3066" w:author="Stephen Richard" w:date="2021-02-23T16:54:00Z"/>
              </w:rPr>
            </w:pPr>
            <w:ins w:id="3067" w:author="Stephen Richard" w:date="2021-02-23T19:24:00Z">
              <w:r>
                <w:t xml:space="preserve">Describes simple fold with amplitude, axial </w:t>
              </w:r>
              <w:proofErr w:type="gramStart"/>
              <w:r>
                <w:t>surface</w:t>
              </w:r>
              <w:proofErr w:type="gramEnd"/>
              <w:r>
                <w:t xml:space="preserve"> and axial surface orientation.</w:t>
              </w:r>
            </w:ins>
          </w:p>
        </w:tc>
      </w:tr>
      <w:tr w:rsidR="00C96F7F" w:rsidRPr="00D8749F" w14:paraId="76188007" w14:textId="77777777" w:rsidTr="00C96F7F">
        <w:trPr>
          <w:trHeight w:val="600"/>
          <w:ins w:id="3068" w:author="Stephen Richard" w:date="2021-02-23T16:54:00Z"/>
          <w:trPrChange w:id="3069" w:author="Stephen Richard" w:date="2021-02-23T16:57:00Z">
            <w:trPr>
              <w:trHeight w:val="600"/>
            </w:trPr>
          </w:trPrChange>
        </w:trPr>
        <w:tc>
          <w:tcPr>
            <w:tcW w:w="1545" w:type="pct"/>
            <w:noWrap/>
            <w:tcPrChange w:id="3070" w:author="Stephen Richard" w:date="2021-02-23T16:57:00Z">
              <w:tcPr>
                <w:tcW w:w="1438" w:type="pct"/>
                <w:noWrap/>
              </w:tcPr>
            </w:tcPrChange>
          </w:tcPr>
          <w:p w14:paraId="3AC87CB0" w14:textId="276C314A" w:rsidR="00C96F7F" w:rsidRPr="00C96F7F" w:rsidRDefault="00C96F7F" w:rsidP="003F439B">
            <w:pPr>
              <w:rPr>
                <w:ins w:id="3071" w:author="Stephen Richard" w:date="2021-02-23T16:54:00Z"/>
              </w:rPr>
            </w:pPr>
            <w:ins w:id="3072" w:author="Stephen Richard" w:date="2021-02-23T16:54:00Z">
              <w:r w:rsidRPr="00C96F7F">
                <w:t>GSO-</w:t>
              </w:r>
              <w:proofErr w:type="spellStart"/>
              <w:r w:rsidRPr="00C96F7F">
                <w:t>ExampleFormationJs.ttl</w:t>
              </w:r>
              <w:proofErr w:type="spellEnd"/>
            </w:ins>
          </w:p>
        </w:tc>
        <w:tc>
          <w:tcPr>
            <w:tcW w:w="3455" w:type="pct"/>
            <w:tcPrChange w:id="3073" w:author="Stephen Richard" w:date="2021-02-23T16:57:00Z">
              <w:tcPr>
                <w:tcW w:w="3562" w:type="pct"/>
              </w:tcPr>
            </w:tcPrChange>
          </w:tcPr>
          <w:p w14:paraId="38642CD4" w14:textId="0BAE8915" w:rsidR="00C96F7F" w:rsidRPr="004B1B9E" w:rsidRDefault="00AB4A88" w:rsidP="003F439B">
            <w:pPr>
              <w:rPr>
                <w:ins w:id="3074" w:author="Stephen Richard" w:date="2021-02-23T16:54:00Z"/>
              </w:rPr>
            </w:pPr>
            <w:ins w:id="3075" w:author="Stephen Richard" w:date="2021-02-23T19:24:00Z">
              <w:r>
                <w:t xml:space="preserve">Describes </w:t>
              </w:r>
            </w:ins>
            <w:ins w:id="3076" w:author="Stephen Richard" w:date="2021-02-23T19:25:00Z">
              <w:r>
                <w:t xml:space="preserve">formation with several members, </w:t>
              </w:r>
              <w:proofErr w:type="gramStart"/>
              <w:r>
                <w:t>ages</w:t>
              </w:r>
              <w:proofErr w:type="gramEnd"/>
              <w:r>
                <w:t xml:space="preserve"> and some lithology description.</w:t>
              </w:r>
            </w:ins>
          </w:p>
        </w:tc>
      </w:tr>
      <w:tr w:rsidR="00C96F7F" w:rsidRPr="00D8749F" w14:paraId="3F669488" w14:textId="77777777" w:rsidTr="00C96F7F">
        <w:trPr>
          <w:trHeight w:val="600"/>
          <w:ins w:id="3077" w:author="Stephen Richard" w:date="2021-02-23T16:54:00Z"/>
          <w:trPrChange w:id="3078" w:author="Stephen Richard" w:date="2021-02-23T16:57:00Z">
            <w:trPr>
              <w:trHeight w:val="600"/>
            </w:trPr>
          </w:trPrChange>
        </w:trPr>
        <w:tc>
          <w:tcPr>
            <w:tcW w:w="1545" w:type="pct"/>
            <w:noWrap/>
            <w:tcPrChange w:id="3079" w:author="Stephen Richard" w:date="2021-02-23T16:57:00Z">
              <w:tcPr>
                <w:tcW w:w="1438" w:type="pct"/>
                <w:noWrap/>
              </w:tcPr>
            </w:tcPrChange>
          </w:tcPr>
          <w:p w14:paraId="0ACE6057" w14:textId="6B468E6B" w:rsidR="00C96F7F" w:rsidRPr="00C96F7F" w:rsidRDefault="00C96F7F" w:rsidP="003F439B">
            <w:pPr>
              <w:rPr>
                <w:ins w:id="3080" w:author="Stephen Richard" w:date="2021-02-23T16:54:00Z"/>
              </w:rPr>
            </w:pPr>
            <w:ins w:id="3081" w:author="Stephen Richard" w:date="2021-02-23T16:54:00Z">
              <w:r w:rsidRPr="00C96F7F">
                <w:t>GSO-</w:t>
              </w:r>
              <w:proofErr w:type="spellStart"/>
              <w:r w:rsidRPr="00C96F7F">
                <w:t>ExampleGeosciAustraliaStratUnit.ttl</w:t>
              </w:r>
              <w:proofErr w:type="spellEnd"/>
            </w:ins>
          </w:p>
        </w:tc>
        <w:tc>
          <w:tcPr>
            <w:tcW w:w="3455" w:type="pct"/>
            <w:tcPrChange w:id="3082" w:author="Stephen Richard" w:date="2021-02-23T16:57:00Z">
              <w:tcPr>
                <w:tcW w:w="3562" w:type="pct"/>
              </w:tcPr>
            </w:tcPrChange>
          </w:tcPr>
          <w:p w14:paraId="2A52A3E7" w14:textId="284182A9" w:rsidR="00C96F7F" w:rsidRPr="004B1B9E" w:rsidRDefault="00AB4A88" w:rsidP="003F439B">
            <w:pPr>
              <w:rPr>
                <w:ins w:id="3083" w:author="Stephen Richard" w:date="2021-02-23T16:54:00Z"/>
              </w:rPr>
            </w:pPr>
            <w:ins w:id="3084" w:author="Stephen Richard" w:date="2021-02-23T19:27:00Z">
              <w:r>
                <w:t xml:space="preserve">Description of two units from GA </w:t>
              </w:r>
              <w:proofErr w:type="spellStart"/>
              <w:r>
                <w:t>strat</w:t>
              </w:r>
              <w:proofErr w:type="spellEnd"/>
              <w:r>
                <w:t xml:space="preserve"> lexicon, mapped to GSO from GeoSciML.</w:t>
              </w:r>
            </w:ins>
          </w:p>
        </w:tc>
      </w:tr>
      <w:tr w:rsidR="00C96F7F" w:rsidRPr="00D8749F" w14:paraId="64CE7F65" w14:textId="77777777" w:rsidTr="00C96F7F">
        <w:trPr>
          <w:trHeight w:val="600"/>
          <w:ins w:id="3085" w:author="Stephen Richard" w:date="2021-02-23T16:54:00Z"/>
          <w:trPrChange w:id="3086" w:author="Stephen Richard" w:date="2021-02-23T16:57:00Z">
            <w:trPr>
              <w:trHeight w:val="600"/>
            </w:trPr>
          </w:trPrChange>
        </w:trPr>
        <w:tc>
          <w:tcPr>
            <w:tcW w:w="1545" w:type="pct"/>
            <w:noWrap/>
            <w:tcPrChange w:id="3087" w:author="Stephen Richard" w:date="2021-02-23T16:57:00Z">
              <w:tcPr>
                <w:tcW w:w="1438" w:type="pct"/>
                <w:noWrap/>
              </w:tcPr>
            </w:tcPrChange>
          </w:tcPr>
          <w:p w14:paraId="6745E300" w14:textId="0CF74249" w:rsidR="00C96F7F" w:rsidRPr="00C96F7F" w:rsidRDefault="00C96F7F" w:rsidP="003F439B">
            <w:pPr>
              <w:rPr>
                <w:ins w:id="3088" w:author="Stephen Richard" w:date="2021-02-23T16:54:00Z"/>
              </w:rPr>
            </w:pPr>
            <w:ins w:id="3089" w:author="Stephen Richard" w:date="2021-02-23T16:55:00Z">
              <w:r w:rsidRPr="00C96F7F">
                <w:t>GSO-</w:t>
              </w:r>
              <w:proofErr w:type="spellStart"/>
              <w:r w:rsidRPr="00C96F7F">
                <w:t>ExampleHistory.ttl</w:t>
              </w:r>
            </w:ins>
            <w:proofErr w:type="spellEnd"/>
          </w:p>
        </w:tc>
        <w:tc>
          <w:tcPr>
            <w:tcW w:w="3455" w:type="pct"/>
            <w:tcPrChange w:id="3090" w:author="Stephen Richard" w:date="2021-02-23T16:57:00Z">
              <w:tcPr>
                <w:tcW w:w="3562" w:type="pct"/>
              </w:tcPr>
            </w:tcPrChange>
          </w:tcPr>
          <w:p w14:paraId="7F22601F" w14:textId="76F976F9" w:rsidR="00C96F7F" w:rsidRPr="004B1B9E" w:rsidRDefault="00AB4A88" w:rsidP="003F439B">
            <w:pPr>
              <w:rPr>
                <w:ins w:id="3091" w:author="Stephen Richard" w:date="2021-02-23T16:54:00Z"/>
              </w:rPr>
            </w:pPr>
            <w:ins w:id="3092" w:author="Stephen Richard" w:date="2021-02-23T19:28:00Z">
              <w:r w:rsidRPr="00AB4A88">
                <w:t>Example history representation, based on geology shown in EasternRinconMountainsXSec.png figure in the Loop3D-GSO.TestInstances directory</w:t>
              </w:r>
              <w:r w:rsidR="00B5322D">
                <w:t xml:space="preserve"> on GitHub</w:t>
              </w:r>
            </w:ins>
          </w:p>
        </w:tc>
      </w:tr>
      <w:tr w:rsidR="00C96F7F" w:rsidRPr="00D8749F" w14:paraId="4B4677BA" w14:textId="77777777" w:rsidTr="00C96F7F">
        <w:trPr>
          <w:trHeight w:val="600"/>
          <w:ins w:id="3093" w:author="Stephen Richard" w:date="2021-02-23T16:55:00Z"/>
          <w:trPrChange w:id="3094" w:author="Stephen Richard" w:date="2021-02-23T16:57:00Z">
            <w:trPr>
              <w:trHeight w:val="600"/>
            </w:trPr>
          </w:trPrChange>
        </w:trPr>
        <w:tc>
          <w:tcPr>
            <w:tcW w:w="1545" w:type="pct"/>
            <w:noWrap/>
            <w:tcPrChange w:id="3095" w:author="Stephen Richard" w:date="2021-02-23T16:57:00Z">
              <w:tcPr>
                <w:tcW w:w="1438" w:type="pct"/>
                <w:noWrap/>
              </w:tcPr>
            </w:tcPrChange>
          </w:tcPr>
          <w:p w14:paraId="08C3E410" w14:textId="719EBE27" w:rsidR="00C96F7F" w:rsidRPr="00C96F7F" w:rsidRDefault="00C96F7F" w:rsidP="003F439B">
            <w:pPr>
              <w:rPr>
                <w:ins w:id="3096" w:author="Stephen Richard" w:date="2021-02-23T16:55:00Z"/>
              </w:rPr>
            </w:pPr>
            <w:ins w:id="3097" w:author="Stephen Richard" w:date="2021-02-23T16:55:00Z">
              <w:r w:rsidRPr="00C96F7F">
                <w:t>GSO-ExampleIsleOfWightStrat-pm1.ttl</w:t>
              </w:r>
            </w:ins>
          </w:p>
        </w:tc>
        <w:tc>
          <w:tcPr>
            <w:tcW w:w="3455" w:type="pct"/>
            <w:tcPrChange w:id="3098" w:author="Stephen Richard" w:date="2021-02-23T16:57:00Z">
              <w:tcPr>
                <w:tcW w:w="3562" w:type="pct"/>
              </w:tcPr>
            </w:tcPrChange>
          </w:tcPr>
          <w:p w14:paraId="5E10F2FB" w14:textId="14758AB8" w:rsidR="00C96F7F" w:rsidRPr="004B1B9E" w:rsidRDefault="006D29A3" w:rsidP="003F439B">
            <w:pPr>
              <w:rPr>
                <w:ins w:id="3099" w:author="Stephen Richard" w:date="2021-02-23T16:55:00Z"/>
              </w:rPr>
            </w:pPr>
            <w:ins w:id="3100" w:author="Stephen Richard" w:date="2021-02-24T08:25:00Z">
              <w:r>
                <w:t>Age, basic lithology, and stratigraphic relations for units on the Isle of Wight. Data f</w:t>
              </w:r>
            </w:ins>
            <w:ins w:id="3101" w:author="Stephen Richard" w:date="2021-02-24T08:26:00Z">
              <w:r>
                <w:t>rom Rachel Heaven, BGS.</w:t>
              </w:r>
            </w:ins>
          </w:p>
        </w:tc>
      </w:tr>
      <w:tr w:rsidR="00C96F7F" w:rsidRPr="00D8749F" w14:paraId="6A686767" w14:textId="77777777" w:rsidTr="00C96F7F">
        <w:trPr>
          <w:trHeight w:val="600"/>
          <w:ins w:id="3102" w:author="Stephen Richard" w:date="2021-02-23T16:55:00Z"/>
          <w:trPrChange w:id="3103" w:author="Stephen Richard" w:date="2021-02-23T16:57:00Z">
            <w:trPr>
              <w:trHeight w:val="600"/>
            </w:trPr>
          </w:trPrChange>
        </w:trPr>
        <w:tc>
          <w:tcPr>
            <w:tcW w:w="1545" w:type="pct"/>
            <w:noWrap/>
            <w:tcPrChange w:id="3104" w:author="Stephen Richard" w:date="2021-02-23T16:57:00Z">
              <w:tcPr>
                <w:tcW w:w="1438" w:type="pct"/>
                <w:noWrap/>
              </w:tcPr>
            </w:tcPrChange>
          </w:tcPr>
          <w:p w14:paraId="007E1A79" w14:textId="22871031" w:rsidR="00C96F7F" w:rsidRPr="00C96F7F" w:rsidRDefault="00C96F7F" w:rsidP="003F439B">
            <w:pPr>
              <w:rPr>
                <w:ins w:id="3105" w:author="Stephen Richard" w:date="2021-02-23T16:55:00Z"/>
              </w:rPr>
            </w:pPr>
            <w:ins w:id="3106" w:author="Stephen Richard" w:date="2021-02-23T16:55:00Z">
              <w:r w:rsidRPr="00C96F7F">
                <w:t>GSO-</w:t>
              </w:r>
              <w:proofErr w:type="spellStart"/>
              <w:r w:rsidRPr="00C96F7F">
                <w:t>ExampleLaTojizaPluton.ttl</w:t>
              </w:r>
              <w:proofErr w:type="spellEnd"/>
            </w:ins>
          </w:p>
        </w:tc>
        <w:tc>
          <w:tcPr>
            <w:tcW w:w="3455" w:type="pct"/>
            <w:tcPrChange w:id="3107" w:author="Stephen Richard" w:date="2021-02-23T16:57:00Z">
              <w:tcPr>
                <w:tcW w:w="3562" w:type="pct"/>
              </w:tcPr>
            </w:tcPrChange>
          </w:tcPr>
          <w:p w14:paraId="00CA4291" w14:textId="45BFB7E1" w:rsidR="00C96F7F" w:rsidRPr="004B1B9E" w:rsidRDefault="006D29A3" w:rsidP="003F439B">
            <w:pPr>
              <w:rPr>
                <w:ins w:id="3108" w:author="Stephen Richard" w:date="2021-02-23T16:55:00Z"/>
              </w:rPr>
            </w:pPr>
            <w:ins w:id="3109" w:author="Stephen Richard" w:date="2021-02-24T08:27:00Z">
              <w:r>
                <w:t xml:space="preserve">Description of pluton, pluton phase, intrusive relationships, </w:t>
              </w:r>
              <w:r w:rsidRPr="006D29A3">
                <w:t xml:space="preserve">based on descriptions in A. ARANGUREN, J. CUEVAS, J. M. TUBI´A, T. ROMA´ N-BERDIEL, A. CASAS-SAINZ, &amp; A. CASAS-PONSATI, 2003, Granite laccolith emplacement in the Iberian arc: AMS and gravity study of the La </w:t>
              </w:r>
              <w:proofErr w:type="spellStart"/>
              <w:r w:rsidRPr="006D29A3">
                <w:t>Tojiza</w:t>
              </w:r>
              <w:proofErr w:type="spellEnd"/>
              <w:r w:rsidRPr="006D29A3">
                <w:t xml:space="preserve"> pluton (NW Spain): Journal of the Geological Society, London, Vol. 160, 2003, pp. 435–445. DOI: 10.1144/0016-764902-079</w:t>
              </w:r>
            </w:ins>
          </w:p>
        </w:tc>
      </w:tr>
      <w:tr w:rsidR="00C96F7F" w:rsidRPr="00D8749F" w14:paraId="52115354" w14:textId="77777777" w:rsidTr="00C96F7F">
        <w:trPr>
          <w:trHeight w:val="600"/>
          <w:ins w:id="3110" w:author="Stephen Richard" w:date="2021-02-23T16:55:00Z"/>
          <w:trPrChange w:id="3111" w:author="Stephen Richard" w:date="2021-02-23T16:57:00Z">
            <w:trPr>
              <w:trHeight w:val="600"/>
            </w:trPr>
          </w:trPrChange>
        </w:trPr>
        <w:tc>
          <w:tcPr>
            <w:tcW w:w="1545" w:type="pct"/>
            <w:noWrap/>
            <w:tcPrChange w:id="3112" w:author="Stephen Richard" w:date="2021-02-23T16:57:00Z">
              <w:tcPr>
                <w:tcW w:w="1438" w:type="pct"/>
                <w:noWrap/>
              </w:tcPr>
            </w:tcPrChange>
          </w:tcPr>
          <w:p w14:paraId="3FD7A60D" w14:textId="40E2378B" w:rsidR="00C96F7F" w:rsidRPr="00C96F7F" w:rsidRDefault="00C96F7F" w:rsidP="003F439B">
            <w:pPr>
              <w:rPr>
                <w:ins w:id="3113" w:author="Stephen Richard" w:date="2021-02-23T16:55:00Z"/>
              </w:rPr>
            </w:pPr>
            <w:ins w:id="3114" w:author="Stephen Richard" w:date="2021-02-23T16:56:00Z">
              <w:r w:rsidRPr="00C96F7F">
                <w:lastRenderedPageBreak/>
                <w:t>GSO-ExamplePetrophysicalProperties_v2.ttl</w:t>
              </w:r>
            </w:ins>
          </w:p>
        </w:tc>
        <w:tc>
          <w:tcPr>
            <w:tcW w:w="3455" w:type="pct"/>
            <w:tcPrChange w:id="3115" w:author="Stephen Richard" w:date="2021-02-23T16:57:00Z">
              <w:tcPr>
                <w:tcW w:w="3562" w:type="pct"/>
              </w:tcPr>
            </w:tcPrChange>
          </w:tcPr>
          <w:p w14:paraId="4F0A1D42" w14:textId="40287E7D" w:rsidR="00C96F7F" w:rsidRPr="004B1B9E" w:rsidRDefault="006D29A3" w:rsidP="003F439B">
            <w:pPr>
              <w:rPr>
                <w:ins w:id="3116" w:author="Stephen Richard" w:date="2021-02-23T16:55:00Z"/>
              </w:rPr>
            </w:pPr>
            <w:ins w:id="3117" w:author="Stephen Richard" w:date="2021-02-24T08:28:00Z">
              <w:r>
                <w:t>Magnetic susceptibility and density data for unit</w:t>
              </w:r>
            </w:ins>
            <w:ins w:id="3118" w:author="Stephen Richard" w:date="2021-02-24T08:29:00Z">
              <w:r>
                <w:t xml:space="preserve">s in </w:t>
              </w:r>
              <w:r>
                <w:t>GSO-ExampleBritishColumbiaStrat-v2.ttl</w:t>
              </w:r>
              <w:r>
                <w:t>; imports that ontology.</w:t>
              </w:r>
            </w:ins>
          </w:p>
        </w:tc>
      </w:tr>
      <w:tr w:rsidR="00C96F7F" w:rsidRPr="00D8749F" w14:paraId="70EB8E1A" w14:textId="77777777" w:rsidTr="00C96F7F">
        <w:trPr>
          <w:trHeight w:val="600"/>
          <w:ins w:id="3119" w:author="Stephen Richard" w:date="2021-02-23T16:56:00Z"/>
          <w:trPrChange w:id="3120" w:author="Stephen Richard" w:date="2021-02-23T16:57:00Z">
            <w:trPr>
              <w:trHeight w:val="600"/>
            </w:trPr>
          </w:trPrChange>
        </w:trPr>
        <w:tc>
          <w:tcPr>
            <w:tcW w:w="1545" w:type="pct"/>
            <w:noWrap/>
            <w:tcPrChange w:id="3121" w:author="Stephen Richard" w:date="2021-02-23T16:57:00Z">
              <w:tcPr>
                <w:tcW w:w="1438" w:type="pct"/>
                <w:noWrap/>
              </w:tcPr>
            </w:tcPrChange>
          </w:tcPr>
          <w:p w14:paraId="5A2B1C73" w14:textId="27AD2E6A" w:rsidR="00C96F7F" w:rsidRPr="00C96F7F" w:rsidRDefault="00C96F7F" w:rsidP="003F439B">
            <w:pPr>
              <w:rPr>
                <w:ins w:id="3122" w:author="Stephen Richard" w:date="2021-02-23T16:56:00Z"/>
              </w:rPr>
            </w:pPr>
            <w:ins w:id="3123" w:author="Stephen Richard" w:date="2021-02-23T16:56:00Z">
              <w:r w:rsidRPr="00C96F7F">
                <w:t>GSO-</w:t>
              </w:r>
              <w:proofErr w:type="spellStart"/>
              <w:r w:rsidRPr="00C96F7F">
                <w:t>ExampleRockMaterialBolsaQuartzite.ttl</w:t>
              </w:r>
              <w:proofErr w:type="spellEnd"/>
            </w:ins>
          </w:p>
        </w:tc>
        <w:tc>
          <w:tcPr>
            <w:tcW w:w="3455" w:type="pct"/>
            <w:tcPrChange w:id="3124" w:author="Stephen Richard" w:date="2021-02-23T16:57:00Z">
              <w:tcPr>
                <w:tcW w:w="3562" w:type="pct"/>
              </w:tcPr>
            </w:tcPrChange>
          </w:tcPr>
          <w:p w14:paraId="42EF49B5" w14:textId="4C31D3BF" w:rsidR="00C96F7F" w:rsidRPr="004B1B9E" w:rsidRDefault="00B6049B" w:rsidP="00B6049B">
            <w:pPr>
              <w:rPr>
                <w:ins w:id="3125" w:author="Stephen Richard" w:date="2021-02-23T16:56:00Z"/>
              </w:rPr>
              <w:pPrChange w:id="3126" w:author="Stephen Richard" w:date="2021-02-24T09:30:00Z">
                <w:pPr/>
              </w:pPrChange>
            </w:pPr>
            <w:ins w:id="3127" w:author="Stephen Richard" w:date="2021-02-24T09:30:00Z">
              <w:r>
                <w:t>Example encoding of a lithology description for a formation</w:t>
              </w:r>
              <w:r>
                <w:t xml:space="preserve">; </w:t>
              </w:r>
              <w:r>
                <w:t>description of rock material constituents of Bolsa Quartzite Formation</w:t>
              </w:r>
            </w:ins>
          </w:p>
        </w:tc>
      </w:tr>
      <w:tr w:rsidR="00C96F7F" w:rsidRPr="00D8749F" w14:paraId="3E003253" w14:textId="77777777" w:rsidTr="00C96F7F">
        <w:trPr>
          <w:trHeight w:val="600"/>
          <w:ins w:id="3128" w:author="Stephen Richard" w:date="2021-02-23T16:56:00Z"/>
          <w:trPrChange w:id="3129" w:author="Stephen Richard" w:date="2021-02-23T16:57:00Z">
            <w:trPr>
              <w:trHeight w:val="600"/>
            </w:trPr>
          </w:trPrChange>
        </w:trPr>
        <w:tc>
          <w:tcPr>
            <w:tcW w:w="1545" w:type="pct"/>
            <w:noWrap/>
            <w:tcPrChange w:id="3130" w:author="Stephen Richard" w:date="2021-02-23T16:57:00Z">
              <w:tcPr>
                <w:tcW w:w="1438" w:type="pct"/>
                <w:noWrap/>
              </w:tcPr>
            </w:tcPrChange>
          </w:tcPr>
          <w:p w14:paraId="7B0E1C6D" w14:textId="64B43478" w:rsidR="00C96F7F" w:rsidRPr="00C96F7F" w:rsidRDefault="00C96F7F" w:rsidP="003F439B">
            <w:pPr>
              <w:rPr>
                <w:ins w:id="3131" w:author="Stephen Richard" w:date="2021-02-23T16:56:00Z"/>
              </w:rPr>
            </w:pPr>
            <w:ins w:id="3132" w:author="Stephen Richard" w:date="2021-02-23T16:56:00Z">
              <w:r w:rsidRPr="00C96F7F">
                <w:t>GSO-</w:t>
              </w:r>
              <w:proofErr w:type="spellStart"/>
              <w:r w:rsidRPr="00C96F7F">
                <w:t>ExampleRoles.ttl</w:t>
              </w:r>
              <w:proofErr w:type="spellEnd"/>
            </w:ins>
          </w:p>
        </w:tc>
        <w:tc>
          <w:tcPr>
            <w:tcW w:w="3455" w:type="pct"/>
            <w:tcPrChange w:id="3133" w:author="Stephen Richard" w:date="2021-02-23T16:57:00Z">
              <w:tcPr>
                <w:tcW w:w="3562" w:type="pct"/>
              </w:tcPr>
            </w:tcPrChange>
          </w:tcPr>
          <w:p w14:paraId="67658DDD" w14:textId="021E8A78" w:rsidR="00C96F7F" w:rsidRPr="004B1B9E" w:rsidRDefault="00B6049B" w:rsidP="003F439B">
            <w:pPr>
              <w:rPr>
                <w:ins w:id="3134" w:author="Stephen Richard" w:date="2021-02-23T16:56:00Z"/>
              </w:rPr>
            </w:pPr>
            <w:ins w:id="3135" w:author="Stephen Richard" w:date="2021-02-24T09:31:00Z">
              <w:r>
                <w:t xml:space="preserve">Example </w:t>
              </w:r>
            </w:ins>
            <w:ins w:id="3136" w:author="Stephen Richard" w:date="2021-02-24T09:32:00Z">
              <w:r>
                <w:t>rock sample, pluton pendant, and phenocryst as roles.</w:t>
              </w:r>
            </w:ins>
          </w:p>
        </w:tc>
      </w:tr>
      <w:tr w:rsidR="00C96F7F" w:rsidRPr="00D8749F" w14:paraId="6C1AB9F7" w14:textId="77777777" w:rsidTr="00C96F7F">
        <w:trPr>
          <w:trHeight w:val="600"/>
          <w:ins w:id="3137" w:author="Stephen Richard" w:date="2021-02-23T16:56:00Z"/>
          <w:trPrChange w:id="3138" w:author="Stephen Richard" w:date="2021-02-23T16:57:00Z">
            <w:trPr>
              <w:trHeight w:val="600"/>
            </w:trPr>
          </w:trPrChange>
        </w:trPr>
        <w:tc>
          <w:tcPr>
            <w:tcW w:w="1545" w:type="pct"/>
            <w:noWrap/>
            <w:tcPrChange w:id="3139" w:author="Stephen Richard" w:date="2021-02-23T16:57:00Z">
              <w:tcPr>
                <w:tcW w:w="1438" w:type="pct"/>
                <w:noWrap/>
              </w:tcPr>
            </w:tcPrChange>
          </w:tcPr>
          <w:p w14:paraId="18ADD6FF" w14:textId="439E9F1B" w:rsidR="00C96F7F" w:rsidRPr="00C96F7F" w:rsidRDefault="00C96F7F" w:rsidP="003F439B">
            <w:pPr>
              <w:rPr>
                <w:ins w:id="3140" w:author="Stephen Richard" w:date="2021-02-23T16:56:00Z"/>
              </w:rPr>
            </w:pPr>
            <w:ins w:id="3141" w:author="Stephen Richard" w:date="2021-02-23T16:56:00Z">
              <w:r w:rsidRPr="00C96F7F">
                <w:t>GSO-</w:t>
              </w:r>
              <w:proofErr w:type="spellStart"/>
              <w:r w:rsidRPr="00C96F7F">
                <w:t>ExampleVocabularyExtension</w:t>
              </w:r>
              <w:proofErr w:type="spellEnd"/>
              <w:r w:rsidRPr="00C96F7F">
                <w:t>-</w:t>
              </w:r>
              <w:proofErr w:type="spellStart"/>
              <w:r w:rsidRPr="00C96F7F">
                <w:t>Alteration_Type-BC.ttl</w:t>
              </w:r>
              <w:proofErr w:type="spellEnd"/>
            </w:ins>
          </w:p>
        </w:tc>
        <w:tc>
          <w:tcPr>
            <w:tcW w:w="3455" w:type="pct"/>
            <w:tcPrChange w:id="3142" w:author="Stephen Richard" w:date="2021-02-23T16:57:00Z">
              <w:tcPr>
                <w:tcW w:w="3562" w:type="pct"/>
              </w:tcPr>
            </w:tcPrChange>
          </w:tcPr>
          <w:p w14:paraId="601DA39D" w14:textId="7E391E44" w:rsidR="00C96F7F" w:rsidRPr="004B1B9E" w:rsidRDefault="00B6049B" w:rsidP="003F439B">
            <w:pPr>
              <w:rPr>
                <w:ins w:id="3143" w:author="Stephen Richard" w:date="2021-02-23T16:56:00Z"/>
              </w:rPr>
            </w:pPr>
            <w:ins w:id="3144" w:author="Stephen Richard" w:date="2021-02-24T09:33:00Z">
              <w:r w:rsidRPr="00B6049B">
                <w:t>Extend CGI alteration type vocabulary to account for alteration reported in British Columbia Geological Survey, 2008, Rock Properties Database</w:t>
              </w:r>
            </w:ins>
          </w:p>
        </w:tc>
      </w:tr>
      <w:tr w:rsidR="00C96F7F" w:rsidRPr="00D8749F" w14:paraId="0FFA7678" w14:textId="77777777" w:rsidTr="00C96F7F">
        <w:trPr>
          <w:trHeight w:val="600"/>
          <w:ins w:id="3145" w:author="Stephen Richard" w:date="2021-02-23T16:56:00Z"/>
          <w:trPrChange w:id="3146" w:author="Stephen Richard" w:date="2021-02-23T16:57:00Z">
            <w:trPr>
              <w:trHeight w:val="600"/>
            </w:trPr>
          </w:trPrChange>
        </w:trPr>
        <w:tc>
          <w:tcPr>
            <w:tcW w:w="1545" w:type="pct"/>
            <w:noWrap/>
            <w:tcPrChange w:id="3147" w:author="Stephen Richard" w:date="2021-02-23T16:57:00Z">
              <w:tcPr>
                <w:tcW w:w="1438" w:type="pct"/>
                <w:noWrap/>
              </w:tcPr>
            </w:tcPrChange>
          </w:tcPr>
          <w:p w14:paraId="05B43AC5" w14:textId="68C9E472" w:rsidR="00C96F7F" w:rsidRPr="00C96F7F" w:rsidRDefault="00C96F7F" w:rsidP="003F439B">
            <w:pPr>
              <w:rPr>
                <w:ins w:id="3148" w:author="Stephen Richard" w:date="2021-02-23T16:56:00Z"/>
              </w:rPr>
            </w:pPr>
            <w:ins w:id="3149" w:author="Stephen Richard" w:date="2021-02-23T16:56:00Z">
              <w:r w:rsidRPr="00C96F7F">
                <w:t>GSO-</w:t>
              </w:r>
              <w:proofErr w:type="spellStart"/>
              <w:r w:rsidRPr="00C96F7F">
                <w:t>LardeauGroup.ttl</w:t>
              </w:r>
              <w:proofErr w:type="spellEnd"/>
            </w:ins>
          </w:p>
        </w:tc>
        <w:tc>
          <w:tcPr>
            <w:tcW w:w="3455" w:type="pct"/>
            <w:tcPrChange w:id="3150" w:author="Stephen Richard" w:date="2021-02-23T16:57:00Z">
              <w:tcPr>
                <w:tcW w:w="3562" w:type="pct"/>
              </w:tcPr>
            </w:tcPrChange>
          </w:tcPr>
          <w:p w14:paraId="6E3F5DB2" w14:textId="685865B2" w:rsidR="00C96F7F" w:rsidRPr="004B1B9E" w:rsidRDefault="00B6049B" w:rsidP="003F439B">
            <w:pPr>
              <w:rPr>
                <w:ins w:id="3151" w:author="Stephen Richard" w:date="2021-02-23T16:56:00Z"/>
              </w:rPr>
            </w:pPr>
            <w:ins w:id="3152" w:author="Stephen Richard" w:date="2021-02-24T09:33:00Z">
              <w:r w:rsidRPr="00B6049B">
                <w:t xml:space="preserve">Stratigraphy of </w:t>
              </w:r>
              <w:proofErr w:type="spellStart"/>
              <w:r w:rsidRPr="00B6049B">
                <w:t>Lardeau</w:t>
              </w:r>
              <w:proofErr w:type="spellEnd"/>
              <w:r w:rsidRPr="00B6049B">
                <w:t xml:space="preserve"> group</w:t>
              </w:r>
              <w:r>
                <w:t xml:space="preserve">, British Columbia. </w:t>
              </w:r>
            </w:ins>
          </w:p>
        </w:tc>
      </w:tr>
    </w:tbl>
    <w:p w14:paraId="48CC8523" w14:textId="77777777" w:rsidR="00A96277" w:rsidRPr="00A96277" w:rsidRDefault="00A96277" w:rsidP="00A96277"/>
    <w:p w14:paraId="1A590506" w14:textId="208C3DA3" w:rsidR="00BB59E7" w:rsidRDefault="00BB59E7" w:rsidP="00BC0327">
      <w:pPr>
        <w:pStyle w:val="Heading1"/>
        <w:numPr>
          <w:ilvl w:val="0"/>
          <w:numId w:val="0"/>
        </w:numPr>
      </w:pPr>
      <w:bookmarkStart w:id="3153" w:name="_Toc63343001"/>
      <w:bookmarkStart w:id="3154" w:name="_Toc63343199"/>
      <w:r>
        <w:t>References</w:t>
      </w:r>
      <w:bookmarkEnd w:id="3153"/>
      <w:bookmarkEnd w:id="3154"/>
    </w:p>
    <w:p w14:paraId="12121D27" w14:textId="77777777" w:rsidR="003E13C7" w:rsidRDefault="003E13C7" w:rsidP="003F439B">
      <w:pPr>
        <w:pStyle w:val="reference"/>
        <w:jc w:val="left"/>
      </w:pPr>
      <w:r>
        <w:t>Arp, Robert, Smith, Barry, and Spear, Andrew D., 2015, Building Ontologies with Basic Formal Ontology: MIT Press, Cambridge, MA, 220 pages.</w:t>
      </w:r>
    </w:p>
    <w:p w14:paraId="5BF52367" w14:textId="77777777" w:rsidR="003E13C7" w:rsidRDefault="003E13C7" w:rsidP="003F439B">
      <w:pPr>
        <w:pStyle w:val="reference"/>
        <w:jc w:val="left"/>
      </w:pPr>
      <w:r w:rsidRPr="005F42DF">
        <w:t>Beckett, David, and Berners-Lee, Tim, 2011-03-28, Turtle - Terse RDF Triple Language: W3C Team Submission, accessed at https://www.w3.org/TeamSubmission/turtle/.</w:t>
      </w:r>
    </w:p>
    <w:p w14:paraId="665C1622" w14:textId="77777777" w:rsidR="003E13C7" w:rsidRDefault="003E13C7" w:rsidP="003F439B">
      <w:pPr>
        <w:pStyle w:val="reference"/>
        <w:jc w:val="left"/>
      </w:pPr>
      <w:r>
        <w:t xml:space="preserve">Borgo, S., and Masolo, C., 2010, </w:t>
      </w:r>
      <w:r w:rsidRPr="008C365F">
        <w:t>Foundational choices in DOLCE</w:t>
      </w:r>
      <w:r>
        <w:t xml:space="preserve">, R. </w:t>
      </w:r>
      <w:proofErr w:type="spellStart"/>
      <w:r>
        <w:t>Poli</w:t>
      </w:r>
      <w:proofErr w:type="spellEnd"/>
      <w:r>
        <w:t xml:space="preserve"> et al. (eds.), Theory and Applications of Ontology: Computer Applications, </w:t>
      </w:r>
      <w:r w:rsidRPr="008C365F">
        <w:t xml:space="preserve">Springer </w:t>
      </w:r>
      <w:proofErr w:type="spellStart"/>
      <w:r w:rsidRPr="008C365F">
        <w:t>Science+Business</w:t>
      </w:r>
      <w:proofErr w:type="spellEnd"/>
      <w:r w:rsidRPr="008C365F">
        <w:t xml:space="preserve"> Media B.V.</w:t>
      </w:r>
      <w:r>
        <w:t xml:space="preserve">, DOI 10.1007/978-90-481-8847-5_13. </w:t>
      </w:r>
    </w:p>
    <w:p w14:paraId="75CA0FE2" w14:textId="77777777" w:rsidR="003E13C7" w:rsidRDefault="003E13C7" w:rsidP="003F439B">
      <w:pPr>
        <w:pStyle w:val="reference"/>
        <w:jc w:val="left"/>
      </w:pPr>
      <w:r>
        <w:t xml:space="preserve">CGI Data Model Working Group, 2012, GeoSciML v3.2 Online Documentation, accessed at </w:t>
      </w:r>
      <w:hyperlink r:id="rId45" w:history="1">
        <w:r>
          <w:rPr>
            <w:rStyle w:val="Hyperlink"/>
          </w:rPr>
          <w:t>http://geosciml.org/doc/geosciml/3.2/documentation/html/index.htm</w:t>
        </w:r>
      </w:hyperlink>
      <w:r>
        <w:t>.</w:t>
      </w:r>
    </w:p>
    <w:p w14:paraId="5DD1E3AB" w14:textId="77777777" w:rsidR="009E14BE" w:rsidRDefault="009E14BE" w:rsidP="003F439B">
      <w:pPr>
        <w:pStyle w:val="reference"/>
        <w:jc w:val="left"/>
        <w:rPr>
          <w:ins w:id="3155" w:author="Stephen Richard" w:date="2021-02-18T12:12:00Z"/>
        </w:rPr>
      </w:pPr>
      <w:ins w:id="3156" w:author="Stephen Richard" w:date="2021-02-18T12:12:00Z">
        <w:r w:rsidRPr="009E14BE">
          <w:t xml:space="preserve">Cox, Simon J. D.; Richard, Stephen M. (2005). "A formal model for the geologic time scale and global stratotype section and point, compatible with geospatial information transfer standards". Geosphere. 1 (3): 119–137. </w:t>
        </w:r>
      </w:ins>
    </w:p>
    <w:p w14:paraId="398D82E3" w14:textId="638AC5C4" w:rsidR="00443AEA" w:rsidRDefault="003F439B" w:rsidP="003F439B">
      <w:pPr>
        <w:pStyle w:val="reference"/>
        <w:jc w:val="left"/>
      </w:pPr>
      <w:r>
        <w:t>Cox, S.J.D. and</w:t>
      </w:r>
      <w:r w:rsidR="00443AEA" w:rsidRPr="00443AEA">
        <w:t xml:space="preserve"> Richard, S.M., 2014, A geologic timescale ontology and service: Earth Science Informatics, DOI: 10.1007/s12145-014-0170-6</w:t>
      </w:r>
    </w:p>
    <w:p w14:paraId="449CA973" w14:textId="5F769581" w:rsidR="003F439B" w:rsidRPr="003F439B" w:rsidRDefault="003F439B" w:rsidP="003F439B">
      <w:pPr>
        <w:pStyle w:val="reference"/>
        <w:jc w:val="left"/>
        <w:rPr>
          <w:rFonts w:cstheme="minorHAnsi"/>
          <w:spacing w:val="4"/>
          <w:shd w:val="clear" w:color="auto" w:fill="FCFCFC"/>
        </w:rPr>
      </w:pPr>
      <w:r w:rsidRPr="003F439B">
        <w:rPr>
          <w:rFonts w:cstheme="minorHAnsi"/>
          <w:spacing w:val="4"/>
          <w:shd w:val="clear" w:color="auto" w:fill="FCFCFC"/>
        </w:rPr>
        <w:t>Guizzardi G.</w:t>
      </w:r>
      <w:r>
        <w:rPr>
          <w:rFonts w:cstheme="minorHAnsi"/>
          <w:spacing w:val="4"/>
          <w:shd w:val="clear" w:color="auto" w:fill="FCFCFC"/>
        </w:rPr>
        <w:t xml:space="preserve"> and</w:t>
      </w:r>
      <w:r w:rsidRPr="003F439B">
        <w:rPr>
          <w:rFonts w:cstheme="minorHAnsi"/>
          <w:spacing w:val="4"/>
          <w:shd w:val="clear" w:color="auto" w:fill="FCFCFC"/>
        </w:rPr>
        <w:t xml:space="preserve"> Wagner G. (2010) Using the Unified Foundational Ontology (UFO) as a Foundation for General Conceptual Modeling Languages. In: </w:t>
      </w:r>
      <w:proofErr w:type="spellStart"/>
      <w:r w:rsidRPr="003F439B">
        <w:rPr>
          <w:rFonts w:cstheme="minorHAnsi"/>
          <w:spacing w:val="4"/>
          <w:shd w:val="clear" w:color="auto" w:fill="FCFCFC"/>
        </w:rPr>
        <w:t>Poli</w:t>
      </w:r>
      <w:proofErr w:type="spellEnd"/>
      <w:r w:rsidRPr="003F439B">
        <w:rPr>
          <w:rFonts w:cstheme="minorHAnsi"/>
          <w:spacing w:val="4"/>
          <w:shd w:val="clear" w:color="auto" w:fill="FCFCFC"/>
        </w:rPr>
        <w:t xml:space="preserve"> R., Healy M., </w:t>
      </w:r>
      <w:proofErr w:type="spellStart"/>
      <w:r w:rsidRPr="003F439B">
        <w:rPr>
          <w:rFonts w:cstheme="minorHAnsi"/>
          <w:spacing w:val="4"/>
          <w:shd w:val="clear" w:color="auto" w:fill="FCFCFC"/>
        </w:rPr>
        <w:t>Kameas</w:t>
      </w:r>
      <w:proofErr w:type="spellEnd"/>
      <w:r w:rsidRPr="003F439B">
        <w:rPr>
          <w:rFonts w:cstheme="minorHAnsi"/>
          <w:spacing w:val="4"/>
          <w:shd w:val="clear" w:color="auto" w:fill="FCFCFC"/>
        </w:rPr>
        <w:t xml:space="preserve"> A. (eds) Theory and Applications of Ontology: Computer Applications. Springer, Dordrecht. </w:t>
      </w:r>
      <w:hyperlink r:id="rId46" w:history="1">
        <w:r w:rsidRPr="003F439B">
          <w:rPr>
            <w:rStyle w:val="Hyperlink"/>
            <w:rFonts w:cstheme="minorHAnsi"/>
            <w:color w:val="auto"/>
            <w:spacing w:val="4"/>
            <w:shd w:val="clear" w:color="auto" w:fill="FCFCFC"/>
          </w:rPr>
          <w:t>https://doi.org/10.1007/978-90-481-8847-5_8</w:t>
        </w:r>
      </w:hyperlink>
    </w:p>
    <w:p w14:paraId="07A50F54" w14:textId="06E2C498" w:rsidR="00F168A7" w:rsidRDefault="00F168A7" w:rsidP="003F439B">
      <w:pPr>
        <w:pStyle w:val="reference"/>
        <w:jc w:val="left"/>
      </w:pPr>
      <w:r>
        <w:t xml:space="preserve">Lowe, E.J. 1998, </w:t>
      </w:r>
      <w:r w:rsidRPr="005E3489">
        <w:t xml:space="preserve">Entity, Identity and Unity: </w:t>
      </w:r>
      <w:proofErr w:type="spellStart"/>
      <w:r w:rsidRPr="005E3489">
        <w:t>Erkenntnis</w:t>
      </w:r>
      <w:proofErr w:type="spellEnd"/>
      <w:r w:rsidR="00A31F90">
        <w:t xml:space="preserve">, </w:t>
      </w:r>
      <w:r>
        <w:t>Vol. 48, No. 2/3, pp. 191-208</w:t>
      </w:r>
      <w:r w:rsidR="00A31F90">
        <w:t>.</w:t>
      </w:r>
    </w:p>
    <w:p w14:paraId="479E482C" w14:textId="38E048ED" w:rsidR="003E13C7" w:rsidRDefault="003E13C7" w:rsidP="003F439B">
      <w:pPr>
        <w:pStyle w:val="reference"/>
        <w:jc w:val="left"/>
      </w:pPr>
      <w:r>
        <w:t xml:space="preserve">Masolo, C., Borgo, S., </w:t>
      </w:r>
      <w:proofErr w:type="spellStart"/>
      <w:r>
        <w:t>Gangemi</w:t>
      </w:r>
      <w:proofErr w:type="spellEnd"/>
      <w:r>
        <w:t xml:space="preserve">, A., Guarino, N., and </w:t>
      </w:r>
      <w:proofErr w:type="spellStart"/>
      <w:r>
        <w:t>Oltramari</w:t>
      </w:r>
      <w:proofErr w:type="spellEnd"/>
      <w:r>
        <w:t xml:space="preserve">, A., 2003, </w:t>
      </w:r>
      <w:proofErr w:type="spellStart"/>
      <w:r>
        <w:t>WonderWeb</w:t>
      </w:r>
      <w:proofErr w:type="spellEnd"/>
      <w:r>
        <w:t xml:space="preserve"> deliverable D18: Technical report, Laboratory for Applied Ontology, ISTC-CNR, Trento, Italy.</w:t>
      </w:r>
    </w:p>
    <w:p w14:paraId="1E439A33" w14:textId="219BC81F" w:rsidR="003E13C7" w:rsidRDefault="003E13C7" w:rsidP="003F439B">
      <w:pPr>
        <w:pStyle w:val="reference"/>
        <w:jc w:val="left"/>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47" w:history="1">
        <w:r>
          <w:rPr>
            <w:rStyle w:val="Hyperlink"/>
          </w:rPr>
          <w:t>https://pubs.usgs.gov/of/2004/1334/</w:t>
        </w:r>
      </w:hyperlink>
      <w:r>
        <w:t>.</w:t>
      </w:r>
    </w:p>
    <w:p w14:paraId="537CC46C" w14:textId="38A8CB5E" w:rsidR="003735D5" w:rsidRDefault="003735D5" w:rsidP="003F439B">
      <w:pPr>
        <w:pStyle w:val="reference"/>
        <w:jc w:val="left"/>
      </w:pPr>
      <w:r>
        <w:lastRenderedPageBreak/>
        <w:t xml:space="preserve">Perrin, Michel, Zhu-Colas, </w:t>
      </w:r>
      <w:proofErr w:type="spellStart"/>
      <w:r>
        <w:t>Beiting</w:t>
      </w:r>
      <w:proofErr w:type="spellEnd"/>
      <w:r>
        <w:t xml:space="preserve">, </w:t>
      </w:r>
      <w:proofErr w:type="spellStart"/>
      <w:r>
        <w:t>Rainaud</w:t>
      </w:r>
      <w:proofErr w:type="spellEnd"/>
      <w:r>
        <w:t>, Jean-</w:t>
      </w:r>
      <w:r w:rsidRPr="003735D5">
        <w:t xml:space="preserve"> </w:t>
      </w:r>
      <w:r>
        <w:t>François, and Schneider,</w:t>
      </w:r>
      <w:r w:rsidRPr="003735D5">
        <w:t xml:space="preserve"> </w:t>
      </w:r>
      <w:r>
        <w:t>Sébastien, 2005, Knowledge-driven applications for geological modeling: Journal of Petroleum Science and Engineering 47(1):89-104,</w:t>
      </w:r>
      <w:r w:rsidR="00672038">
        <w:t xml:space="preserve">    </w:t>
      </w:r>
      <w:r>
        <w:t>DOI: 10.1016/j.petrol.2004.11.010.</w:t>
      </w:r>
    </w:p>
    <w:p w14:paraId="227F64AE" w14:textId="4F5E9EBF" w:rsidR="003E13C7" w:rsidRDefault="003E13C7" w:rsidP="003F439B">
      <w:pPr>
        <w:pStyle w:val="reference"/>
        <w:jc w:val="left"/>
        <w:rPr>
          <w:ins w:id="3157" w:author="Stephen Richard" w:date="2021-02-17T16:44:00Z"/>
        </w:rPr>
      </w:pPr>
      <w:r w:rsidRPr="00605992">
        <w:t>Raymond O.,</w:t>
      </w:r>
      <w:r>
        <w:t xml:space="preserve"> </w:t>
      </w:r>
      <w:proofErr w:type="spellStart"/>
      <w:r w:rsidRPr="00605992">
        <w:t>Duclaux</w:t>
      </w:r>
      <w:proofErr w:type="spellEnd"/>
      <w:r w:rsidRPr="00605992">
        <w:t xml:space="preserve"> G., Boisvert E., Cipolloni C., Cox S., </w:t>
      </w:r>
      <w:proofErr w:type="spellStart"/>
      <w:r w:rsidRPr="00605992">
        <w:t>Laxton</w:t>
      </w:r>
      <w:proofErr w:type="spellEnd"/>
      <w:r w:rsidRPr="00605992">
        <w:t xml:space="preserve">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w:t>
      </w:r>
      <w:proofErr w:type="gramStart"/>
      <w:r w:rsidRPr="00605992">
        <w:t>16</w:t>
      </w:r>
      <w:proofErr w:type="gramEnd"/>
      <w:r w:rsidRPr="00605992">
        <w:t xml:space="preserve"> 2020].</w:t>
      </w:r>
      <w:r w:rsidR="007E6197">
        <w:t xml:space="preserve"> </w:t>
      </w:r>
    </w:p>
    <w:p w14:paraId="7BFCD28F" w14:textId="7D84A2C6" w:rsidR="00773A36" w:rsidRDefault="00773A36" w:rsidP="003F439B">
      <w:pPr>
        <w:pStyle w:val="reference"/>
        <w:jc w:val="left"/>
        <w:rPr>
          <w:ins w:id="3158" w:author="Stephen Richard" w:date="2021-02-17T16:44:00Z"/>
        </w:rPr>
      </w:pPr>
      <w:proofErr w:type="spellStart"/>
      <w:ins w:id="3159" w:author="Stephen Richard" w:date="2021-02-17T16:44:00Z">
        <w:r w:rsidRPr="00773A36">
          <w:t>Remane</w:t>
        </w:r>
        <w:proofErr w:type="spellEnd"/>
        <w:r w:rsidRPr="00773A36">
          <w:t xml:space="preserve"> et al.</w:t>
        </w:r>
        <w:r>
          <w:t>,</w:t>
        </w:r>
        <w:r w:rsidRPr="00773A36">
          <w:t xml:space="preserve"> 1996</w:t>
        </w:r>
        <w:r>
          <w:t xml:space="preserve">, </w:t>
        </w:r>
        <w:r w:rsidRPr="00773A36">
          <w:t>Revised guidelines for the establishment of global chronostratigraphic standards by the International Commission on Stratigraphy (ICS)</w:t>
        </w:r>
        <w:r>
          <w:t xml:space="preserve">: Episodes, v. 19, p77-81, accessed at </w:t>
        </w:r>
      </w:ins>
      <w:ins w:id="3160" w:author="Stephen Richard" w:date="2021-02-17T16:45:00Z">
        <w:r w:rsidRPr="00773A36">
          <w:t>https://stratigraphy.org/files/Remane1996.pdf</w:t>
        </w:r>
        <w:r>
          <w:t>.</w:t>
        </w:r>
      </w:ins>
    </w:p>
    <w:p w14:paraId="33514206" w14:textId="77777777" w:rsidR="00773A36" w:rsidRDefault="00773A36" w:rsidP="003F439B">
      <w:pPr>
        <w:pStyle w:val="reference"/>
        <w:jc w:val="left"/>
      </w:pPr>
    </w:p>
    <w:p w14:paraId="090016B6" w14:textId="072CEA2F" w:rsidR="00BB59E7" w:rsidRDefault="009C3B37" w:rsidP="000E3F2E">
      <w:pPr>
        <w:pStyle w:val="Heading1"/>
        <w:numPr>
          <w:ilvl w:val="0"/>
          <w:numId w:val="0"/>
        </w:numPr>
      </w:pPr>
      <w:bookmarkStart w:id="3161" w:name="_Toc63343002"/>
      <w:bookmarkStart w:id="3162" w:name="_Toc63343200"/>
      <w:r>
        <w:t>Appendix 1. SPARQL Queries</w:t>
      </w:r>
      <w:bookmarkEnd w:id="3161"/>
      <w:bookmarkEnd w:id="3162"/>
    </w:p>
    <w:p w14:paraId="6EAA1AFA" w14:textId="0A266F58" w:rsidR="009C3B37" w:rsidRDefault="009C3B37" w:rsidP="00843EAC"/>
    <w:p w14:paraId="7F8A3EC2" w14:textId="43D9049B" w:rsidR="009C3B37" w:rsidRDefault="009C3B37" w:rsidP="009C3B37">
      <w:pPr>
        <w:pStyle w:val="Heading2"/>
      </w:pPr>
      <w:bookmarkStart w:id="3163" w:name="_Toc63343003"/>
      <w:r>
        <w:t>Get all the time ordinal eras in a version of the Geologic time scale</w:t>
      </w:r>
      <w:bookmarkEnd w:id="3163"/>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w:t>
      </w:r>
      <w:proofErr w:type="spellStart"/>
      <w:r w:rsidR="009C3B37">
        <w:t>Geologic_Time_Interval.ttl</w:t>
      </w:r>
      <w:proofErr w:type="spellEnd"/>
      <w:r w:rsidR="009C3B37">
        <w:t xml:space="preserve">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76429EA4" w14:textId="77777777" w:rsidR="006621EA" w:rsidRDefault="006621EA" w:rsidP="006621EA">
      <w:pPr>
        <w:autoSpaceDE w:val="0"/>
        <w:autoSpaceDN w:val="0"/>
        <w:adjustRightInd w:val="0"/>
        <w:spacing w:after="0" w:line="240" w:lineRule="auto"/>
        <w:jc w:val="left"/>
        <w:rPr>
          <w:ins w:id="3164" w:author="Stephen Richard" w:date="2021-02-24T21:31:00Z"/>
          <w:rFonts w:ascii="Segoe UI" w:hAnsi="Segoe UI" w:cs="Segoe UI"/>
          <w:sz w:val="18"/>
          <w:szCs w:val="18"/>
        </w:rPr>
      </w:pPr>
      <w:ins w:id="3165" w:author="Stephen Richard" w:date="2021-02-24T21:31:00Z">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ins>
    </w:p>
    <w:p w14:paraId="74CCFC2D" w14:textId="77777777" w:rsidR="006621EA" w:rsidRDefault="006621EA" w:rsidP="006621EA">
      <w:pPr>
        <w:autoSpaceDE w:val="0"/>
        <w:autoSpaceDN w:val="0"/>
        <w:adjustRightInd w:val="0"/>
        <w:spacing w:after="0" w:line="240" w:lineRule="auto"/>
        <w:jc w:val="left"/>
        <w:rPr>
          <w:ins w:id="3166" w:author="Stephen Richard" w:date="2021-02-24T21:31:00Z"/>
          <w:rFonts w:ascii="Segoe UI" w:hAnsi="Segoe UI" w:cs="Segoe UI"/>
          <w:sz w:val="18"/>
          <w:szCs w:val="18"/>
        </w:rPr>
      </w:pPr>
      <w:ins w:id="3167" w:author="Stephen Richard" w:date="2021-02-24T21:31:00Z">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ins>
    </w:p>
    <w:p w14:paraId="76F33B43" w14:textId="77777777" w:rsidR="006621EA" w:rsidRDefault="006621EA" w:rsidP="006621EA">
      <w:pPr>
        <w:autoSpaceDE w:val="0"/>
        <w:autoSpaceDN w:val="0"/>
        <w:adjustRightInd w:val="0"/>
        <w:spacing w:after="0" w:line="240" w:lineRule="auto"/>
        <w:jc w:val="left"/>
        <w:rPr>
          <w:ins w:id="3168" w:author="Stephen Richard" w:date="2021-02-24T21:31:00Z"/>
          <w:rFonts w:ascii="Segoe UI" w:hAnsi="Segoe UI" w:cs="Segoe UI"/>
          <w:sz w:val="18"/>
          <w:szCs w:val="18"/>
        </w:rPr>
      </w:pPr>
      <w:ins w:id="3169" w:author="Stephen Richard" w:date="2021-02-24T21:31:00Z">
        <w:r>
          <w:rPr>
            <w:rFonts w:ascii="Segoe UI" w:hAnsi="Segoe UI" w:cs="Segoe UI"/>
            <w:sz w:val="18"/>
            <w:szCs w:val="18"/>
          </w:rPr>
          <w:t xml:space="preserve">prefix </w:t>
        </w:r>
        <w:proofErr w:type="spellStart"/>
        <w:r>
          <w:rPr>
            <w:rFonts w:ascii="Segoe UI" w:hAnsi="Segoe UI" w:cs="Segoe UI"/>
            <w:sz w:val="18"/>
            <w:szCs w:val="18"/>
          </w:rPr>
          <w:t>gstime</w:t>
        </w:r>
        <w:proofErr w:type="spellEnd"/>
        <w:r>
          <w:rPr>
            <w:rFonts w:ascii="Segoe UI" w:hAnsi="Segoe UI" w:cs="Segoe UI"/>
            <w:sz w:val="18"/>
            <w:szCs w:val="18"/>
          </w:rPr>
          <w:t>: &lt;http://loop3d.org/GSO/ontology/2020/1/ischart/&gt;</w:t>
        </w:r>
      </w:ins>
    </w:p>
    <w:p w14:paraId="6C356F59" w14:textId="77777777" w:rsidR="006621EA" w:rsidRDefault="006621EA" w:rsidP="006621EA">
      <w:pPr>
        <w:autoSpaceDE w:val="0"/>
        <w:autoSpaceDN w:val="0"/>
        <w:adjustRightInd w:val="0"/>
        <w:spacing w:after="0" w:line="240" w:lineRule="auto"/>
        <w:jc w:val="left"/>
        <w:rPr>
          <w:ins w:id="3170" w:author="Stephen Richard" w:date="2021-02-24T21:31:00Z"/>
          <w:rFonts w:ascii="Segoe UI" w:hAnsi="Segoe UI" w:cs="Segoe UI"/>
          <w:sz w:val="18"/>
          <w:szCs w:val="18"/>
        </w:rPr>
      </w:pPr>
      <w:ins w:id="3171" w:author="Stephen Richard" w:date="2021-02-24T21:31:00Z">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xml:space="preserve">: &lt;http://loop3d.org/GSO/ontology/2020/1/geology/&gt; </w:t>
        </w:r>
      </w:ins>
    </w:p>
    <w:p w14:paraId="58FDACD4" w14:textId="77777777" w:rsidR="006621EA" w:rsidRDefault="006621EA" w:rsidP="006621EA">
      <w:pPr>
        <w:autoSpaceDE w:val="0"/>
        <w:autoSpaceDN w:val="0"/>
        <w:adjustRightInd w:val="0"/>
        <w:spacing w:after="0" w:line="240" w:lineRule="auto"/>
        <w:jc w:val="left"/>
        <w:rPr>
          <w:ins w:id="3172" w:author="Stephen Richard" w:date="2021-02-24T21:31:00Z"/>
          <w:rFonts w:ascii="Segoe UI" w:hAnsi="Segoe UI" w:cs="Segoe UI"/>
          <w:sz w:val="18"/>
          <w:szCs w:val="18"/>
        </w:rPr>
      </w:pPr>
      <w:ins w:id="3173" w:author="Stephen Richard" w:date="2021-02-24T21:31:00Z">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&lt;http://loop3d.org/GSO/ontology/2020/1/common/&gt;</w:t>
        </w:r>
      </w:ins>
    </w:p>
    <w:p w14:paraId="16DC38D4" w14:textId="77777777" w:rsidR="006621EA" w:rsidRDefault="006621EA" w:rsidP="006621EA">
      <w:pPr>
        <w:autoSpaceDE w:val="0"/>
        <w:autoSpaceDN w:val="0"/>
        <w:adjustRightInd w:val="0"/>
        <w:spacing w:after="0" w:line="240" w:lineRule="auto"/>
        <w:jc w:val="left"/>
        <w:rPr>
          <w:ins w:id="3174" w:author="Stephen Richard" w:date="2021-02-24T21:31:00Z"/>
          <w:rFonts w:ascii="Segoe UI" w:hAnsi="Segoe UI" w:cs="Segoe UI"/>
          <w:sz w:val="18"/>
          <w:szCs w:val="18"/>
        </w:rPr>
      </w:pPr>
      <w:ins w:id="3175" w:author="Stephen Richard" w:date="2021-02-24T21:31:00Z">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xml:space="preserve"> </w:t>
        </w:r>
        <w:r>
          <w:rPr>
            <w:rFonts w:ascii="Segoe UI" w:hAnsi="Segoe UI" w:cs="Segoe UI"/>
            <w:color w:val="000080"/>
            <w:sz w:val="18"/>
            <w:szCs w:val="18"/>
          </w:rPr>
          <w:t>?boundary</w:t>
        </w:r>
      </w:ins>
    </w:p>
    <w:p w14:paraId="66E3C616" w14:textId="11ECE4D5" w:rsidR="006621EA" w:rsidRDefault="006621EA" w:rsidP="006621EA">
      <w:pPr>
        <w:autoSpaceDE w:val="0"/>
        <w:autoSpaceDN w:val="0"/>
        <w:adjustRightInd w:val="0"/>
        <w:spacing w:after="0" w:line="240" w:lineRule="auto"/>
        <w:jc w:val="left"/>
        <w:rPr>
          <w:ins w:id="3176" w:author="Stephen Richard" w:date="2021-02-24T21:31:00Z"/>
          <w:rFonts w:ascii="Segoe UI" w:hAnsi="Segoe UI" w:cs="Segoe UI"/>
          <w:sz w:val="18"/>
          <w:szCs w:val="18"/>
        </w:rPr>
      </w:pPr>
      <w:ins w:id="3177" w:author="Stephen Richard" w:date="2021-02-24T21:31:00Z">
        <w:r>
          <w:rPr>
            <w:rFonts w:ascii="Segoe UI" w:hAnsi="Segoe UI" w:cs="Segoe UI"/>
            <w:b/>
            <w:bCs/>
            <w:color w:val="800080"/>
            <w:sz w:val="18"/>
            <w:szCs w:val="18"/>
          </w:rPr>
          <w:t>WHERE</w:t>
        </w:r>
      </w:ins>
      <w:ins w:id="3178" w:author="Stephen Richard" w:date="2021-02-24T21:32:00Z">
        <w:r>
          <w:rPr>
            <w:rFonts w:ascii="Segoe UI" w:hAnsi="Segoe UI" w:cs="Segoe UI"/>
            <w:b/>
            <w:bCs/>
            <w:color w:val="800080"/>
            <w:sz w:val="18"/>
            <w:szCs w:val="18"/>
          </w:rPr>
          <w:t xml:space="preserve">     </w:t>
        </w:r>
      </w:ins>
      <w:ins w:id="3179" w:author="Stephen Richard" w:date="2021-02-24T21:31:00Z">
        <w:r>
          <w:rPr>
            <w:rFonts w:ascii="Segoe UI" w:hAnsi="Segoe UI" w:cs="Segoe UI"/>
            <w:sz w:val="18"/>
            <w:szCs w:val="18"/>
          </w:rPr>
          <w:t>{</w:t>
        </w:r>
      </w:ins>
    </w:p>
    <w:p w14:paraId="4B332AFC" w14:textId="77777777" w:rsidR="006621EA" w:rsidRDefault="006621EA" w:rsidP="006621EA">
      <w:pPr>
        <w:autoSpaceDE w:val="0"/>
        <w:autoSpaceDN w:val="0"/>
        <w:adjustRightInd w:val="0"/>
        <w:spacing w:after="0" w:line="240" w:lineRule="auto"/>
        <w:jc w:val="left"/>
        <w:rPr>
          <w:ins w:id="3180" w:author="Stephen Richard" w:date="2021-02-24T21:31:00Z"/>
          <w:rFonts w:ascii="Segoe UI" w:hAnsi="Segoe UI" w:cs="Segoe UI"/>
          <w:sz w:val="18"/>
          <w:szCs w:val="18"/>
        </w:rPr>
      </w:pPr>
      <w:ins w:id="3181" w:author="Stephen Richard" w:date="2021-02-24T21:31:00Z">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gsoc:isPartOf</w:t>
        </w:r>
        <w:proofErr w:type="spellEnd"/>
        <w:r>
          <w:rPr>
            <w:rFonts w:ascii="Segoe UI" w:hAnsi="Segoe UI" w:cs="Segoe UI"/>
            <w:sz w:val="18"/>
            <w:szCs w:val="18"/>
          </w:rPr>
          <w:t xml:space="preserve">     </w:t>
        </w:r>
        <w:r>
          <w:rPr>
            <w:rFonts w:ascii="Segoe UI" w:hAnsi="Segoe UI" w:cs="Segoe UI"/>
            <w:color w:val="000000"/>
            <w:sz w:val="18"/>
            <w:szCs w:val="18"/>
            <w:u w:val="single"/>
          </w:rPr>
          <w:t>gstime:isc2004-04.</w:t>
        </w:r>
      </w:ins>
    </w:p>
    <w:p w14:paraId="0504DC18" w14:textId="77777777" w:rsidR="006621EA" w:rsidRDefault="006621EA" w:rsidP="006621EA">
      <w:pPr>
        <w:autoSpaceDE w:val="0"/>
        <w:autoSpaceDN w:val="0"/>
        <w:adjustRightInd w:val="0"/>
        <w:spacing w:after="0" w:line="240" w:lineRule="auto"/>
        <w:jc w:val="left"/>
        <w:rPr>
          <w:ins w:id="3182" w:author="Stephen Richard" w:date="2021-02-24T21:31:00Z"/>
          <w:rFonts w:ascii="Segoe UI" w:hAnsi="Segoe UI" w:cs="Segoe UI"/>
          <w:sz w:val="18"/>
          <w:szCs w:val="18"/>
        </w:rPr>
      </w:pPr>
      <w:ins w:id="3183" w:author="Stephen Richard" w:date="2021-02-24T21:31:00Z">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color w:val="000000"/>
            <w:sz w:val="18"/>
            <w:szCs w:val="18"/>
            <w:u w:val="single"/>
          </w:rPr>
          <w:t>gsog:Geologic_Time_Interval</w:t>
        </w:r>
        <w:proofErr w:type="spellEnd"/>
        <w:r>
          <w:rPr>
            <w:rFonts w:ascii="Segoe UI" w:hAnsi="Segoe UI" w:cs="Segoe UI"/>
            <w:color w:val="000000"/>
            <w:sz w:val="18"/>
            <w:szCs w:val="18"/>
            <w:u w:val="single"/>
          </w:rPr>
          <w:t>.</w:t>
        </w:r>
      </w:ins>
    </w:p>
    <w:p w14:paraId="267C3054" w14:textId="77777777" w:rsidR="006621EA" w:rsidRDefault="006621EA" w:rsidP="006621EA">
      <w:pPr>
        <w:autoSpaceDE w:val="0"/>
        <w:autoSpaceDN w:val="0"/>
        <w:adjustRightInd w:val="0"/>
        <w:spacing w:after="0" w:line="240" w:lineRule="auto"/>
        <w:jc w:val="left"/>
        <w:rPr>
          <w:ins w:id="3184" w:author="Stephen Richard" w:date="2021-02-24T21:31:00Z"/>
          <w:rFonts w:ascii="Segoe UI" w:hAnsi="Segoe UI" w:cs="Segoe UI"/>
          <w:sz w:val="18"/>
          <w:szCs w:val="18"/>
        </w:rPr>
      </w:pPr>
      <w:ins w:id="3185" w:author="Stephen Richard" w:date="2021-02-24T21:31:00Z">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rdfs:label </w:t>
        </w:r>
        <w:r>
          <w:rPr>
            <w:rFonts w:ascii="Segoe UI" w:hAnsi="Segoe UI" w:cs="Segoe UI"/>
            <w:color w:val="000080"/>
            <w:sz w:val="18"/>
            <w:szCs w:val="18"/>
          </w:rPr>
          <w:t>?label.</w:t>
        </w:r>
      </w:ins>
    </w:p>
    <w:p w14:paraId="0556D56B" w14:textId="77777777" w:rsidR="006621EA" w:rsidRDefault="006621EA" w:rsidP="006621EA">
      <w:pPr>
        <w:autoSpaceDE w:val="0"/>
        <w:autoSpaceDN w:val="0"/>
        <w:adjustRightInd w:val="0"/>
        <w:spacing w:after="0" w:line="240" w:lineRule="auto"/>
        <w:jc w:val="left"/>
        <w:rPr>
          <w:ins w:id="3186" w:author="Stephen Richard" w:date="2021-02-24T21:31:00Z"/>
          <w:rFonts w:ascii="Segoe UI" w:hAnsi="Segoe UI" w:cs="Segoe UI"/>
          <w:sz w:val="18"/>
          <w:szCs w:val="18"/>
        </w:rPr>
      </w:pPr>
      <w:ins w:id="3187" w:author="Stephen Richard" w:date="2021-02-24T21:31:00Z">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gsoc:timeStartedBy</w:t>
        </w:r>
        <w:proofErr w:type="spellEnd"/>
        <w:r>
          <w:rPr>
            <w:rFonts w:ascii="Segoe UI" w:hAnsi="Segoe UI" w:cs="Segoe UI"/>
            <w:sz w:val="18"/>
            <w:szCs w:val="18"/>
          </w:rPr>
          <w:t xml:space="preserve"> </w:t>
        </w:r>
        <w:r>
          <w:rPr>
            <w:rFonts w:ascii="Segoe UI" w:hAnsi="Segoe UI" w:cs="Segoe UI"/>
            <w:color w:val="000080"/>
            <w:sz w:val="18"/>
            <w:szCs w:val="18"/>
          </w:rPr>
          <w:t>?boundary</w:t>
        </w:r>
        <w:r>
          <w:rPr>
            <w:rFonts w:ascii="Segoe UI" w:hAnsi="Segoe UI" w:cs="Segoe UI"/>
            <w:sz w:val="18"/>
            <w:szCs w:val="18"/>
          </w:rPr>
          <w:t xml:space="preserve"> .</w:t>
        </w:r>
      </w:ins>
    </w:p>
    <w:p w14:paraId="6F46279C" w14:textId="77777777" w:rsidR="006621EA" w:rsidRDefault="006621EA" w:rsidP="006621EA">
      <w:pPr>
        <w:autoSpaceDE w:val="0"/>
        <w:autoSpaceDN w:val="0"/>
        <w:adjustRightInd w:val="0"/>
        <w:spacing w:after="0" w:line="240" w:lineRule="auto"/>
        <w:jc w:val="left"/>
        <w:rPr>
          <w:ins w:id="3188" w:author="Stephen Richard" w:date="2021-02-24T21:31:00Z"/>
          <w:rFonts w:ascii="Segoe UI" w:hAnsi="Segoe UI" w:cs="Segoe UI"/>
          <w:sz w:val="18"/>
          <w:szCs w:val="18"/>
        </w:rPr>
      </w:pPr>
      <w:ins w:id="3189" w:author="Stephen Richard" w:date="2021-02-24T21:31:00Z">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gsoc:isPartOf</w:t>
        </w:r>
        <w:proofErr w:type="spellEnd"/>
        <w:r>
          <w:rPr>
            <w:rFonts w:ascii="Segoe UI" w:hAnsi="Segoe UI" w:cs="Segoe UI"/>
            <w:sz w:val="18"/>
            <w:szCs w:val="18"/>
          </w:rPr>
          <w:t xml:space="preserve"> gstime:isc2004-04 ;</w:t>
        </w:r>
      </w:ins>
    </w:p>
    <w:p w14:paraId="716A7F49" w14:textId="14EEA9C3" w:rsidR="006621EA" w:rsidRDefault="006621EA" w:rsidP="006621EA">
      <w:pPr>
        <w:autoSpaceDE w:val="0"/>
        <w:autoSpaceDN w:val="0"/>
        <w:adjustRightInd w:val="0"/>
        <w:spacing w:after="0" w:line="240" w:lineRule="auto"/>
        <w:jc w:val="left"/>
        <w:rPr>
          <w:ins w:id="3190" w:author="Stephen Richard" w:date="2021-02-24T21:31:00Z"/>
          <w:rFonts w:ascii="Segoe UI" w:hAnsi="Segoe UI" w:cs="Segoe UI"/>
          <w:sz w:val="18"/>
          <w:szCs w:val="18"/>
        </w:rPr>
      </w:pPr>
      <w:ins w:id="3191" w:author="Stephen Richard" w:date="2021-02-24T21:31:00Z">
        <w:r>
          <w:rPr>
            <w:rFonts w:ascii="Segoe UI" w:hAnsi="Segoe UI" w:cs="Segoe UI"/>
            <w:sz w:val="18"/>
            <w:szCs w:val="18"/>
          </w:rPr>
          <w:tab/>
        </w:r>
        <w:r>
          <w:rPr>
            <w:rFonts w:ascii="Segoe UI" w:hAnsi="Segoe UI" w:cs="Segoe UI"/>
            <w:sz w:val="18"/>
            <w:szCs w:val="18"/>
          </w:rPr>
          <w:tab/>
        </w:r>
      </w:ins>
      <w:ins w:id="3192" w:author="Stephen Richard" w:date="2021-02-24T21:32:00Z">
        <w:r>
          <w:rPr>
            <w:rFonts w:ascii="Segoe UI" w:hAnsi="Segoe UI" w:cs="Segoe UI"/>
            <w:sz w:val="18"/>
            <w:szCs w:val="18"/>
          </w:rPr>
          <w:t xml:space="preserve">        </w:t>
        </w:r>
      </w:ins>
      <w:ins w:id="3193" w:author="Stephen Richard" w:date="2021-02-24T21:31:00Z">
        <w:r>
          <w:rPr>
            <w:rFonts w:ascii="Segoe UI" w:hAnsi="Segoe UI" w:cs="Segoe UI"/>
            <w:sz w:val="18"/>
            <w:szCs w:val="18"/>
          </w:rPr>
          <w:t xml:space="preserve">a </w:t>
        </w:r>
        <w:proofErr w:type="spellStart"/>
        <w:r>
          <w:rPr>
            <w:rFonts w:ascii="Segoe UI" w:hAnsi="Segoe UI" w:cs="Segoe UI"/>
            <w:sz w:val="18"/>
            <w:szCs w:val="18"/>
          </w:rPr>
          <w:t>gsog:Geologic_Time_Boundary</w:t>
        </w:r>
        <w:proofErr w:type="spellEnd"/>
        <w:r>
          <w:rPr>
            <w:rFonts w:ascii="Segoe UI" w:hAnsi="Segoe UI" w:cs="Segoe UI"/>
            <w:sz w:val="18"/>
            <w:szCs w:val="18"/>
          </w:rPr>
          <w:t xml:space="preserve"> ;</w:t>
        </w:r>
      </w:ins>
    </w:p>
    <w:p w14:paraId="1DA1F7DA" w14:textId="77777777" w:rsidR="006621EA" w:rsidRDefault="006621EA" w:rsidP="006621EA">
      <w:pPr>
        <w:autoSpaceDE w:val="0"/>
        <w:autoSpaceDN w:val="0"/>
        <w:adjustRightInd w:val="0"/>
        <w:spacing w:after="0" w:line="240" w:lineRule="auto"/>
        <w:jc w:val="left"/>
        <w:rPr>
          <w:ins w:id="3194" w:author="Stephen Richard" w:date="2021-02-24T21:31:00Z"/>
          <w:rFonts w:ascii="Segoe UI" w:hAnsi="Segoe UI" w:cs="Segoe UI"/>
          <w:sz w:val="18"/>
          <w:szCs w:val="18"/>
        </w:rPr>
      </w:pPr>
      <w:ins w:id="3195" w:author="Stephen Richard" w:date="2021-02-24T21:31:00Z">
        <w:r>
          <w:rPr>
            <w:rFonts w:ascii="Segoe UI" w:hAnsi="Segoe UI" w:cs="Segoe UI"/>
            <w:sz w:val="18"/>
            <w:szCs w:val="18"/>
          </w:rPr>
          <w:tab/>
        </w:r>
        <w:r>
          <w:rPr>
            <w:rFonts w:ascii="Segoe UI" w:hAnsi="Segoe UI" w:cs="Segoe UI"/>
            <w:sz w:val="18"/>
            <w:szCs w:val="18"/>
          </w:rPr>
          <w:tab/>
          <w:t xml:space="preserve">        </w:t>
        </w:r>
        <w:proofErr w:type="spellStart"/>
        <w:r>
          <w:rPr>
            <w:rFonts w:ascii="Segoe UI" w:hAnsi="Segoe UI" w:cs="Segoe UI"/>
            <w:sz w:val="18"/>
            <w:szCs w:val="18"/>
          </w:rPr>
          <w:t>gsoc:hasEssentialPart</w:t>
        </w:r>
        <w:proofErr w:type="spellEnd"/>
        <w:r>
          <w:rPr>
            <w:rFonts w:ascii="Segoe UI" w:hAnsi="Segoe UI" w:cs="Segoe UI"/>
            <w:sz w:val="18"/>
            <w:szCs w:val="18"/>
          </w:rPr>
          <w:t>/</w:t>
        </w:r>
        <w:proofErr w:type="spellStart"/>
        <w:r>
          <w:rPr>
            <w:rFonts w:ascii="Segoe UI" w:hAnsi="Segoe UI" w:cs="Segoe UI"/>
            <w:sz w:val="18"/>
            <w:szCs w:val="18"/>
          </w:rPr>
          <w:t>gsoc:hasStaticPart</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timeinst</w:t>
        </w:r>
        <w:proofErr w:type="spellEnd"/>
        <w:r>
          <w:rPr>
            <w:rFonts w:ascii="Segoe UI" w:hAnsi="Segoe UI" w:cs="Segoe UI"/>
            <w:sz w:val="18"/>
            <w:szCs w:val="18"/>
          </w:rPr>
          <w:t xml:space="preserve"> . </w:t>
        </w:r>
      </w:ins>
    </w:p>
    <w:p w14:paraId="69AE2210" w14:textId="77777777" w:rsidR="006621EA" w:rsidRDefault="006621EA" w:rsidP="006621EA">
      <w:pPr>
        <w:autoSpaceDE w:val="0"/>
        <w:autoSpaceDN w:val="0"/>
        <w:adjustRightInd w:val="0"/>
        <w:spacing w:after="0" w:line="240" w:lineRule="auto"/>
        <w:jc w:val="left"/>
        <w:rPr>
          <w:ins w:id="3196" w:author="Stephen Richard" w:date="2021-02-24T21:31:00Z"/>
          <w:rFonts w:ascii="Segoe UI" w:hAnsi="Segoe UI" w:cs="Segoe UI"/>
          <w:sz w:val="18"/>
          <w:szCs w:val="18"/>
        </w:rPr>
      </w:pPr>
      <w:ins w:id="3197" w:author="Stephen Richard" w:date="2021-02-24T21:31:00Z">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w:t>
        </w:r>
        <w:proofErr w:type="spellStart"/>
        <w:r>
          <w:rPr>
            <w:rFonts w:ascii="Segoe UI" w:hAnsi="Segoe UI" w:cs="Segoe UI"/>
            <w:color w:val="000080"/>
            <w:sz w:val="18"/>
            <w:szCs w:val="18"/>
          </w:rPr>
          <w:t>timeinst</w:t>
        </w:r>
        <w:proofErr w:type="spellEnd"/>
        <w:r>
          <w:rPr>
            <w:rFonts w:ascii="Segoe UI" w:hAnsi="Segoe UI" w:cs="Segoe UI"/>
            <w:sz w:val="18"/>
            <w:szCs w:val="18"/>
          </w:rPr>
          <w:t xml:space="preserve"> a </w:t>
        </w:r>
        <w:proofErr w:type="spellStart"/>
        <w:r>
          <w:rPr>
            <w:rFonts w:ascii="Segoe UI" w:hAnsi="Segoe UI" w:cs="Segoe UI"/>
            <w:sz w:val="18"/>
            <w:szCs w:val="18"/>
          </w:rPr>
          <w:t>gsoc:Time_Instant</w:t>
        </w:r>
        <w:proofErr w:type="spellEnd"/>
        <w:r>
          <w:rPr>
            <w:rFonts w:ascii="Segoe UI" w:hAnsi="Segoe UI" w:cs="Segoe UI"/>
            <w:sz w:val="18"/>
            <w:szCs w:val="18"/>
          </w:rPr>
          <w:t xml:space="preserve"> ;</w:t>
        </w:r>
      </w:ins>
    </w:p>
    <w:p w14:paraId="585D9EAC" w14:textId="6A78C556" w:rsidR="006621EA" w:rsidRDefault="006621EA" w:rsidP="006621EA">
      <w:pPr>
        <w:autoSpaceDE w:val="0"/>
        <w:autoSpaceDN w:val="0"/>
        <w:adjustRightInd w:val="0"/>
        <w:spacing w:after="0" w:line="240" w:lineRule="auto"/>
        <w:jc w:val="left"/>
        <w:rPr>
          <w:ins w:id="3198" w:author="Stephen Richard" w:date="2021-02-24T21:31:00Z"/>
          <w:rFonts w:ascii="Segoe UI" w:hAnsi="Segoe UI" w:cs="Segoe UI"/>
          <w:sz w:val="18"/>
          <w:szCs w:val="18"/>
        </w:rPr>
      </w:pPr>
      <w:ins w:id="3199" w:author="Stephen Richard" w:date="2021-02-24T21:31:00Z">
        <w:r>
          <w:rPr>
            <w:rFonts w:ascii="Segoe UI" w:hAnsi="Segoe UI" w:cs="Segoe UI"/>
            <w:sz w:val="18"/>
            <w:szCs w:val="18"/>
          </w:rPr>
          <w:tab/>
        </w:r>
      </w:ins>
      <w:ins w:id="3200" w:author="Stephen Richard" w:date="2021-02-24T21:32:00Z">
        <w:r>
          <w:rPr>
            <w:rFonts w:ascii="Segoe UI" w:hAnsi="Segoe UI" w:cs="Segoe UI"/>
            <w:sz w:val="18"/>
            <w:szCs w:val="18"/>
          </w:rPr>
          <w:t xml:space="preserve"> </w:t>
        </w:r>
        <w:r>
          <w:rPr>
            <w:rFonts w:ascii="Segoe UI" w:hAnsi="Segoe UI" w:cs="Segoe UI"/>
            <w:sz w:val="18"/>
            <w:szCs w:val="18"/>
          </w:rPr>
          <w:tab/>
          <w:t xml:space="preserve">        </w:t>
        </w:r>
      </w:ins>
      <w:proofErr w:type="spellStart"/>
      <w:ins w:id="3201" w:author="Stephen Richard" w:date="2021-02-24T21:31:00Z">
        <w:r>
          <w:rPr>
            <w:rFonts w:ascii="Segoe UI" w:hAnsi="Segoe UI" w:cs="Segoe UI"/>
            <w:sz w:val="18"/>
            <w:szCs w:val="18"/>
          </w:rPr>
          <w:t>gsoc:hasQuality</w:t>
        </w:r>
        <w:proofErr w:type="spellEnd"/>
        <w:r>
          <w:rPr>
            <w:rFonts w:ascii="Segoe UI" w:hAnsi="Segoe UI" w:cs="Segoe UI"/>
            <w:sz w:val="18"/>
            <w:szCs w:val="18"/>
          </w:rPr>
          <w:t>/</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gsoc:hasDataValue</w:t>
        </w:r>
        <w:proofErr w:type="spellEnd"/>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ins>
    </w:p>
    <w:p w14:paraId="1A9D04AD" w14:textId="77777777" w:rsidR="006621EA" w:rsidRDefault="006621EA" w:rsidP="006621EA">
      <w:pPr>
        <w:autoSpaceDE w:val="0"/>
        <w:autoSpaceDN w:val="0"/>
        <w:adjustRightInd w:val="0"/>
        <w:spacing w:after="0" w:line="240" w:lineRule="auto"/>
        <w:jc w:val="left"/>
        <w:rPr>
          <w:ins w:id="3202" w:author="Stephen Richard" w:date="2021-02-24T21:31:00Z"/>
          <w:rFonts w:ascii="Segoe UI" w:hAnsi="Segoe UI" w:cs="Segoe UI"/>
          <w:sz w:val="18"/>
          <w:szCs w:val="18"/>
        </w:rPr>
      </w:pPr>
      <w:ins w:id="3203" w:author="Stephen Richard" w:date="2021-02-24T21:31:00Z">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gsoc:hasEssentialPart</w:t>
        </w:r>
        <w:proofErr w:type="spellEnd"/>
        <w:r>
          <w:rPr>
            <w:rFonts w:ascii="Segoe UI" w:hAnsi="Segoe UI" w:cs="Segoe UI"/>
            <w:sz w:val="18"/>
            <w:szCs w:val="18"/>
          </w:rPr>
          <w:t>/</w:t>
        </w:r>
        <w:proofErr w:type="spellStart"/>
        <w:r>
          <w:rPr>
            <w:rFonts w:ascii="Segoe UI" w:hAnsi="Segoe UI" w:cs="Segoe UI"/>
            <w:sz w:val="18"/>
            <w:szCs w:val="18"/>
          </w:rPr>
          <w:t>gsoc:staticHostedBy</w:t>
        </w:r>
        <w:proofErr w:type="spellEnd"/>
        <w:r>
          <w:rPr>
            <w:rFonts w:ascii="Segoe UI" w:hAnsi="Segoe UI" w:cs="Segoe UI"/>
            <w:sz w:val="18"/>
            <w:szCs w:val="18"/>
          </w:rPr>
          <w:t xml:space="preserve"> </w:t>
        </w:r>
        <w:r>
          <w:rPr>
            <w:rFonts w:ascii="Segoe UI" w:hAnsi="Segoe UI" w:cs="Segoe UI"/>
            <w:color w:val="000080"/>
            <w:sz w:val="18"/>
            <w:szCs w:val="18"/>
          </w:rPr>
          <w:t>?sp.</w:t>
        </w:r>
      </w:ins>
    </w:p>
    <w:p w14:paraId="5A094EC2" w14:textId="4E1985E8" w:rsidR="006621EA" w:rsidRDefault="006621EA" w:rsidP="006621EA">
      <w:pPr>
        <w:autoSpaceDE w:val="0"/>
        <w:autoSpaceDN w:val="0"/>
        <w:adjustRightInd w:val="0"/>
        <w:spacing w:after="0" w:line="240" w:lineRule="auto"/>
        <w:jc w:val="left"/>
        <w:rPr>
          <w:ins w:id="3204" w:author="Stephen Richard" w:date="2021-02-24T21:31:00Z"/>
          <w:rFonts w:ascii="Segoe UI" w:hAnsi="Segoe UI" w:cs="Segoe UI"/>
          <w:sz w:val="18"/>
          <w:szCs w:val="18"/>
        </w:rPr>
      </w:pPr>
      <w:ins w:id="3205" w:author="Stephen Richard" w:date="2021-02-24T21:31:00Z">
        <w:r>
          <w:rPr>
            <w:rFonts w:ascii="Segoe UI" w:hAnsi="Segoe UI" w:cs="Segoe UI"/>
            <w:sz w:val="18"/>
            <w:szCs w:val="18"/>
          </w:rPr>
          <w:t xml:space="preserve">                             </w:t>
        </w:r>
      </w:ins>
      <w:ins w:id="3206" w:author="Stephen Richard" w:date="2021-02-24T21:32:00Z">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ins>
      <w:ins w:id="3207" w:author="Stephen Richard" w:date="2021-02-24T21:31:00Z">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sp</w:t>
        </w:r>
        <w:proofErr w:type="spellEnd"/>
        <w:r>
          <w:rPr>
            <w:rFonts w:ascii="Segoe UI" w:hAnsi="Segoe UI" w:cs="Segoe UI"/>
            <w:sz w:val="18"/>
            <w:szCs w:val="18"/>
          </w:rPr>
          <w:t xml:space="preserve">  rdfs:label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xml:space="preserve"> }</w:t>
        </w:r>
        <w:r>
          <w:rPr>
            <w:rFonts w:ascii="Segoe UI" w:hAnsi="Segoe UI" w:cs="Segoe UI"/>
            <w:sz w:val="18"/>
            <w:szCs w:val="18"/>
          </w:rPr>
          <w:tab/>
          <w:t>}</w:t>
        </w:r>
      </w:ins>
      <w:ins w:id="3208" w:author="Stephen Richard" w:date="2021-02-24T21:32:00Z">
        <w:r>
          <w:rPr>
            <w:rFonts w:ascii="Segoe UI" w:hAnsi="Segoe UI" w:cs="Segoe UI"/>
            <w:sz w:val="18"/>
            <w:szCs w:val="18"/>
          </w:rPr>
          <w:t xml:space="preserve">       </w:t>
        </w:r>
      </w:ins>
      <w:ins w:id="3209" w:author="Stephen Richard" w:date="2021-02-24T21:31:00Z">
        <w:r>
          <w:rPr>
            <w:rFonts w:ascii="Segoe UI" w:hAnsi="Segoe UI" w:cs="Segoe UI"/>
            <w:sz w:val="18"/>
            <w:szCs w:val="18"/>
          </w:rPr>
          <w:t>}</w:t>
        </w:r>
      </w:ins>
    </w:p>
    <w:p w14:paraId="53578300" w14:textId="321F5B58" w:rsidR="009C3B37" w:rsidDel="006621EA" w:rsidRDefault="006621EA" w:rsidP="006621EA">
      <w:pPr>
        <w:autoSpaceDE w:val="0"/>
        <w:autoSpaceDN w:val="0"/>
        <w:adjustRightInd w:val="0"/>
        <w:spacing w:after="0" w:line="240" w:lineRule="auto"/>
        <w:rPr>
          <w:del w:id="3210" w:author="Stephen Richard" w:date="2021-02-24T21:31:00Z"/>
          <w:rFonts w:ascii="Segoe UI" w:hAnsi="Segoe UI" w:cs="Segoe UI"/>
          <w:sz w:val="18"/>
          <w:szCs w:val="18"/>
        </w:rPr>
      </w:pPr>
      <w:ins w:id="3211" w:author="Stephen Richard" w:date="2021-02-24T21:31:00Z">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ins>
      <w:del w:id="3212" w:author="Stephen Richard" w:date="2021-02-24T21:31:00Z">
        <w:r w:rsidR="009C3B37" w:rsidDel="006621EA">
          <w:rPr>
            <w:rFonts w:ascii="Segoe UI" w:hAnsi="Segoe UI" w:cs="Segoe UI"/>
            <w:sz w:val="18"/>
            <w:szCs w:val="18"/>
          </w:rPr>
          <w:delText>prefix dc: &lt;http://purl.org/dc/elements/1.1/&gt;</w:delText>
        </w:r>
      </w:del>
    </w:p>
    <w:p w14:paraId="5F4976D5" w14:textId="6EAA3BE7" w:rsidR="009C3B37" w:rsidDel="006621EA" w:rsidRDefault="009C3B37" w:rsidP="009C3B37">
      <w:pPr>
        <w:autoSpaceDE w:val="0"/>
        <w:autoSpaceDN w:val="0"/>
        <w:adjustRightInd w:val="0"/>
        <w:spacing w:after="0" w:line="240" w:lineRule="auto"/>
        <w:rPr>
          <w:del w:id="3213" w:author="Stephen Richard" w:date="2021-02-24T21:31:00Z"/>
          <w:rFonts w:ascii="Segoe UI" w:hAnsi="Segoe UI" w:cs="Segoe UI"/>
          <w:sz w:val="18"/>
          <w:szCs w:val="18"/>
        </w:rPr>
      </w:pPr>
      <w:del w:id="3214" w:author="Stephen Richard" w:date="2021-02-24T21:31:00Z">
        <w:r w:rsidDel="006621EA">
          <w:rPr>
            <w:rFonts w:ascii="Segoe UI" w:hAnsi="Segoe UI" w:cs="Segoe UI"/>
            <w:sz w:val="18"/>
            <w:szCs w:val="18"/>
          </w:rPr>
          <w:delText>prefix gts: &lt;http://resource.geosciml.org/ontology/timescale/gts#&gt;</w:delText>
        </w:r>
      </w:del>
    </w:p>
    <w:p w14:paraId="2060AF6F" w14:textId="1F7EB473" w:rsidR="009C3B37" w:rsidDel="006621EA" w:rsidRDefault="009C3B37" w:rsidP="009C3B37">
      <w:pPr>
        <w:autoSpaceDE w:val="0"/>
        <w:autoSpaceDN w:val="0"/>
        <w:adjustRightInd w:val="0"/>
        <w:spacing w:after="0" w:line="240" w:lineRule="auto"/>
        <w:rPr>
          <w:del w:id="3215" w:author="Stephen Richard" w:date="2021-02-24T21:31:00Z"/>
          <w:rFonts w:ascii="Segoe UI" w:hAnsi="Segoe UI" w:cs="Segoe UI"/>
          <w:sz w:val="18"/>
          <w:szCs w:val="18"/>
        </w:rPr>
      </w:pPr>
      <w:del w:id="3216" w:author="Stephen Richard" w:date="2021-02-24T21:31:00Z">
        <w:r w:rsidDel="006621EA">
          <w:rPr>
            <w:rFonts w:ascii="Segoe UI" w:hAnsi="Segoe UI" w:cs="Segoe UI"/>
            <w:sz w:val="18"/>
            <w:szCs w:val="18"/>
          </w:rPr>
          <w:delText>prefix skos: &lt;http://www.w3.org/2004/02/skos/core#&gt;</w:delText>
        </w:r>
      </w:del>
    </w:p>
    <w:p w14:paraId="3836F7F0" w14:textId="783CF15E" w:rsidR="009C3B37" w:rsidDel="006621EA" w:rsidRDefault="009C3B37" w:rsidP="009C3B37">
      <w:pPr>
        <w:autoSpaceDE w:val="0"/>
        <w:autoSpaceDN w:val="0"/>
        <w:adjustRightInd w:val="0"/>
        <w:spacing w:after="0" w:line="240" w:lineRule="auto"/>
        <w:rPr>
          <w:del w:id="3217" w:author="Stephen Richard" w:date="2021-02-24T21:31:00Z"/>
          <w:rFonts w:ascii="Segoe UI" w:hAnsi="Segoe UI" w:cs="Segoe UI"/>
          <w:sz w:val="18"/>
          <w:szCs w:val="18"/>
        </w:rPr>
      </w:pPr>
      <w:del w:id="3218" w:author="Stephen Richard" w:date="2021-02-24T21:31:00Z">
        <w:r w:rsidDel="006621EA">
          <w:rPr>
            <w:rFonts w:ascii="Segoe UI" w:hAnsi="Segoe UI" w:cs="Segoe UI"/>
            <w:sz w:val="18"/>
            <w:szCs w:val="18"/>
          </w:rPr>
          <w:delText>prefix time: &lt;http://www.w3.org/2006/time#&gt;</w:delText>
        </w:r>
      </w:del>
    </w:p>
    <w:p w14:paraId="2FD27806" w14:textId="780745A7" w:rsidR="009C3B37" w:rsidDel="006621EA" w:rsidRDefault="009C3B37" w:rsidP="009C3B37">
      <w:pPr>
        <w:autoSpaceDE w:val="0"/>
        <w:autoSpaceDN w:val="0"/>
        <w:adjustRightInd w:val="0"/>
        <w:spacing w:after="0" w:line="240" w:lineRule="auto"/>
        <w:rPr>
          <w:del w:id="3219" w:author="Stephen Richard" w:date="2021-02-24T21:31:00Z"/>
          <w:rFonts w:ascii="Segoe UI" w:hAnsi="Segoe UI" w:cs="Segoe UI"/>
          <w:sz w:val="18"/>
          <w:szCs w:val="18"/>
        </w:rPr>
      </w:pPr>
      <w:del w:id="3220" w:author="Stephen Richard" w:date="2021-02-24T21:31:00Z">
        <w:r w:rsidDel="006621EA">
          <w:rPr>
            <w:rFonts w:ascii="Segoe UI" w:hAnsi="Segoe UI" w:cs="Segoe UI"/>
            <w:sz w:val="18"/>
            <w:szCs w:val="18"/>
          </w:rPr>
          <w:delText>prefix ts: &lt;http://resource.geosciml.org/vocabulary/timescale/&gt;</w:delText>
        </w:r>
      </w:del>
    </w:p>
    <w:p w14:paraId="38533CBF" w14:textId="343ACFBE" w:rsidR="009C3B37" w:rsidDel="006621EA" w:rsidRDefault="009C3B37" w:rsidP="009C3B37">
      <w:pPr>
        <w:autoSpaceDE w:val="0"/>
        <w:autoSpaceDN w:val="0"/>
        <w:adjustRightInd w:val="0"/>
        <w:spacing w:after="0" w:line="240" w:lineRule="auto"/>
        <w:rPr>
          <w:del w:id="3221" w:author="Stephen Richard" w:date="2021-02-24T21:31:00Z"/>
          <w:rFonts w:ascii="Segoe UI" w:hAnsi="Segoe UI" w:cs="Segoe UI"/>
          <w:sz w:val="18"/>
          <w:szCs w:val="18"/>
        </w:rPr>
      </w:pPr>
      <w:del w:id="3222" w:author="Stephen Richard" w:date="2021-02-24T21:31:00Z">
        <w:r w:rsidDel="006621EA">
          <w:rPr>
            <w:rFonts w:ascii="Segoe UI" w:hAnsi="Segoe UI" w:cs="Segoe UI"/>
            <w:sz w:val="18"/>
            <w:szCs w:val="18"/>
          </w:rPr>
          <w:delText>prefix gsog: &lt;http://loop3d.org/GSO/ontology/2020/1/geologicfeature/&gt;</w:delText>
        </w:r>
      </w:del>
    </w:p>
    <w:p w14:paraId="6C4E388F" w14:textId="4F40730E" w:rsidR="009C3B37" w:rsidDel="006621EA" w:rsidRDefault="009C3B37" w:rsidP="009C3B37">
      <w:pPr>
        <w:autoSpaceDE w:val="0"/>
        <w:autoSpaceDN w:val="0"/>
        <w:adjustRightInd w:val="0"/>
        <w:spacing w:after="0" w:line="240" w:lineRule="auto"/>
        <w:rPr>
          <w:del w:id="3223" w:author="Stephen Richard" w:date="2021-02-24T21:31:00Z"/>
          <w:rFonts w:ascii="Segoe UI" w:hAnsi="Segoe UI" w:cs="Segoe UI"/>
          <w:sz w:val="18"/>
          <w:szCs w:val="18"/>
        </w:rPr>
      </w:pPr>
    </w:p>
    <w:p w14:paraId="3A0A8687" w14:textId="3B0A5AA8" w:rsidR="009F153F" w:rsidDel="006621EA" w:rsidRDefault="009F153F" w:rsidP="009F153F">
      <w:pPr>
        <w:autoSpaceDE w:val="0"/>
        <w:autoSpaceDN w:val="0"/>
        <w:adjustRightInd w:val="0"/>
        <w:spacing w:after="0" w:line="240" w:lineRule="auto"/>
        <w:rPr>
          <w:del w:id="3224" w:author="Stephen Richard" w:date="2021-02-24T21:31:00Z"/>
          <w:rFonts w:ascii="Segoe UI" w:hAnsi="Segoe UI" w:cs="Segoe UI"/>
          <w:sz w:val="18"/>
          <w:szCs w:val="18"/>
        </w:rPr>
      </w:pPr>
      <w:del w:id="3225" w:author="Stephen Richard" w:date="2021-02-24T21:31:00Z">
        <w:r w:rsidDel="006621EA">
          <w:rPr>
            <w:rFonts w:ascii="Segoe UI" w:hAnsi="Segoe UI" w:cs="Segoe UI"/>
            <w:b/>
            <w:bCs/>
            <w:color w:val="800080"/>
            <w:sz w:val="18"/>
            <w:szCs w:val="18"/>
          </w:rPr>
          <w:delText>SELECT</w:delText>
        </w:r>
        <w:r w:rsidDel="006621EA">
          <w:rPr>
            <w:rFonts w:ascii="Segoe UI" w:hAnsi="Segoe UI" w:cs="Segoe UI"/>
            <w:sz w:val="18"/>
            <w:szCs w:val="18"/>
          </w:rPr>
          <w:delText xml:space="preserve"> </w:delText>
        </w:r>
        <w:r w:rsidDel="006621EA">
          <w:rPr>
            <w:rFonts w:ascii="Segoe UI" w:hAnsi="Segoe UI" w:cs="Segoe UI"/>
            <w:b/>
            <w:bCs/>
            <w:color w:val="800080"/>
            <w:sz w:val="18"/>
            <w:szCs w:val="18"/>
          </w:rPr>
          <w:delText>DISTINCT</w:delText>
        </w:r>
        <w:r w:rsidDel="006621EA">
          <w:rPr>
            <w:rFonts w:ascii="Segoe UI" w:hAnsi="Segoe UI" w:cs="Segoe UI"/>
            <w:sz w:val="18"/>
            <w:szCs w:val="18"/>
          </w:rPr>
          <w:delText xml:space="preserve"> </w:delText>
        </w:r>
        <w:r w:rsidDel="006621EA">
          <w:rPr>
            <w:rFonts w:ascii="Segoe UI" w:hAnsi="Segoe UI" w:cs="Segoe UI"/>
            <w:color w:val="000080"/>
            <w:sz w:val="18"/>
            <w:szCs w:val="18"/>
          </w:rPr>
          <w:delText>?tconcept</w:delText>
        </w:r>
        <w:r w:rsidDel="006621EA">
          <w:rPr>
            <w:rFonts w:ascii="Segoe UI" w:hAnsi="Segoe UI" w:cs="Segoe UI"/>
            <w:sz w:val="18"/>
            <w:szCs w:val="18"/>
          </w:rPr>
          <w:delText xml:space="preserve"> </w:delText>
        </w:r>
        <w:r w:rsidDel="006621EA">
          <w:rPr>
            <w:rFonts w:ascii="Segoe UI" w:hAnsi="Segoe UI" w:cs="Segoe UI"/>
            <w:color w:val="000080"/>
            <w:sz w:val="18"/>
            <w:szCs w:val="18"/>
          </w:rPr>
          <w:delText>?label</w:delText>
        </w:r>
        <w:r w:rsidDel="006621EA">
          <w:rPr>
            <w:rFonts w:ascii="Segoe UI" w:hAnsi="Segoe UI" w:cs="Segoe UI"/>
            <w:sz w:val="18"/>
            <w:szCs w:val="18"/>
          </w:rPr>
          <w:delText xml:space="preserve"> </w:delText>
        </w:r>
        <w:r w:rsidDel="006621EA">
          <w:rPr>
            <w:rFonts w:ascii="Segoe UI" w:hAnsi="Segoe UI" w:cs="Segoe UI"/>
            <w:color w:val="000080"/>
            <w:sz w:val="18"/>
            <w:szCs w:val="18"/>
          </w:rPr>
          <w:delText>?date</w:delText>
        </w:r>
        <w:r w:rsidDel="006621EA">
          <w:rPr>
            <w:rFonts w:ascii="Segoe UI" w:hAnsi="Segoe UI" w:cs="Segoe UI"/>
            <w:sz w:val="18"/>
            <w:szCs w:val="18"/>
          </w:rPr>
          <w:delText xml:space="preserve"> </w:delText>
        </w:r>
        <w:r w:rsidDel="006621EA">
          <w:rPr>
            <w:rFonts w:ascii="Segoe UI" w:hAnsi="Segoe UI" w:cs="Segoe UI"/>
            <w:color w:val="000080"/>
            <w:sz w:val="18"/>
            <w:szCs w:val="18"/>
          </w:rPr>
          <w:delText>?reflabel</w:delText>
        </w:r>
        <w:r w:rsidDel="006621EA">
          <w:rPr>
            <w:rFonts w:ascii="Segoe UI" w:hAnsi="Segoe UI" w:cs="Segoe UI"/>
            <w:sz w:val="18"/>
            <w:szCs w:val="18"/>
          </w:rPr>
          <w:delText xml:space="preserve"> </w:delText>
        </w:r>
        <w:r w:rsidDel="006621EA">
          <w:rPr>
            <w:rFonts w:ascii="Segoe UI" w:hAnsi="Segoe UI" w:cs="Segoe UI"/>
            <w:color w:val="000080"/>
            <w:sz w:val="18"/>
            <w:szCs w:val="18"/>
          </w:rPr>
          <w:delText>?boundary</w:delText>
        </w:r>
      </w:del>
    </w:p>
    <w:p w14:paraId="40D7C9ED" w14:textId="4263D576" w:rsidR="009F153F" w:rsidDel="006621EA" w:rsidRDefault="009F153F" w:rsidP="009F153F">
      <w:pPr>
        <w:autoSpaceDE w:val="0"/>
        <w:autoSpaceDN w:val="0"/>
        <w:adjustRightInd w:val="0"/>
        <w:spacing w:after="0" w:line="240" w:lineRule="auto"/>
        <w:rPr>
          <w:del w:id="3226" w:author="Stephen Richard" w:date="2021-02-24T21:31:00Z"/>
          <w:rFonts w:ascii="Segoe UI" w:hAnsi="Segoe UI" w:cs="Segoe UI"/>
          <w:sz w:val="18"/>
          <w:szCs w:val="18"/>
        </w:rPr>
      </w:pPr>
      <w:del w:id="3227" w:author="Stephen Richard" w:date="2021-02-24T21:31:00Z">
        <w:r w:rsidDel="006621EA">
          <w:rPr>
            <w:rFonts w:ascii="Segoe UI" w:hAnsi="Segoe UI" w:cs="Segoe UI"/>
            <w:b/>
            <w:bCs/>
            <w:color w:val="800080"/>
            <w:sz w:val="18"/>
            <w:szCs w:val="18"/>
          </w:rPr>
          <w:delText>WHERE</w:delText>
        </w:r>
      </w:del>
    </w:p>
    <w:p w14:paraId="316A5D9E" w14:textId="3AF62EBD" w:rsidR="009F153F" w:rsidDel="006621EA" w:rsidRDefault="009F153F" w:rsidP="009F153F">
      <w:pPr>
        <w:autoSpaceDE w:val="0"/>
        <w:autoSpaceDN w:val="0"/>
        <w:adjustRightInd w:val="0"/>
        <w:spacing w:after="0" w:line="240" w:lineRule="auto"/>
        <w:rPr>
          <w:del w:id="3228" w:author="Stephen Richard" w:date="2021-02-24T21:31:00Z"/>
          <w:rFonts w:ascii="Segoe UI" w:hAnsi="Segoe UI" w:cs="Segoe UI"/>
          <w:sz w:val="18"/>
          <w:szCs w:val="18"/>
        </w:rPr>
      </w:pPr>
      <w:del w:id="3229" w:author="Stephen Richard" w:date="2021-02-24T21:31:00Z">
        <w:r w:rsidDel="006621EA">
          <w:rPr>
            <w:rFonts w:ascii="Segoe UI" w:hAnsi="Segoe UI" w:cs="Segoe UI"/>
            <w:sz w:val="18"/>
            <w:szCs w:val="18"/>
          </w:rPr>
          <w:delText>{</w:delText>
        </w:r>
      </w:del>
    </w:p>
    <w:p w14:paraId="58964C0A" w14:textId="2F65A09A" w:rsidR="009F153F" w:rsidDel="006621EA" w:rsidRDefault="009F153F" w:rsidP="009F153F">
      <w:pPr>
        <w:autoSpaceDE w:val="0"/>
        <w:autoSpaceDN w:val="0"/>
        <w:adjustRightInd w:val="0"/>
        <w:spacing w:after="0" w:line="240" w:lineRule="auto"/>
        <w:rPr>
          <w:del w:id="3230" w:author="Stephen Richard" w:date="2021-02-24T21:31:00Z"/>
          <w:rFonts w:ascii="Segoe UI" w:hAnsi="Segoe UI" w:cs="Segoe UI"/>
          <w:sz w:val="18"/>
          <w:szCs w:val="18"/>
        </w:rPr>
      </w:pPr>
      <w:del w:id="3231" w:author="Stephen Richard" w:date="2021-02-24T21:31:00Z">
        <w:r w:rsidDel="006621EA">
          <w:rPr>
            <w:rFonts w:ascii="Segoe UI" w:hAnsi="Segoe UI" w:cs="Segoe UI"/>
            <w:color w:val="000080"/>
            <w:sz w:val="18"/>
            <w:szCs w:val="18"/>
          </w:rPr>
          <w:delText>?tconcept</w:delText>
        </w:r>
        <w:r w:rsidDel="006621EA">
          <w:rPr>
            <w:rFonts w:ascii="Segoe UI" w:hAnsi="Segoe UI" w:cs="Segoe UI"/>
            <w:sz w:val="18"/>
            <w:szCs w:val="18"/>
          </w:rPr>
          <w:delText xml:space="preserve"> gsoc:isPartOf</w:delText>
        </w:r>
        <w:r w:rsidR="00672038" w:rsidDel="006621EA">
          <w:rPr>
            <w:rFonts w:ascii="Segoe UI" w:hAnsi="Segoe UI" w:cs="Segoe UI"/>
            <w:sz w:val="18"/>
            <w:szCs w:val="18"/>
          </w:rPr>
          <w:delText xml:space="preserve">    </w:delText>
        </w:r>
        <w:r w:rsidDel="006621EA">
          <w:rPr>
            <w:rFonts w:ascii="Segoe UI" w:hAnsi="Segoe UI" w:cs="Segoe UI"/>
            <w:sz w:val="18"/>
            <w:szCs w:val="18"/>
          </w:rPr>
          <w:delText xml:space="preserve"> </w:delText>
        </w:r>
        <w:r w:rsidDel="006621EA">
          <w:rPr>
            <w:rFonts w:ascii="Segoe UI" w:hAnsi="Segoe UI" w:cs="Segoe UI"/>
            <w:color w:val="000000"/>
            <w:sz w:val="18"/>
            <w:szCs w:val="18"/>
            <w:u w:val="single"/>
          </w:rPr>
          <w:delText>gstime:isc2004-04.</w:delText>
        </w:r>
      </w:del>
    </w:p>
    <w:p w14:paraId="18F00D14" w14:textId="15CD0CD7" w:rsidR="009F153F" w:rsidDel="006621EA" w:rsidRDefault="009F153F" w:rsidP="009F153F">
      <w:pPr>
        <w:autoSpaceDE w:val="0"/>
        <w:autoSpaceDN w:val="0"/>
        <w:adjustRightInd w:val="0"/>
        <w:spacing w:after="0" w:line="240" w:lineRule="auto"/>
        <w:rPr>
          <w:del w:id="3232" w:author="Stephen Richard" w:date="2021-02-24T21:31:00Z"/>
          <w:rFonts w:ascii="Segoe UI" w:hAnsi="Segoe UI" w:cs="Segoe UI"/>
          <w:sz w:val="18"/>
          <w:szCs w:val="18"/>
        </w:rPr>
      </w:pPr>
      <w:del w:id="3233" w:author="Stephen Richard" w:date="2021-02-24T21:31:00Z">
        <w:r w:rsidDel="006621EA">
          <w:rPr>
            <w:rFonts w:ascii="Segoe UI" w:hAnsi="Segoe UI" w:cs="Segoe UI"/>
            <w:color w:val="000080"/>
            <w:sz w:val="18"/>
            <w:szCs w:val="18"/>
          </w:rPr>
          <w:delText>?tconcept</w:delText>
        </w:r>
        <w:r w:rsidDel="006621EA">
          <w:rPr>
            <w:rFonts w:ascii="Segoe UI" w:hAnsi="Segoe UI" w:cs="Segoe UI"/>
            <w:sz w:val="18"/>
            <w:szCs w:val="18"/>
          </w:rPr>
          <w:delText xml:space="preserve"> rdf:type/rdfs:subClassOf* </w:delText>
        </w:r>
        <w:r w:rsidDel="006621EA">
          <w:rPr>
            <w:rFonts w:ascii="Segoe UI" w:hAnsi="Segoe UI" w:cs="Segoe UI"/>
            <w:color w:val="000000"/>
            <w:sz w:val="18"/>
            <w:szCs w:val="18"/>
            <w:u w:val="single"/>
          </w:rPr>
          <w:delText>gsog:Geologic_Date_Interval.</w:delText>
        </w:r>
      </w:del>
    </w:p>
    <w:p w14:paraId="4C326BE4" w14:textId="76725178" w:rsidR="009F153F" w:rsidDel="006621EA" w:rsidRDefault="009F153F" w:rsidP="009F153F">
      <w:pPr>
        <w:autoSpaceDE w:val="0"/>
        <w:autoSpaceDN w:val="0"/>
        <w:adjustRightInd w:val="0"/>
        <w:spacing w:after="0" w:line="240" w:lineRule="auto"/>
        <w:rPr>
          <w:del w:id="3234" w:author="Stephen Richard" w:date="2021-02-24T21:31:00Z"/>
          <w:rFonts w:ascii="Segoe UI" w:hAnsi="Segoe UI" w:cs="Segoe UI"/>
          <w:sz w:val="18"/>
          <w:szCs w:val="18"/>
        </w:rPr>
      </w:pPr>
    </w:p>
    <w:p w14:paraId="4561E970" w14:textId="4B0992D5" w:rsidR="009F153F" w:rsidDel="006621EA" w:rsidRDefault="009F153F" w:rsidP="009F153F">
      <w:pPr>
        <w:autoSpaceDE w:val="0"/>
        <w:autoSpaceDN w:val="0"/>
        <w:adjustRightInd w:val="0"/>
        <w:spacing w:after="0" w:line="240" w:lineRule="auto"/>
        <w:rPr>
          <w:del w:id="3235" w:author="Stephen Richard" w:date="2021-02-24T21:31:00Z"/>
          <w:rFonts w:ascii="Segoe UI" w:hAnsi="Segoe UI" w:cs="Segoe UI"/>
          <w:sz w:val="18"/>
          <w:szCs w:val="18"/>
        </w:rPr>
      </w:pPr>
      <w:del w:id="3236" w:author="Stephen Richard" w:date="2021-02-24T21:31:00Z">
        <w:r w:rsidDel="006621EA">
          <w:rPr>
            <w:rFonts w:ascii="Segoe UI" w:hAnsi="Segoe UI" w:cs="Segoe UI"/>
            <w:color w:val="000080"/>
            <w:sz w:val="18"/>
            <w:szCs w:val="18"/>
          </w:rPr>
          <w:delText>?tconcept</w:delText>
        </w:r>
        <w:r w:rsidDel="006621EA">
          <w:rPr>
            <w:rFonts w:ascii="Segoe UI" w:hAnsi="Segoe UI" w:cs="Segoe UI"/>
            <w:sz w:val="18"/>
            <w:szCs w:val="18"/>
          </w:rPr>
          <w:delText xml:space="preserve"> rdfs:label </w:delText>
        </w:r>
        <w:r w:rsidDel="006621EA">
          <w:rPr>
            <w:rFonts w:ascii="Segoe UI" w:hAnsi="Segoe UI" w:cs="Segoe UI"/>
            <w:color w:val="000080"/>
            <w:sz w:val="18"/>
            <w:szCs w:val="18"/>
          </w:rPr>
          <w:delText>?label.</w:delText>
        </w:r>
      </w:del>
    </w:p>
    <w:p w14:paraId="58453ED5" w14:textId="426671B7" w:rsidR="009F153F" w:rsidDel="006621EA" w:rsidRDefault="009F153F" w:rsidP="009F153F">
      <w:pPr>
        <w:autoSpaceDE w:val="0"/>
        <w:autoSpaceDN w:val="0"/>
        <w:adjustRightInd w:val="0"/>
        <w:spacing w:after="0" w:line="240" w:lineRule="auto"/>
        <w:rPr>
          <w:del w:id="3237" w:author="Stephen Richard" w:date="2021-02-24T21:31:00Z"/>
          <w:rFonts w:ascii="Segoe UI" w:hAnsi="Segoe UI" w:cs="Segoe UI"/>
          <w:sz w:val="18"/>
          <w:szCs w:val="18"/>
        </w:rPr>
      </w:pPr>
      <w:del w:id="3238" w:author="Stephen Richard" w:date="2021-02-24T21:31:00Z">
        <w:r w:rsidDel="006621EA">
          <w:rPr>
            <w:rFonts w:ascii="Segoe UI" w:hAnsi="Segoe UI" w:cs="Segoe UI"/>
            <w:b/>
            <w:bCs/>
            <w:color w:val="800080"/>
            <w:sz w:val="18"/>
            <w:szCs w:val="18"/>
          </w:rPr>
          <w:delText>OPTIONAL</w:delText>
        </w:r>
        <w:r w:rsidDel="006621EA">
          <w:rPr>
            <w:rFonts w:ascii="Segoe UI" w:hAnsi="Segoe UI" w:cs="Segoe UI"/>
            <w:sz w:val="18"/>
            <w:szCs w:val="18"/>
          </w:rPr>
          <w:delText xml:space="preserve"> {</w:delText>
        </w:r>
        <w:r w:rsidDel="006621EA">
          <w:rPr>
            <w:rFonts w:ascii="Segoe UI" w:hAnsi="Segoe UI" w:cs="Segoe UI"/>
            <w:color w:val="000080"/>
            <w:sz w:val="18"/>
            <w:szCs w:val="18"/>
          </w:rPr>
          <w:delText>?tconcept</w:delText>
        </w:r>
        <w:r w:rsidDel="006621EA">
          <w:rPr>
            <w:rFonts w:ascii="Segoe UI" w:hAnsi="Segoe UI" w:cs="Segoe UI"/>
            <w:sz w:val="18"/>
            <w:szCs w:val="18"/>
          </w:rPr>
          <w:delText xml:space="preserve"> gsog:hasOlderDate </w:delText>
        </w:r>
        <w:r w:rsidDel="006621EA">
          <w:rPr>
            <w:rFonts w:ascii="Segoe UI" w:hAnsi="Segoe UI" w:cs="Segoe UI"/>
            <w:color w:val="000080"/>
            <w:sz w:val="18"/>
            <w:szCs w:val="18"/>
          </w:rPr>
          <w:delText>?boundary</w:delText>
        </w:r>
        <w:r w:rsidDel="006621EA">
          <w:rPr>
            <w:rFonts w:ascii="Segoe UI" w:hAnsi="Segoe UI" w:cs="Segoe UI"/>
            <w:sz w:val="18"/>
            <w:szCs w:val="18"/>
          </w:rPr>
          <w:delText xml:space="preserve"> .</w:delText>
        </w:r>
      </w:del>
    </w:p>
    <w:p w14:paraId="738866B7" w14:textId="708CA6C2" w:rsidR="009F153F" w:rsidDel="006621EA" w:rsidRDefault="009F153F" w:rsidP="009F153F">
      <w:pPr>
        <w:autoSpaceDE w:val="0"/>
        <w:autoSpaceDN w:val="0"/>
        <w:adjustRightInd w:val="0"/>
        <w:spacing w:after="0" w:line="240" w:lineRule="auto"/>
        <w:rPr>
          <w:del w:id="3239" w:author="Stephen Richard" w:date="2021-02-24T21:31:00Z"/>
          <w:rFonts w:ascii="Segoe UI" w:hAnsi="Segoe UI" w:cs="Segoe UI"/>
          <w:sz w:val="18"/>
          <w:szCs w:val="18"/>
        </w:rPr>
      </w:pPr>
      <w:del w:id="3240" w:author="Stephen Richard" w:date="2021-02-24T21:31:00Z">
        <w:r w:rsidDel="006621EA">
          <w:rPr>
            <w:rFonts w:ascii="Segoe UI" w:hAnsi="Segoe UI" w:cs="Segoe UI"/>
            <w:sz w:val="18"/>
            <w:szCs w:val="18"/>
          </w:rPr>
          <w:tab/>
        </w:r>
        <w:r w:rsidDel="006621EA">
          <w:rPr>
            <w:rFonts w:ascii="Segoe UI" w:hAnsi="Segoe UI" w:cs="Segoe UI"/>
            <w:sz w:val="18"/>
            <w:szCs w:val="18"/>
          </w:rPr>
          <w:tab/>
          <w:delText xml:space="preserve"> </w:delText>
        </w:r>
        <w:r w:rsidDel="006621EA">
          <w:rPr>
            <w:rFonts w:ascii="Segoe UI" w:hAnsi="Segoe UI" w:cs="Segoe UI"/>
            <w:color w:val="000080"/>
            <w:sz w:val="18"/>
            <w:szCs w:val="18"/>
          </w:rPr>
          <w:delText>?boundary</w:delText>
        </w:r>
        <w:r w:rsidDel="006621EA">
          <w:rPr>
            <w:rFonts w:ascii="Segoe UI" w:hAnsi="Segoe UI" w:cs="Segoe UI"/>
            <w:sz w:val="18"/>
            <w:szCs w:val="18"/>
          </w:rPr>
          <w:delText xml:space="preserve"> gsoc:isPartOf </w:delText>
        </w:r>
        <w:r w:rsidDel="006621EA">
          <w:rPr>
            <w:rFonts w:ascii="Segoe UI" w:hAnsi="Segoe UI" w:cs="Segoe UI"/>
            <w:color w:val="000000"/>
            <w:sz w:val="18"/>
            <w:szCs w:val="18"/>
            <w:u w:val="single"/>
          </w:rPr>
          <w:delText>gstime:isc2004-04.</w:delText>
        </w:r>
      </w:del>
    </w:p>
    <w:p w14:paraId="52D9658D" w14:textId="65B4A0F7" w:rsidR="009F153F" w:rsidDel="006621EA" w:rsidRDefault="009F153F" w:rsidP="009F153F">
      <w:pPr>
        <w:autoSpaceDE w:val="0"/>
        <w:autoSpaceDN w:val="0"/>
        <w:adjustRightInd w:val="0"/>
        <w:spacing w:after="0" w:line="240" w:lineRule="auto"/>
        <w:rPr>
          <w:del w:id="3241" w:author="Stephen Richard" w:date="2021-02-24T21:31:00Z"/>
          <w:rFonts w:ascii="Segoe UI" w:hAnsi="Segoe UI" w:cs="Segoe UI"/>
          <w:sz w:val="18"/>
          <w:szCs w:val="18"/>
        </w:rPr>
      </w:pPr>
      <w:del w:id="3242" w:author="Stephen Richard" w:date="2021-02-24T21:31:00Z">
        <w:r w:rsidDel="006621EA">
          <w:rPr>
            <w:rFonts w:ascii="Segoe UI" w:hAnsi="Segoe UI" w:cs="Segoe UI"/>
            <w:sz w:val="18"/>
            <w:szCs w:val="18"/>
          </w:rPr>
          <w:tab/>
        </w:r>
        <w:r w:rsidDel="006621EA">
          <w:rPr>
            <w:rFonts w:ascii="Segoe UI" w:hAnsi="Segoe UI" w:cs="Segoe UI"/>
            <w:sz w:val="18"/>
            <w:szCs w:val="18"/>
          </w:rPr>
          <w:tab/>
        </w:r>
        <w:r w:rsidDel="006621EA">
          <w:rPr>
            <w:rFonts w:ascii="Segoe UI" w:hAnsi="Segoe UI" w:cs="Segoe UI"/>
            <w:color w:val="000080"/>
            <w:sz w:val="18"/>
            <w:szCs w:val="18"/>
          </w:rPr>
          <w:delText>?boundary</w:delText>
        </w:r>
        <w:r w:rsidDel="006621EA">
          <w:rPr>
            <w:rFonts w:ascii="Segoe UI" w:hAnsi="Segoe UI" w:cs="Segoe UI"/>
            <w:sz w:val="18"/>
            <w:szCs w:val="18"/>
          </w:rPr>
          <w:delText xml:space="preserve"> gsog:hasDate </w:delText>
        </w:r>
        <w:r w:rsidDel="006621EA">
          <w:rPr>
            <w:rFonts w:ascii="Segoe UI" w:hAnsi="Segoe UI" w:cs="Segoe UI"/>
            <w:color w:val="000080"/>
            <w:sz w:val="18"/>
            <w:szCs w:val="18"/>
          </w:rPr>
          <w:delText>?date</w:delText>
        </w:r>
        <w:r w:rsidDel="006621EA">
          <w:rPr>
            <w:rFonts w:ascii="Segoe UI" w:hAnsi="Segoe UI" w:cs="Segoe UI"/>
            <w:sz w:val="18"/>
            <w:szCs w:val="18"/>
          </w:rPr>
          <w:delText xml:space="preserve"> .</w:delText>
        </w:r>
      </w:del>
    </w:p>
    <w:p w14:paraId="7919C1CA" w14:textId="594988BE" w:rsidR="009F153F" w:rsidDel="006621EA" w:rsidRDefault="009F153F" w:rsidP="009F153F">
      <w:pPr>
        <w:autoSpaceDE w:val="0"/>
        <w:autoSpaceDN w:val="0"/>
        <w:adjustRightInd w:val="0"/>
        <w:spacing w:after="0" w:line="240" w:lineRule="auto"/>
        <w:rPr>
          <w:del w:id="3243" w:author="Stephen Richard" w:date="2021-02-24T21:31:00Z"/>
          <w:rFonts w:ascii="Segoe UI" w:hAnsi="Segoe UI" w:cs="Segoe UI"/>
          <w:sz w:val="18"/>
          <w:szCs w:val="18"/>
        </w:rPr>
      </w:pPr>
      <w:del w:id="3244" w:author="Stephen Richard" w:date="2021-02-24T21:31:00Z">
        <w:r w:rsidDel="006621EA">
          <w:rPr>
            <w:rFonts w:ascii="Segoe UI" w:hAnsi="Segoe UI" w:cs="Segoe UI"/>
            <w:sz w:val="18"/>
            <w:szCs w:val="18"/>
          </w:rPr>
          <w:tab/>
        </w:r>
        <w:r w:rsidDel="006621EA">
          <w:rPr>
            <w:rFonts w:ascii="Segoe UI" w:hAnsi="Segoe UI" w:cs="Segoe UI"/>
            <w:sz w:val="18"/>
            <w:szCs w:val="18"/>
          </w:rPr>
          <w:tab/>
        </w:r>
        <w:r w:rsidDel="006621EA">
          <w:rPr>
            <w:rFonts w:ascii="Segoe UI" w:hAnsi="Segoe UI" w:cs="Segoe UI"/>
            <w:b/>
            <w:bCs/>
            <w:color w:val="800080"/>
            <w:sz w:val="18"/>
            <w:szCs w:val="18"/>
          </w:rPr>
          <w:delText>OPTIONAL</w:delText>
        </w:r>
        <w:r w:rsidDel="006621EA">
          <w:rPr>
            <w:rFonts w:ascii="Segoe UI" w:hAnsi="Segoe UI" w:cs="Segoe UI"/>
            <w:sz w:val="18"/>
            <w:szCs w:val="18"/>
          </w:rPr>
          <w:delText xml:space="preserve"> { </w:delText>
        </w:r>
        <w:r w:rsidDel="006621EA">
          <w:rPr>
            <w:rFonts w:ascii="Segoe UI" w:hAnsi="Segoe UI" w:cs="Segoe UI"/>
            <w:color w:val="000080"/>
            <w:sz w:val="18"/>
            <w:szCs w:val="18"/>
          </w:rPr>
          <w:delText>?boundary</w:delText>
        </w:r>
        <w:r w:rsidDel="006621EA">
          <w:rPr>
            <w:rFonts w:ascii="Segoe UI" w:hAnsi="Segoe UI" w:cs="Segoe UI"/>
            <w:sz w:val="18"/>
            <w:szCs w:val="18"/>
          </w:rPr>
          <w:delText xml:space="preserve"> gsoc:hasReference [rdfs:label </w:delText>
        </w:r>
        <w:r w:rsidDel="006621EA">
          <w:rPr>
            <w:rFonts w:ascii="Segoe UI" w:hAnsi="Segoe UI" w:cs="Segoe UI"/>
            <w:color w:val="000080"/>
            <w:sz w:val="18"/>
            <w:szCs w:val="18"/>
          </w:rPr>
          <w:delText>?reflabel</w:delText>
        </w:r>
        <w:r w:rsidDel="006621EA">
          <w:rPr>
            <w:rFonts w:ascii="Segoe UI" w:hAnsi="Segoe UI" w:cs="Segoe UI"/>
            <w:sz w:val="18"/>
            <w:szCs w:val="18"/>
          </w:rPr>
          <w:delText>] }</w:delText>
        </w:r>
      </w:del>
    </w:p>
    <w:p w14:paraId="6C2C4DFA" w14:textId="79C527D4" w:rsidR="009F153F" w:rsidDel="006621EA" w:rsidRDefault="009F153F" w:rsidP="009F153F">
      <w:pPr>
        <w:autoSpaceDE w:val="0"/>
        <w:autoSpaceDN w:val="0"/>
        <w:adjustRightInd w:val="0"/>
        <w:spacing w:after="0" w:line="240" w:lineRule="auto"/>
        <w:rPr>
          <w:del w:id="3245" w:author="Stephen Richard" w:date="2021-02-24T21:31:00Z"/>
          <w:rFonts w:ascii="Segoe UI" w:hAnsi="Segoe UI" w:cs="Segoe UI"/>
          <w:sz w:val="18"/>
          <w:szCs w:val="18"/>
        </w:rPr>
      </w:pPr>
      <w:del w:id="3246" w:author="Stephen Richard" w:date="2021-02-24T21:31:00Z">
        <w:r w:rsidDel="006621EA">
          <w:rPr>
            <w:rFonts w:ascii="Segoe UI" w:hAnsi="Segoe UI" w:cs="Segoe UI"/>
            <w:sz w:val="18"/>
            <w:szCs w:val="18"/>
          </w:rPr>
          <w:tab/>
        </w:r>
        <w:r w:rsidDel="006621EA">
          <w:rPr>
            <w:rFonts w:ascii="Segoe UI" w:hAnsi="Segoe UI" w:cs="Segoe UI"/>
            <w:sz w:val="18"/>
            <w:szCs w:val="18"/>
          </w:rPr>
          <w:tab/>
          <w:delText>}</w:delText>
        </w:r>
      </w:del>
    </w:p>
    <w:p w14:paraId="7AB869BA" w14:textId="63D6D2F3" w:rsidR="009F153F" w:rsidDel="006621EA" w:rsidRDefault="009F153F" w:rsidP="009F153F">
      <w:pPr>
        <w:autoSpaceDE w:val="0"/>
        <w:autoSpaceDN w:val="0"/>
        <w:adjustRightInd w:val="0"/>
        <w:spacing w:after="0" w:line="240" w:lineRule="auto"/>
        <w:rPr>
          <w:del w:id="3247" w:author="Stephen Richard" w:date="2021-02-24T21:31:00Z"/>
          <w:rFonts w:ascii="Segoe UI" w:hAnsi="Segoe UI" w:cs="Segoe UI"/>
          <w:sz w:val="18"/>
          <w:szCs w:val="18"/>
        </w:rPr>
      </w:pPr>
      <w:del w:id="3248" w:author="Stephen Richard" w:date="2021-02-24T21:31:00Z">
        <w:r w:rsidDel="006621EA">
          <w:rPr>
            <w:rFonts w:ascii="Segoe UI" w:hAnsi="Segoe UI" w:cs="Segoe UI"/>
            <w:sz w:val="18"/>
            <w:szCs w:val="18"/>
          </w:rPr>
          <w:delText>}</w:delText>
        </w:r>
      </w:del>
    </w:p>
    <w:p w14:paraId="0FBCF2CB" w14:textId="5682E2C6" w:rsidR="009F153F" w:rsidDel="006621EA" w:rsidRDefault="009F153F" w:rsidP="009F153F">
      <w:pPr>
        <w:autoSpaceDE w:val="0"/>
        <w:autoSpaceDN w:val="0"/>
        <w:adjustRightInd w:val="0"/>
        <w:spacing w:after="0" w:line="240" w:lineRule="auto"/>
        <w:rPr>
          <w:del w:id="3249" w:author="Stephen Richard" w:date="2021-02-24T21:31:00Z"/>
          <w:rFonts w:ascii="Segoe UI" w:hAnsi="Segoe UI" w:cs="Segoe UI"/>
          <w:sz w:val="18"/>
          <w:szCs w:val="18"/>
        </w:rPr>
      </w:pPr>
      <w:del w:id="3250" w:author="Stephen Richard" w:date="2021-02-24T21:31:00Z">
        <w:r w:rsidDel="006621EA">
          <w:rPr>
            <w:rFonts w:ascii="Segoe UI" w:hAnsi="Segoe UI" w:cs="Segoe UI"/>
            <w:b/>
            <w:bCs/>
            <w:color w:val="800080"/>
            <w:sz w:val="18"/>
            <w:szCs w:val="18"/>
          </w:rPr>
          <w:delText>ORDER</w:delText>
        </w:r>
        <w:r w:rsidDel="006621EA">
          <w:rPr>
            <w:rFonts w:ascii="Segoe UI" w:hAnsi="Segoe UI" w:cs="Segoe UI"/>
            <w:sz w:val="18"/>
            <w:szCs w:val="18"/>
          </w:rPr>
          <w:delText xml:space="preserve"> </w:delText>
        </w:r>
        <w:r w:rsidDel="006621EA">
          <w:rPr>
            <w:rFonts w:ascii="Segoe UI" w:hAnsi="Segoe UI" w:cs="Segoe UI"/>
            <w:b/>
            <w:bCs/>
            <w:color w:val="800080"/>
            <w:sz w:val="18"/>
            <w:szCs w:val="18"/>
          </w:rPr>
          <w:delText>BY</w:delText>
        </w:r>
        <w:r w:rsidDel="006621EA">
          <w:rPr>
            <w:rFonts w:ascii="Segoe UI" w:hAnsi="Segoe UI" w:cs="Segoe UI"/>
            <w:sz w:val="18"/>
            <w:szCs w:val="18"/>
          </w:rPr>
          <w:delText xml:space="preserve"> </w:delText>
        </w:r>
        <w:r w:rsidDel="006621EA">
          <w:rPr>
            <w:rFonts w:ascii="Segoe UI" w:hAnsi="Segoe UI" w:cs="Segoe UI"/>
            <w:color w:val="000080"/>
            <w:sz w:val="18"/>
            <w:szCs w:val="18"/>
          </w:rPr>
          <w:delText>?date</w:delText>
        </w:r>
      </w:del>
    </w:p>
    <w:p w14:paraId="56AB357F" w14:textId="020BAF1A" w:rsidR="009C3B37" w:rsidRDefault="009C3B37" w:rsidP="009F153F">
      <w:pPr>
        <w:autoSpaceDE w:val="0"/>
        <w:autoSpaceDN w:val="0"/>
        <w:adjustRightInd w:val="0"/>
        <w:spacing w:after="0" w:line="240" w:lineRule="auto"/>
      </w:pPr>
    </w:p>
    <w:p w14:paraId="1549252E" w14:textId="0092541E" w:rsidR="00252362" w:rsidRDefault="00252362" w:rsidP="006621EA">
      <w:pPr>
        <w:keepNext/>
        <w:autoSpaceDE w:val="0"/>
        <w:autoSpaceDN w:val="0"/>
        <w:adjustRightInd w:val="0"/>
        <w:spacing w:after="0" w:line="240" w:lineRule="auto"/>
        <w:pPrChange w:id="3251" w:author="Stephen Richard" w:date="2021-02-24T21:33:00Z">
          <w:pPr>
            <w:autoSpaceDE w:val="0"/>
            <w:autoSpaceDN w:val="0"/>
            <w:adjustRightInd w:val="0"/>
            <w:spacing w:after="0" w:line="240" w:lineRule="auto"/>
          </w:pPr>
        </w:pPrChange>
      </w:pPr>
      <w:r>
        <w:lastRenderedPageBreak/>
        <w:t>RESULTS</w:t>
      </w:r>
      <w:r w:rsidR="00E701CE">
        <w:t xml:space="preserve"> (</w:t>
      </w:r>
      <w:r w:rsidR="00E701CE">
        <w:fldChar w:fldCharType="begin"/>
      </w:r>
      <w:r w:rsidR="00E701CE">
        <w:instrText xml:space="preserve"> REF _Ref63256495 \h </w:instrText>
      </w:r>
      <w:r w:rsidR="00E701CE">
        <w:fldChar w:fldCharType="separate"/>
      </w:r>
      <w:r w:rsidR="00E701CE">
        <w:t xml:space="preserve">Figure </w:t>
      </w:r>
      <w:r w:rsidR="00E701CE">
        <w:rPr>
          <w:noProof/>
        </w:rPr>
        <w:t>13</w:t>
      </w:r>
      <w:r w:rsidR="00E701CE">
        <w:fldChar w:fldCharType="end"/>
      </w:r>
      <w:r w:rsidR="00E701CE">
        <w:t>)</w:t>
      </w:r>
      <w:r>
        <w:t>:</w:t>
      </w:r>
      <w:r w:rsidR="00E701CE">
        <w:t xml:space="preserve"> </w:t>
      </w:r>
    </w:p>
    <w:p w14:paraId="111883D5" w14:textId="77777777" w:rsidR="00FC3510" w:rsidRDefault="00486FA7" w:rsidP="00FC3510">
      <w:pPr>
        <w:keepNext/>
        <w:autoSpaceDE w:val="0"/>
        <w:autoSpaceDN w:val="0"/>
        <w:adjustRightInd w:val="0"/>
        <w:spacing w:after="0" w:line="240" w:lineRule="auto"/>
      </w:pPr>
      <w:r w:rsidRPr="00486FA7">
        <w:rPr>
          <w:noProof/>
          <w:lang w:val="en-CA" w:eastAsia="en-CA"/>
        </w:rPr>
        <w:drawing>
          <wp:inline distT="0" distB="0" distL="0" distR="0" wp14:anchorId="0BE28AA7" wp14:editId="27E8492E">
            <wp:extent cx="5888351" cy="1527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8">
                      <a:extLst>
                        <a:ext uri="{28A0092B-C50C-407E-A947-70E740481C1C}">
                          <a14:useLocalDpi xmlns:a14="http://schemas.microsoft.com/office/drawing/2010/main" val="0"/>
                        </a:ext>
                      </a:extLst>
                    </a:blip>
                    <a:stretch>
                      <a:fillRect/>
                    </a:stretch>
                  </pic:blipFill>
                  <pic:spPr>
                    <a:xfrm>
                      <a:off x="0" y="0"/>
                      <a:ext cx="5888351" cy="1527135"/>
                    </a:xfrm>
                    <a:prstGeom prst="rect">
                      <a:avLst/>
                    </a:prstGeom>
                  </pic:spPr>
                </pic:pic>
              </a:graphicData>
            </a:graphic>
          </wp:inline>
        </w:drawing>
      </w:r>
    </w:p>
    <w:p w14:paraId="328928BF" w14:textId="3F2FD8D8" w:rsidR="00252362" w:rsidRDefault="00FC3510" w:rsidP="00782688">
      <w:pPr>
        <w:pStyle w:val="Caption"/>
        <w:rPr>
          <w:ins w:id="3252" w:author="Stephen Richard" w:date="2021-02-24T21:59:00Z"/>
        </w:rPr>
      </w:pPr>
      <w:bookmarkStart w:id="3253" w:name="_Toc63256257"/>
      <w:bookmarkStart w:id="3254" w:name="_Ref63256495"/>
      <w:bookmarkStart w:id="3255" w:name="_Toc63256572"/>
      <w:r>
        <w:t xml:space="preserve">Figure </w:t>
      </w:r>
      <w:fldSimple w:instr=" SEQ Figure \* ARABIC ">
        <w:r w:rsidR="003C3917">
          <w:rPr>
            <w:noProof/>
          </w:rPr>
          <w:t>13</w:t>
        </w:r>
      </w:fldSimple>
      <w:r>
        <w:t xml:space="preserve">. Partial </w:t>
      </w:r>
      <w:r w:rsidR="007D2736">
        <w:t xml:space="preserve">results from SPARQL </w:t>
      </w:r>
      <w:r w:rsidR="00E701CE">
        <w:t xml:space="preserve">query for </w:t>
      </w:r>
      <w:r w:rsidR="007D2736">
        <w:t>geological time</w:t>
      </w:r>
      <w:r w:rsidR="00E701CE">
        <w:t xml:space="preserve"> units</w:t>
      </w:r>
      <w:bookmarkEnd w:id="3253"/>
      <w:bookmarkEnd w:id="3254"/>
      <w:bookmarkEnd w:id="3255"/>
    </w:p>
    <w:p w14:paraId="3782377C" w14:textId="39449266" w:rsidR="003C3917" w:rsidRDefault="003C3917" w:rsidP="003C3917">
      <w:pPr>
        <w:pStyle w:val="Heading2"/>
        <w:rPr>
          <w:ins w:id="3256" w:author="Stephen Richard" w:date="2021-02-24T22:00:00Z"/>
        </w:rPr>
      </w:pPr>
      <w:ins w:id="3257" w:author="Stephen Richard" w:date="2021-02-24T22:00:00Z">
        <w:r>
          <w:t>Get physical properties for rock types in British Columbia Database</w:t>
        </w:r>
      </w:ins>
    </w:p>
    <w:p w14:paraId="195F9587" w14:textId="75EFA245" w:rsidR="003C3917" w:rsidRDefault="003C3917" w:rsidP="003C3917">
      <w:pPr>
        <w:autoSpaceDE w:val="0"/>
        <w:autoSpaceDN w:val="0"/>
        <w:adjustRightInd w:val="0"/>
        <w:spacing w:after="0" w:line="240" w:lineRule="auto"/>
        <w:jc w:val="left"/>
        <w:rPr>
          <w:ins w:id="3258" w:author="Stephen Richard" w:date="2021-02-24T21:59:00Z"/>
          <w:rFonts w:ascii="Segoe UI" w:hAnsi="Segoe UI" w:cs="Segoe UI"/>
          <w:sz w:val="18"/>
          <w:szCs w:val="18"/>
        </w:rPr>
      </w:pPr>
      <w:ins w:id="3259" w:author="Stephen Richard" w:date="2021-02-24T22:00:00Z">
        <w:r>
          <w:t xml:space="preserve">This query pulls physical properties from </w:t>
        </w:r>
      </w:ins>
      <w:ins w:id="3260" w:author="Stephen Richard" w:date="2021-02-24T22:01:00Z">
        <w:r>
          <w:t xml:space="preserve">the </w:t>
        </w:r>
        <w:r w:rsidRPr="003C3917">
          <w:t>GSO-ExamplePetrophysicalProperties_v2.ttl</w:t>
        </w:r>
        <w:r>
          <w:t xml:space="preserve"> example file, which imports stratigraphic descriptions from </w:t>
        </w:r>
        <w:r w:rsidRPr="003C3917">
          <w:t>GSO-ExampleBritishColumbiaStrat-v2.ttl</w:t>
        </w:r>
        <w:r>
          <w:t xml:space="preserve">. </w:t>
        </w:r>
      </w:ins>
    </w:p>
    <w:p w14:paraId="060A1E5B" w14:textId="77777777" w:rsidR="003C3917" w:rsidRDefault="003C3917" w:rsidP="003C3917">
      <w:pPr>
        <w:autoSpaceDE w:val="0"/>
        <w:autoSpaceDN w:val="0"/>
        <w:adjustRightInd w:val="0"/>
        <w:spacing w:after="0" w:line="240" w:lineRule="auto"/>
        <w:jc w:val="left"/>
        <w:rPr>
          <w:ins w:id="3261" w:author="Stephen Richard" w:date="2021-02-24T21:59:00Z"/>
          <w:rFonts w:ascii="Segoe UI" w:hAnsi="Segoe UI" w:cs="Segoe UI"/>
          <w:sz w:val="18"/>
          <w:szCs w:val="18"/>
        </w:rPr>
      </w:pPr>
    </w:p>
    <w:p w14:paraId="1AD02810" w14:textId="02F82E05" w:rsidR="003C3917" w:rsidRDefault="003C3917" w:rsidP="003C3917">
      <w:pPr>
        <w:autoSpaceDE w:val="0"/>
        <w:autoSpaceDN w:val="0"/>
        <w:adjustRightInd w:val="0"/>
        <w:spacing w:after="0" w:line="240" w:lineRule="auto"/>
        <w:jc w:val="left"/>
        <w:rPr>
          <w:ins w:id="3262" w:author="Stephen Richard" w:date="2021-02-24T21:59:00Z"/>
          <w:rFonts w:ascii="Segoe UI" w:hAnsi="Segoe UI" w:cs="Segoe UI"/>
          <w:sz w:val="18"/>
          <w:szCs w:val="18"/>
        </w:rPr>
      </w:pPr>
      <w:ins w:id="3263" w:author="Stephen Richard" w:date="2021-02-24T21:59:00Z">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xml:space="preserve">: &lt;http://loop3d.org/GSO/ontology/2020/1/geology/&gt; </w:t>
        </w:r>
      </w:ins>
    </w:p>
    <w:p w14:paraId="3E9D9CCC" w14:textId="77777777" w:rsidR="003C3917" w:rsidRDefault="003C3917" w:rsidP="003C3917">
      <w:pPr>
        <w:autoSpaceDE w:val="0"/>
        <w:autoSpaceDN w:val="0"/>
        <w:adjustRightInd w:val="0"/>
        <w:spacing w:after="0" w:line="240" w:lineRule="auto"/>
        <w:jc w:val="left"/>
        <w:rPr>
          <w:ins w:id="3264" w:author="Stephen Richard" w:date="2021-02-24T21:59:00Z"/>
          <w:rFonts w:ascii="Segoe UI" w:hAnsi="Segoe UI" w:cs="Segoe UI"/>
          <w:sz w:val="18"/>
          <w:szCs w:val="18"/>
        </w:rPr>
      </w:pPr>
      <w:ins w:id="3265" w:author="Stephen Richard" w:date="2021-02-24T21:59:00Z">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ins>
    </w:p>
    <w:p w14:paraId="3F950451" w14:textId="77777777" w:rsidR="003C3917" w:rsidRDefault="003C3917" w:rsidP="003C3917">
      <w:pPr>
        <w:autoSpaceDE w:val="0"/>
        <w:autoSpaceDN w:val="0"/>
        <w:adjustRightInd w:val="0"/>
        <w:spacing w:after="0" w:line="240" w:lineRule="auto"/>
        <w:jc w:val="left"/>
        <w:rPr>
          <w:ins w:id="3266" w:author="Stephen Richard" w:date="2021-02-24T21:59:00Z"/>
          <w:rFonts w:ascii="Segoe UI" w:hAnsi="Segoe UI" w:cs="Segoe UI"/>
          <w:sz w:val="18"/>
          <w:szCs w:val="18"/>
        </w:rPr>
      </w:pPr>
      <w:ins w:id="3267" w:author="Stephen Richard" w:date="2021-02-24T21:59:00Z">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ins>
    </w:p>
    <w:p w14:paraId="52D378D5" w14:textId="77777777" w:rsidR="003C3917" w:rsidRDefault="003C3917" w:rsidP="003C3917">
      <w:pPr>
        <w:autoSpaceDE w:val="0"/>
        <w:autoSpaceDN w:val="0"/>
        <w:adjustRightInd w:val="0"/>
        <w:spacing w:after="0" w:line="240" w:lineRule="auto"/>
        <w:jc w:val="left"/>
        <w:rPr>
          <w:ins w:id="3268" w:author="Stephen Richard" w:date="2021-02-24T21:59:00Z"/>
          <w:rFonts w:ascii="Segoe UI" w:hAnsi="Segoe UI" w:cs="Segoe UI"/>
          <w:sz w:val="18"/>
          <w:szCs w:val="18"/>
        </w:rPr>
      </w:pPr>
      <w:ins w:id="3269" w:author="Stephen Richard" w:date="2021-02-24T21:59:00Z">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&lt;http://loop3d.org/GSO/ontology/2020/1/common/&gt;</w:t>
        </w:r>
      </w:ins>
    </w:p>
    <w:p w14:paraId="15CF6251" w14:textId="77777777" w:rsidR="003C3917" w:rsidRDefault="003C3917" w:rsidP="003C3917">
      <w:pPr>
        <w:autoSpaceDE w:val="0"/>
        <w:autoSpaceDN w:val="0"/>
        <w:adjustRightInd w:val="0"/>
        <w:spacing w:after="0" w:line="240" w:lineRule="auto"/>
        <w:jc w:val="left"/>
        <w:rPr>
          <w:ins w:id="3270" w:author="Stephen Richard" w:date="2021-02-24T21:59:00Z"/>
          <w:rFonts w:ascii="Segoe UI" w:hAnsi="Segoe UI" w:cs="Segoe UI"/>
          <w:sz w:val="18"/>
          <w:szCs w:val="18"/>
        </w:rPr>
      </w:pPr>
      <w:ins w:id="3271" w:author="Stephen Richard" w:date="2021-02-24T21:59:00Z">
        <w:r>
          <w:rPr>
            <w:rFonts w:ascii="Segoe UI" w:hAnsi="Segoe UI" w:cs="Segoe UI"/>
            <w:sz w:val="18"/>
            <w:szCs w:val="18"/>
          </w:rPr>
          <w:t xml:space="preserve">prefix </w:t>
        </w:r>
        <w:proofErr w:type="spellStart"/>
        <w:r>
          <w:rPr>
            <w:rFonts w:ascii="Segoe UI" w:hAnsi="Segoe UI" w:cs="Segoe UI"/>
            <w:sz w:val="18"/>
            <w:szCs w:val="18"/>
          </w:rPr>
          <w:t>gsrm</w:t>
        </w:r>
        <w:proofErr w:type="spellEnd"/>
        <w:r>
          <w:rPr>
            <w:rFonts w:ascii="Segoe UI" w:hAnsi="Segoe UI" w:cs="Segoe UI"/>
            <w:sz w:val="18"/>
            <w:szCs w:val="18"/>
          </w:rPr>
          <w:t xml:space="preserve">: &lt;http://loop3d.org/GSO/ontology/2020/1/rockmaterial/&gt; </w:t>
        </w:r>
      </w:ins>
    </w:p>
    <w:p w14:paraId="4FFB7639" w14:textId="77777777" w:rsidR="003C3917" w:rsidRDefault="003C3917" w:rsidP="003C3917">
      <w:pPr>
        <w:autoSpaceDE w:val="0"/>
        <w:autoSpaceDN w:val="0"/>
        <w:adjustRightInd w:val="0"/>
        <w:spacing w:after="0" w:line="240" w:lineRule="auto"/>
        <w:jc w:val="left"/>
        <w:rPr>
          <w:ins w:id="3272" w:author="Stephen Richard" w:date="2021-02-24T21:59:00Z"/>
          <w:rFonts w:ascii="Segoe UI" w:hAnsi="Segoe UI" w:cs="Segoe UI"/>
          <w:sz w:val="18"/>
          <w:szCs w:val="18"/>
        </w:rPr>
      </w:pPr>
    </w:p>
    <w:p w14:paraId="7CF33667" w14:textId="77777777" w:rsidR="003C3917" w:rsidRDefault="003C3917" w:rsidP="003C3917">
      <w:pPr>
        <w:autoSpaceDE w:val="0"/>
        <w:autoSpaceDN w:val="0"/>
        <w:adjustRightInd w:val="0"/>
        <w:spacing w:after="0" w:line="240" w:lineRule="auto"/>
        <w:jc w:val="left"/>
        <w:rPr>
          <w:ins w:id="3273" w:author="Stephen Richard" w:date="2021-02-24T21:59:00Z"/>
          <w:rFonts w:ascii="Segoe UI" w:hAnsi="Segoe UI" w:cs="Segoe UI"/>
          <w:sz w:val="18"/>
          <w:szCs w:val="18"/>
        </w:rPr>
      </w:pPr>
      <w:ins w:id="3274" w:author="Stephen Richard" w:date="2021-02-24T21:59:00Z">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formationname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qualType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val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uncer</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inst</w:t>
        </w:r>
        <w:proofErr w:type="spellEnd"/>
      </w:ins>
    </w:p>
    <w:p w14:paraId="197B1B7C" w14:textId="77777777" w:rsidR="003C3917" w:rsidRDefault="003C3917" w:rsidP="003C3917">
      <w:pPr>
        <w:autoSpaceDE w:val="0"/>
        <w:autoSpaceDN w:val="0"/>
        <w:adjustRightInd w:val="0"/>
        <w:spacing w:after="0" w:line="240" w:lineRule="auto"/>
        <w:jc w:val="left"/>
        <w:rPr>
          <w:ins w:id="3275" w:author="Stephen Richard" w:date="2021-02-24T21:59:00Z"/>
          <w:rFonts w:ascii="Segoe UI" w:hAnsi="Segoe UI" w:cs="Segoe UI"/>
          <w:sz w:val="18"/>
          <w:szCs w:val="18"/>
        </w:rPr>
      </w:pPr>
      <w:ins w:id="3276" w:author="Stephen Richard" w:date="2021-02-24T21:59:00Z">
        <w:r>
          <w:rPr>
            <w:rFonts w:ascii="Segoe UI" w:hAnsi="Segoe UI" w:cs="Segoe UI"/>
            <w:b/>
            <w:bCs/>
            <w:color w:val="800080"/>
            <w:sz w:val="18"/>
            <w:szCs w:val="18"/>
          </w:rPr>
          <w:t>WHERE</w:t>
        </w:r>
        <w:r>
          <w:rPr>
            <w:rFonts w:ascii="Segoe UI" w:hAnsi="Segoe UI" w:cs="Segoe UI"/>
            <w:sz w:val="18"/>
            <w:szCs w:val="18"/>
          </w:rPr>
          <w:t xml:space="preserve"> {</w:t>
        </w:r>
      </w:ins>
    </w:p>
    <w:p w14:paraId="22DA2683" w14:textId="77777777" w:rsidR="003C3917" w:rsidRDefault="003C3917" w:rsidP="003C3917">
      <w:pPr>
        <w:autoSpaceDE w:val="0"/>
        <w:autoSpaceDN w:val="0"/>
        <w:adjustRightInd w:val="0"/>
        <w:spacing w:after="0" w:line="240" w:lineRule="auto"/>
        <w:jc w:val="left"/>
        <w:rPr>
          <w:ins w:id="3277" w:author="Stephen Richard" w:date="2021-02-24T21:59:00Z"/>
          <w:rFonts w:ascii="Segoe UI" w:hAnsi="Segoe UI" w:cs="Segoe UI"/>
          <w:sz w:val="18"/>
          <w:szCs w:val="18"/>
        </w:rPr>
      </w:pPr>
      <w:ins w:id="3278" w:author="Stephen Richard" w:date="2021-02-24T21:59:00Z">
        <w:r>
          <w:rPr>
            <w:rFonts w:ascii="Segoe UI" w:hAnsi="Segoe UI" w:cs="Segoe UI"/>
            <w:sz w:val="18"/>
            <w:szCs w:val="18"/>
          </w:rPr>
          <w:t xml:space="preserve"> </w:t>
        </w:r>
        <w:r>
          <w:rPr>
            <w:rFonts w:ascii="Segoe UI" w:hAnsi="Segoe UI" w:cs="Segoe UI"/>
            <w:color w:val="000080"/>
            <w:sz w:val="18"/>
            <w:szCs w:val="18"/>
          </w:rPr>
          <w:t>?formation</w:t>
        </w:r>
        <w:r>
          <w:rPr>
            <w:rFonts w:ascii="Segoe UI" w:hAnsi="Segoe UI" w:cs="Segoe UI"/>
            <w:sz w:val="18"/>
            <w:szCs w:val="18"/>
          </w:rPr>
          <w:t xml:space="preserve"> </w:t>
        </w:r>
        <w:proofErr w:type="spellStart"/>
        <w:r>
          <w:rPr>
            <w:rFonts w:ascii="Segoe UI" w:hAnsi="Segoe UI" w:cs="Segoe UI"/>
            <w:sz w:val="18"/>
            <w:szCs w:val="18"/>
          </w:rPr>
          <w:t>gsoc:hasConstituent</w:t>
        </w:r>
        <w:proofErr w:type="spellEnd"/>
        <w:r>
          <w:rPr>
            <w:rFonts w:ascii="Segoe UI" w:hAnsi="Segoe UI" w:cs="Segoe UI"/>
            <w:sz w:val="18"/>
            <w:szCs w:val="18"/>
          </w:rPr>
          <w:t xml:space="preserve"> </w:t>
        </w:r>
        <w:r>
          <w:rPr>
            <w:rFonts w:ascii="Segoe UI" w:hAnsi="Segoe UI" w:cs="Segoe UI"/>
            <w:color w:val="000080"/>
            <w:sz w:val="18"/>
            <w:szCs w:val="18"/>
          </w:rPr>
          <w:t>?rock</w:t>
        </w:r>
        <w:r>
          <w:rPr>
            <w:rFonts w:ascii="Segoe UI" w:hAnsi="Segoe UI" w:cs="Segoe UI"/>
            <w:sz w:val="18"/>
            <w:szCs w:val="18"/>
          </w:rPr>
          <w:t xml:space="preserve"> ;</w:t>
        </w:r>
      </w:ins>
    </w:p>
    <w:p w14:paraId="2604277D" w14:textId="77777777" w:rsidR="003C3917" w:rsidRDefault="003C3917" w:rsidP="003C3917">
      <w:pPr>
        <w:autoSpaceDE w:val="0"/>
        <w:autoSpaceDN w:val="0"/>
        <w:adjustRightInd w:val="0"/>
        <w:spacing w:after="0" w:line="240" w:lineRule="auto"/>
        <w:jc w:val="left"/>
        <w:rPr>
          <w:ins w:id="3279" w:author="Stephen Richard" w:date="2021-02-24T21:59:00Z"/>
          <w:rFonts w:ascii="Segoe UI" w:hAnsi="Segoe UI" w:cs="Segoe UI"/>
          <w:sz w:val="18"/>
          <w:szCs w:val="18"/>
        </w:rPr>
      </w:pPr>
      <w:ins w:id="3280" w:author="Stephen Richard" w:date="2021-02-24T21:59:00Z">
        <w:r>
          <w:rPr>
            <w:rFonts w:ascii="Segoe UI" w:hAnsi="Segoe UI" w:cs="Segoe UI"/>
            <w:sz w:val="18"/>
            <w:szCs w:val="18"/>
          </w:rPr>
          <w:t xml:space="preserve">     rdfs:label </w:t>
        </w:r>
        <w:r>
          <w:rPr>
            <w:rFonts w:ascii="Segoe UI" w:hAnsi="Segoe UI" w:cs="Segoe UI"/>
            <w:color w:val="000080"/>
            <w:sz w:val="18"/>
            <w:szCs w:val="18"/>
          </w:rPr>
          <w:t>?</w:t>
        </w:r>
        <w:proofErr w:type="spellStart"/>
        <w:r>
          <w:rPr>
            <w:rFonts w:ascii="Segoe UI" w:hAnsi="Segoe UI" w:cs="Segoe UI"/>
            <w:color w:val="000080"/>
            <w:sz w:val="18"/>
            <w:szCs w:val="18"/>
          </w:rPr>
          <w:t>formationname</w:t>
        </w:r>
        <w:proofErr w:type="spellEnd"/>
        <w:r>
          <w:rPr>
            <w:rFonts w:ascii="Segoe UI" w:hAnsi="Segoe UI" w:cs="Segoe UI"/>
            <w:sz w:val="18"/>
            <w:szCs w:val="18"/>
          </w:rPr>
          <w:t xml:space="preserve"> .</w:t>
        </w:r>
      </w:ins>
    </w:p>
    <w:p w14:paraId="086BAD39" w14:textId="77777777" w:rsidR="003C3917" w:rsidRDefault="003C3917" w:rsidP="003C3917">
      <w:pPr>
        <w:autoSpaceDE w:val="0"/>
        <w:autoSpaceDN w:val="0"/>
        <w:adjustRightInd w:val="0"/>
        <w:spacing w:after="0" w:line="240" w:lineRule="auto"/>
        <w:jc w:val="left"/>
        <w:rPr>
          <w:ins w:id="3281" w:author="Stephen Richard" w:date="2021-02-24T21:59:00Z"/>
          <w:rFonts w:ascii="Segoe UI" w:hAnsi="Segoe UI" w:cs="Segoe UI"/>
          <w:sz w:val="18"/>
          <w:szCs w:val="18"/>
        </w:rPr>
      </w:pPr>
      <w:ins w:id="3282" w:author="Stephen Richard" w:date="2021-02-24T21:59:00Z">
        <w:r>
          <w:rPr>
            <w:rFonts w:ascii="Segoe UI" w:hAnsi="Segoe UI" w:cs="Segoe UI"/>
            <w:color w:val="000080"/>
            <w:sz w:val="18"/>
            <w:szCs w:val="18"/>
          </w:rPr>
          <w:t>?rock</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rocktype</w:t>
        </w:r>
        <w:proofErr w:type="spellEnd"/>
        <w:r>
          <w:rPr>
            <w:rFonts w:ascii="Segoe UI" w:hAnsi="Segoe UI" w:cs="Segoe UI"/>
            <w:sz w:val="18"/>
            <w:szCs w:val="18"/>
          </w:rPr>
          <w:t xml:space="preserve"> ;</w:t>
        </w:r>
      </w:ins>
    </w:p>
    <w:p w14:paraId="25E109C6" w14:textId="77777777" w:rsidR="003C3917" w:rsidRDefault="003C3917" w:rsidP="003C3917">
      <w:pPr>
        <w:autoSpaceDE w:val="0"/>
        <w:autoSpaceDN w:val="0"/>
        <w:adjustRightInd w:val="0"/>
        <w:spacing w:after="0" w:line="240" w:lineRule="auto"/>
        <w:jc w:val="left"/>
        <w:rPr>
          <w:ins w:id="3283" w:author="Stephen Richard" w:date="2021-02-24T21:59:00Z"/>
          <w:rFonts w:ascii="Segoe UI" w:hAnsi="Segoe UI" w:cs="Segoe UI"/>
          <w:sz w:val="18"/>
          <w:szCs w:val="18"/>
        </w:rPr>
      </w:pPr>
      <w:ins w:id="3284" w:author="Stephen Richard" w:date="2021-02-24T21:59:00Z">
        <w:r>
          <w:rPr>
            <w:rFonts w:ascii="Segoe UI" w:hAnsi="Segoe UI" w:cs="Segoe UI"/>
            <w:sz w:val="18"/>
            <w:szCs w:val="18"/>
          </w:rPr>
          <w:t xml:space="preserve">    </w:t>
        </w:r>
        <w:proofErr w:type="spellStart"/>
        <w:r>
          <w:rPr>
            <w:rFonts w:ascii="Segoe UI" w:hAnsi="Segoe UI" w:cs="Segoe UI"/>
            <w:sz w:val="18"/>
            <w:szCs w:val="18"/>
          </w:rPr>
          <w:t>gsoc:hasQuality</w:t>
        </w:r>
        <w:proofErr w:type="spellEnd"/>
        <w:r>
          <w:rPr>
            <w:rFonts w:ascii="Segoe UI" w:hAnsi="Segoe UI" w:cs="Segoe UI"/>
            <w:sz w:val="18"/>
            <w:szCs w:val="18"/>
          </w:rPr>
          <w:t xml:space="preserve"> </w:t>
        </w:r>
        <w:r>
          <w:rPr>
            <w:rFonts w:ascii="Segoe UI" w:hAnsi="Segoe UI" w:cs="Segoe UI"/>
            <w:color w:val="000080"/>
            <w:sz w:val="18"/>
            <w:szCs w:val="18"/>
          </w:rPr>
          <w:t>?qual.</w:t>
        </w:r>
      </w:ins>
    </w:p>
    <w:p w14:paraId="4540AEE5" w14:textId="77777777" w:rsidR="003C3917" w:rsidRDefault="003C3917" w:rsidP="003C3917">
      <w:pPr>
        <w:autoSpaceDE w:val="0"/>
        <w:autoSpaceDN w:val="0"/>
        <w:adjustRightInd w:val="0"/>
        <w:spacing w:after="0" w:line="240" w:lineRule="auto"/>
        <w:jc w:val="left"/>
        <w:rPr>
          <w:ins w:id="3285" w:author="Stephen Richard" w:date="2021-02-24T21:59:00Z"/>
          <w:rFonts w:ascii="Segoe UI" w:hAnsi="Segoe UI" w:cs="Segoe UI"/>
          <w:sz w:val="18"/>
          <w:szCs w:val="18"/>
        </w:rPr>
      </w:pPr>
      <w:ins w:id="3286" w:author="Stephen Richard" w:date="2021-02-24T21:59:00Z">
        <w:r>
          <w:rPr>
            <w:rFonts w:ascii="Segoe UI" w:hAnsi="Segoe UI" w:cs="Segoe UI"/>
            <w:color w:val="000080"/>
            <w:sz w:val="18"/>
            <w:szCs w:val="18"/>
          </w:rPr>
          <w:t>?qual</w:t>
        </w:r>
        <w:r>
          <w:rPr>
            <w:rFonts w:ascii="Segoe UI" w:hAnsi="Segoe UI" w:cs="Segoe UI"/>
            <w:sz w:val="18"/>
            <w:szCs w:val="18"/>
          </w:rPr>
          <w:t xml:space="preserve"> a </w:t>
        </w:r>
        <w:r>
          <w:rPr>
            <w:rFonts w:ascii="Segoe UI" w:hAnsi="Segoe UI" w:cs="Segoe UI"/>
            <w:color w:val="000080"/>
            <w:sz w:val="18"/>
            <w:szCs w:val="18"/>
          </w:rPr>
          <w:t>?</w:t>
        </w:r>
        <w:proofErr w:type="spellStart"/>
        <w:r>
          <w:rPr>
            <w:rFonts w:ascii="Segoe UI" w:hAnsi="Segoe UI" w:cs="Segoe UI"/>
            <w:color w:val="000080"/>
            <w:sz w:val="18"/>
            <w:szCs w:val="18"/>
          </w:rPr>
          <w:t>qualType</w:t>
        </w:r>
        <w:proofErr w:type="spellEnd"/>
        <w:r>
          <w:rPr>
            <w:rFonts w:ascii="Segoe UI" w:hAnsi="Segoe UI" w:cs="Segoe UI"/>
            <w:sz w:val="18"/>
            <w:szCs w:val="18"/>
          </w:rPr>
          <w:t xml:space="preserve"> ;</w:t>
        </w:r>
      </w:ins>
    </w:p>
    <w:p w14:paraId="5D826959" w14:textId="77777777" w:rsidR="003C3917" w:rsidRDefault="003C3917" w:rsidP="003C3917">
      <w:pPr>
        <w:autoSpaceDE w:val="0"/>
        <w:autoSpaceDN w:val="0"/>
        <w:adjustRightInd w:val="0"/>
        <w:spacing w:after="0" w:line="240" w:lineRule="auto"/>
        <w:jc w:val="left"/>
        <w:rPr>
          <w:ins w:id="3287" w:author="Stephen Richard" w:date="2021-02-24T21:59:00Z"/>
          <w:rFonts w:ascii="Segoe UI" w:hAnsi="Segoe UI" w:cs="Segoe UI"/>
          <w:sz w:val="18"/>
          <w:szCs w:val="18"/>
        </w:rPr>
      </w:pPr>
      <w:ins w:id="3288" w:author="Stephen Richard" w:date="2021-02-24T21:59:00Z">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gsoc:hasDataValue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val</w:t>
        </w:r>
        <w:proofErr w:type="spellEnd"/>
        <w:r>
          <w:rPr>
            <w:rFonts w:ascii="Segoe UI" w:hAnsi="Segoe UI" w:cs="Segoe UI"/>
            <w:sz w:val="18"/>
            <w:szCs w:val="18"/>
          </w:rPr>
          <w:t xml:space="preserve"> .</w:t>
        </w:r>
      </w:ins>
    </w:p>
    <w:p w14:paraId="6F105338" w14:textId="77777777" w:rsidR="003C3917" w:rsidRDefault="003C3917" w:rsidP="003C3917">
      <w:pPr>
        <w:autoSpaceDE w:val="0"/>
        <w:autoSpaceDN w:val="0"/>
        <w:adjustRightInd w:val="0"/>
        <w:spacing w:after="0" w:line="240" w:lineRule="auto"/>
        <w:jc w:val="left"/>
        <w:rPr>
          <w:ins w:id="3289" w:author="Stephen Richard" w:date="2021-02-24T21:59:00Z"/>
          <w:rFonts w:ascii="Segoe UI" w:hAnsi="Segoe UI" w:cs="Segoe UI"/>
          <w:sz w:val="18"/>
          <w:szCs w:val="18"/>
        </w:rPr>
      </w:pPr>
      <w:ins w:id="3290" w:author="Stephen Richard" w:date="2021-02-24T21:59:00Z">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color w:val="000000"/>
            <w:sz w:val="18"/>
            <w:szCs w:val="18"/>
            <w:u w:val="single"/>
          </w:rPr>
          <w:t>gsoc:hasUncertainty</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uncer</w:t>
        </w:r>
        <w:proofErr w:type="spellEnd"/>
        <w:r>
          <w:rPr>
            <w:rFonts w:ascii="Segoe UI" w:hAnsi="Segoe UI" w:cs="Segoe UI"/>
            <w:sz w:val="18"/>
            <w:szCs w:val="18"/>
          </w:rPr>
          <w:t xml:space="preserve"> . } </w:t>
        </w:r>
      </w:ins>
    </w:p>
    <w:p w14:paraId="60558E04" w14:textId="77777777" w:rsidR="003C3917" w:rsidRDefault="003C3917" w:rsidP="003C3917">
      <w:pPr>
        <w:autoSpaceDE w:val="0"/>
        <w:autoSpaceDN w:val="0"/>
        <w:adjustRightInd w:val="0"/>
        <w:spacing w:after="0" w:line="240" w:lineRule="auto"/>
        <w:jc w:val="left"/>
        <w:rPr>
          <w:ins w:id="3291" w:author="Stephen Richard" w:date="2021-02-24T21:59:00Z"/>
          <w:rFonts w:ascii="Segoe UI" w:hAnsi="Segoe UI" w:cs="Segoe UI"/>
          <w:sz w:val="18"/>
          <w:szCs w:val="18"/>
        </w:rPr>
      </w:pPr>
      <w:ins w:id="3292" w:author="Stephen Richard" w:date="2021-02-24T21:59:00Z">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gsoc:determinedBy</w:t>
        </w:r>
        <w:proofErr w:type="spellEnd"/>
        <w:r>
          <w:rPr>
            <w:rFonts w:ascii="Segoe UI" w:hAnsi="Segoe UI" w:cs="Segoe UI"/>
            <w:sz w:val="18"/>
            <w:szCs w:val="18"/>
          </w:rPr>
          <w:t>/</w:t>
        </w:r>
        <w:proofErr w:type="spellStart"/>
        <w:r>
          <w:rPr>
            <w:rFonts w:ascii="Segoe UI" w:hAnsi="Segoe UI" w:cs="Segoe UI"/>
            <w:sz w:val="18"/>
            <w:szCs w:val="18"/>
          </w:rPr>
          <w:t>gsoc:hasConstituent</w:t>
        </w:r>
        <w:proofErr w:type="spellEnd"/>
        <w:r>
          <w:rPr>
            <w:rFonts w:ascii="Segoe UI" w:hAnsi="Segoe UI" w:cs="Segoe UI"/>
            <w:sz w:val="18"/>
            <w:szCs w:val="18"/>
          </w:rPr>
          <w:t xml:space="preserve">/rdfs:label </w:t>
        </w:r>
        <w:r>
          <w:rPr>
            <w:rFonts w:ascii="Segoe UI" w:hAnsi="Segoe UI" w:cs="Segoe UI"/>
            <w:color w:val="000080"/>
            <w:sz w:val="18"/>
            <w:szCs w:val="18"/>
          </w:rPr>
          <w:t>?</w:t>
        </w:r>
        <w:proofErr w:type="spellStart"/>
        <w:r>
          <w:rPr>
            <w:rFonts w:ascii="Segoe UI" w:hAnsi="Segoe UI" w:cs="Segoe UI"/>
            <w:color w:val="000080"/>
            <w:sz w:val="18"/>
            <w:szCs w:val="18"/>
          </w:rPr>
          <w:t>inst</w:t>
        </w:r>
        <w:proofErr w:type="spellEnd"/>
        <w:r>
          <w:rPr>
            <w:rFonts w:ascii="Segoe UI" w:hAnsi="Segoe UI" w:cs="Segoe UI"/>
            <w:sz w:val="18"/>
            <w:szCs w:val="18"/>
          </w:rPr>
          <w:t xml:space="preserve"> . }</w:t>
        </w:r>
      </w:ins>
    </w:p>
    <w:p w14:paraId="5EF4304B" w14:textId="4D362743" w:rsidR="003C3917" w:rsidRDefault="003C3917" w:rsidP="003C3917">
      <w:pPr>
        <w:rPr>
          <w:ins w:id="3293" w:author="Stephen Richard" w:date="2021-02-24T21:59:00Z"/>
        </w:rPr>
      </w:pPr>
      <w:ins w:id="3294" w:author="Stephen Richard" w:date="2021-02-24T21:59:00Z">
        <w:r>
          <w:rPr>
            <w:rFonts w:ascii="Segoe UI" w:hAnsi="Segoe UI" w:cs="Segoe UI"/>
            <w:sz w:val="18"/>
            <w:szCs w:val="18"/>
          </w:rPr>
          <w:t>}</w:t>
        </w:r>
      </w:ins>
    </w:p>
    <w:p w14:paraId="303DF0CC" w14:textId="534B8BEA" w:rsidR="003C3917" w:rsidRDefault="003C3917" w:rsidP="003C3917">
      <w:pPr>
        <w:rPr>
          <w:ins w:id="3295" w:author="Stephen Richard" w:date="2021-02-24T21:59:00Z"/>
        </w:rPr>
      </w:pPr>
    </w:p>
    <w:p w14:paraId="1747BCBB" w14:textId="77777777" w:rsidR="003C3917" w:rsidRDefault="003C3917" w:rsidP="003C3917">
      <w:pPr>
        <w:keepNext/>
        <w:rPr>
          <w:ins w:id="3296" w:author="Stephen Richard" w:date="2021-02-24T22:02:00Z"/>
        </w:rPr>
        <w:pPrChange w:id="3297" w:author="Stephen Richard" w:date="2021-02-24T22:02:00Z">
          <w:pPr/>
        </w:pPrChange>
      </w:pPr>
      <w:ins w:id="3298" w:author="Stephen Richard" w:date="2021-02-24T21:59:00Z">
        <w:r w:rsidRPr="003C3917">
          <w:drawing>
            <wp:inline distT="0" distB="0" distL="0" distR="0" wp14:anchorId="4A3303A6" wp14:editId="56A936E8">
              <wp:extent cx="6285230" cy="147955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85230" cy="1479550"/>
                      </a:xfrm>
                      <a:prstGeom prst="rect">
                        <a:avLst/>
                      </a:prstGeom>
                    </pic:spPr>
                  </pic:pic>
                </a:graphicData>
              </a:graphic>
            </wp:inline>
          </w:drawing>
        </w:r>
      </w:ins>
    </w:p>
    <w:p w14:paraId="144366A1" w14:textId="2D372931" w:rsidR="003C3917" w:rsidRPr="003C3917" w:rsidRDefault="003C3917" w:rsidP="003C3917">
      <w:pPr>
        <w:pStyle w:val="Caption"/>
        <w:rPr>
          <w:rPrChange w:id="3299" w:author="Stephen Richard" w:date="2021-02-24T21:59:00Z">
            <w:rPr/>
          </w:rPrChange>
        </w:rPr>
        <w:pPrChange w:id="3300" w:author="Stephen Richard" w:date="2021-02-24T22:02:00Z">
          <w:pPr>
            <w:pStyle w:val="Caption"/>
          </w:pPr>
        </w:pPrChange>
      </w:pPr>
      <w:ins w:id="3301" w:author="Stephen Richard" w:date="2021-02-24T22:02:00Z">
        <w:r>
          <w:t xml:space="preserve">Figure </w:t>
        </w:r>
        <w:r>
          <w:fldChar w:fldCharType="begin"/>
        </w:r>
        <w:r>
          <w:instrText xml:space="preserve"> SEQ Figure \* ARABIC </w:instrText>
        </w:r>
      </w:ins>
      <w:r>
        <w:fldChar w:fldCharType="separate"/>
      </w:r>
      <w:ins w:id="3302" w:author="Stephen Richard" w:date="2021-02-24T22:02:00Z">
        <w:r>
          <w:rPr>
            <w:noProof/>
          </w:rPr>
          <w:t>14</w:t>
        </w:r>
        <w:r>
          <w:fldChar w:fldCharType="end"/>
        </w:r>
        <w:r>
          <w:t>.</w:t>
        </w:r>
        <w:r w:rsidRPr="000D0FC0">
          <w:t xml:space="preserve"> Partial results from SPARQL query for </w:t>
        </w:r>
        <w:r>
          <w:t>petrophysical properties</w:t>
        </w:r>
      </w:ins>
    </w:p>
    <w:sectPr w:rsidR="003C3917" w:rsidRPr="003C3917" w:rsidSect="008907FC">
      <w:footerReference w:type="default" r:id="rId50"/>
      <w:type w:val="continuous"/>
      <w:pgSz w:w="12240" w:h="15840"/>
      <w:pgMar w:top="1264" w:right="902" w:bottom="765"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 w:author="Stephen Richard" w:date="2021-02-16T13:21:00Z" w:initials="SR">
    <w:p w14:paraId="40058AC2" w14:textId="77777777" w:rsidR="00F82416" w:rsidRDefault="00F82416">
      <w:pPr>
        <w:pStyle w:val="CommentText"/>
        <w:rPr>
          <w:rStyle w:val="CommentReference"/>
        </w:rPr>
      </w:pPr>
      <w:r>
        <w:rPr>
          <w:rStyle w:val="CommentReference"/>
        </w:rPr>
        <w:annotationRef/>
      </w:r>
      <w:r>
        <w:rPr>
          <w:rStyle w:val="CommentReference"/>
        </w:rPr>
        <w:t>Is it possible to 'occupy' a point (0 dimensional space)?</w:t>
      </w:r>
    </w:p>
    <w:p w14:paraId="6FA8CA87" w14:textId="0F620FD1" w:rsidR="00F82416" w:rsidRDefault="00F82416">
      <w:pPr>
        <w:pStyle w:val="CommentText"/>
      </w:pPr>
    </w:p>
  </w:comment>
  <w:comment w:id="39" w:author="Stephen Richard" w:date="2021-02-16T13:23:00Z" w:initials="SR">
    <w:p w14:paraId="2FA91968" w14:textId="68BD567E" w:rsidR="00F82416" w:rsidRDefault="00F82416">
      <w:pPr>
        <w:pStyle w:val="CommentText"/>
      </w:pPr>
      <w:r>
        <w:rPr>
          <w:rStyle w:val="CommentReference"/>
        </w:rPr>
        <w:annotationRef/>
      </w:r>
      <w:r>
        <w:t>So aren't 'Chunks of Matter' Material Objects?</w:t>
      </w:r>
    </w:p>
  </w:comment>
  <w:comment w:id="87" w:author="Stephen Richard" w:date="2021-02-17T12:42:00Z" w:initials="SR">
    <w:p w14:paraId="3F7B27B5" w14:textId="4404ADED" w:rsidR="00F82416" w:rsidRDefault="00F82416">
      <w:pPr>
        <w:pStyle w:val="CommentText"/>
      </w:pPr>
      <w:r>
        <w:rPr>
          <w:rStyle w:val="CommentReference"/>
        </w:rPr>
        <w:annotationRef/>
      </w:r>
      <w:r>
        <w:t>Change</w:t>
      </w:r>
    </w:p>
    <w:p w14:paraId="171AF0B1" w14:textId="77777777" w:rsidR="00F82416" w:rsidRDefault="00F82416">
      <w:pPr>
        <w:pStyle w:val="CommentText"/>
      </w:pPr>
    </w:p>
    <w:p w14:paraId="0FBD678F" w14:textId="65019A2E" w:rsidR="00F82416" w:rsidRDefault="00F82416">
      <w:pPr>
        <w:pStyle w:val="CommentText"/>
      </w:pPr>
      <w:r>
        <w:t>Isnt' a temporal part a perdurant?</w:t>
      </w:r>
    </w:p>
  </w:comment>
  <w:comment w:id="101" w:author="Stephen Richard" w:date="2021-02-17T12:44:00Z" w:initials="SR">
    <w:p w14:paraId="36D3D922" w14:textId="1B28AC58" w:rsidR="00F82416" w:rsidRDefault="00F82416">
      <w:pPr>
        <w:pStyle w:val="CommentText"/>
      </w:pPr>
      <w:r>
        <w:rPr>
          <w:rStyle w:val="CommentReference"/>
        </w:rPr>
        <w:annotationRef/>
      </w:r>
      <w:r>
        <w:t>I don't get why the lips and eyes are non-temporal improper parts.  Maybe this sentence is unnecessary?</w:t>
      </w:r>
    </w:p>
  </w:comment>
  <w:comment w:id="151" w:author="Stephen Richard" w:date="2021-02-18T16:13:00Z" w:initials="SR">
    <w:p w14:paraId="2B1B92F9" w14:textId="42A66C2F" w:rsidR="00F82416" w:rsidRDefault="00F82416">
      <w:pPr>
        <w:pStyle w:val="CommentText"/>
      </w:pPr>
      <w:r>
        <w:rPr>
          <w:rStyle w:val="CommentReference"/>
        </w:rPr>
        <w:annotationRef/>
      </w:r>
      <w:r>
        <w:t>I don't get it.</w:t>
      </w:r>
    </w:p>
  </w:comment>
  <w:comment w:id="221" w:author="Stephen Richard" w:date="2021-02-17T07:07:00Z" w:initials="SR">
    <w:p w14:paraId="4B819362" w14:textId="77777777" w:rsidR="00F82416" w:rsidRDefault="00F82416">
      <w:pPr>
        <w:pStyle w:val="CommentText"/>
      </w:pPr>
      <w:r>
        <w:rPr>
          <w:rStyle w:val="CommentReference"/>
        </w:rPr>
        <w:annotationRef/>
      </w:r>
      <w:r>
        <w:t>I'd leave these modifiers out—they need more explanation in this context and just saying  'as part' is still correct, would make it easier to understand.</w:t>
      </w:r>
    </w:p>
    <w:p w14:paraId="013CEB6F" w14:textId="77777777" w:rsidR="00F82416" w:rsidRDefault="00F82416">
      <w:pPr>
        <w:pStyle w:val="CommentText"/>
      </w:pPr>
    </w:p>
    <w:p w14:paraId="2E2F8B4F" w14:textId="3E1708A5" w:rsidR="00F82416" w:rsidRPr="00632896" w:rsidRDefault="00F82416">
      <w:pPr>
        <w:pStyle w:val="CommentText"/>
      </w:pPr>
      <w:r>
        <w:t>Need to make clear that 'temporal' in this context means time indexed, not that it’s a perdurant part.</w:t>
      </w:r>
    </w:p>
  </w:comment>
  <w:comment w:id="252" w:author="Stephen Richard" w:date="2021-02-17T13:04:00Z" w:initials="SR">
    <w:p w14:paraId="14B389B8" w14:textId="11B47D22" w:rsidR="00F82416" w:rsidRDefault="00F82416">
      <w:pPr>
        <w:pStyle w:val="CommentText"/>
      </w:pPr>
      <w:r>
        <w:rPr>
          <w:rStyle w:val="CommentReference"/>
        </w:rPr>
        <w:annotationRef/>
      </w:r>
      <w:r>
        <w:t>Time-indexed?</w:t>
      </w:r>
    </w:p>
  </w:comment>
  <w:comment w:id="268" w:author="Stephen Richard" w:date="2021-02-17T07:05:00Z" w:initials="SR">
    <w:p w14:paraId="15533E62" w14:textId="5753430E" w:rsidR="00F82416" w:rsidRDefault="00F82416">
      <w:pPr>
        <w:pStyle w:val="CommentText"/>
      </w:pPr>
      <w:r>
        <w:rPr>
          <w:rStyle w:val="CommentReference"/>
        </w:rPr>
        <w:annotationRef/>
      </w:r>
      <w:r>
        <w:t>I think this one is problematic to explain, and it would be better to leave out of this table.</w:t>
      </w:r>
    </w:p>
  </w:comment>
  <w:comment w:id="320" w:author="Stephen Richard" w:date="2021-02-18T11:39:00Z" w:initials="SR">
    <w:p w14:paraId="3787C14D" w14:textId="53A21A89" w:rsidR="00F82416" w:rsidRDefault="00F82416">
      <w:pPr>
        <w:pStyle w:val="CommentText"/>
      </w:pPr>
      <w:r>
        <w:rPr>
          <w:rStyle w:val="CommentReference"/>
        </w:rPr>
        <w:annotationRef/>
      </w:r>
      <w:r>
        <w:t>Can an endurant host a perdurant?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A8CA87" w15:done="0"/>
  <w15:commentEx w15:paraId="2FA91968" w15:done="1"/>
  <w15:commentEx w15:paraId="0FBD678F" w15:done="0"/>
  <w15:commentEx w15:paraId="36D3D922" w15:done="0"/>
  <w15:commentEx w15:paraId="2B1B92F9" w15:done="0"/>
  <w15:commentEx w15:paraId="2E2F8B4F" w15:done="1"/>
  <w15:commentEx w15:paraId="14B389B8" w15:done="0"/>
  <w15:commentEx w15:paraId="15533E62" w15:done="0"/>
  <w15:commentEx w15:paraId="3787C14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4556" w16cex:dateUtc="2021-02-16T20:21:00Z"/>
  <w16cex:commentExtensible w16cex:durableId="23D645CE" w16cex:dateUtc="2021-02-16T20:23:00Z"/>
  <w16cex:commentExtensible w16cex:durableId="23D78DC0" w16cex:dateUtc="2021-02-17T19:42:00Z"/>
  <w16cex:commentExtensible w16cex:durableId="23D78E27" w16cex:dateUtc="2021-02-17T19:44:00Z"/>
  <w16cex:commentExtensible w16cex:durableId="23D910C5" w16cex:dateUtc="2021-02-18T23:13:00Z"/>
  <w16cex:commentExtensible w16cex:durableId="23D73F3C" w16cex:dateUtc="2021-02-17T14:07:00Z"/>
  <w16cex:commentExtensible w16cex:durableId="23D792C9" w16cex:dateUtc="2021-02-17T20:04:00Z"/>
  <w16cex:commentExtensible w16cex:durableId="23D73ECB" w16cex:dateUtc="2021-02-17T14:05:00Z"/>
  <w16cex:commentExtensible w16cex:durableId="23D8D073" w16cex:dateUtc="2021-02-18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A8CA87" w16cid:durableId="23D64556"/>
  <w16cid:commentId w16cid:paraId="2FA91968" w16cid:durableId="23D645CE"/>
  <w16cid:commentId w16cid:paraId="0FBD678F" w16cid:durableId="23D78DC0"/>
  <w16cid:commentId w16cid:paraId="36D3D922" w16cid:durableId="23D78E27"/>
  <w16cid:commentId w16cid:paraId="2B1B92F9" w16cid:durableId="23D910C5"/>
  <w16cid:commentId w16cid:paraId="2E2F8B4F" w16cid:durableId="23D73F3C"/>
  <w16cid:commentId w16cid:paraId="14B389B8" w16cid:durableId="23D792C9"/>
  <w16cid:commentId w16cid:paraId="15533E62" w16cid:durableId="23D73ECB"/>
  <w16cid:commentId w16cid:paraId="3787C14D" w16cid:durableId="23D8D0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A4389" w14:textId="77777777" w:rsidR="00A928EC" w:rsidRDefault="00A928EC" w:rsidP="0032602C">
      <w:pPr>
        <w:spacing w:after="0" w:line="240" w:lineRule="auto"/>
      </w:pPr>
      <w:r>
        <w:separator/>
      </w:r>
    </w:p>
  </w:endnote>
  <w:endnote w:type="continuationSeparator" w:id="0">
    <w:p w14:paraId="3372C91C" w14:textId="77777777" w:rsidR="00A928EC" w:rsidRDefault="00A928EC"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A9DCE" w14:textId="77777777" w:rsidR="00F82416" w:rsidRDefault="00F82416">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C54CC" w14:textId="79D28409" w:rsidR="00F82416" w:rsidRDefault="00F8241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EDD92C" w14:textId="77777777" w:rsidR="00F82416" w:rsidRDefault="00F824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23E34774" w:rsidR="00F82416" w:rsidRDefault="00F82416">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6D7A1EBE" w14:textId="77777777" w:rsidR="00F82416" w:rsidRDefault="00F82416">
    <w:pPr>
      <w:pStyle w:val="Footer"/>
    </w:pPr>
  </w:p>
  <w:p w14:paraId="7C2E19AA" w14:textId="77777777" w:rsidR="00F82416" w:rsidRDefault="00F824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D700D" w14:textId="77777777" w:rsidR="00A928EC" w:rsidRDefault="00A928EC" w:rsidP="0032602C">
      <w:pPr>
        <w:spacing w:after="0" w:line="240" w:lineRule="auto"/>
      </w:pPr>
      <w:r>
        <w:separator/>
      </w:r>
    </w:p>
  </w:footnote>
  <w:footnote w:type="continuationSeparator" w:id="0">
    <w:p w14:paraId="3388CC2A" w14:textId="77777777" w:rsidR="00A928EC" w:rsidRDefault="00A928EC"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C42DA"/>
    <w:multiLevelType w:val="hybridMultilevel"/>
    <w:tmpl w:val="BF64E782"/>
    <w:lvl w:ilvl="0" w:tplc="5F6E52F8">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Richard">
    <w15:presenceInfo w15:providerId="Windows Live" w15:userId="944a82e2ddcde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autoHyphenation/>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sFADzm6botAAAA"/>
  </w:docVars>
  <w:rsids>
    <w:rsidRoot w:val="00D84BCD"/>
    <w:rsid w:val="00001ACA"/>
    <w:rsid w:val="000066D9"/>
    <w:rsid w:val="000133D3"/>
    <w:rsid w:val="0001404D"/>
    <w:rsid w:val="0001674F"/>
    <w:rsid w:val="00017D73"/>
    <w:rsid w:val="00020334"/>
    <w:rsid w:val="000229BB"/>
    <w:rsid w:val="000230EB"/>
    <w:rsid w:val="000238A8"/>
    <w:rsid w:val="00024F00"/>
    <w:rsid w:val="0002680B"/>
    <w:rsid w:val="00027911"/>
    <w:rsid w:val="00030054"/>
    <w:rsid w:val="00030B6F"/>
    <w:rsid w:val="00030DB8"/>
    <w:rsid w:val="000313AA"/>
    <w:rsid w:val="00035595"/>
    <w:rsid w:val="0004185C"/>
    <w:rsid w:val="00042F48"/>
    <w:rsid w:val="00044607"/>
    <w:rsid w:val="00050619"/>
    <w:rsid w:val="00050756"/>
    <w:rsid w:val="00055E96"/>
    <w:rsid w:val="00060ABD"/>
    <w:rsid w:val="000625E9"/>
    <w:rsid w:val="000703C9"/>
    <w:rsid w:val="00073CB3"/>
    <w:rsid w:val="00073EA6"/>
    <w:rsid w:val="00084693"/>
    <w:rsid w:val="00084ED5"/>
    <w:rsid w:val="0008554C"/>
    <w:rsid w:val="0009272F"/>
    <w:rsid w:val="00097965"/>
    <w:rsid w:val="000A0ED7"/>
    <w:rsid w:val="000A1D69"/>
    <w:rsid w:val="000A21DB"/>
    <w:rsid w:val="000A6338"/>
    <w:rsid w:val="000A65EF"/>
    <w:rsid w:val="000B276D"/>
    <w:rsid w:val="000B3731"/>
    <w:rsid w:val="000B439C"/>
    <w:rsid w:val="000C2591"/>
    <w:rsid w:val="000C3E3E"/>
    <w:rsid w:val="000C5ED5"/>
    <w:rsid w:val="000D5DED"/>
    <w:rsid w:val="000E2CC5"/>
    <w:rsid w:val="000E3F2E"/>
    <w:rsid w:val="000E6716"/>
    <w:rsid w:val="000F7131"/>
    <w:rsid w:val="001006A1"/>
    <w:rsid w:val="001063E7"/>
    <w:rsid w:val="0011218B"/>
    <w:rsid w:val="00114776"/>
    <w:rsid w:val="00114FE8"/>
    <w:rsid w:val="001161ED"/>
    <w:rsid w:val="0012036E"/>
    <w:rsid w:val="0012200B"/>
    <w:rsid w:val="00124B67"/>
    <w:rsid w:val="00125D7C"/>
    <w:rsid w:val="001264BB"/>
    <w:rsid w:val="00127785"/>
    <w:rsid w:val="00132F03"/>
    <w:rsid w:val="00133418"/>
    <w:rsid w:val="001341E6"/>
    <w:rsid w:val="00137235"/>
    <w:rsid w:val="00140C66"/>
    <w:rsid w:val="00141335"/>
    <w:rsid w:val="00143BFD"/>
    <w:rsid w:val="001445AA"/>
    <w:rsid w:val="00146A87"/>
    <w:rsid w:val="00150C41"/>
    <w:rsid w:val="0015271A"/>
    <w:rsid w:val="00153800"/>
    <w:rsid w:val="001540DC"/>
    <w:rsid w:val="00163A3A"/>
    <w:rsid w:val="00165907"/>
    <w:rsid w:val="00165C70"/>
    <w:rsid w:val="00166E74"/>
    <w:rsid w:val="0017454C"/>
    <w:rsid w:val="001774C1"/>
    <w:rsid w:val="00177AA9"/>
    <w:rsid w:val="00177C8E"/>
    <w:rsid w:val="00185736"/>
    <w:rsid w:val="00187F04"/>
    <w:rsid w:val="0019083D"/>
    <w:rsid w:val="00191D34"/>
    <w:rsid w:val="001974E5"/>
    <w:rsid w:val="0019768C"/>
    <w:rsid w:val="001A431A"/>
    <w:rsid w:val="001B0B26"/>
    <w:rsid w:val="001B1D20"/>
    <w:rsid w:val="001B306B"/>
    <w:rsid w:val="001C0FAD"/>
    <w:rsid w:val="001C2220"/>
    <w:rsid w:val="001C4173"/>
    <w:rsid w:val="001C6073"/>
    <w:rsid w:val="001C7F44"/>
    <w:rsid w:val="001D08A0"/>
    <w:rsid w:val="001D3E5B"/>
    <w:rsid w:val="001D6038"/>
    <w:rsid w:val="001D7F37"/>
    <w:rsid w:val="001E5537"/>
    <w:rsid w:val="001E6736"/>
    <w:rsid w:val="001F0D1D"/>
    <w:rsid w:val="001F547F"/>
    <w:rsid w:val="00203E64"/>
    <w:rsid w:val="002043C8"/>
    <w:rsid w:val="0020615C"/>
    <w:rsid w:val="00206D37"/>
    <w:rsid w:val="00211DD2"/>
    <w:rsid w:val="00213F38"/>
    <w:rsid w:val="00214876"/>
    <w:rsid w:val="00220C10"/>
    <w:rsid w:val="00223B9A"/>
    <w:rsid w:val="00225772"/>
    <w:rsid w:val="002319A8"/>
    <w:rsid w:val="00231A9D"/>
    <w:rsid w:val="00231F08"/>
    <w:rsid w:val="002323AD"/>
    <w:rsid w:val="002333D2"/>
    <w:rsid w:val="0024602B"/>
    <w:rsid w:val="00246F60"/>
    <w:rsid w:val="0024778F"/>
    <w:rsid w:val="00247E99"/>
    <w:rsid w:val="002514FB"/>
    <w:rsid w:val="00252362"/>
    <w:rsid w:val="002548D6"/>
    <w:rsid w:val="0025634D"/>
    <w:rsid w:val="00257AF9"/>
    <w:rsid w:val="0026733E"/>
    <w:rsid w:val="002677A6"/>
    <w:rsid w:val="00275811"/>
    <w:rsid w:val="00282677"/>
    <w:rsid w:val="002847A3"/>
    <w:rsid w:val="002869C5"/>
    <w:rsid w:val="00290FE3"/>
    <w:rsid w:val="00293ED9"/>
    <w:rsid w:val="0029736B"/>
    <w:rsid w:val="002B1434"/>
    <w:rsid w:val="002B24B8"/>
    <w:rsid w:val="002B701B"/>
    <w:rsid w:val="002C0B9C"/>
    <w:rsid w:val="002C1592"/>
    <w:rsid w:val="002C1BF7"/>
    <w:rsid w:val="002C79A6"/>
    <w:rsid w:val="002D0B70"/>
    <w:rsid w:val="002D3BD8"/>
    <w:rsid w:val="002D7A2A"/>
    <w:rsid w:val="002E340F"/>
    <w:rsid w:val="002E4E99"/>
    <w:rsid w:val="002F57AC"/>
    <w:rsid w:val="002F6B2B"/>
    <w:rsid w:val="002F6F30"/>
    <w:rsid w:val="002F785F"/>
    <w:rsid w:val="003070F8"/>
    <w:rsid w:val="0031041D"/>
    <w:rsid w:val="00310DEC"/>
    <w:rsid w:val="00312545"/>
    <w:rsid w:val="003141B4"/>
    <w:rsid w:val="00322B89"/>
    <w:rsid w:val="00324278"/>
    <w:rsid w:val="0032602C"/>
    <w:rsid w:val="003273E9"/>
    <w:rsid w:val="00332365"/>
    <w:rsid w:val="00332B07"/>
    <w:rsid w:val="00334450"/>
    <w:rsid w:val="00335F79"/>
    <w:rsid w:val="003361BA"/>
    <w:rsid w:val="00346381"/>
    <w:rsid w:val="00352C64"/>
    <w:rsid w:val="00353247"/>
    <w:rsid w:val="00361C77"/>
    <w:rsid w:val="00362A55"/>
    <w:rsid w:val="003633CE"/>
    <w:rsid w:val="00363B1C"/>
    <w:rsid w:val="00371569"/>
    <w:rsid w:val="003735D5"/>
    <w:rsid w:val="00375D7F"/>
    <w:rsid w:val="003765D1"/>
    <w:rsid w:val="0037754E"/>
    <w:rsid w:val="00383B73"/>
    <w:rsid w:val="0038668F"/>
    <w:rsid w:val="00390246"/>
    <w:rsid w:val="00390920"/>
    <w:rsid w:val="003918E0"/>
    <w:rsid w:val="0039339E"/>
    <w:rsid w:val="003965A1"/>
    <w:rsid w:val="003966F7"/>
    <w:rsid w:val="00396C21"/>
    <w:rsid w:val="00396EF9"/>
    <w:rsid w:val="003A2A85"/>
    <w:rsid w:val="003A3553"/>
    <w:rsid w:val="003B3E3B"/>
    <w:rsid w:val="003B419B"/>
    <w:rsid w:val="003B4B43"/>
    <w:rsid w:val="003B5E70"/>
    <w:rsid w:val="003C13E8"/>
    <w:rsid w:val="003C3917"/>
    <w:rsid w:val="003C4450"/>
    <w:rsid w:val="003C4EF7"/>
    <w:rsid w:val="003C6820"/>
    <w:rsid w:val="003D1CF1"/>
    <w:rsid w:val="003D365D"/>
    <w:rsid w:val="003E13C7"/>
    <w:rsid w:val="003E37B4"/>
    <w:rsid w:val="003E5437"/>
    <w:rsid w:val="003E6A5E"/>
    <w:rsid w:val="003F1A8D"/>
    <w:rsid w:val="003F32D1"/>
    <w:rsid w:val="003F439B"/>
    <w:rsid w:val="00403A9D"/>
    <w:rsid w:val="00405547"/>
    <w:rsid w:val="00406050"/>
    <w:rsid w:val="00411178"/>
    <w:rsid w:val="00412063"/>
    <w:rsid w:val="004166A0"/>
    <w:rsid w:val="00421339"/>
    <w:rsid w:val="004231B2"/>
    <w:rsid w:val="00430393"/>
    <w:rsid w:val="0043161C"/>
    <w:rsid w:val="00432268"/>
    <w:rsid w:val="00442E0B"/>
    <w:rsid w:val="00443AEA"/>
    <w:rsid w:val="0044710B"/>
    <w:rsid w:val="0045439B"/>
    <w:rsid w:val="00455F1B"/>
    <w:rsid w:val="004573D5"/>
    <w:rsid w:val="00461BBF"/>
    <w:rsid w:val="00462335"/>
    <w:rsid w:val="004663A1"/>
    <w:rsid w:val="00466C5D"/>
    <w:rsid w:val="004679F8"/>
    <w:rsid w:val="004704AA"/>
    <w:rsid w:val="00470C48"/>
    <w:rsid w:val="004716FA"/>
    <w:rsid w:val="004737CA"/>
    <w:rsid w:val="00473DA3"/>
    <w:rsid w:val="00476017"/>
    <w:rsid w:val="00484A6F"/>
    <w:rsid w:val="00486FA7"/>
    <w:rsid w:val="004876B6"/>
    <w:rsid w:val="00495496"/>
    <w:rsid w:val="0049707D"/>
    <w:rsid w:val="004A13B5"/>
    <w:rsid w:val="004A464F"/>
    <w:rsid w:val="004A754D"/>
    <w:rsid w:val="004B1B9E"/>
    <w:rsid w:val="004B58C9"/>
    <w:rsid w:val="004B691C"/>
    <w:rsid w:val="004C3B1E"/>
    <w:rsid w:val="004C3CBA"/>
    <w:rsid w:val="004C6BE3"/>
    <w:rsid w:val="004D355C"/>
    <w:rsid w:val="004D3A05"/>
    <w:rsid w:val="004D727D"/>
    <w:rsid w:val="004E14C1"/>
    <w:rsid w:val="004E30DC"/>
    <w:rsid w:val="004E66E9"/>
    <w:rsid w:val="004E6869"/>
    <w:rsid w:val="004E6FF4"/>
    <w:rsid w:val="004F1D3A"/>
    <w:rsid w:val="004F679A"/>
    <w:rsid w:val="00501344"/>
    <w:rsid w:val="00502A8B"/>
    <w:rsid w:val="00507DCD"/>
    <w:rsid w:val="00512A85"/>
    <w:rsid w:val="00515699"/>
    <w:rsid w:val="00515DBF"/>
    <w:rsid w:val="005175D8"/>
    <w:rsid w:val="005205CF"/>
    <w:rsid w:val="00520910"/>
    <w:rsid w:val="005214D4"/>
    <w:rsid w:val="00523326"/>
    <w:rsid w:val="00524337"/>
    <w:rsid w:val="005279CC"/>
    <w:rsid w:val="00527D64"/>
    <w:rsid w:val="00527DB8"/>
    <w:rsid w:val="00530150"/>
    <w:rsid w:val="0053068B"/>
    <w:rsid w:val="005324ED"/>
    <w:rsid w:val="00532779"/>
    <w:rsid w:val="00534B59"/>
    <w:rsid w:val="00535860"/>
    <w:rsid w:val="00535BA3"/>
    <w:rsid w:val="00545428"/>
    <w:rsid w:val="00545777"/>
    <w:rsid w:val="00551233"/>
    <w:rsid w:val="00555078"/>
    <w:rsid w:val="00555202"/>
    <w:rsid w:val="00556084"/>
    <w:rsid w:val="005610FF"/>
    <w:rsid w:val="00561FAC"/>
    <w:rsid w:val="00564C32"/>
    <w:rsid w:val="005711A6"/>
    <w:rsid w:val="005747BB"/>
    <w:rsid w:val="00574D16"/>
    <w:rsid w:val="00591899"/>
    <w:rsid w:val="005929A0"/>
    <w:rsid w:val="00593C37"/>
    <w:rsid w:val="00594C1A"/>
    <w:rsid w:val="00596999"/>
    <w:rsid w:val="005A0425"/>
    <w:rsid w:val="005A07E1"/>
    <w:rsid w:val="005A247C"/>
    <w:rsid w:val="005A7489"/>
    <w:rsid w:val="005B6221"/>
    <w:rsid w:val="005C3F4B"/>
    <w:rsid w:val="005C6B11"/>
    <w:rsid w:val="005D0C17"/>
    <w:rsid w:val="005D2655"/>
    <w:rsid w:val="005D5587"/>
    <w:rsid w:val="005D63B8"/>
    <w:rsid w:val="005D6812"/>
    <w:rsid w:val="005D71DC"/>
    <w:rsid w:val="005E15AD"/>
    <w:rsid w:val="005E2BE3"/>
    <w:rsid w:val="005E3489"/>
    <w:rsid w:val="005E358E"/>
    <w:rsid w:val="005E4FFB"/>
    <w:rsid w:val="005E7D58"/>
    <w:rsid w:val="005F1497"/>
    <w:rsid w:val="005F178D"/>
    <w:rsid w:val="005F42DF"/>
    <w:rsid w:val="005F7442"/>
    <w:rsid w:val="00605177"/>
    <w:rsid w:val="00605992"/>
    <w:rsid w:val="00607469"/>
    <w:rsid w:val="006101F3"/>
    <w:rsid w:val="00615E77"/>
    <w:rsid w:val="0061791E"/>
    <w:rsid w:val="00617A2D"/>
    <w:rsid w:val="00624F86"/>
    <w:rsid w:val="00626D37"/>
    <w:rsid w:val="00632896"/>
    <w:rsid w:val="00633774"/>
    <w:rsid w:val="006343BF"/>
    <w:rsid w:val="0063571F"/>
    <w:rsid w:val="0064229F"/>
    <w:rsid w:val="00644C58"/>
    <w:rsid w:val="0064667D"/>
    <w:rsid w:val="00646BAF"/>
    <w:rsid w:val="00647E7F"/>
    <w:rsid w:val="00652E31"/>
    <w:rsid w:val="00655712"/>
    <w:rsid w:val="006621EA"/>
    <w:rsid w:val="00666652"/>
    <w:rsid w:val="00667E2C"/>
    <w:rsid w:val="0067185E"/>
    <w:rsid w:val="00672038"/>
    <w:rsid w:val="006807D9"/>
    <w:rsid w:val="00683A96"/>
    <w:rsid w:val="0068613C"/>
    <w:rsid w:val="00691059"/>
    <w:rsid w:val="006A1070"/>
    <w:rsid w:val="006A566C"/>
    <w:rsid w:val="006A7A2E"/>
    <w:rsid w:val="006B4E88"/>
    <w:rsid w:val="006C0485"/>
    <w:rsid w:val="006C22E2"/>
    <w:rsid w:val="006C3C40"/>
    <w:rsid w:val="006C70B7"/>
    <w:rsid w:val="006D0B77"/>
    <w:rsid w:val="006D29A3"/>
    <w:rsid w:val="006D3D54"/>
    <w:rsid w:val="006E6AC4"/>
    <w:rsid w:val="006F00AF"/>
    <w:rsid w:val="006F1439"/>
    <w:rsid w:val="006F4059"/>
    <w:rsid w:val="006F6507"/>
    <w:rsid w:val="006F681F"/>
    <w:rsid w:val="00701229"/>
    <w:rsid w:val="007027FC"/>
    <w:rsid w:val="00702B7E"/>
    <w:rsid w:val="007033A6"/>
    <w:rsid w:val="00704747"/>
    <w:rsid w:val="00705164"/>
    <w:rsid w:val="007126BF"/>
    <w:rsid w:val="00713136"/>
    <w:rsid w:val="00713CBB"/>
    <w:rsid w:val="007143F6"/>
    <w:rsid w:val="0072275B"/>
    <w:rsid w:val="007231A6"/>
    <w:rsid w:val="00725CF6"/>
    <w:rsid w:val="00726283"/>
    <w:rsid w:val="0072730D"/>
    <w:rsid w:val="007333DE"/>
    <w:rsid w:val="00734223"/>
    <w:rsid w:val="007354C2"/>
    <w:rsid w:val="0074010E"/>
    <w:rsid w:val="007403A9"/>
    <w:rsid w:val="00742DDE"/>
    <w:rsid w:val="0074432F"/>
    <w:rsid w:val="00746E22"/>
    <w:rsid w:val="0075113F"/>
    <w:rsid w:val="0075189E"/>
    <w:rsid w:val="00757E7E"/>
    <w:rsid w:val="007612A6"/>
    <w:rsid w:val="007656B9"/>
    <w:rsid w:val="0076616D"/>
    <w:rsid w:val="00766A1D"/>
    <w:rsid w:val="00767485"/>
    <w:rsid w:val="00770C64"/>
    <w:rsid w:val="007734E2"/>
    <w:rsid w:val="00773A36"/>
    <w:rsid w:val="00780E2B"/>
    <w:rsid w:val="00782688"/>
    <w:rsid w:val="0079177B"/>
    <w:rsid w:val="007A157D"/>
    <w:rsid w:val="007A42F0"/>
    <w:rsid w:val="007A52D6"/>
    <w:rsid w:val="007B3EF2"/>
    <w:rsid w:val="007B4794"/>
    <w:rsid w:val="007B4A9C"/>
    <w:rsid w:val="007B5A79"/>
    <w:rsid w:val="007B5CDA"/>
    <w:rsid w:val="007B6B1E"/>
    <w:rsid w:val="007C09BF"/>
    <w:rsid w:val="007C0EB1"/>
    <w:rsid w:val="007C13B6"/>
    <w:rsid w:val="007C5704"/>
    <w:rsid w:val="007C6A45"/>
    <w:rsid w:val="007D2736"/>
    <w:rsid w:val="007D3CFD"/>
    <w:rsid w:val="007D5C4D"/>
    <w:rsid w:val="007D77E2"/>
    <w:rsid w:val="007E1BCA"/>
    <w:rsid w:val="007E5435"/>
    <w:rsid w:val="007E6197"/>
    <w:rsid w:val="007F1A02"/>
    <w:rsid w:val="007F2C63"/>
    <w:rsid w:val="007F3466"/>
    <w:rsid w:val="007F705E"/>
    <w:rsid w:val="00802140"/>
    <w:rsid w:val="00807D94"/>
    <w:rsid w:val="00810531"/>
    <w:rsid w:val="0081382E"/>
    <w:rsid w:val="00814E61"/>
    <w:rsid w:val="008171DE"/>
    <w:rsid w:val="00817FB8"/>
    <w:rsid w:val="0082365C"/>
    <w:rsid w:val="00823888"/>
    <w:rsid w:val="00830F72"/>
    <w:rsid w:val="00831420"/>
    <w:rsid w:val="0083422D"/>
    <w:rsid w:val="00835B74"/>
    <w:rsid w:val="00836381"/>
    <w:rsid w:val="00840CA7"/>
    <w:rsid w:val="00843EAC"/>
    <w:rsid w:val="008542DF"/>
    <w:rsid w:val="00855B62"/>
    <w:rsid w:val="00861BD8"/>
    <w:rsid w:val="008622E2"/>
    <w:rsid w:val="00862B01"/>
    <w:rsid w:val="008632FE"/>
    <w:rsid w:val="00865B84"/>
    <w:rsid w:val="00866004"/>
    <w:rsid w:val="00867969"/>
    <w:rsid w:val="00870646"/>
    <w:rsid w:val="00871875"/>
    <w:rsid w:val="00874139"/>
    <w:rsid w:val="00874ADB"/>
    <w:rsid w:val="008763FF"/>
    <w:rsid w:val="0088494F"/>
    <w:rsid w:val="0088509A"/>
    <w:rsid w:val="008907FC"/>
    <w:rsid w:val="00890BF3"/>
    <w:rsid w:val="00891C01"/>
    <w:rsid w:val="00892452"/>
    <w:rsid w:val="008A02A5"/>
    <w:rsid w:val="008A1834"/>
    <w:rsid w:val="008B1BF3"/>
    <w:rsid w:val="008B202C"/>
    <w:rsid w:val="008B27F2"/>
    <w:rsid w:val="008B2D9B"/>
    <w:rsid w:val="008B5416"/>
    <w:rsid w:val="008C256C"/>
    <w:rsid w:val="008C365F"/>
    <w:rsid w:val="008C4E61"/>
    <w:rsid w:val="008C7A8A"/>
    <w:rsid w:val="008C7D50"/>
    <w:rsid w:val="008D1244"/>
    <w:rsid w:val="008D3373"/>
    <w:rsid w:val="008D514E"/>
    <w:rsid w:val="008D6684"/>
    <w:rsid w:val="008E5D17"/>
    <w:rsid w:val="008E7811"/>
    <w:rsid w:val="008F26E8"/>
    <w:rsid w:val="008F4079"/>
    <w:rsid w:val="008F78DB"/>
    <w:rsid w:val="00901238"/>
    <w:rsid w:val="0090128F"/>
    <w:rsid w:val="00902123"/>
    <w:rsid w:val="009026F7"/>
    <w:rsid w:val="00905A25"/>
    <w:rsid w:val="0090788C"/>
    <w:rsid w:val="0091158D"/>
    <w:rsid w:val="00912864"/>
    <w:rsid w:val="0091343E"/>
    <w:rsid w:val="0091483E"/>
    <w:rsid w:val="00915DB2"/>
    <w:rsid w:val="009172FB"/>
    <w:rsid w:val="0091794E"/>
    <w:rsid w:val="00917B5C"/>
    <w:rsid w:val="009227B1"/>
    <w:rsid w:val="009230B6"/>
    <w:rsid w:val="009231CF"/>
    <w:rsid w:val="0092456A"/>
    <w:rsid w:val="00924AA6"/>
    <w:rsid w:val="00925549"/>
    <w:rsid w:val="00927B3B"/>
    <w:rsid w:val="00933C78"/>
    <w:rsid w:val="0094006F"/>
    <w:rsid w:val="00945556"/>
    <w:rsid w:val="00945F9A"/>
    <w:rsid w:val="009479DD"/>
    <w:rsid w:val="00951FB4"/>
    <w:rsid w:val="00953AEA"/>
    <w:rsid w:val="00955B05"/>
    <w:rsid w:val="00960214"/>
    <w:rsid w:val="009634F2"/>
    <w:rsid w:val="0096379B"/>
    <w:rsid w:val="00967360"/>
    <w:rsid w:val="00967CE8"/>
    <w:rsid w:val="009706C2"/>
    <w:rsid w:val="009727D6"/>
    <w:rsid w:val="00972D9C"/>
    <w:rsid w:val="00974BA8"/>
    <w:rsid w:val="00976D03"/>
    <w:rsid w:val="00982185"/>
    <w:rsid w:val="00982EC7"/>
    <w:rsid w:val="009877CB"/>
    <w:rsid w:val="00991C01"/>
    <w:rsid w:val="009920FB"/>
    <w:rsid w:val="00995CB8"/>
    <w:rsid w:val="0099654B"/>
    <w:rsid w:val="009A0B7B"/>
    <w:rsid w:val="009A2383"/>
    <w:rsid w:val="009A4B1C"/>
    <w:rsid w:val="009B1705"/>
    <w:rsid w:val="009B2E41"/>
    <w:rsid w:val="009B636C"/>
    <w:rsid w:val="009B6DED"/>
    <w:rsid w:val="009C02A6"/>
    <w:rsid w:val="009C1C3F"/>
    <w:rsid w:val="009C270C"/>
    <w:rsid w:val="009C3B37"/>
    <w:rsid w:val="009C6F3C"/>
    <w:rsid w:val="009C73B6"/>
    <w:rsid w:val="009D1BA4"/>
    <w:rsid w:val="009D21CC"/>
    <w:rsid w:val="009D4804"/>
    <w:rsid w:val="009E14BE"/>
    <w:rsid w:val="009E50A4"/>
    <w:rsid w:val="009F153F"/>
    <w:rsid w:val="009F17DC"/>
    <w:rsid w:val="009F424B"/>
    <w:rsid w:val="00A0799C"/>
    <w:rsid w:val="00A1668B"/>
    <w:rsid w:val="00A16B58"/>
    <w:rsid w:val="00A17C8B"/>
    <w:rsid w:val="00A2079D"/>
    <w:rsid w:val="00A24505"/>
    <w:rsid w:val="00A275C6"/>
    <w:rsid w:val="00A31F90"/>
    <w:rsid w:val="00A33229"/>
    <w:rsid w:val="00A35FE6"/>
    <w:rsid w:val="00A3701E"/>
    <w:rsid w:val="00A37AA5"/>
    <w:rsid w:val="00A40DB1"/>
    <w:rsid w:val="00A42B98"/>
    <w:rsid w:val="00A43077"/>
    <w:rsid w:val="00A4516A"/>
    <w:rsid w:val="00A60EB6"/>
    <w:rsid w:val="00A62173"/>
    <w:rsid w:val="00A651FE"/>
    <w:rsid w:val="00A70B65"/>
    <w:rsid w:val="00A71D05"/>
    <w:rsid w:val="00A74803"/>
    <w:rsid w:val="00A75BB1"/>
    <w:rsid w:val="00A82F07"/>
    <w:rsid w:val="00A8746B"/>
    <w:rsid w:val="00A90F72"/>
    <w:rsid w:val="00A928EC"/>
    <w:rsid w:val="00A9500F"/>
    <w:rsid w:val="00A96277"/>
    <w:rsid w:val="00A96EAA"/>
    <w:rsid w:val="00A9715C"/>
    <w:rsid w:val="00AA3474"/>
    <w:rsid w:val="00AB2806"/>
    <w:rsid w:val="00AB4A88"/>
    <w:rsid w:val="00AC331A"/>
    <w:rsid w:val="00AC3992"/>
    <w:rsid w:val="00AC7E1F"/>
    <w:rsid w:val="00AD3158"/>
    <w:rsid w:val="00AD5B8A"/>
    <w:rsid w:val="00AE043A"/>
    <w:rsid w:val="00AE2DB7"/>
    <w:rsid w:val="00AE6153"/>
    <w:rsid w:val="00AE6F66"/>
    <w:rsid w:val="00AE712F"/>
    <w:rsid w:val="00AF1FB2"/>
    <w:rsid w:val="00B00983"/>
    <w:rsid w:val="00B06635"/>
    <w:rsid w:val="00B06F5A"/>
    <w:rsid w:val="00B07655"/>
    <w:rsid w:val="00B11BA2"/>
    <w:rsid w:val="00B129D1"/>
    <w:rsid w:val="00B14619"/>
    <w:rsid w:val="00B160C5"/>
    <w:rsid w:val="00B17D3E"/>
    <w:rsid w:val="00B21BFE"/>
    <w:rsid w:val="00B2626D"/>
    <w:rsid w:val="00B33088"/>
    <w:rsid w:val="00B33174"/>
    <w:rsid w:val="00B35102"/>
    <w:rsid w:val="00B35D9B"/>
    <w:rsid w:val="00B508DD"/>
    <w:rsid w:val="00B528C7"/>
    <w:rsid w:val="00B5322D"/>
    <w:rsid w:val="00B54D13"/>
    <w:rsid w:val="00B5614C"/>
    <w:rsid w:val="00B57176"/>
    <w:rsid w:val="00B57759"/>
    <w:rsid w:val="00B6049B"/>
    <w:rsid w:val="00B61C21"/>
    <w:rsid w:val="00B66E37"/>
    <w:rsid w:val="00B70CCA"/>
    <w:rsid w:val="00B74366"/>
    <w:rsid w:val="00B7581F"/>
    <w:rsid w:val="00B76A75"/>
    <w:rsid w:val="00B776F8"/>
    <w:rsid w:val="00B8360E"/>
    <w:rsid w:val="00B84481"/>
    <w:rsid w:val="00B84B2F"/>
    <w:rsid w:val="00B92CD2"/>
    <w:rsid w:val="00B94061"/>
    <w:rsid w:val="00B953C8"/>
    <w:rsid w:val="00BA0CA4"/>
    <w:rsid w:val="00BA2923"/>
    <w:rsid w:val="00BA5651"/>
    <w:rsid w:val="00BA777E"/>
    <w:rsid w:val="00BB2865"/>
    <w:rsid w:val="00BB2D41"/>
    <w:rsid w:val="00BB5920"/>
    <w:rsid w:val="00BB59E7"/>
    <w:rsid w:val="00BB6F47"/>
    <w:rsid w:val="00BB7D32"/>
    <w:rsid w:val="00BC0327"/>
    <w:rsid w:val="00BC343F"/>
    <w:rsid w:val="00BD15D0"/>
    <w:rsid w:val="00BD2EB4"/>
    <w:rsid w:val="00BD46B6"/>
    <w:rsid w:val="00BE138B"/>
    <w:rsid w:val="00BE41F9"/>
    <w:rsid w:val="00BE6BE6"/>
    <w:rsid w:val="00BF1551"/>
    <w:rsid w:val="00BF277E"/>
    <w:rsid w:val="00BF656E"/>
    <w:rsid w:val="00BF726E"/>
    <w:rsid w:val="00C00B63"/>
    <w:rsid w:val="00C01069"/>
    <w:rsid w:val="00C010E8"/>
    <w:rsid w:val="00C106E1"/>
    <w:rsid w:val="00C129B2"/>
    <w:rsid w:val="00C13BC1"/>
    <w:rsid w:val="00C13C5C"/>
    <w:rsid w:val="00C14732"/>
    <w:rsid w:val="00C16F94"/>
    <w:rsid w:val="00C17BF6"/>
    <w:rsid w:val="00C20778"/>
    <w:rsid w:val="00C237D2"/>
    <w:rsid w:val="00C274F7"/>
    <w:rsid w:val="00C27A70"/>
    <w:rsid w:val="00C37062"/>
    <w:rsid w:val="00C401B5"/>
    <w:rsid w:val="00C40AFD"/>
    <w:rsid w:val="00C42942"/>
    <w:rsid w:val="00C4538F"/>
    <w:rsid w:val="00C45E54"/>
    <w:rsid w:val="00C472E4"/>
    <w:rsid w:val="00C51E8A"/>
    <w:rsid w:val="00C5231A"/>
    <w:rsid w:val="00C52468"/>
    <w:rsid w:val="00C54BD9"/>
    <w:rsid w:val="00C56E78"/>
    <w:rsid w:val="00C5729A"/>
    <w:rsid w:val="00C70E55"/>
    <w:rsid w:val="00C81873"/>
    <w:rsid w:val="00C834B2"/>
    <w:rsid w:val="00C83EA3"/>
    <w:rsid w:val="00C84572"/>
    <w:rsid w:val="00C84C8F"/>
    <w:rsid w:val="00C872C7"/>
    <w:rsid w:val="00C909C3"/>
    <w:rsid w:val="00C90D97"/>
    <w:rsid w:val="00C954B4"/>
    <w:rsid w:val="00C96F7F"/>
    <w:rsid w:val="00CA0620"/>
    <w:rsid w:val="00CA2D3C"/>
    <w:rsid w:val="00CA3BA6"/>
    <w:rsid w:val="00CA3C19"/>
    <w:rsid w:val="00CA749B"/>
    <w:rsid w:val="00CB1030"/>
    <w:rsid w:val="00CB691E"/>
    <w:rsid w:val="00CC09ED"/>
    <w:rsid w:val="00CC1638"/>
    <w:rsid w:val="00CC3A58"/>
    <w:rsid w:val="00CD2009"/>
    <w:rsid w:val="00CD496B"/>
    <w:rsid w:val="00CD6DFF"/>
    <w:rsid w:val="00CD70B7"/>
    <w:rsid w:val="00CE0FC8"/>
    <w:rsid w:val="00CE26F7"/>
    <w:rsid w:val="00CE308D"/>
    <w:rsid w:val="00CE30EF"/>
    <w:rsid w:val="00CE389C"/>
    <w:rsid w:val="00CE6DC8"/>
    <w:rsid w:val="00CF0B79"/>
    <w:rsid w:val="00CF36DD"/>
    <w:rsid w:val="00CF5E9C"/>
    <w:rsid w:val="00CF7969"/>
    <w:rsid w:val="00CF7C44"/>
    <w:rsid w:val="00D001EB"/>
    <w:rsid w:val="00D01054"/>
    <w:rsid w:val="00D03696"/>
    <w:rsid w:val="00D06216"/>
    <w:rsid w:val="00D0674C"/>
    <w:rsid w:val="00D06F0E"/>
    <w:rsid w:val="00D07F19"/>
    <w:rsid w:val="00D15E0A"/>
    <w:rsid w:val="00D16BE6"/>
    <w:rsid w:val="00D22811"/>
    <w:rsid w:val="00D31566"/>
    <w:rsid w:val="00D35DA5"/>
    <w:rsid w:val="00D43E0D"/>
    <w:rsid w:val="00D46457"/>
    <w:rsid w:val="00D562C5"/>
    <w:rsid w:val="00D569F1"/>
    <w:rsid w:val="00D64C38"/>
    <w:rsid w:val="00D65234"/>
    <w:rsid w:val="00D70702"/>
    <w:rsid w:val="00D73AB4"/>
    <w:rsid w:val="00D74275"/>
    <w:rsid w:val="00D743AE"/>
    <w:rsid w:val="00D82A69"/>
    <w:rsid w:val="00D84BCD"/>
    <w:rsid w:val="00D8562A"/>
    <w:rsid w:val="00D85A03"/>
    <w:rsid w:val="00D86376"/>
    <w:rsid w:val="00D8749F"/>
    <w:rsid w:val="00D90B39"/>
    <w:rsid w:val="00D919E9"/>
    <w:rsid w:val="00D957A2"/>
    <w:rsid w:val="00DA2817"/>
    <w:rsid w:val="00DA48B8"/>
    <w:rsid w:val="00DA51F9"/>
    <w:rsid w:val="00DB2492"/>
    <w:rsid w:val="00DB41A5"/>
    <w:rsid w:val="00DB6963"/>
    <w:rsid w:val="00DC4588"/>
    <w:rsid w:val="00DD26A8"/>
    <w:rsid w:val="00DD7DB2"/>
    <w:rsid w:val="00DD7E83"/>
    <w:rsid w:val="00DE2402"/>
    <w:rsid w:val="00DE2FD4"/>
    <w:rsid w:val="00DF40BF"/>
    <w:rsid w:val="00DF4496"/>
    <w:rsid w:val="00DF563A"/>
    <w:rsid w:val="00E01288"/>
    <w:rsid w:val="00E11D96"/>
    <w:rsid w:val="00E12893"/>
    <w:rsid w:val="00E13847"/>
    <w:rsid w:val="00E17AE9"/>
    <w:rsid w:val="00E23738"/>
    <w:rsid w:val="00E24F4D"/>
    <w:rsid w:val="00E27316"/>
    <w:rsid w:val="00E32168"/>
    <w:rsid w:val="00E33389"/>
    <w:rsid w:val="00E33632"/>
    <w:rsid w:val="00E37C86"/>
    <w:rsid w:val="00E40001"/>
    <w:rsid w:val="00E4156A"/>
    <w:rsid w:val="00E462B4"/>
    <w:rsid w:val="00E523D3"/>
    <w:rsid w:val="00E53A95"/>
    <w:rsid w:val="00E60F10"/>
    <w:rsid w:val="00E701CE"/>
    <w:rsid w:val="00E7041D"/>
    <w:rsid w:val="00E729E1"/>
    <w:rsid w:val="00E75DE9"/>
    <w:rsid w:val="00E772B8"/>
    <w:rsid w:val="00E81ADC"/>
    <w:rsid w:val="00E820F3"/>
    <w:rsid w:val="00E8613F"/>
    <w:rsid w:val="00E87FAB"/>
    <w:rsid w:val="00E90396"/>
    <w:rsid w:val="00E92AB3"/>
    <w:rsid w:val="00E93C36"/>
    <w:rsid w:val="00E970CE"/>
    <w:rsid w:val="00EA0F33"/>
    <w:rsid w:val="00EA7294"/>
    <w:rsid w:val="00EB2125"/>
    <w:rsid w:val="00EB5248"/>
    <w:rsid w:val="00EC30B1"/>
    <w:rsid w:val="00EC5B7D"/>
    <w:rsid w:val="00EC60E7"/>
    <w:rsid w:val="00EC7858"/>
    <w:rsid w:val="00ED03A6"/>
    <w:rsid w:val="00ED42E8"/>
    <w:rsid w:val="00ED6755"/>
    <w:rsid w:val="00EE4291"/>
    <w:rsid w:val="00EF59EF"/>
    <w:rsid w:val="00EF5C39"/>
    <w:rsid w:val="00EF7248"/>
    <w:rsid w:val="00F00E9B"/>
    <w:rsid w:val="00F02194"/>
    <w:rsid w:val="00F07D20"/>
    <w:rsid w:val="00F168A7"/>
    <w:rsid w:val="00F20164"/>
    <w:rsid w:val="00F20A55"/>
    <w:rsid w:val="00F2132E"/>
    <w:rsid w:val="00F23BA0"/>
    <w:rsid w:val="00F319EB"/>
    <w:rsid w:val="00F328D2"/>
    <w:rsid w:val="00F35C9B"/>
    <w:rsid w:val="00F37D09"/>
    <w:rsid w:val="00F41557"/>
    <w:rsid w:val="00F42716"/>
    <w:rsid w:val="00F45916"/>
    <w:rsid w:val="00F4650B"/>
    <w:rsid w:val="00F51BA1"/>
    <w:rsid w:val="00F51DE4"/>
    <w:rsid w:val="00F549AC"/>
    <w:rsid w:val="00F5663D"/>
    <w:rsid w:val="00F607B2"/>
    <w:rsid w:val="00F608CF"/>
    <w:rsid w:val="00F6278A"/>
    <w:rsid w:val="00F670AF"/>
    <w:rsid w:val="00F70752"/>
    <w:rsid w:val="00F72572"/>
    <w:rsid w:val="00F74267"/>
    <w:rsid w:val="00F77958"/>
    <w:rsid w:val="00F82314"/>
    <w:rsid w:val="00F82416"/>
    <w:rsid w:val="00F84B68"/>
    <w:rsid w:val="00F8668F"/>
    <w:rsid w:val="00F86ABF"/>
    <w:rsid w:val="00F91DA6"/>
    <w:rsid w:val="00F92FE4"/>
    <w:rsid w:val="00F9623F"/>
    <w:rsid w:val="00F96DD2"/>
    <w:rsid w:val="00FA44CA"/>
    <w:rsid w:val="00FA70B0"/>
    <w:rsid w:val="00FB2A69"/>
    <w:rsid w:val="00FB2C64"/>
    <w:rsid w:val="00FB3D21"/>
    <w:rsid w:val="00FC3510"/>
    <w:rsid w:val="00FC5EFA"/>
    <w:rsid w:val="00FC6048"/>
    <w:rsid w:val="00FC760B"/>
    <w:rsid w:val="00FD0326"/>
    <w:rsid w:val="00FD3654"/>
    <w:rsid w:val="00FD4B40"/>
    <w:rsid w:val="00FD5DC1"/>
    <w:rsid w:val="00FD6D7F"/>
    <w:rsid w:val="00FD7DF7"/>
    <w:rsid w:val="00FE03C7"/>
    <w:rsid w:val="00FE5AAE"/>
    <w:rsid w:val="00FF4BD0"/>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834C89DF-D498-4246-ADC2-D609A166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DD"/>
    <w:pPr>
      <w:jc w:val="both"/>
    </w:pPr>
  </w:style>
  <w:style w:type="paragraph" w:styleId="Heading1">
    <w:name w:val="heading 1"/>
    <w:basedOn w:val="Normal"/>
    <w:next w:val="Normal"/>
    <w:link w:val="Heading1Char"/>
    <w:uiPriority w:val="9"/>
    <w:qFormat/>
    <w:rsid w:val="000E3F2E"/>
    <w:pPr>
      <w:keepNext/>
      <w:keepLines/>
      <w:numPr>
        <w:numId w:val="6"/>
      </w:numPr>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F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7BF6"/>
    <w:pPr>
      <w:spacing w:after="200" w:line="240" w:lineRule="auto"/>
      <w:jc w:val="center"/>
    </w:pPr>
    <w:rPr>
      <w:i/>
      <w:iCs/>
      <w:color w:val="2F5496" w:themeColor="accent1" w:themeShade="BF"/>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customStyle="1" w:styleId="UnresolvedMention2">
    <w:name w:val="Unresolved Mention2"/>
    <w:basedOn w:val="DefaultParagraphFont"/>
    <w:uiPriority w:val="99"/>
    <w:semiHidden/>
    <w:unhideWhenUsed/>
    <w:rsid w:val="001161ED"/>
    <w:rPr>
      <w:color w:val="605E5C"/>
      <w:shd w:val="clear" w:color="auto" w:fill="E1DFDD"/>
    </w:rPr>
  </w:style>
  <w:style w:type="character" w:styleId="BookTitle">
    <w:name w:val="Book Title"/>
    <w:basedOn w:val="DefaultParagraphFont"/>
    <w:uiPriority w:val="33"/>
    <w:qFormat/>
    <w:rsid w:val="00FC760B"/>
    <w:rPr>
      <w:b/>
      <w:bCs/>
      <w:i/>
      <w:iCs/>
      <w:spacing w:val="5"/>
    </w:rPr>
  </w:style>
  <w:style w:type="paragraph" w:styleId="TableofFigures">
    <w:name w:val="table of figures"/>
    <w:basedOn w:val="Normal"/>
    <w:next w:val="Normal"/>
    <w:uiPriority w:val="99"/>
    <w:unhideWhenUsed/>
    <w:rsid w:val="007D2736"/>
    <w:pPr>
      <w:spacing w:after="0"/>
    </w:pPr>
  </w:style>
  <w:style w:type="character" w:styleId="UnresolvedMention">
    <w:name w:val="Unresolved Mention"/>
    <w:basedOn w:val="DefaultParagraphFont"/>
    <w:uiPriority w:val="99"/>
    <w:semiHidden/>
    <w:unhideWhenUsed/>
    <w:rsid w:val="00C47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rcan.copyrightdroitdauteur.rncan@canada.ca" TargetMode="External"/><Relationship Id="rId18" Type="http://schemas.openxmlformats.org/officeDocument/2006/relationships/hyperlink" Target="file:///C:\Users\brodaric\Documents\GitHub\In%20Progress\GSO_OFR_Feb2021.docx" TargetMode="External"/><Relationship Id="rId26" Type="http://schemas.openxmlformats.org/officeDocument/2006/relationships/image" Target="media/image5.png"/><Relationship Id="rId39" Type="http://schemas.openxmlformats.org/officeDocument/2006/relationships/hyperlink" Target="http://resource.geosciml.org/vocabulary/cgi/2016/" TargetMode="External"/><Relationship Id="rId21" Type="http://schemas.openxmlformats.org/officeDocument/2006/relationships/hyperlink" Target="file:///C:\Users\brodaric\Documents\GitHub\In%20Progress\GSO_OFR_Feb2021.docx" TargetMode="External"/><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hyperlink" Target="https://pubs.usgs.gov/of/2004/1334/" TargetMode="Externa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brodaric\Documents\GitHub\In%20Progress\GSO_OFR_Feb2021.docx" TargetMode="External"/><Relationship Id="rId29" Type="http://schemas.microsoft.com/office/2016/09/relationships/commentsIds" Target="commentsId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stratigraphy.org/icschart/ChronostratChart2017-02.pdf" TargetMode="External"/><Relationship Id="rId45" Type="http://schemas.openxmlformats.org/officeDocument/2006/relationships/hyperlink" Target="http://geosciml.org/doc/geosciml/3.2/documentation/html/index.ht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file:///C:\Users\brodaric\Documents\GitHub\In%20Progress\GSO_OFR_Feb2021.docx" TargetMode="External"/><Relationship Id="rId31" Type="http://schemas.openxmlformats.org/officeDocument/2006/relationships/image" Target="media/image6.png"/><Relationship Id="rId44" Type="http://schemas.openxmlformats.org/officeDocument/2006/relationships/image" Target="media/image15.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geoscan.nrcan.gc.ca/" TargetMode="External"/><Relationship Id="rId22" Type="http://schemas.openxmlformats.org/officeDocument/2006/relationships/hyperlink" Target="file:///C:\Users\brodaric\Documents\GitHub\In%20Progress\GSO_OFR_Feb2021.docx"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image" Target="media/image16.pn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file:///C:\Users\brodaric\Documents\GitHub\In%20Progress\GSO_OFR_Feb2021.docx" TargetMode="External"/><Relationship Id="rId25" Type="http://schemas.openxmlformats.org/officeDocument/2006/relationships/hyperlink" Target="https://github.com/Loop3D/GKM/tree/master/Loop3D-GSO" TargetMode="External"/><Relationship Id="rId33" Type="http://schemas.openxmlformats.org/officeDocument/2006/relationships/image" Target="media/image8.png"/><Relationship Id="rId38" Type="http://schemas.openxmlformats.org/officeDocument/2006/relationships/hyperlink" Target="http://loop3d.org/GSO/ontology/2020/1/" TargetMode="External"/><Relationship Id="rId46" Type="http://schemas.openxmlformats.org/officeDocument/2006/relationships/hyperlink" Target="https://doi.org/10.1007/978-90-481-8847-5_8" TargetMode="External"/><Relationship Id="rId20" Type="http://schemas.openxmlformats.org/officeDocument/2006/relationships/hyperlink" Target="file:///C:\Users\brodaric\Documents\GitHub\In%20Progress\GSO_OFR_Feb2021.docx" TargetMode="External"/><Relationship Id="rId41" Type="http://schemas.openxmlformats.org/officeDocument/2006/relationships/hyperlink" Target="https://stratigraphy.org/icschart/ChronostratChart2020-0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brodaric\Documents\GitHub\In%20Progress\GSO_OFR_Feb2021.docx" TargetMode="External"/><Relationship Id="rId23" Type="http://schemas.openxmlformats.org/officeDocument/2006/relationships/hyperlink" Target="file:///C:\Users\brodaric\Documents\GitHub\In%20Progress\GSO_OFR_Feb2021.docx" TargetMode="External"/><Relationship Id="rId28" Type="http://schemas.microsoft.com/office/2011/relationships/commentsExtended" Target="commentsExtended.xml"/><Relationship Id="rId36" Type="http://schemas.openxmlformats.org/officeDocument/2006/relationships/image" Target="media/image11.png"/><Relationship Id="rId4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04060-F26A-404D-BC9D-675E630E6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7846</TotalTime>
  <Pages>29</Pages>
  <Words>11269</Words>
  <Characters>64238</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16</cp:revision>
  <cp:lastPrinted>2020-03-17T17:16:00Z</cp:lastPrinted>
  <dcterms:created xsi:type="dcterms:W3CDTF">2021-02-18T19:53:00Z</dcterms:created>
  <dcterms:modified xsi:type="dcterms:W3CDTF">2021-02-25T05:02:00Z</dcterms:modified>
</cp:coreProperties>
</file>
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77777777" w:rsidR="007033A6" w:rsidRPr="008907FC" w:rsidRDefault="007033A6" w:rsidP="007033A6">
      <w:pPr>
        <w:pStyle w:val="Title"/>
        <w:jc w:val="center"/>
        <w:rPr>
          <w:rFonts w:ascii="Times New Roman" w:hAnsi="Times New Roman" w:cs="Times New Roman"/>
          <w:b/>
          <w:sz w:val="36"/>
          <w:szCs w:val="36"/>
        </w:rPr>
      </w:pPr>
      <w:r w:rsidRPr="008907FC">
        <w:rPr>
          <w:rFonts w:ascii="Times New Roman" w:hAnsi="Times New Roman" w:cs="Times New Roman"/>
          <w:b/>
          <w:sz w:val="36"/>
          <w:szCs w:val="36"/>
        </w:rPr>
        <w:t>Loop3D GeoScience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77777777" w:rsidR="007033A6" w:rsidRPr="008907FC" w:rsidRDefault="007033A6" w:rsidP="007033A6">
      <w:pPr>
        <w:pStyle w:val="Title"/>
        <w:jc w:val="left"/>
        <w:rPr>
          <w:rFonts w:ascii="Times New Roman" w:hAnsi="Times New Roman" w:cs="Times New Roman"/>
          <w:b/>
          <w:sz w:val="36"/>
          <w:szCs w:val="36"/>
        </w:rPr>
      </w:pPr>
      <w:r w:rsidRPr="008907FC">
        <w:rPr>
          <w:rFonts w:ascii="Times New Roman" w:hAnsi="Times New Roman" w:cs="Times New Roman"/>
          <w:b/>
          <w:sz w:val="36"/>
          <w:szCs w:val="36"/>
        </w:rPr>
        <w:t>Loop3D GeoScience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(NRCan) and that the reproduction has not been produced in affiliation with, or with the endorsement of, NRCan.</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is prohibited except with written permission from NRCan. For more information, contact NRCan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Permanent link: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7777777"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Loop3D GeoScience Ontology Reference; Geological Survey of Canada, Open File xxxx,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399DFBA4" w14:textId="4BACC746" w:rsidR="00990915" w:rsidRDefault="000E3F2E">
      <w:pPr>
        <w:pStyle w:val="TOC1"/>
        <w:tabs>
          <w:tab w:val="left" w:pos="440"/>
          <w:tab w:val="right" w:leader="dot" w:pos="9888"/>
        </w:tabs>
        <w:rPr>
          <w:rFonts w:eastAsiaTheme="minorEastAsia"/>
          <w:noProof/>
        </w:rPr>
      </w:pPr>
      <w:r>
        <w:fldChar w:fldCharType="begin"/>
      </w:r>
      <w:r>
        <w:instrText xml:space="preserve"> TOC \o "1-1" \h \z \u </w:instrText>
      </w:r>
      <w:r>
        <w:fldChar w:fldCharType="separate"/>
      </w:r>
      <w:hyperlink w:anchor="_Toc66182756" w:history="1">
        <w:r w:rsidR="00990915" w:rsidRPr="00330462">
          <w:rPr>
            <w:rStyle w:val="Hyperlink"/>
            <w:noProof/>
          </w:rPr>
          <w:t>1.</w:t>
        </w:r>
        <w:r w:rsidR="00990915">
          <w:rPr>
            <w:rFonts w:eastAsiaTheme="minorEastAsia"/>
            <w:noProof/>
          </w:rPr>
          <w:tab/>
        </w:r>
        <w:r w:rsidR="00990915" w:rsidRPr="00330462">
          <w:rPr>
            <w:rStyle w:val="Hyperlink"/>
            <w:noProof/>
          </w:rPr>
          <w:t>Introduction</w:t>
        </w:r>
        <w:r w:rsidR="00990915">
          <w:rPr>
            <w:noProof/>
            <w:webHidden/>
          </w:rPr>
          <w:tab/>
        </w:r>
        <w:r w:rsidR="00990915">
          <w:rPr>
            <w:noProof/>
            <w:webHidden/>
          </w:rPr>
          <w:fldChar w:fldCharType="begin"/>
        </w:r>
        <w:r w:rsidR="00990915">
          <w:rPr>
            <w:noProof/>
            <w:webHidden/>
          </w:rPr>
          <w:instrText xml:space="preserve"> PAGEREF _Toc66182756 \h </w:instrText>
        </w:r>
        <w:r w:rsidR="00990915">
          <w:rPr>
            <w:noProof/>
            <w:webHidden/>
          </w:rPr>
        </w:r>
        <w:r w:rsidR="00990915">
          <w:rPr>
            <w:noProof/>
            <w:webHidden/>
          </w:rPr>
          <w:fldChar w:fldCharType="separate"/>
        </w:r>
        <w:r w:rsidR="00990915">
          <w:rPr>
            <w:noProof/>
            <w:webHidden/>
          </w:rPr>
          <w:t>4</w:t>
        </w:r>
        <w:r w:rsidR="00990915">
          <w:rPr>
            <w:noProof/>
            <w:webHidden/>
          </w:rPr>
          <w:fldChar w:fldCharType="end"/>
        </w:r>
      </w:hyperlink>
    </w:p>
    <w:p w14:paraId="7CCB94D9" w14:textId="52D45672" w:rsidR="00990915" w:rsidRDefault="00266074">
      <w:pPr>
        <w:pStyle w:val="TOC1"/>
        <w:tabs>
          <w:tab w:val="left" w:pos="440"/>
          <w:tab w:val="right" w:leader="dot" w:pos="9888"/>
        </w:tabs>
        <w:rPr>
          <w:rFonts w:eastAsiaTheme="minorEastAsia"/>
          <w:noProof/>
        </w:rPr>
      </w:pPr>
      <w:hyperlink w:anchor="_Toc66182757" w:history="1">
        <w:r w:rsidR="00990915" w:rsidRPr="00330462">
          <w:rPr>
            <w:rStyle w:val="Hyperlink"/>
            <w:noProof/>
          </w:rPr>
          <w:t>2.</w:t>
        </w:r>
        <w:r w:rsidR="00990915">
          <w:rPr>
            <w:rFonts w:eastAsiaTheme="minorEastAsia"/>
            <w:noProof/>
          </w:rPr>
          <w:tab/>
        </w:r>
        <w:r w:rsidR="00990915" w:rsidRPr="00330462">
          <w:rPr>
            <w:rStyle w:val="Hyperlink"/>
            <w:noProof/>
          </w:rPr>
          <w:t>GSO Common</w:t>
        </w:r>
        <w:r w:rsidR="00990915">
          <w:rPr>
            <w:noProof/>
            <w:webHidden/>
          </w:rPr>
          <w:tab/>
        </w:r>
        <w:r w:rsidR="00990915">
          <w:rPr>
            <w:noProof/>
            <w:webHidden/>
          </w:rPr>
          <w:fldChar w:fldCharType="begin"/>
        </w:r>
        <w:r w:rsidR="00990915">
          <w:rPr>
            <w:noProof/>
            <w:webHidden/>
          </w:rPr>
          <w:instrText xml:space="preserve"> PAGEREF _Toc66182757 \h </w:instrText>
        </w:r>
        <w:r w:rsidR="00990915">
          <w:rPr>
            <w:noProof/>
            <w:webHidden/>
          </w:rPr>
        </w:r>
        <w:r w:rsidR="00990915">
          <w:rPr>
            <w:noProof/>
            <w:webHidden/>
          </w:rPr>
          <w:fldChar w:fldCharType="separate"/>
        </w:r>
        <w:r w:rsidR="00990915">
          <w:rPr>
            <w:noProof/>
            <w:webHidden/>
          </w:rPr>
          <w:t>5</w:t>
        </w:r>
        <w:r w:rsidR="00990915">
          <w:rPr>
            <w:noProof/>
            <w:webHidden/>
          </w:rPr>
          <w:fldChar w:fldCharType="end"/>
        </w:r>
      </w:hyperlink>
    </w:p>
    <w:p w14:paraId="291A339B" w14:textId="61DE6B81" w:rsidR="00990915" w:rsidRDefault="00266074">
      <w:pPr>
        <w:pStyle w:val="TOC1"/>
        <w:tabs>
          <w:tab w:val="left" w:pos="440"/>
          <w:tab w:val="right" w:leader="dot" w:pos="9888"/>
        </w:tabs>
        <w:rPr>
          <w:rFonts w:eastAsiaTheme="minorEastAsia"/>
          <w:noProof/>
        </w:rPr>
      </w:pPr>
      <w:hyperlink w:anchor="_Toc66182758" w:history="1">
        <w:r w:rsidR="00990915" w:rsidRPr="00330462">
          <w:rPr>
            <w:rStyle w:val="Hyperlink"/>
            <w:noProof/>
          </w:rPr>
          <w:t>3.</w:t>
        </w:r>
        <w:r w:rsidR="00990915">
          <w:rPr>
            <w:rFonts w:eastAsiaTheme="minorEastAsia"/>
            <w:noProof/>
          </w:rPr>
          <w:tab/>
        </w:r>
        <w:r w:rsidR="00990915" w:rsidRPr="00330462">
          <w:rPr>
            <w:rStyle w:val="Hyperlink"/>
            <w:noProof/>
          </w:rPr>
          <w:t>GSO Geology</w:t>
        </w:r>
        <w:r w:rsidR="00990915">
          <w:rPr>
            <w:noProof/>
            <w:webHidden/>
          </w:rPr>
          <w:tab/>
        </w:r>
        <w:r w:rsidR="00990915">
          <w:rPr>
            <w:noProof/>
            <w:webHidden/>
          </w:rPr>
          <w:fldChar w:fldCharType="begin"/>
        </w:r>
        <w:r w:rsidR="00990915">
          <w:rPr>
            <w:noProof/>
            <w:webHidden/>
          </w:rPr>
          <w:instrText xml:space="preserve"> PAGEREF _Toc66182758 \h </w:instrText>
        </w:r>
        <w:r w:rsidR="00990915">
          <w:rPr>
            <w:noProof/>
            <w:webHidden/>
          </w:rPr>
        </w:r>
        <w:r w:rsidR="00990915">
          <w:rPr>
            <w:noProof/>
            <w:webHidden/>
          </w:rPr>
          <w:fldChar w:fldCharType="separate"/>
        </w:r>
        <w:r w:rsidR="00990915">
          <w:rPr>
            <w:noProof/>
            <w:webHidden/>
          </w:rPr>
          <w:t>9</w:t>
        </w:r>
        <w:r w:rsidR="00990915">
          <w:rPr>
            <w:noProof/>
            <w:webHidden/>
          </w:rPr>
          <w:fldChar w:fldCharType="end"/>
        </w:r>
      </w:hyperlink>
    </w:p>
    <w:p w14:paraId="6D3A9500" w14:textId="7DA78680" w:rsidR="00990915" w:rsidRDefault="00266074">
      <w:pPr>
        <w:pStyle w:val="TOC1"/>
        <w:tabs>
          <w:tab w:val="left" w:pos="440"/>
          <w:tab w:val="right" w:leader="dot" w:pos="9888"/>
        </w:tabs>
        <w:rPr>
          <w:rFonts w:eastAsiaTheme="minorEastAsia"/>
          <w:noProof/>
        </w:rPr>
      </w:pPr>
      <w:hyperlink w:anchor="_Toc66182759" w:history="1">
        <w:r w:rsidR="00990915" w:rsidRPr="00330462">
          <w:rPr>
            <w:rStyle w:val="Hyperlink"/>
            <w:noProof/>
          </w:rPr>
          <w:t>4.</w:t>
        </w:r>
        <w:r w:rsidR="00990915">
          <w:rPr>
            <w:rFonts w:eastAsiaTheme="minorEastAsia"/>
            <w:noProof/>
          </w:rPr>
          <w:tab/>
        </w:r>
        <w:r w:rsidR="00990915" w:rsidRPr="00330462">
          <w:rPr>
            <w:rStyle w:val="Hyperlink"/>
            <w:noProof/>
          </w:rPr>
          <w:t>GSO Modules</w:t>
        </w:r>
        <w:r w:rsidR="00990915">
          <w:rPr>
            <w:noProof/>
            <w:webHidden/>
          </w:rPr>
          <w:tab/>
        </w:r>
        <w:r w:rsidR="00990915">
          <w:rPr>
            <w:noProof/>
            <w:webHidden/>
          </w:rPr>
          <w:fldChar w:fldCharType="begin"/>
        </w:r>
        <w:r w:rsidR="00990915">
          <w:rPr>
            <w:noProof/>
            <w:webHidden/>
          </w:rPr>
          <w:instrText xml:space="preserve"> PAGEREF _Toc66182759 \h </w:instrText>
        </w:r>
        <w:r w:rsidR="00990915">
          <w:rPr>
            <w:noProof/>
            <w:webHidden/>
          </w:rPr>
        </w:r>
        <w:r w:rsidR="00990915">
          <w:rPr>
            <w:noProof/>
            <w:webHidden/>
          </w:rPr>
          <w:fldChar w:fldCharType="separate"/>
        </w:r>
        <w:r w:rsidR="00990915">
          <w:rPr>
            <w:noProof/>
            <w:webHidden/>
          </w:rPr>
          <w:t>15</w:t>
        </w:r>
        <w:r w:rsidR="00990915">
          <w:rPr>
            <w:noProof/>
            <w:webHidden/>
          </w:rPr>
          <w:fldChar w:fldCharType="end"/>
        </w:r>
      </w:hyperlink>
    </w:p>
    <w:p w14:paraId="7B731D14" w14:textId="1C22EA78" w:rsidR="00990915" w:rsidRDefault="00266074">
      <w:pPr>
        <w:pStyle w:val="TOC1"/>
        <w:tabs>
          <w:tab w:val="left" w:pos="440"/>
          <w:tab w:val="right" w:leader="dot" w:pos="9888"/>
        </w:tabs>
        <w:rPr>
          <w:rFonts w:eastAsiaTheme="minorEastAsia"/>
          <w:noProof/>
        </w:rPr>
      </w:pPr>
      <w:hyperlink w:anchor="_Toc66182760" w:history="1">
        <w:r w:rsidR="00990915" w:rsidRPr="00330462">
          <w:rPr>
            <w:rStyle w:val="Hyperlink"/>
            <w:noProof/>
          </w:rPr>
          <w:t>5.</w:t>
        </w:r>
        <w:r w:rsidR="00990915">
          <w:rPr>
            <w:rFonts w:eastAsiaTheme="minorEastAsia"/>
            <w:noProof/>
          </w:rPr>
          <w:tab/>
        </w:r>
        <w:r w:rsidR="00990915" w:rsidRPr="00330462">
          <w:rPr>
            <w:rStyle w:val="Hyperlink"/>
            <w:noProof/>
          </w:rPr>
          <w:t>Examples</w:t>
        </w:r>
        <w:r w:rsidR="00990915">
          <w:rPr>
            <w:noProof/>
            <w:webHidden/>
          </w:rPr>
          <w:tab/>
        </w:r>
        <w:r w:rsidR="00990915">
          <w:rPr>
            <w:noProof/>
            <w:webHidden/>
          </w:rPr>
          <w:fldChar w:fldCharType="begin"/>
        </w:r>
        <w:r w:rsidR="00990915">
          <w:rPr>
            <w:noProof/>
            <w:webHidden/>
          </w:rPr>
          <w:instrText xml:space="preserve"> PAGEREF _Toc66182760 \h </w:instrText>
        </w:r>
        <w:r w:rsidR="00990915">
          <w:rPr>
            <w:noProof/>
            <w:webHidden/>
          </w:rPr>
        </w:r>
        <w:r w:rsidR="00990915">
          <w:rPr>
            <w:noProof/>
            <w:webHidden/>
          </w:rPr>
          <w:fldChar w:fldCharType="separate"/>
        </w:r>
        <w:r w:rsidR="00990915">
          <w:rPr>
            <w:noProof/>
            <w:webHidden/>
          </w:rPr>
          <w:t>18</w:t>
        </w:r>
        <w:r w:rsidR="00990915">
          <w:rPr>
            <w:noProof/>
            <w:webHidden/>
          </w:rPr>
          <w:fldChar w:fldCharType="end"/>
        </w:r>
      </w:hyperlink>
    </w:p>
    <w:p w14:paraId="0A2F80AE" w14:textId="0855897F" w:rsidR="00990915" w:rsidRDefault="00266074">
      <w:pPr>
        <w:pStyle w:val="TOC1"/>
        <w:tabs>
          <w:tab w:val="right" w:leader="dot" w:pos="9888"/>
        </w:tabs>
        <w:rPr>
          <w:rFonts w:eastAsiaTheme="minorEastAsia"/>
          <w:noProof/>
        </w:rPr>
      </w:pPr>
      <w:hyperlink w:anchor="_Toc66182761" w:history="1">
        <w:r w:rsidR="00990915" w:rsidRPr="00330462">
          <w:rPr>
            <w:rStyle w:val="Hyperlink"/>
            <w:noProof/>
          </w:rPr>
          <w:t>References</w:t>
        </w:r>
        <w:r w:rsidR="00990915">
          <w:rPr>
            <w:noProof/>
            <w:webHidden/>
          </w:rPr>
          <w:tab/>
        </w:r>
        <w:r w:rsidR="00990915">
          <w:rPr>
            <w:noProof/>
            <w:webHidden/>
          </w:rPr>
          <w:fldChar w:fldCharType="begin"/>
        </w:r>
        <w:r w:rsidR="00990915">
          <w:rPr>
            <w:noProof/>
            <w:webHidden/>
          </w:rPr>
          <w:instrText xml:space="preserve"> PAGEREF _Toc66182761 \h </w:instrText>
        </w:r>
        <w:r w:rsidR="00990915">
          <w:rPr>
            <w:noProof/>
            <w:webHidden/>
          </w:rPr>
        </w:r>
        <w:r w:rsidR="00990915">
          <w:rPr>
            <w:noProof/>
            <w:webHidden/>
          </w:rPr>
          <w:fldChar w:fldCharType="separate"/>
        </w:r>
        <w:r w:rsidR="00990915">
          <w:rPr>
            <w:noProof/>
            <w:webHidden/>
          </w:rPr>
          <w:t>28</w:t>
        </w:r>
        <w:r w:rsidR="00990915">
          <w:rPr>
            <w:noProof/>
            <w:webHidden/>
          </w:rPr>
          <w:fldChar w:fldCharType="end"/>
        </w:r>
      </w:hyperlink>
    </w:p>
    <w:p w14:paraId="5B6842CA" w14:textId="2A8610AE" w:rsidR="00990915" w:rsidRDefault="00266074">
      <w:pPr>
        <w:pStyle w:val="TOC1"/>
        <w:tabs>
          <w:tab w:val="right" w:leader="dot" w:pos="9888"/>
        </w:tabs>
        <w:rPr>
          <w:rFonts w:eastAsiaTheme="minorEastAsia"/>
          <w:noProof/>
        </w:rPr>
      </w:pPr>
      <w:hyperlink w:anchor="_Toc66182762" w:history="1">
        <w:r w:rsidR="00990915" w:rsidRPr="00330462">
          <w:rPr>
            <w:rStyle w:val="Hyperlink"/>
            <w:noProof/>
          </w:rPr>
          <w:t>Appendix 1. SPARQL Queries</w:t>
        </w:r>
        <w:r w:rsidR="00990915">
          <w:rPr>
            <w:noProof/>
            <w:webHidden/>
          </w:rPr>
          <w:tab/>
        </w:r>
        <w:r w:rsidR="00990915">
          <w:rPr>
            <w:noProof/>
            <w:webHidden/>
          </w:rPr>
          <w:fldChar w:fldCharType="begin"/>
        </w:r>
        <w:r w:rsidR="00990915">
          <w:rPr>
            <w:noProof/>
            <w:webHidden/>
          </w:rPr>
          <w:instrText xml:space="preserve"> PAGEREF _Toc66182762 \h </w:instrText>
        </w:r>
        <w:r w:rsidR="00990915">
          <w:rPr>
            <w:noProof/>
            <w:webHidden/>
          </w:rPr>
        </w:r>
        <w:r w:rsidR="00990915">
          <w:rPr>
            <w:noProof/>
            <w:webHidden/>
          </w:rPr>
          <w:fldChar w:fldCharType="separate"/>
        </w:r>
        <w:r w:rsidR="00990915">
          <w:rPr>
            <w:noProof/>
            <w:webHidden/>
          </w:rPr>
          <w:t>29</w:t>
        </w:r>
        <w:r w:rsidR="00990915">
          <w:rPr>
            <w:noProof/>
            <w:webHidden/>
          </w:rPr>
          <w:fldChar w:fldCharType="end"/>
        </w:r>
      </w:hyperlink>
    </w:p>
    <w:p w14:paraId="67030FAC" w14:textId="49D72656"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3E413E7F" w14:textId="75E9B17A" w:rsidR="00990915" w:rsidRDefault="007D2736">
      <w:pPr>
        <w:pStyle w:val="TableofFigures"/>
        <w:tabs>
          <w:tab w:val="right" w:leader="dot" w:pos="9888"/>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r:id="rId15" w:anchor="_Toc66182764" w:history="1">
        <w:r w:rsidR="00990915" w:rsidRPr="00B30B67">
          <w:rPr>
            <w:rStyle w:val="Hyperlink"/>
            <w:noProof/>
          </w:rPr>
          <w:t>Figure 1: GSO Github</w:t>
        </w:r>
        <w:r w:rsidR="00990915">
          <w:rPr>
            <w:noProof/>
            <w:webHidden/>
          </w:rPr>
          <w:tab/>
        </w:r>
        <w:r w:rsidR="00990915">
          <w:rPr>
            <w:noProof/>
            <w:webHidden/>
          </w:rPr>
          <w:fldChar w:fldCharType="begin"/>
        </w:r>
        <w:r w:rsidR="00990915">
          <w:rPr>
            <w:noProof/>
            <w:webHidden/>
          </w:rPr>
          <w:instrText xml:space="preserve"> PAGEREF _Toc66182764 \h </w:instrText>
        </w:r>
        <w:r w:rsidR="00990915">
          <w:rPr>
            <w:noProof/>
            <w:webHidden/>
          </w:rPr>
        </w:r>
        <w:r w:rsidR="00990915">
          <w:rPr>
            <w:noProof/>
            <w:webHidden/>
          </w:rPr>
          <w:fldChar w:fldCharType="separate"/>
        </w:r>
        <w:r w:rsidR="00990915">
          <w:rPr>
            <w:noProof/>
            <w:webHidden/>
          </w:rPr>
          <w:t>5</w:t>
        </w:r>
        <w:r w:rsidR="00990915">
          <w:rPr>
            <w:noProof/>
            <w:webHidden/>
          </w:rPr>
          <w:fldChar w:fldCharType="end"/>
        </w:r>
      </w:hyperlink>
    </w:p>
    <w:p w14:paraId="6807661A" w14:textId="2266E059" w:rsidR="00990915" w:rsidRDefault="00266074">
      <w:pPr>
        <w:pStyle w:val="TableofFigures"/>
        <w:tabs>
          <w:tab w:val="right" w:leader="dot" w:pos="9888"/>
        </w:tabs>
        <w:rPr>
          <w:rFonts w:eastAsiaTheme="minorEastAsia"/>
          <w:noProof/>
        </w:rPr>
      </w:pPr>
      <w:hyperlink r:id="rId16" w:anchor="_Toc66182765" w:history="1">
        <w:r w:rsidR="00990915" w:rsidRPr="00B30B67">
          <w:rPr>
            <w:rStyle w:val="Hyperlink"/>
            <w:noProof/>
          </w:rPr>
          <w:t>Figure 2: GSO Particular</w:t>
        </w:r>
        <w:r w:rsidR="00990915">
          <w:rPr>
            <w:noProof/>
            <w:webHidden/>
          </w:rPr>
          <w:tab/>
        </w:r>
        <w:r w:rsidR="00990915">
          <w:rPr>
            <w:noProof/>
            <w:webHidden/>
          </w:rPr>
          <w:fldChar w:fldCharType="begin"/>
        </w:r>
        <w:r w:rsidR="00990915">
          <w:rPr>
            <w:noProof/>
            <w:webHidden/>
          </w:rPr>
          <w:instrText xml:space="preserve"> PAGEREF _Toc66182765 \h </w:instrText>
        </w:r>
        <w:r w:rsidR="00990915">
          <w:rPr>
            <w:noProof/>
            <w:webHidden/>
          </w:rPr>
        </w:r>
        <w:r w:rsidR="00990915">
          <w:rPr>
            <w:noProof/>
            <w:webHidden/>
          </w:rPr>
          <w:fldChar w:fldCharType="separate"/>
        </w:r>
        <w:r w:rsidR="00990915">
          <w:rPr>
            <w:noProof/>
            <w:webHidden/>
          </w:rPr>
          <w:t>5</w:t>
        </w:r>
        <w:r w:rsidR="00990915">
          <w:rPr>
            <w:noProof/>
            <w:webHidden/>
          </w:rPr>
          <w:fldChar w:fldCharType="end"/>
        </w:r>
      </w:hyperlink>
    </w:p>
    <w:p w14:paraId="7EE4D6B9" w14:textId="1914490C" w:rsidR="00990915" w:rsidRDefault="00266074">
      <w:pPr>
        <w:pStyle w:val="TableofFigures"/>
        <w:tabs>
          <w:tab w:val="right" w:leader="dot" w:pos="9888"/>
        </w:tabs>
        <w:rPr>
          <w:rFonts w:eastAsiaTheme="minorEastAsia"/>
          <w:noProof/>
        </w:rPr>
      </w:pPr>
      <w:hyperlink r:id="rId17" w:anchor="_Toc66182766" w:history="1">
        <w:r w:rsidR="00990915" w:rsidRPr="00B30B67">
          <w:rPr>
            <w:rStyle w:val="Hyperlink"/>
            <w:noProof/>
          </w:rPr>
          <w:t>Figure 3: GSO Endurant</w:t>
        </w:r>
        <w:r w:rsidR="00990915">
          <w:rPr>
            <w:noProof/>
            <w:webHidden/>
          </w:rPr>
          <w:tab/>
        </w:r>
        <w:r w:rsidR="00990915">
          <w:rPr>
            <w:noProof/>
            <w:webHidden/>
          </w:rPr>
          <w:fldChar w:fldCharType="begin"/>
        </w:r>
        <w:r w:rsidR="00990915">
          <w:rPr>
            <w:noProof/>
            <w:webHidden/>
          </w:rPr>
          <w:instrText xml:space="preserve"> PAGEREF _Toc66182766 \h </w:instrText>
        </w:r>
        <w:r w:rsidR="00990915">
          <w:rPr>
            <w:noProof/>
            <w:webHidden/>
          </w:rPr>
        </w:r>
        <w:r w:rsidR="00990915">
          <w:rPr>
            <w:noProof/>
            <w:webHidden/>
          </w:rPr>
          <w:fldChar w:fldCharType="separate"/>
        </w:r>
        <w:r w:rsidR="00990915">
          <w:rPr>
            <w:noProof/>
            <w:webHidden/>
          </w:rPr>
          <w:t>6</w:t>
        </w:r>
        <w:r w:rsidR="00990915">
          <w:rPr>
            <w:noProof/>
            <w:webHidden/>
          </w:rPr>
          <w:fldChar w:fldCharType="end"/>
        </w:r>
      </w:hyperlink>
    </w:p>
    <w:p w14:paraId="2C0E6AE6" w14:textId="4702F730" w:rsidR="00990915" w:rsidRDefault="00266074">
      <w:pPr>
        <w:pStyle w:val="TableofFigures"/>
        <w:tabs>
          <w:tab w:val="right" w:leader="dot" w:pos="9888"/>
        </w:tabs>
        <w:rPr>
          <w:rFonts w:eastAsiaTheme="minorEastAsia"/>
          <w:noProof/>
        </w:rPr>
      </w:pPr>
      <w:hyperlink r:id="rId18" w:anchor="_Toc66182767" w:history="1">
        <w:r w:rsidR="00990915" w:rsidRPr="00B30B67">
          <w:rPr>
            <w:rStyle w:val="Hyperlink"/>
            <w:noProof/>
          </w:rPr>
          <w:t>Figure 4: GSO Perdurant</w:t>
        </w:r>
        <w:r w:rsidR="00990915">
          <w:rPr>
            <w:noProof/>
            <w:webHidden/>
          </w:rPr>
          <w:tab/>
        </w:r>
        <w:r w:rsidR="00990915">
          <w:rPr>
            <w:noProof/>
            <w:webHidden/>
          </w:rPr>
          <w:fldChar w:fldCharType="begin"/>
        </w:r>
        <w:r w:rsidR="00990915">
          <w:rPr>
            <w:noProof/>
            <w:webHidden/>
          </w:rPr>
          <w:instrText xml:space="preserve"> PAGEREF _Toc66182767 \h </w:instrText>
        </w:r>
        <w:r w:rsidR="00990915">
          <w:rPr>
            <w:noProof/>
            <w:webHidden/>
          </w:rPr>
        </w:r>
        <w:r w:rsidR="00990915">
          <w:rPr>
            <w:noProof/>
            <w:webHidden/>
          </w:rPr>
          <w:fldChar w:fldCharType="separate"/>
        </w:r>
        <w:r w:rsidR="00990915">
          <w:rPr>
            <w:noProof/>
            <w:webHidden/>
          </w:rPr>
          <w:t>6</w:t>
        </w:r>
        <w:r w:rsidR="00990915">
          <w:rPr>
            <w:noProof/>
            <w:webHidden/>
          </w:rPr>
          <w:fldChar w:fldCharType="end"/>
        </w:r>
      </w:hyperlink>
    </w:p>
    <w:p w14:paraId="4027BE6A" w14:textId="4A0E8316" w:rsidR="00990915" w:rsidRDefault="00266074">
      <w:pPr>
        <w:pStyle w:val="TableofFigures"/>
        <w:tabs>
          <w:tab w:val="right" w:leader="dot" w:pos="9888"/>
        </w:tabs>
        <w:rPr>
          <w:rFonts w:eastAsiaTheme="minorEastAsia"/>
          <w:noProof/>
        </w:rPr>
      </w:pPr>
      <w:hyperlink r:id="rId19" w:anchor="_Toc66182768" w:history="1">
        <w:r w:rsidR="00990915" w:rsidRPr="00B30B67">
          <w:rPr>
            <w:rStyle w:val="Hyperlink"/>
            <w:noProof/>
          </w:rPr>
          <w:t>Figure 5: GSO Feature</w:t>
        </w:r>
        <w:r w:rsidR="00990915">
          <w:rPr>
            <w:noProof/>
            <w:webHidden/>
          </w:rPr>
          <w:tab/>
        </w:r>
        <w:r w:rsidR="00990915">
          <w:rPr>
            <w:noProof/>
            <w:webHidden/>
          </w:rPr>
          <w:fldChar w:fldCharType="begin"/>
        </w:r>
        <w:r w:rsidR="00990915">
          <w:rPr>
            <w:noProof/>
            <w:webHidden/>
          </w:rPr>
          <w:instrText xml:space="preserve"> PAGEREF _Toc66182768 \h </w:instrText>
        </w:r>
        <w:r w:rsidR="00990915">
          <w:rPr>
            <w:noProof/>
            <w:webHidden/>
          </w:rPr>
        </w:r>
        <w:r w:rsidR="00990915">
          <w:rPr>
            <w:noProof/>
            <w:webHidden/>
          </w:rPr>
          <w:fldChar w:fldCharType="separate"/>
        </w:r>
        <w:r w:rsidR="00990915">
          <w:rPr>
            <w:noProof/>
            <w:webHidden/>
          </w:rPr>
          <w:t>7</w:t>
        </w:r>
        <w:r w:rsidR="00990915">
          <w:rPr>
            <w:noProof/>
            <w:webHidden/>
          </w:rPr>
          <w:fldChar w:fldCharType="end"/>
        </w:r>
      </w:hyperlink>
    </w:p>
    <w:p w14:paraId="4FC0BF93" w14:textId="1FA3B23A" w:rsidR="00990915" w:rsidRDefault="00266074">
      <w:pPr>
        <w:pStyle w:val="TableofFigures"/>
        <w:tabs>
          <w:tab w:val="right" w:leader="dot" w:pos="9888"/>
        </w:tabs>
        <w:rPr>
          <w:rFonts w:eastAsiaTheme="minorEastAsia"/>
          <w:noProof/>
        </w:rPr>
      </w:pPr>
      <w:hyperlink r:id="rId20" w:anchor="_Toc66182769" w:history="1">
        <w:r w:rsidR="00990915" w:rsidRPr="00B30B67">
          <w:rPr>
            <w:rStyle w:val="Hyperlink"/>
            <w:noProof/>
          </w:rPr>
          <w:t>Figure 6: GSO Situation</w:t>
        </w:r>
        <w:r w:rsidR="00990915">
          <w:rPr>
            <w:noProof/>
            <w:webHidden/>
          </w:rPr>
          <w:tab/>
        </w:r>
        <w:r w:rsidR="00990915">
          <w:rPr>
            <w:noProof/>
            <w:webHidden/>
          </w:rPr>
          <w:fldChar w:fldCharType="begin"/>
        </w:r>
        <w:r w:rsidR="00990915">
          <w:rPr>
            <w:noProof/>
            <w:webHidden/>
          </w:rPr>
          <w:instrText xml:space="preserve"> PAGEREF _Toc66182769 \h </w:instrText>
        </w:r>
        <w:r w:rsidR="00990915">
          <w:rPr>
            <w:noProof/>
            <w:webHidden/>
          </w:rPr>
        </w:r>
        <w:r w:rsidR="00990915">
          <w:rPr>
            <w:noProof/>
            <w:webHidden/>
          </w:rPr>
          <w:fldChar w:fldCharType="separate"/>
        </w:r>
        <w:r w:rsidR="00990915">
          <w:rPr>
            <w:noProof/>
            <w:webHidden/>
          </w:rPr>
          <w:t>8</w:t>
        </w:r>
        <w:r w:rsidR="00990915">
          <w:rPr>
            <w:noProof/>
            <w:webHidden/>
          </w:rPr>
          <w:fldChar w:fldCharType="end"/>
        </w:r>
      </w:hyperlink>
    </w:p>
    <w:p w14:paraId="308246CA" w14:textId="6C17B3D9" w:rsidR="00990915" w:rsidRDefault="00266074">
      <w:pPr>
        <w:pStyle w:val="TableofFigures"/>
        <w:tabs>
          <w:tab w:val="right" w:leader="dot" w:pos="9888"/>
        </w:tabs>
        <w:rPr>
          <w:rFonts w:eastAsiaTheme="minorEastAsia"/>
          <w:noProof/>
        </w:rPr>
      </w:pPr>
      <w:hyperlink r:id="rId21" w:anchor="_Toc66182770" w:history="1">
        <w:r w:rsidR="00990915" w:rsidRPr="00B30B67">
          <w:rPr>
            <w:rStyle w:val="Hyperlink"/>
            <w:noProof/>
          </w:rPr>
          <w:t>Figure 7: GSO Relations</w:t>
        </w:r>
        <w:r w:rsidR="00990915">
          <w:rPr>
            <w:noProof/>
            <w:webHidden/>
          </w:rPr>
          <w:tab/>
        </w:r>
        <w:r w:rsidR="00990915">
          <w:rPr>
            <w:noProof/>
            <w:webHidden/>
          </w:rPr>
          <w:fldChar w:fldCharType="begin"/>
        </w:r>
        <w:r w:rsidR="00990915">
          <w:rPr>
            <w:noProof/>
            <w:webHidden/>
          </w:rPr>
          <w:instrText xml:space="preserve"> PAGEREF _Toc66182770 \h </w:instrText>
        </w:r>
        <w:r w:rsidR="00990915">
          <w:rPr>
            <w:noProof/>
            <w:webHidden/>
          </w:rPr>
        </w:r>
        <w:r w:rsidR="00990915">
          <w:rPr>
            <w:noProof/>
            <w:webHidden/>
          </w:rPr>
          <w:fldChar w:fldCharType="separate"/>
        </w:r>
        <w:r w:rsidR="00990915">
          <w:rPr>
            <w:noProof/>
            <w:webHidden/>
          </w:rPr>
          <w:t>8</w:t>
        </w:r>
        <w:r w:rsidR="00990915">
          <w:rPr>
            <w:noProof/>
            <w:webHidden/>
          </w:rPr>
          <w:fldChar w:fldCharType="end"/>
        </w:r>
      </w:hyperlink>
    </w:p>
    <w:p w14:paraId="10E28BCD" w14:textId="71955AD9" w:rsidR="00990915" w:rsidRDefault="00266074">
      <w:pPr>
        <w:pStyle w:val="TableofFigures"/>
        <w:tabs>
          <w:tab w:val="right" w:leader="dot" w:pos="9888"/>
        </w:tabs>
        <w:rPr>
          <w:rFonts w:eastAsiaTheme="minorEastAsia"/>
          <w:noProof/>
        </w:rPr>
      </w:pPr>
      <w:hyperlink r:id="rId22" w:anchor="_Toc66182771" w:history="1">
        <w:r w:rsidR="00990915" w:rsidRPr="00B30B67">
          <w:rPr>
            <w:rStyle w:val="Hyperlink"/>
            <w:noProof/>
          </w:rPr>
          <w:t>Figure 8: GSO Fundamental Relations</w:t>
        </w:r>
        <w:r w:rsidR="00990915">
          <w:rPr>
            <w:noProof/>
            <w:webHidden/>
          </w:rPr>
          <w:tab/>
        </w:r>
        <w:r w:rsidR="00990915">
          <w:rPr>
            <w:noProof/>
            <w:webHidden/>
          </w:rPr>
          <w:fldChar w:fldCharType="begin"/>
        </w:r>
        <w:r w:rsidR="00990915">
          <w:rPr>
            <w:noProof/>
            <w:webHidden/>
          </w:rPr>
          <w:instrText xml:space="preserve"> PAGEREF _Toc66182771 \h </w:instrText>
        </w:r>
        <w:r w:rsidR="00990915">
          <w:rPr>
            <w:noProof/>
            <w:webHidden/>
          </w:rPr>
        </w:r>
        <w:r w:rsidR="00990915">
          <w:rPr>
            <w:noProof/>
            <w:webHidden/>
          </w:rPr>
          <w:fldChar w:fldCharType="separate"/>
        </w:r>
        <w:r w:rsidR="00990915">
          <w:rPr>
            <w:noProof/>
            <w:webHidden/>
          </w:rPr>
          <w:t>9</w:t>
        </w:r>
        <w:r w:rsidR="00990915">
          <w:rPr>
            <w:noProof/>
            <w:webHidden/>
          </w:rPr>
          <w:fldChar w:fldCharType="end"/>
        </w:r>
      </w:hyperlink>
    </w:p>
    <w:p w14:paraId="5E19F7D6" w14:textId="385E1F9E" w:rsidR="00990915" w:rsidRDefault="00266074">
      <w:pPr>
        <w:pStyle w:val="TableofFigures"/>
        <w:tabs>
          <w:tab w:val="right" w:leader="dot" w:pos="9888"/>
        </w:tabs>
        <w:rPr>
          <w:rFonts w:eastAsiaTheme="minorEastAsia"/>
          <w:noProof/>
        </w:rPr>
      </w:pPr>
      <w:hyperlink r:id="rId23" w:anchor="_Toc66182772" w:history="1">
        <w:r w:rsidR="00990915" w:rsidRPr="00B30B67">
          <w:rPr>
            <w:rStyle w:val="Hyperlink"/>
            <w:noProof/>
          </w:rPr>
          <w:t>Figure 9: Geological material endurants</w:t>
        </w:r>
        <w:r w:rsidR="00990915">
          <w:rPr>
            <w:noProof/>
            <w:webHidden/>
          </w:rPr>
          <w:tab/>
        </w:r>
        <w:r w:rsidR="00990915">
          <w:rPr>
            <w:noProof/>
            <w:webHidden/>
          </w:rPr>
          <w:fldChar w:fldCharType="begin"/>
        </w:r>
        <w:r w:rsidR="00990915">
          <w:rPr>
            <w:noProof/>
            <w:webHidden/>
          </w:rPr>
          <w:instrText xml:space="preserve"> PAGEREF _Toc66182772 \h </w:instrText>
        </w:r>
        <w:r w:rsidR="00990915">
          <w:rPr>
            <w:noProof/>
            <w:webHidden/>
          </w:rPr>
        </w:r>
        <w:r w:rsidR="00990915">
          <w:rPr>
            <w:noProof/>
            <w:webHidden/>
          </w:rPr>
          <w:fldChar w:fldCharType="separate"/>
        </w:r>
        <w:r w:rsidR="00990915">
          <w:rPr>
            <w:noProof/>
            <w:webHidden/>
          </w:rPr>
          <w:t>10</w:t>
        </w:r>
        <w:r w:rsidR="00990915">
          <w:rPr>
            <w:noProof/>
            <w:webHidden/>
          </w:rPr>
          <w:fldChar w:fldCharType="end"/>
        </w:r>
      </w:hyperlink>
    </w:p>
    <w:p w14:paraId="2545A7B5" w14:textId="27964606" w:rsidR="00990915" w:rsidRDefault="00266074">
      <w:pPr>
        <w:pStyle w:val="TableofFigures"/>
        <w:tabs>
          <w:tab w:val="right" w:leader="dot" w:pos="9888"/>
        </w:tabs>
        <w:rPr>
          <w:rFonts w:eastAsiaTheme="minorEastAsia"/>
          <w:noProof/>
        </w:rPr>
      </w:pPr>
      <w:hyperlink r:id="rId24" w:anchor="_Toc66182773" w:history="1">
        <w:r w:rsidR="00990915" w:rsidRPr="00B30B67">
          <w:rPr>
            <w:rStyle w:val="Hyperlink"/>
            <w:noProof/>
          </w:rPr>
          <w:t>Figure 10: Geological perdurants</w:t>
        </w:r>
        <w:r w:rsidR="00990915">
          <w:rPr>
            <w:noProof/>
            <w:webHidden/>
          </w:rPr>
          <w:tab/>
        </w:r>
        <w:r w:rsidR="00990915">
          <w:rPr>
            <w:noProof/>
            <w:webHidden/>
          </w:rPr>
          <w:fldChar w:fldCharType="begin"/>
        </w:r>
        <w:r w:rsidR="00990915">
          <w:rPr>
            <w:noProof/>
            <w:webHidden/>
          </w:rPr>
          <w:instrText xml:space="preserve"> PAGEREF _Toc66182773 \h </w:instrText>
        </w:r>
        <w:r w:rsidR="00990915">
          <w:rPr>
            <w:noProof/>
            <w:webHidden/>
          </w:rPr>
        </w:r>
        <w:r w:rsidR="00990915">
          <w:rPr>
            <w:noProof/>
            <w:webHidden/>
          </w:rPr>
          <w:fldChar w:fldCharType="separate"/>
        </w:r>
        <w:r w:rsidR="00990915">
          <w:rPr>
            <w:noProof/>
            <w:webHidden/>
          </w:rPr>
          <w:t>10</w:t>
        </w:r>
        <w:r w:rsidR="00990915">
          <w:rPr>
            <w:noProof/>
            <w:webHidden/>
          </w:rPr>
          <w:fldChar w:fldCharType="end"/>
        </w:r>
      </w:hyperlink>
    </w:p>
    <w:p w14:paraId="7C3F91DC" w14:textId="0EA9BDA9" w:rsidR="00990915" w:rsidRDefault="00266074">
      <w:pPr>
        <w:pStyle w:val="TableofFigures"/>
        <w:tabs>
          <w:tab w:val="right" w:leader="dot" w:pos="9888"/>
        </w:tabs>
        <w:rPr>
          <w:rFonts w:eastAsiaTheme="minorEastAsia"/>
          <w:noProof/>
        </w:rPr>
      </w:pPr>
      <w:hyperlink r:id="rId25" w:anchor="_Toc66182774" w:history="1">
        <w:r w:rsidR="00990915" w:rsidRPr="00B30B67">
          <w:rPr>
            <w:rStyle w:val="Hyperlink"/>
            <w:noProof/>
          </w:rPr>
          <w:t>Figure 11: Geological features</w:t>
        </w:r>
        <w:r w:rsidR="00990915">
          <w:rPr>
            <w:noProof/>
            <w:webHidden/>
          </w:rPr>
          <w:tab/>
        </w:r>
        <w:r w:rsidR="00990915">
          <w:rPr>
            <w:noProof/>
            <w:webHidden/>
          </w:rPr>
          <w:fldChar w:fldCharType="begin"/>
        </w:r>
        <w:r w:rsidR="00990915">
          <w:rPr>
            <w:noProof/>
            <w:webHidden/>
          </w:rPr>
          <w:instrText xml:space="preserve"> PAGEREF _Toc66182774 \h </w:instrText>
        </w:r>
        <w:r w:rsidR="00990915">
          <w:rPr>
            <w:noProof/>
            <w:webHidden/>
          </w:rPr>
        </w:r>
        <w:r w:rsidR="00990915">
          <w:rPr>
            <w:noProof/>
            <w:webHidden/>
          </w:rPr>
          <w:fldChar w:fldCharType="separate"/>
        </w:r>
        <w:r w:rsidR="00990915">
          <w:rPr>
            <w:noProof/>
            <w:webHidden/>
          </w:rPr>
          <w:t>11</w:t>
        </w:r>
        <w:r w:rsidR="00990915">
          <w:rPr>
            <w:noProof/>
            <w:webHidden/>
          </w:rPr>
          <w:fldChar w:fldCharType="end"/>
        </w:r>
      </w:hyperlink>
    </w:p>
    <w:p w14:paraId="2DCB8D39" w14:textId="67E378DA" w:rsidR="00990915" w:rsidRDefault="00266074">
      <w:pPr>
        <w:pStyle w:val="TableofFigures"/>
        <w:tabs>
          <w:tab w:val="right" w:leader="dot" w:pos="9888"/>
        </w:tabs>
        <w:rPr>
          <w:rFonts w:eastAsiaTheme="minorEastAsia"/>
          <w:noProof/>
        </w:rPr>
      </w:pPr>
      <w:hyperlink r:id="rId26" w:anchor="_Toc66182775" w:history="1">
        <w:r w:rsidR="00990915" w:rsidRPr="00B30B67">
          <w:rPr>
            <w:rStyle w:val="Hyperlink"/>
            <w:noProof/>
          </w:rPr>
          <w:t>Figure 12: Geological Relations</w:t>
        </w:r>
        <w:r w:rsidR="00990915">
          <w:rPr>
            <w:noProof/>
            <w:webHidden/>
          </w:rPr>
          <w:tab/>
        </w:r>
        <w:r w:rsidR="00990915">
          <w:rPr>
            <w:noProof/>
            <w:webHidden/>
          </w:rPr>
          <w:fldChar w:fldCharType="begin"/>
        </w:r>
        <w:r w:rsidR="00990915">
          <w:rPr>
            <w:noProof/>
            <w:webHidden/>
          </w:rPr>
          <w:instrText xml:space="preserve"> PAGEREF _Toc66182775 \h </w:instrText>
        </w:r>
        <w:r w:rsidR="00990915">
          <w:rPr>
            <w:noProof/>
            <w:webHidden/>
          </w:rPr>
        </w:r>
        <w:r w:rsidR="00990915">
          <w:rPr>
            <w:noProof/>
            <w:webHidden/>
          </w:rPr>
          <w:fldChar w:fldCharType="separate"/>
        </w:r>
        <w:r w:rsidR="00990915">
          <w:rPr>
            <w:noProof/>
            <w:webHidden/>
          </w:rPr>
          <w:t>15</w:t>
        </w:r>
        <w:r w:rsidR="00990915">
          <w:rPr>
            <w:noProof/>
            <w:webHidden/>
          </w:rPr>
          <w:fldChar w:fldCharType="end"/>
        </w:r>
      </w:hyperlink>
    </w:p>
    <w:p w14:paraId="74F5978D" w14:textId="6B7031DB" w:rsidR="00990915" w:rsidRDefault="00266074">
      <w:pPr>
        <w:pStyle w:val="TableofFigures"/>
        <w:tabs>
          <w:tab w:val="right" w:leader="dot" w:pos="9888"/>
        </w:tabs>
        <w:rPr>
          <w:rFonts w:eastAsiaTheme="minorEastAsia"/>
          <w:noProof/>
        </w:rPr>
      </w:pPr>
      <w:hyperlink w:anchor="_Toc66182776" w:history="1">
        <w:r w:rsidR="00990915" w:rsidRPr="00B30B67">
          <w:rPr>
            <w:rStyle w:val="Hyperlink"/>
            <w:noProof/>
          </w:rPr>
          <w:t>Figure 13: Rock material and role example</w:t>
        </w:r>
        <w:r w:rsidR="00990915">
          <w:rPr>
            <w:noProof/>
            <w:webHidden/>
          </w:rPr>
          <w:tab/>
        </w:r>
        <w:r w:rsidR="00990915">
          <w:rPr>
            <w:noProof/>
            <w:webHidden/>
          </w:rPr>
          <w:fldChar w:fldCharType="begin"/>
        </w:r>
        <w:r w:rsidR="00990915">
          <w:rPr>
            <w:noProof/>
            <w:webHidden/>
          </w:rPr>
          <w:instrText xml:space="preserve"> PAGEREF _Toc66182776 \h </w:instrText>
        </w:r>
        <w:r w:rsidR="00990915">
          <w:rPr>
            <w:noProof/>
            <w:webHidden/>
          </w:rPr>
        </w:r>
        <w:r w:rsidR="00990915">
          <w:rPr>
            <w:noProof/>
            <w:webHidden/>
          </w:rPr>
          <w:fldChar w:fldCharType="separate"/>
        </w:r>
        <w:r w:rsidR="00990915">
          <w:rPr>
            <w:noProof/>
            <w:webHidden/>
          </w:rPr>
          <w:t>22</w:t>
        </w:r>
        <w:r w:rsidR="00990915">
          <w:rPr>
            <w:noProof/>
            <w:webHidden/>
          </w:rPr>
          <w:fldChar w:fldCharType="end"/>
        </w:r>
      </w:hyperlink>
    </w:p>
    <w:p w14:paraId="0CC3DFE1" w14:textId="1F432317" w:rsidR="00990915" w:rsidRDefault="00266074">
      <w:pPr>
        <w:pStyle w:val="TableofFigures"/>
        <w:tabs>
          <w:tab w:val="right" w:leader="dot" w:pos="9888"/>
        </w:tabs>
        <w:rPr>
          <w:rFonts w:eastAsiaTheme="minorEastAsia"/>
          <w:noProof/>
        </w:rPr>
      </w:pPr>
      <w:hyperlink w:anchor="_Toc66182777" w:history="1">
        <w:r w:rsidR="00990915" w:rsidRPr="00B30B67">
          <w:rPr>
            <w:rStyle w:val="Hyperlink"/>
            <w:noProof/>
          </w:rPr>
          <w:t>Figure 14: Geological unit, role, and rock material example</w:t>
        </w:r>
        <w:r w:rsidR="00990915">
          <w:rPr>
            <w:noProof/>
            <w:webHidden/>
          </w:rPr>
          <w:tab/>
        </w:r>
        <w:r w:rsidR="00990915">
          <w:rPr>
            <w:noProof/>
            <w:webHidden/>
          </w:rPr>
          <w:fldChar w:fldCharType="begin"/>
        </w:r>
        <w:r w:rsidR="00990915">
          <w:rPr>
            <w:noProof/>
            <w:webHidden/>
          </w:rPr>
          <w:instrText xml:space="preserve"> PAGEREF _Toc66182777 \h </w:instrText>
        </w:r>
        <w:r w:rsidR="00990915">
          <w:rPr>
            <w:noProof/>
            <w:webHidden/>
          </w:rPr>
        </w:r>
        <w:r w:rsidR="00990915">
          <w:rPr>
            <w:noProof/>
            <w:webHidden/>
          </w:rPr>
          <w:fldChar w:fldCharType="separate"/>
        </w:r>
        <w:r w:rsidR="00990915">
          <w:rPr>
            <w:noProof/>
            <w:webHidden/>
          </w:rPr>
          <w:t>23</w:t>
        </w:r>
        <w:r w:rsidR="00990915">
          <w:rPr>
            <w:noProof/>
            <w:webHidden/>
          </w:rPr>
          <w:fldChar w:fldCharType="end"/>
        </w:r>
      </w:hyperlink>
    </w:p>
    <w:p w14:paraId="517084B1" w14:textId="3FB6898F" w:rsidR="00990915" w:rsidRDefault="00266074">
      <w:pPr>
        <w:pStyle w:val="TableofFigures"/>
        <w:tabs>
          <w:tab w:val="right" w:leader="dot" w:pos="9888"/>
        </w:tabs>
        <w:rPr>
          <w:rFonts w:eastAsiaTheme="minorEastAsia"/>
          <w:noProof/>
        </w:rPr>
      </w:pPr>
      <w:hyperlink w:anchor="_Toc66182778" w:history="1">
        <w:r w:rsidR="00990915" w:rsidRPr="00B30B67">
          <w:rPr>
            <w:rStyle w:val="Hyperlink"/>
            <w:noProof/>
          </w:rPr>
          <w:t>Figure 15: Rock sample example</w:t>
        </w:r>
        <w:r w:rsidR="00990915">
          <w:rPr>
            <w:noProof/>
            <w:webHidden/>
          </w:rPr>
          <w:tab/>
        </w:r>
        <w:r w:rsidR="00990915">
          <w:rPr>
            <w:noProof/>
            <w:webHidden/>
          </w:rPr>
          <w:fldChar w:fldCharType="begin"/>
        </w:r>
        <w:r w:rsidR="00990915">
          <w:rPr>
            <w:noProof/>
            <w:webHidden/>
          </w:rPr>
          <w:instrText xml:space="preserve"> PAGEREF _Toc66182778 \h </w:instrText>
        </w:r>
        <w:r w:rsidR="00990915">
          <w:rPr>
            <w:noProof/>
            <w:webHidden/>
          </w:rPr>
        </w:r>
        <w:r w:rsidR="00990915">
          <w:rPr>
            <w:noProof/>
            <w:webHidden/>
          </w:rPr>
          <w:fldChar w:fldCharType="separate"/>
        </w:r>
        <w:r w:rsidR="00990915">
          <w:rPr>
            <w:noProof/>
            <w:webHidden/>
          </w:rPr>
          <w:t>26</w:t>
        </w:r>
        <w:r w:rsidR="00990915">
          <w:rPr>
            <w:noProof/>
            <w:webHidden/>
          </w:rPr>
          <w:fldChar w:fldCharType="end"/>
        </w:r>
      </w:hyperlink>
    </w:p>
    <w:p w14:paraId="649F5EDA" w14:textId="60049B2E" w:rsidR="00990915" w:rsidRDefault="00266074">
      <w:pPr>
        <w:pStyle w:val="TableofFigures"/>
        <w:tabs>
          <w:tab w:val="right" w:leader="dot" w:pos="9888"/>
        </w:tabs>
        <w:rPr>
          <w:rFonts w:eastAsiaTheme="minorEastAsia"/>
          <w:noProof/>
        </w:rPr>
      </w:pPr>
      <w:hyperlink w:anchor="_Toc66182779" w:history="1">
        <w:r w:rsidR="00990915" w:rsidRPr="00B30B67">
          <w:rPr>
            <w:rStyle w:val="Hyperlink"/>
            <w:noProof/>
          </w:rPr>
          <w:t>Figure 16. Partial results from SPARQL query for geological time units</w:t>
        </w:r>
        <w:r w:rsidR="00990915">
          <w:rPr>
            <w:noProof/>
            <w:webHidden/>
          </w:rPr>
          <w:tab/>
        </w:r>
        <w:r w:rsidR="00990915">
          <w:rPr>
            <w:noProof/>
            <w:webHidden/>
          </w:rPr>
          <w:fldChar w:fldCharType="begin"/>
        </w:r>
        <w:r w:rsidR="00990915">
          <w:rPr>
            <w:noProof/>
            <w:webHidden/>
          </w:rPr>
          <w:instrText xml:space="preserve"> PAGEREF _Toc66182779 \h </w:instrText>
        </w:r>
        <w:r w:rsidR="00990915">
          <w:rPr>
            <w:noProof/>
            <w:webHidden/>
          </w:rPr>
        </w:r>
        <w:r w:rsidR="00990915">
          <w:rPr>
            <w:noProof/>
            <w:webHidden/>
          </w:rPr>
          <w:fldChar w:fldCharType="separate"/>
        </w:r>
        <w:r w:rsidR="00990915">
          <w:rPr>
            <w:noProof/>
            <w:webHidden/>
          </w:rPr>
          <w:t>30</w:t>
        </w:r>
        <w:r w:rsidR="00990915">
          <w:rPr>
            <w:noProof/>
            <w:webHidden/>
          </w:rPr>
          <w:fldChar w:fldCharType="end"/>
        </w:r>
      </w:hyperlink>
    </w:p>
    <w:p w14:paraId="5106C841" w14:textId="0658178E" w:rsidR="00990915" w:rsidRDefault="00266074">
      <w:pPr>
        <w:pStyle w:val="TableofFigures"/>
        <w:tabs>
          <w:tab w:val="right" w:leader="dot" w:pos="9888"/>
        </w:tabs>
        <w:rPr>
          <w:rFonts w:eastAsiaTheme="minorEastAsia"/>
          <w:noProof/>
        </w:rPr>
      </w:pPr>
      <w:hyperlink w:anchor="_Toc66182780" w:history="1">
        <w:r w:rsidR="00990915" w:rsidRPr="00B30B67">
          <w:rPr>
            <w:rStyle w:val="Hyperlink"/>
            <w:noProof/>
          </w:rPr>
          <w:t>Figure 17. Partial results from SPARQL query for petrophysical properties</w:t>
        </w:r>
        <w:r w:rsidR="00990915">
          <w:rPr>
            <w:noProof/>
            <w:webHidden/>
          </w:rPr>
          <w:tab/>
        </w:r>
        <w:r w:rsidR="00990915">
          <w:rPr>
            <w:noProof/>
            <w:webHidden/>
          </w:rPr>
          <w:fldChar w:fldCharType="begin"/>
        </w:r>
        <w:r w:rsidR="00990915">
          <w:rPr>
            <w:noProof/>
            <w:webHidden/>
          </w:rPr>
          <w:instrText xml:space="preserve"> PAGEREF _Toc66182780 \h </w:instrText>
        </w:r>
        <w:r w:rsidR="00990915">
          <w:rPr>
            <w:noProof/>
            <w:webHidden/>
          </w:rPr>
        </w:r>
        <w:r w:rsidR="00990915">
          <w:rPr>
            <w:noProof/>
            <w:webHidden/>
          </w:rPr>
          <w:fldChar w:fldCharType="separate"/>
        </w:r>
        <w:r w:rsidR="00990915">
          <w:rPr>
            <w:noProof/>
            <w:webHidden/>
          </w:rPr>
          <w:t>31</w:t>
        </w:r>
        <w:r w:rsidR="00990915">
          <w:rPr>
            <w:noProof/>
            <w:webHidden/>
          </w:rPr>
          <w:fldChar w:fldCharType="end"/>
        </w:r>
      </w:hyperlink>
    </w:p>
    <w:p w14:paraId="0C3D5782" w14:textId="39DAC083" w:rsidR="00990915" w:rsidRDefault="00266074">
      <w:pPr>
        <w:pStyle w:val="TableofFigures"/>
        <w:tabs>
          <w:tab w:val="right" w:leader="dot" w:pos="9888"/>
        </w:tabs>
        <w:rPr>
          <w:rFonts w:eastAsiaTheme="minorEastAsia"/>
          <w:noProof/>
        </w:rPr>
      </w:pPr>
      <w:hyperlink w:anchor="_Toc66182781" w:history="1">
        <w:r w:rsidR="00990915" w:rsidRPr="00B30B67">
          <w:rPr>
            <w:rStyle w:val="Hyperlink"/>
            <w:noProof/>
          </w:rPr>
          <w:t>Figure 18. Results of contact and contact process type query</w:t>
        </w:r>
        <w:r w:rsidR="00990915">
          <w:rPr>
            <w:noProof/>
            <w:webHidden/>
          </w:rPr>
          <w:tab/>
        </w:r>
        <w:r w:rsidR="00990915">
          <w:rPr>
            <w:noProof/>
            <w:webHidden/>
          </w:rPr>
          <w:fldChar w:fldCharType="begin"/>
        </w:r>
        <w:r w:rsidR="00990915">
          <w:rPr>
            <w:noProof/>
            <w:webHidden/>
          </w:rPr>
          <w:instrText xml:space="preserve"> PAGEREF _Toc66182781 \h </w:instrText>
        </w:r>
        <w:r w:rsidR="00990915">
          <w:rPr>
            <w:noProof/>
            <w:webHidden/>
          </w:rPr>
        </w:r>
        <w:r w:rsidR="00990915">
          <w:rPr>
            <w:noProof/>
            <w:webHidden/>
          </w:rPr>
          <w:fldChar w:fldCharType="separate"/>
        </w:r>
        <w:r w:rsidR="00990915">
          <w:rPr>
            <w:noProof/>
            <w:webHidden/>
          </w:rPr>
          <w:t>31</w:t>
        </w:r>
        <w:r w:rsidR="00990915">
          <w:rPr>
            <w:noProof/>
            <w:webHidden/>
          </w:rPr>
          <w:fldChar w:fldCharType="end"/>
        </w:r>
      </w:hyperlink>
    </w:p>
    <w:p w14:paraId="2852CD4D" w14:textId="7676018E" w:rsidR="00990915" w:rsidRDefault="00266074">
      <w:pPr>
        <w:pStyle w:val="TableofFigures"/>
        <w:tabs>
          <w:tab w:val="right" w:leader="dot" w:pos="9888"/>
        </w:tabs>
        <w:rPr>
          <w:rFonts w:eastAsiaTheme="minorEastAsia"/>
          <w:noProof/>
        </w:rPr>
      </w:pPr>
      <w:hyperlink w:anchor="_Toc66182782" w:history="1">
        <w:r w:rsidR="00990915" w:rsidRPr="00B30B67">
          <w:rPr>
            <w:rStyle w:val="Hyperlink"/>
            <w:noProof/>
          </w:rPr>
          <w:t>Figure 19. Results of rock type query</w:t>
        </w:r>
        <w:r w:rsidR="00990915">
          <w:rPr>
            <w:noProof/>
            <w:webHidden/>
          </w:rPr>
          <w:tab/>
        </w:r>
        <w:r w:rsidR="00990915">
          <w:rPr>
            <w:noProof/>
            <w:webHidden/>
          </w:rPr>
          <w:fldChar w:fldCharType="begin"/>
        </w:r>
        <w:r w:rsidR="00990915">
          <w:rPr>
            <w:noProof/>
            <w:webHidden/>
          </w:rPr>
          <w:instrText xml:space="preserve"> PAGEREF _Toc66182782 \h </w:instrText>
        </w:r>
        <w:r w:rsidR="00990915">
          <w:rPr>
            <w:noProof/>
            <w:webHidden/>
          </w:rPr>
        </w:r>
        <w:r w:rsidR="00990915">
          <w:rPr>
            <w:noProof/>
            <w:webHidden/>
          </w:rPr>
          <w:fldChar w:fldCharType="separate"/>
        </w:r>
        <w:r w:rsidR="00990915">
          <w:rPr>
            <w:noProof/>
            <w:webHidden/>
          </w:rPr>
          <w:t>32</w:t>
        </w:r>
        <w:r w:rsidR="00990915">
          <w:rPr>
            <w:noProof/>
            <w:webHidden/>
          </w:rPr>
          <w:fldChar w:fldCharType="end"/>
        </w:r>
      </w:hyperlink>
    </w:p>
    <w:p w14:paraId="0B9AC9DC" w14:textId="4553DAD4" w:rsidR="00990915" w:rsidRDefault="00266074">
      <w:pPr>
        <w:pStyle w:val="TableofFigures"/>
        <w:tabs>
          <w:tab w:val="right" w:leader="dot" w:pos="9888"/>
        </w:tabs>
        <w:rPr>
          <w:rFonts w:eastAsiaTheme="minorEastAsia"/>
          <w:noProof/>
        </w:rPr>
      </w:pPr>
      <w:hyperlink w:anchor="_Toc66182783" w:history="1">
        <w:r w:rsidR="00990915" w:rsidRPr="00B30B67">
          <w:rPr>
            <w:rStyle w:val="Hyperlink"/>
            <w:noProof/>
          </w:rPr>
          <w:t>Figure 20. Lithology for units in Isle of Wight.</w:t>
        </w:r>
        <w:r w:rsidR="00990915">
          <w:rPr>
            <w:noProof/>
            <w:webHidden/>
          </w:rPr>
          <w:tab/>
        </w:r>
        <w:r w:rsidR="00990915">
          <w:rPr>
            <w:noProof/>
            <w:webHidden/>
          </w:rPr>
          <w:fldChar w:fldCharType="begin"/>
        </w:r>
        <w:r w:rsidR="00990915">
          <w:rPr>
            <w:noProof/>
            <w:webHidden/>
          </w:rPr>
          <w:instrText xml:space="preserve"> PAGEREF _Toc66182783 \h </w:instrText>
        </w:r>
        <w:r w:rsidR="00990915">
          <w:rPr>
            <w:noProof/>
            <w:webHidden/>
          </w:rPr>
        </w:r>
        <w:r w:rsidR="00990915">
          <w:rPr>
            <w:noProof/>
            <w:webHidden/>
          </w:rPr>
          <w:fldChar w:fldCharType="separate"/>
        </w:r>
        <w:r w:rsidR="00990915">
          <w:rPr>
            <w:noProof/>
            <w:webHidden/>
          </w:rPr>
          <w:t>33</w:t>
        </w:r>
        <w:r w:rsidR="00990915">
          <w:rPr>
            <w:noProof/>
            <w:webHidden/>
          </w:rPr>
          <w:fldChar w:fldCharType="end"/>
        </w:r>
      </w:hyperlink>
    </w:p>
    <w:p w14:paraId="6E87D998" w14:textId="4C3EA9F4"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26870684" w14:textId="503BF99B" w:rsidR="00990915" w:rsidRDefault="0039339E">
      <w:pPr>
        <w:pStyle w:val="TableofFigures"/>
        <w:tabs>
          <w:tab w:val="right" w:leader="dot" w:pos="9888"/>
        </w:tabs>
        <w:rPr>
          <w:rFonts w:eastAsiaTheme="minorEastAsia"/>
          <w:noProof/>
        </w:rPr>
      </w:pPr>
      <w:r>
        <w:fldChar w:fldCharType="begin"/>
      </w:r>
      <w:r>
        <w:instrText xml:space="preserve"> TOC \h \z \c "Table" </w:instrText>
      </w:r>
      <w:r>
        <w:fldChar w:fldCharType="separate"/>
      </w:r>
      <w:hyperlink w:anchor="_Toc66182784" w:history="1">
        <w:r w:rsidR="00990915" w:rsidRPr="007D06BF">
          <w:rPr>
            <w:rStyle w:val="Hyperlink"/>
            <w:noProof/>
          </w:rPr>
          <w:t>Table 1.  GSO geological feature examples</w:t>
        </w:r>
        <w:r w:rsidR="00990915">
          <w:rPr>
            <w:noProof/>
            <w:webHidden/>
          </w:rPr>
          <w:tab/>
        </w:r>
        <w:r w:rsidR="00990915">
          <w:rPr>
            <w:noProof/>
            <w:webHidden/>
          </w:rPr>
          <w:fldChar w:fldCharType="begin"/>
        </w:r>
        <w:r w:rsidR="00990915">
          <w:rPr>
            <w:noProof/>
            <w:webHidden/>
          </w:rPr>
          <w:instrText xml:space="preserve"> PAGEREF _Toc66182784 \h </w:instrText>
        </w:r>
        <w:r w:rsidR="00990915">
          <w:rPr>
            <w:noProof/>
            <w:webHidden/>
          </w:rPr>
        </w:r>
        <w:r w:rsidR="00990915">
          <w:rPr>
            <w:noProof/>
            <w:webHidden/>
          </w:rPr>
          <w:fldChar w:fldCharType="separate"/>
        </w:r>
        <w:r w:rsidR="00990915">
          <w:rPr>
            <w:noProof/>
            <w:webHidden/>
          </w:rPr>
          <w:t>12</w:t>
        </w:r>
        <w:r w:rsidR="00990915">
          <w:rPr>
            <w:noProof/>
            <w:webHidden/>
          </w:rPr>
          <w:fldChar w:fldCharType="end"/>
        </w:r>
      </w:hyperlink>
    </w:p>
    <w:p w14:paraId="2511AA1B" w14:textId="264DBABD" w:rsidR="00990915" w:rsidRDefault="00266074">
      <w:pPr>
        <w:pStyle w:val="TableofFigures"/>
        <w:tabs>
          <w:tab w:val="right" w:leader="dot" w:pos="9888"/>
        </w:tabs>
        <w:rPr>
          <w:rFonts w:eastAsiaTheme="minorEastAsia"/>
          <w:noProof/>
        </w:rPr>
      </w:pPr>
      <w:hyperlink w:anchor="_Toc66182785" w:history="1">
        <w:r w:rsidR="00990915" w:rsidRPr="007D06BF">
          <w:rPr>
            <w:rStyle w:val="Hyperlink"/>
            <w:noProof/>
          </w:rPr>
          <w:t>Table 2: GSO Geology types</w:t>
        </w:r>
        <w:r w:rsidR="00990915">
          <w:rPr>
            <w:noProof/>
            <w:webHidden/>
          </w:rPr>
          <w:tab/>
        </w:r>
        <w:r w:rsidR="00990915">
          <w:rPr>
            <w:noProof/>
            <w:webHidden/>
          </w:rPr>
          <w:fldChar w:fldCharType="begin"/>
        </w:r>
        <w:r w:rsidR="00990915">
          <w:rPr>
            <w:noProof/>
            <w:webHidden/>
          </w:rPr>
          <w:instrText xml:space="preserve"> PAGEREF _Toc66182785 \h </w:instrText>
        </w:r>
        <w:r w:rsidR="00990915">
          <w:rPr>
            <w:noProof/>
            <w:webHidden/>
          </w:rPr>
        </w:r>
        <w:r w:rsidR="00990915">
          <w:rPr>
            <w:noProof/>
            <w:webHidden/>
          </w:rPr>
          <w:fldChar w:fldCharType="separate"/>
        </w:r>
        <w:r w:rsidR="00990915">
          <w:rPr>
            <w:noProof/>
            <w:webHidden/>
          </w:rPr>
          <w:t>13</w:t>
        </w:r>
        <w:r w:rsidR="00990915">
          <w:rPr>
            <w:noProof/>
            <w:webHidden/>
          </w:rPr>
          <w:fldChar w:fldCharType="end"/>
        </w:r>
      </w:hyperlink>
    </w:p>
    <w:p w14:paraId="31B79178" w14:textId="052E2F54" w:rsidR="00990915" w:rsidRDefault="00266074">
      <w:pPr>
        <w:pStyle w:val="TableofFigures"/>
        <w:tabs>
          <w:tab w:val="right" w:leader="dot" w:pos="9888"/>
        </w:tabs>
        <w:rPr>
          <w:rFonts w:eastAsiaTheme="minorEastAsia"/>
          <w:noProof/>
        </w:rPr>
      </w:pPr>
      <w:hyperlink w:anchor="_Toc66182786" w:history="1">
        <w:r w:rsidR="00990915" w:rsidRPr="007D06BF">
          <w:rPr>
            <w:rStyle w:val="Hyperlink"/>
            <w:noProof/>
          </w:rPr>
          <w:t>Table 3: GSO Modules</w:t>
        </w:r>
        <w:r w:rsidR="00990915">
          <w:rPr>
            <w:noProof/>
            <w:webHidden/>
          </w:rPr>
          <w:tab/>
        </w:r>
        <w:r w:rsidR="00990915">
          <w:rPr>
            <w:noProof/>
            <w:webHidden/>
          </w:rPr>
          <w:fldChar w:fldCharType="begin"/>
        </w:r>
        <w:r w:rsidR="00990915">
          <w:rPr>
            <w:noProof/>
            <w:webHidden/>
          </w:rPr>
          <w:instrText xml:space="preserve"> PAGEREF _Toc66182786 \h </w:instrText>
        </w:r>
        <w:r w:rsidR="00990915">
          <w:rPr>
            <w:noProof/>
            <w:webHidden/>
          </w:rPr>
        </w:r>
        <w:r w:rsidR="00990915">
          <w:rPr>
            <w:noProof/>
            <w:webHidden/>
          </w:rPr>
          <w:fldChar w:fldCharType="separate"/>
        </w:r>
        <w:r w:rsidR="00990915">
          <w:rPr>
            <w:noProof/>
            <w:webHidden/>
          </w:rPr>
          <w:t>16</w:t>
        </w:r>
        <w:r w:rsidR="00990915">
          <w:rPr>
            <w:noProof/>
            <w:webHidden/>
          </w:rPr>
          <w:fldChar w:fldCharType="end"/>
        </w:r>
      </w:hyperlink>
    </w:p>
    <w:p w14:paraId="5B37F0D7" w14:textId="6A548341" w:rsidR="007D2736" w:rsidRDefault="0039339E">
      <w:r>
        <w:fldChar w:fldCharType="end"/>
      </w:r>
    </w:p>
    <w:p w14:paraId="684A4A83" w14:textId="77777777" w:rsidR="00476017" w:rsidRDefault="00476017">
      <w:pPr>
        <w:jc w:val="left"/>
        <w:rPr>
          <w:rFonts w:asciiTheme="majorHAnsi" w:eastAsiaTheme="majorEastAsia" w:hAnsiTheme="majorHAnsi" w:cstheme="majorBidi"/>
          <w:color w:val="2F5496" w:themeColor="accent1" w:themeShade="BF"/>
          <w:sz w:val="32"/>
          <w:szCs w:val="32"/>
        </w:rPr>
      </w:pPr>
      <w:r>
        <w:br w:type="page"/>
      </w:r>
    </w:p>
    <w:p w14:paraId="7CE26588" w14:textId="3B1679C5" w:rsidR="00D84BCD" w:rsidRDefault="00561FAC" w:rsidP="00F77958">
      <w:pPr>
        <w:pStyle w:val="Heading1"/>
      </w:pPr>
      <w:bookmarkStart w:id="0" w:name="_Toc63342976"/>
      <w:bookmarkStart w:id="1" w:name="_Toc66182756"/>
      <w:r>
        <w:lastRenderedPageBreak/>
        <w:t>Introduction</w:t>
      </w:r>
      <w:bookmarkEnd w:id="0"/>
      <w:bookmarkEnd w:id="1"/>
    </w:p>
    <w:p w14:paraId="38C4F1C5" w14:textId="1476E087" w:rsidR="00FC5EFA"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FC5EFA">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(Masolo et al., 2003;</w:t>
      </w:r>
      <w:r w:rsidR="00515DBF">
        <w:t xml:space="preserve"> Borgo and Masolo,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Guizzardi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5B80EEE9"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(e.g.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5929A0">
        <w:t>allowing for</w:t>
      </w:r>
      <w:r w:rsidR="0025634D">
        <w:t xml:space="preserve"> </w:t>
      </w:r>
      <w:r w:rsidR="005929A0">
        <w:t xml:space="preserve">the development of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F37D09">
        <w:t>.</w:t>
      </w:r>
    </w:p>
    <w:p w14:paraId="357101DE" w14:textId="0E91FCF6" w:rsidR="006A566C" w:rsidRDefault="00526357"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7318CA25">
                <wp:simplePos x="0" y="0"/>
                <wp:positionH relativeFrom="page">
                  <wp:posOffset>896815</wp:posOffset>
                </wp:positionH>
                <wp:positionV relativeFrom="paragraph">
                  <wp:posOffset>2149866</wp:posOffset>
                </wp:positionV>
                <wp:extent cx="6229350" cy="2382715"/>
                <wp:effectExtent l="0" t="0" r="19050" b="177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382715"/>
                        </a:xfrm>
                        <a:prstGeom prst="rect">
                          <a:avLst/>
                        </a:prstGeom>
                        <a:solidFill>
                          <a:srgbClr val="FFFFFF"/>
                        </a:solidFill>
                        <a:ln w="9525">
                          <a:solidFill>
                            <a:srgbClr val="000000"/>
                          </a:solidFill>
                          <a:miter lim="800000"/>
                          <a:headEnd/>
                          <a:tailEnd/>
                        </a:ln>
                      </wps:spPr>
                      <wps:txbx>
                        <w:txbxContent>
                          <w:p w14:paraId="1542D75B" w14:textId="635A45C1" w:rsidR="00F633E2" w:rsidRPr="005A0425" w:rsidRDefault="00F633E2" w:rsidP="00814E61">
                            <w:pPr>
                              <w:pStyle w:val="Heading2"/>
                            </w:pPr>
                            <w:bookmarkStart w:id="2" w:name="_Toc63342977"/>
                            <w:r>
                              <w:t>Terminology</w:t>
                            </w:r>
                            <w:bookmarkEnd w:id="2"/>
                          </w:p>
                          <w:p w14:paraId="40F96E25" w14:textId="065AFF72" w:rsidR="00F633E2" w:rsidRDefault="00F633E2" w:rsidP="00E11D96">
                            <w:ins w:id="3" w:author="Stephen Richard" w:date="2021-03-09T11:57:00Z">
                              <w:r>
                                <w:t xml:space="preserve">A class is a set of individuals </w:t>
                              </w:r>
                            </w:ins>
                            <w:ins w:id="4" w:author="Stephen Richard" w:date="2021-03-09T11:58:00Z">
                              <w:r>
                                <w:t>grouped either by intention or extension.  Intentional classes are defined by</w:t>
                              </w:r>
                            </w:ins>
                            <w:ins w:id="5" w:author="Stephen Richard" w:date="2021-03-09T11:59:00Z">
                              <w:r>
                                <w:t xml:space="preserve"> restrictions on a type. </w:t>
                              </w:r>
                            </w:ins>
                            <w:del w:id="6" w:author="Stephen Richard" w:date="2021-03-09T11:59:00Z">
                              <w:r w:rsidDel="00526357">
                                <w:delText>Types are generalizations that broadly include things such as classes, kinds and categories, e.g. Rock Body or Event.</w:delText>
                              </w:r>
                            </w:del>
                            <w:ins w:id="7" w:author="Stephen Richard" w:date="2021-03-09T11:51:00Z">
                              <w:r>
                                <w:t xml:space="preserve">A Type defines a set of properties and property </w:t>
                              </w:r>
                            </w:ins>
                            <w:ins w:id="8" w:author="Stephen Richard" w:date="2021-03-09T11:52:00Z">
                              <w:r>
                                <w:t>ranges used to characterize instances of the type.</w:t>
                              </w:r>
                            </w:ins>
                            <w:r>
                              <w:t xml:space="preserve"> </w:t>
                            </w:r>
                            <w:ins w:id="9" w:author="Stephen Richard" w:date="2021-03-09T11:59:00Z">
                              <w:r>
                                <w:t xml:space="preserve">Extensional classes are defined by asserting the members of the </w:t>
                              </w:r>
                            </w:ins>
                            <w:ins w:id="10" w:author="Stephen Richard" w:date="2021-03-09T12:00:00Z">
                              <w:r>
                                <w:t xml:space="preserve">class. </w:t>
                              </w:r>
                            </w:ins>
                            <w:r>
                              <w:t>Instances</w:t>
                            </w:r>
                            <w:ins w:id="11" w:author="Stephen Richard" w:date="2021-03-09T12:01:00Z">
                              <w:r>
                                <w:t xml:space="preserve"> are</w:t>
                              </w:r>
                            </w:ins>
                            <w:r>
                              <w:t xml:space="preserve"> </w:t>
                            </w:r>
                            <w:ins w:id="12" w:author="Stephen Richard" w:date="2021-03-09T12:01:00Z">
                              <w:r>
                                <w:t xml:space="preserve">singular </w:t>
                              </w:r>
                            </w:ins>
                            <w:ins w:id="13" w:author="Stephen Richard" w:date="2021-03-09T12:02:00Z">
                              <w:r>
                                <w:t>things</w:t>
                              </w:r>
                            </w:ins>
                            <w:ins w:id="14" w:author="Stephen Richard" w:date="2021-03-09T12:03:00Z">
                              <w:r>
                                <w:t xml:space="preserve"> (individuals)</w:t>
                              </w:r>
                            </w:ins>
                            <w:ins w:id="15" w:author="Stephen Richard" w:date="2021-03-09T12:02:00Z">
                              <w:r>
                                <w:t xml:space="preserve"> that have some identity property; instances are members of a class if </w:t>
                              </w:r>
                            </w:ins>
                            <w:del w:id="16" w:author="Stephen Richard" w:date="2021-03-09T12:00:00Z">
                              <w:r w:rsidDel="00526357">
                                <w:delText>are instantiations of types</w:delText>
                              </w:r>
                            </w:del>
                            <w:ins w:id="17" w:author="Stephen Richard" w:date="2021-03-09T12:02:00Z">
                              <w:r>
                                <w:t>they</w:t>
                              </w:r>
                            </w:ins>
                            <w:ins w:id="18" w:author="Stephen Richard" w:date="2021-03-09T12:00:00Z">
                              <w:r>
                                <w:t xml:space="preserve"> conform to the type restrictions on </w:t>
                              </w:r>
                            </w:ins>
                            <w:ins w:id="19" w:author="Stephen Richard" w:date="2021-03-09T12:02:00Z">
                              <w:r>
                                <w:t>the</w:t>
                              </w:r>
                            </w:ins>
                            <w:ins w:id="20" w:author="Stephen Richard" w:date="2021-03-09T12:00:00Z">
                              <w:r>
                                <w:t xml:space="preserve"> cl</w:t>
                              </w:r>
                            </w:ins>
                            <w:ins w:id="21" w:author="Stephen Richard" w:date="2021-03-09T12:01:00Z">
                              <w:r>
                                <w:t>ass</w:t>
                              </w:r>
                            </w:ins>
                            <w:r>
                              <w:t xml:space="preserve">, </w:t>
                            </w:r>
                            <w:ins w:id="22" w:author="Stephen Richard" w:date="2021-03-09T12:02:00Z">
                              <w:r>
                                <w:t xml:space="preserve">or if they are </w:t>
                              </w:r>
                            </w:ins>
                            <w:ins w:id="23" w:author="Stephen Richard" w:date="2021-03-09T12:03:00Z">
                              <w:r>
                                <w:t xml:space="preserve">asserted as members of the class. </w:t>
                              </w:r>
                            </w:ins>
                            <w:del w:id="24" w:author="Stephen Richard" w:date="2021-03-09T12:03:00Z">
                              <w:r w:rsidDel="00526357">
                                <w:delText xml:space="preserve">e.g. this rock body or that event. </w:delText>
                              </w:r>
                            </w:del>
                            <w:r>
                              <w:t>Individuals cannot be instantiated (</w:t>
                            </w:r>
                            <w:del w:id="25" w:author="Stephen Richard" w:date="2021-03-09T12:21:00Z">
                              <w:r w:rsidDel="00F44A62">
                                <w:delText xml:space="preserve">this </w:delText>
                              </w:r>
                            </w:del>
                            <w:ins w:id="26" w:author="Stephen Richard" w:date="2021-03-09T12:21:00Z">
                              <w:r>
                                <w:t xml:space="preserve">a particular </w:t>
                              </w:r>
                            </w:ins>
                            <w:r>
                              <w:t>rock body has no instances)</w:t>
                            </w:r>
                            <w:ins w:id="27" w:author="Stephen Richard" w:date="2021-03-09T11:53:00Z">
                              <w:r>
                                <w:t xml:space="preserve">. </w:t>
                              </w:r>
                            </w:ins>
                            <w:del w:id="28" w:author="Stephen Richard" w:date="2021-03-09T11:53:00Z">
                              <w:r w:rsidDel="00990915">
                                <w:delText>, and e</w:delText>
                              </w:r>
                            </w:del>
                            <w:ins w:id="29" w:author="Stephen Richard" w:date="2021-03-09T11:53:00Z">
                              <w:r>
                                <w:t>E</w:t>
                              </w:r>
                            </w:ins>
                            <w:r>
                              <w:t>ntity and thing are used synonymously</w:t>
                            </w:r>
                            <w:ins w:id="30" w:author="Stephen Richard" w:date="2021-03-09T11:53:00Z">
                              <w:r>
                                <w:t xml:space="preserve">, and each entity </w:t>
                              </w:r>
                            </w:ins>
                            <w:ins w:id="31" w:author="Stephen Richard" w:date="2021-03-09T12:22:00Z">
                              <w:r>
                                <w:t>is represented by</w:t>
                              </w:r>
                            </w:ins>
                            <w:ins w:id="32" w:author="Stephen Richard" w:date="2021-03-09T11:54:00Z">
                              <w:r>
                                <w:t xml:space="preserve"> an associated</w:t>
                              </w:r>
                            </w:ins>
                            <w:ins w:id="33" w:author="Stephen Richard" w:date="2021-03-09T11:53:00Z">
                              <w:r>
                                <w:t xml:space="preserve"> type</w:t>
                              </w:r>
                            </w:ins>
                            <w:r>
                              <w:t>. Relations are associations between things, such as the touching of rock bodies. Specializations are narrower types</w:t>
                            </w:r>
                            <w:ins w:id="34" w:author="Stephen Richard" w:date="2021-03-09T12:23:00Z">
                              <w:r>
                                <w:t xml:space="preserve"> that further restrict the property ranges on a parent type, for example </w:t>
                              </w:r>
                            </w:ins>
                            <w:del w:id="35" w:author="Stephen Richard" w:date="2021-03-09T12:23:00Z">
                              <w:r w:rsidDel="00F44A62">
                                <w:delText>, such as</w:delText>
                              </w:r>
                            </w:del>
                            <w:ins w:id="36" w:author="Stephen Richard" w:date="2021-03-09T12:24:00Z">
                              <w:r>
                                <w:t>the</w:t>
                              </w:r>
                            </w:ins>
                            <w:ins w:id="37" w:author="Stephen Richard" w:date="2021-03-09T12:23:00Z">
                              <w:r>
                                <w:t xml:space="preserve"> </w:t>
                              </w:r>
                            </w:ins>
                            <w:r>
                              <w:t xml:space="preserve"> Rock Body </w:t>
                            </w:r>
                            <w:ins w:id="38" w:author="Stephen Richard" w:date="2021-03-09T12:24:00Z">
                              <w:r>
                                <w:t>type is</w:t>
                              </w:r>
                            </w:ins>
                            <w:del w:id="39" w:author="Stephen Richard" w:date="2021-03-09T12:24:00Z">
                              <w:r w:rsidDel="00F44A62">
                                <w:delText xml:space="preserve">being </w:delText>
                              </w:r>
                            </w:del>
                            <w:ins w:id="40" w:author="Stephen Richard" w:date="2021-03-09T12:24:00Z">
                              <w:r>
                                <w:t xml:space="preserve"> </w:t>
                              </w:r>
                            </w:ins>
                            <w:r>
                              <w:t>a specialization (or subtype</w:t>
                            </w:r>
                            <w:del w:id="41" w:author="Stephen Richard" w:date="2021-03-09T12:24:00Z">
                              <w:r w:rsidDel="00F44A62">
                                <w:delText>, or subclass</w:delText>
                              </w:r>
                            </w:del>
                            <w:r>
                              <w:t xml:space="preserve">) of </w:t>
                            </w:r>
                            <w:ins w:id="42" w:author="Stephen Richard" w:date="2021-03-09T12:24:00Z">
                              <w:r>
                                <w:t xml:space="preserve">the </w:t>
                              </w:r>
                            </w:ins>
                            <w:r>
                              <w:t>Material Object</w:t>
                            </w:r>
                            <w:ins w:id="43" w:author="Stephen Richard" w:date="2021-03-09T12:24:00Z">
                              <w:r>
                                <w:t xml:space="preserve"> type</w:t>
                              </w:r>
                            </w:ins>
                            <w:ins w:id="44" w:author="Stephen Richard" w:date="2021-03-09T12:25:00Z">
                              <w:r>
                                <w:t>. S</w:t>
                              </w:r>
                            </w:ins>
                            <w:del w:id="45" w:author="Stephen Richard" w:date="2021-03-09T12:25:00Z">
                              <w:r w:rsidDel="00F44A62">
                                <w:delText>, and s</w:delText>
                              </w:r>
                            </w:del>
                            <w:r>
                              <w:t>ubproperties are narrower relations</w:t>
                            </w:r>
                            <w:ins w:id="46" w:author="Stephen Richard" w:date="2021-03-09T12:25:00Z">
                              <w:r>
                                <w:t xml:space="preserve"> such that any subproperty relation is also an ins</w:t>
                              </w:r>
                            </w:ins>
                            <w:ins w:id="47" w:author="Stephen Richard" w:date="2021-03-09T12:26:00Z">
                              <w:r>
                                <w:t>tance of its parent property relation. For example</w:t>
                              </w:r>
                            </w:ins>
                            <w:del w:id="48" w:author="Stephen Richard" w:date="2021-03-09T12:25:00Z">
                              <w:r w:rsidDel="00F44A62">
                                <w:delText>,</w:delText>
                              </w:r>
                            </w:del>
                            <w:del w:id="49" w:author="Stephen Richard" w:date="2021-03-09T12:26:00Z">
                              <w:r w:rsidDel="00F44A62">
                                <w:delText xml:space="preserve"> such as</w:delText>
                              </w:r>
                            </w:del>
                            <w:r>
                              <w:t xml:space="preserve"> </w:t>
                            </w:r>
                            <w:r w:rsidRPr="0028421E">
                              <w:rPr>
                                <w:i/>
                              </w:rPr>
                              <w:t>Contains</w:t>
                            </w:r>
                            <w:r>
                              <w:t xml:space="preserve"> </w:t>
                            </w:r>
                            <w:del w:id="50" w:author="Stephen Richard" w:date="2021-03-09T12:26:00Z">
                              <w:r w:rsidDel="00F44A62">
                                <w:delText xml:space="preserve">being </w:delText>
                              </w:r>
                            </w:del>
                            <w:ins w:id="51" w:author="Stephen Richard" w:date="2021-03-09T12:26:00Z">
                              <w:r>
                                <w:t xml:space="preserve">is </w:t>
                              </w:r>
                            </w:ins>
                            <w:r>
                              <w:t>a subproperty of spatial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70.6pt;margin-top:169.3pt;width:490.5pt;height:187.6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">
                <v:textbox>
                  <w:txbxContent>
                    <w:p w14:paraId="1542D75B" w14:textId="635A45C1" w:rsidR="00F633E2" w:rsidRPr="005A0425" w:rsidRDefault="00F633E2" w:rsidP="00814E61">
                      <w:pPr>
                        <w:pStyle w:val="Heading2"/>
                      </w:pPr>
                      <w:bookmarkStart w:id="52" w:name="_Toc63342977"/>
                      <w:r>
                        <w:t>Terminology</w:t>
                      </w:r>
                      <w:bookmarkEnd w:id="52"/>
                    </w:p>
                    <w:p w14:paraId="40F96E25" w14:textId="065AFF72" w:rsidR="00F633E2" w:rsidRDefault="00F633E2" w:rsidP="00E11D96">
                      <w:ins w:id="53" w:author="Stephen Richard" w:date="2021-03-09T11:57:00Z">
                        <w:r>
                          <w:t xml:space="preserve">A class is a set of individuals </w:t>
                        </w:r>
                      </w:ins>
                      <w:ins w:id="54" w:author="Stephen Richard" w:date="2021-03-09T11:58:00Z">
                        <w:r>
                          <w:t>grouped either by intention or extension.  Intentional classes are defined by</w:t>
                        </w:r>
                      </w:ins>
                      <w:ins w:id="55" w:author="Stephen Richard" w:date="2021-03-09T11:59:00Z">
                        <w:r>
                          <w:t xml:space="preserve"> restrictions on a type. </w:t>
                        </w:r>
                      </w:ins>
                      <w:del w:id="56" w:author="Stephen Richard" w:date="2021-03-09T11:59:00Z">
                        <w:r w:rsidDel="00526357">
                          <w:delText>Types are generalizations that broadly include things such as classes, kinds and categories, e.g. Rock Body or Event.</w:delText>
                        </w:r>
                      </w:del>
                      <w:ins w:id="57" w:author="Stephen Richard" w:date="2021-03-09T11:51:00Z">
                        <w:r>
                          <w:t xml:space="preserve">A Type defines a set of properties and property </w:t>
                        </w:r>
                      </w:ins>
                      <w:ins w:id="58" w:author="Stephen Richard" w:date="2021-03-09T11:52:00Z">
                        <w:r>
                          <w:t>ranges used to characterize instances of the type.</w:t>
                        </w:r>
                      </w:ins>
                      <w:r>
                        <w:t xml:space="preserve"> </w:t>
                      </w:r>
                      <w:ins w:id="59" w:author="Stephen Richard" w:date="2021-03-09T11:59:00Z">
                        <w:r>
                          <w:t xml:space="preserve">Extensional classes are defined by asserting the members of the </w:t>
                        </w:r>
                      </w:ins>
                      <w:ins w:id="60" w:author="Stephen Richard" w:date="2021-03-09T12:00:00Z">
                        <w:r>
                          <w:t xml:space="preserve">class. </w:t>
                        </w:r>
                      </w:ins>
                      <w:r>
                        <w:t>Instances</w:t>
                      </w:r>
                      <w:ins w:id="61" w:author="Stephen Richard" w:date="2021-03-09T12:01:00Z">
                        <w:r>
                          <w:t xml:space="preserve"> are</w:t>
                        </w:r>
                      </w:ins>
                      <w:r>
                        <w:t xml:space="preserve"> </w:t>
                      </w:r>
                      <w:ins w:id="62" w:author="Stephen Richard" w:date="2021-03-09T12:01:00Z">
                        <w:r>
                          <w:t xml:space="preserve">singular </w:t>
                        </w:r>
                      </w:ins>
                      <w:ins w:id="63" w:author="Stephen Richard" w:date="2021-03-09T12:02:00Z">
                        <w:r>
                          <w:t>things</w:t>
                        </w:r>
                      </w:ins>
                      <w:ins w:id="64" w:author="Stephen Richard" w:date="2021-03-09T12:03:00Z">
                        <w:r>
                          <w:t xml:space="preserve"> (individuals)</w:t>
                        </w:r>
                      </w:ins>
                      <w:ins w:id="65" w:author="Stephen Richard" w:date="2021-03-09T12:02:00Z">
                        <w:r>
                          <w:t xml:space="preserve"> that have some identity property; instances are members of a class if </w:t>
                        </w:r>
                      </w:ins>
                      <w:del w:id="66" w:author="Stephen Richard" w:date="2021-03-09T12:00:00Z">
                        <w:r w:rsidDel="00526357">
                          <w:delText>are instantiations of types</w:delText>
                        </w:r>
                      </w:del>
                      <w:ins w:id="67" w:author="Stephen Richard" w:date="2021-03-09T12:02:00Z">
                        <w:r>
                          <w:t>they</w:t>
                        </w:r>
                      </w:ins>
                      <w:ins w:id="68" w:author="Stephen Richard" w:date="2021-03-09T12:00:00Z">
                        <w:r>
                          <w:t xml:space="preserve"> conform to the type restrictions on </w:t>
                        </w:r>
                      </w:ins>
                      <w:ins w:id="69" w:author="Stephen Richard" w:date="2021-03-09T12:02:00Z">
                        <w:r>
                          <w:t>the</w:t>
                        </w:r>
                      </w:ins>
                      <w:ins w:id="70" w:author="Stephen Richard" w:date="2021-03-09T12:00:00Z">
                        <w:r>
                          <w:t xml:space="preserve"> cl</w:t>
                        </w:r>
                      </w:ins>
                      <w:ins w:id="71" w:author="Stephen Richard" w:date="2021-03-09T12:01:00Z">
                        <w:r>
                          <w:t>ass</w:t>
                        </w:r>
                      </w:ins>
                      <w:r>
                        <w:t xml:space="preserve">, </w:t>
                      </w:r>
                      <w:ins w:id="72" w:author="Stephen Richard" w:date="2021-03-09T12:02:00Z">
                        <w:r>
                          <w:t xml:space="preserve">or if they are </w:t>
                        </w:r>
                      </w:ins>
                      <w:ins w:id="73" w:author="Stephen Richard" w:date="2021-03-09T12:03:00Z">
                        <w:r>
                          <w:t xml:space="preserve">asserted as members of the class. </w:t>
                        </w:r>
                      </w:ins>
                      <w:del w:id="74" w:author="Stephen Richard" w:date="2021-03-09T12:03:00Z">
                        <w:r w:rsidDel="00526357">
                          <w:delText xml:space="preserve">e.g. this rock body or that event. </w:delText>
                        </w:r>
                      </w:del>
                      <w:r>
                        <w:t>Individuals cannot be instantiated (</w:t>
                      </w:r>
                      <w:del w:id="75" w:author="Stephen Richard" w:date="2021-03-09T12:21:00Z">
                        <w:r w:rsidDel="00F44A62">
                          <w:delText xml:space="preserve">this </w:delText>
                        </w:r>
                      </w:del>
                      <w:ins w:id="76" w:author="Stephen Richard" w:date="2021-03-09T12:21:00Z">
                        <w:r>
                          <w:t xml:space="preserve">a particular </w:t>
                        </w:r>
                      </w:ins>
                      <w:r>
                        <w:t>rock body has no instances)</w:t>
                      </w:r>
                      <w:ins w:id="77" w:author="Stephen Richard" w:date="2021-03-09T11:53:00Z">
                        <w:r>
                          <w:t xml:space="preserve">. </w:t>
                        </w:r>
                      </w:ins>
                      <w:del w:id="78" w:author="Stephen Richard" w:date="2021-03-09T11:53:00Z">
                        <w:r w:rsidDel="00990915">
                          <w:delText>, and e</w:delText>
                        </w:r>
                      </w:del>
                      <w:ins w:id="79" w:author="Stephen Richard" w:date="2021-03-09T11:53:00Z">
                        <w:r>
                          <w:t>E</w:t>
                        </w:r>
                      </w:ins>
                      <w:r>
                        <w:t>ntity and thing are used synonymously</w:t>
                      </w:r>
                      <w:ins w:id="80" w:author="Stephen Richard" w:date="2021-03-09T11:53:00Z">
                        <w:r>
                          <w:t xml:space="preserve">, and each entity </w:t>
                        </w:r>
                      </w:ins>
                      <w:ins w:id="81" w:author="Stephen Richard" w:date="2021-03-09T12:22:00Z">
                        <w:r>
                          <w:t>is represented by</w:t>
                        </w:r>
                      </w:ins>
                      <w:ins w:id="82" w:author="Stephen Richard" w:date="2021-03-09T11:54:00Z">
                        <w:r>
                          <w:t xml:space="preserve"> an associated</w:t>
                        </w:r>
                      </w:ins>
                      <w:ins w:id="83" w:author="Stephen Richard" w:date="2021-03-09T11:53:00Z">
                        <w:r>
                          <w:t xml:space="preserve"> type</w:t>
                        </w:r>
                      </w:ins>
                      <w:r>
                        <w:t>. Relations are associations between things, such as the touching of rock bodies. Specializations are narrower types</w:t>
                      </w:r>
                      <w:ins w:id="84" w:author="Stephen Richard" w:date="2021-03-09T12:23:00Z">
                        <w:r>
                          <w:t xml:space="preserve"> that further restrict the property ranges on a parent type, for example </w:t>
                        </w:r>
                      </w:ins>
                      <w:del w:id="85" w:author="Stephen Richard" w:date="2021-03-09T12:23:00Z">
                        <w:r w:rsidDel="00F44A62">
                          <w:delText>, such as</w:delText>
                        </w:r>
                      </w:del>
                      <w:ins w:id="86" w:author="Stephen Richard" w:date="2021-03-09T12:24:00Z">
                        <w:r>
                          <w:t>the</w:t>
                        </w:r>
                      </w:ins>
                      <w:ins w:id="87" w:author="Stephen Richard" w:date="2021-03-09T12:23:00Z">
                        <w:r>
                          <w:t xml:space="preserve"> </w:t>
                        </w:r>
                      </w:ins>
                      <w:r>
                        <w:t xml:space="preserve"> Rock Body </w:t>
                      </w:r>
                      <w:ins w:id="88" w:author="Stephen Richard" w:date="2021-03-09T12:24:00Z">
                        <w:r>
                          <w:t>type is</w:t>
                        </w:r>
                      </w:ins>
                      <w:del w:id="89" w:author="Stephen Richard" w:date="2021-03-09T12:24:00Z">
                        <w:r w:rsidDel="00F44A62">
                          <w:delText xml:space="preserve">being </w:delText>
                        </w:r>
                      </w:del>
                      <w:ins w:id="90" w:author="Stephen Richard" w:date="2021-03-09T12:24:00Z">
                        <w:r>
                          <w:t xml:space="preserve"> </w:t>
                        </w:r>
                      </w:ins>
                      <w:r>
                        <w:t>a specialization (or subtype</w:t>
                      </w:r>
                      <w:del w:id="91" w:author="Stephen Richard" w:date="2021-03-09T12:24:00Z">
                        <w:r w:rsidDel="00F44A62">
                          <w:delText>, or subclass</w:delText>
                        </w:r>
                      </w:del>
                      <w:r>
                        <w:t xml:space="preserve">) of </w:t>
                      </w:r>
                      <w:ins w:id="92" w:author="Stephen Richard" w:date="2021-03-09T12:24:00Z">
                        <w:r>
                          <w:t xml:space="preserve">the </w:t>
                        </w:r>
                      </w:ins>
                      <w:r>
                        <w:t>Material Object</w:t>
                      </w:r>
                      <w:ins w:id="93" w:author="Stephen Richard" w:date="2021-03-09T12:24:00Z">
                        <w:r>
                          <w:t xml:space="preserve"> type</w:t>
                        </w:r>
                      </w:ins>
                      <w:ins w:id="94" w:author="Stephen Richard" w:date="2021-03-09T12:25:00Z">
                        <w:r>
                          <w:t>. S</w:t>
                        </w:r>
                      </w:ins>
                      <w:del w:id="95" w:author="Stephen Richard" w:date="2021-03-09T12:25:00Z">
                        <w:r w:rsidDel="00F44A62">
                          <w:delText>, and s</w:delText>
                        </w:r>
                      </w:del>
                      <w:r>
                        <w:t>ubproperties are narrower relations</w:t>
                      </w:r>
                      <w:ins w:id="96" w:author="Stephen Richard" w:date="2021-03-09T12:25:00Z">
                        <w:r>
                          <w:t xml:space="preserve"> such that any subproperty relation is also an ins</w:t>
                        </w:r>
                      </w:ins>
                      <w:ins w:id="97" w:author="Stephen Richard" w:date="2021-03-09T12:26:00Z">
                        <w:r>
                          <w:t>tance of its parent property relation. For example</w:t>
                        </w:r>
                      </w:ins>
                      <w:del w:id="98" w:author="Stephen Richard" w:date="2021-03-09T12:25:00Z">
                        <w:r w:rsidDel="00F44A62">
                          <w:delText>,</w:delText>
                        </w:r>
                      </w:del>
                      <w:del w:id="99" w:author="Stephen Richard" w:date="2021-03-09T12:26:00Z">
                        <w:r w:rsidDel="00F44A62">
                          <w:delText xml:space="preserve"> such as</w:delText>
                        </w:r>
                      </w:del>
                      <w:r>
                        <w:t xml:space="preserve"> </w:t>
                      </w:r>
                      <w:r w:rsidRPr="0028421E">
                        <w:rPr>
                          <w:i/>
                        </w:rPr>
                        <w:t>Contains</w:t>
                      </w:r>
                      <w:r>
                        <w:t xml:space="preserve"> </w:t>
                      </w:r>
                      <w:del w:id="100" w:author="Stephen Richard" w:date="2021-03-09T12:26:00Z">
                        <w:r w:rsidDel="00F44A62">
                          <w:delText xml:space="preserve">being </w:delText>
                        </w:r>
                      </w:del>
                      <w:ins w:id="101" w:author="Stephen Richard" w:date="2021-03-09T12:26:00Z">
                        <w:r>
                          <w:t xml:space="preserve">is </w:t>
                        </w:r>
                      </w:ins>
                      <w:r>
                        <w:t>a subproperty of spatial relation.</w:t>
                      </w:r>
                    </w:p>
                  </w:txbxContent>
                </v:textbox>
                <w10:wrap type="square" anchorx="page"/>
              </v:shape>
            </w:pict>
          </mc:Fallback>
        </mc:AlternateContent>
      </w:r>
      <w:r w:rsidR="00515DBF">
        <w:rPr>
          <w:lang w:val="en-AU"/>
        </w:rPr>
        <w:t xml:space="preserve">Although intended for general </w:t>
      </w:r>
      <w:r w:rsidR="00512A85">
        <w:rPr>
          <w:lang w:val="en-AU"/>
        </w:rPr>
        <w:t xml:space="preserve">geoscience </w:t>
      </w:r>
      <w:r w:rsidR="00D07F19">
        <w:rPr>
          <w:lang w:val="en-AU"/>
        </w:rPr>
        <w:t>usage</w:t>
      </w:r>
      <w:r w:rsidR="00515DBF">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be readily </w:t>
      </w:r>
      <w:r w:rsidR="006A566C">
        <w:rPr>
          <w:lang w:val="en-AU"/>
        </w:rPr>
        <w:t>coupled</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990915">
        <w:rPr>
          <w:lang w:val="en-AU"/>
        </w:rPr>
        <w:t xml:space="preserve">largely </w:t>
      </w:r>
      <w:r w:rsidR="00F96DD2">
        <w:rPr>
          <w:lang w:val="en-AU"/>
        </w:rPr>
        <w:t xml:space="preserve">a stand-alone product </w:t>
      </w:r>
      <w:r w:rsidR="00990915">
        <w:rPr>
          <w:lang w:val="en-AU"/>
        </w:rPr>
        <w:t>importing only</w:t>
      </w:r>
      <w:r w:rsidR="00512A85">
        <w:rPr>
          <w:lang w:val="en-AU"/>
        </w:rPr>
        <w:t xml:space="preserve"> ontolog</w:t>
      </w:r>
      <w:r w:rsidR="00990915">
        <w:rPr>
          <w:lang w:val="en-AU"/>
        </w:rPr>
        <w:t>y components that carry no logical implications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e.g.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r w:rsidR="00220C10">
        <w:rPr>
          <w:lang w:val="en-AU"/>
        </w:rPr>
        <w:t>adapt</w:t>
      </w:r>
      <w:r w:rsidR="00990915">
        <w:rPr>
          <w:lang w:val="en-AU"/>
        </w:rPr>
        <w:t>ation</w:t>
      </w:r>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ins w:id="102" w:author="Stephen Richard" w:date="2021-03-09T15:53:00Z">
        <w:r w:rsidR="002F256F">
          <w:rPr>
            <w:lang w:val="en-AU"/>
          </w:rPr>
          <w:t xml:space="preserve">  </w:t>
        </w:r>
      </w:ins>
    </w:p>
    <w:p w14:paraId="1E8E507B" w14:textId="443685FF" w:rsidR="00185736" w:rsidRDefault="00185736">
      <w:pPr>
        <w:keepLines/>
        <w:rPr>
          <w:lang w:val="en-AU"/>
        </w:rPr>
        <w:pPrChange w:id="103" w:author="Stephen Richard" w:date="2021-03-09T11:56:00Z">
          <w:pPr/>
        </w:pPrChange>
      </w:pPr>
      <w:r>
        <w:rPr>
          <w:lang w:val="en-AU"/>
        </w:rPr>
        <w:lastRenderedPageBreak/>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sidR="0072730D">
        <w:rPr>
          <w:lang w:val="en-AU"/>
        </w:rPr>
        <w:t xml:space="preserve">raw text </w:t>
      </w:r>
      <w:r w:rsidR="00A2079D">
        <w:rPr>
          <w:lang w:val="en-AU"/>
        </w:rPr>
        <w:t xml:space="preserve">editing and </w:t>
      </w:r>
      <w:r w:rsidR="0072730D">
        <w:rPr>
          <w:lang w:val="en-AU"/>
        </w:rPr>
        <w:t xml:space="preserve">tools such as </w:t>
      </w:r>
      <w:r w:rsidR="00A2079D">
        <w:rPr>
          <w:lang w:val="en-AU"/>
        </w:rPr>
        <w:t>the To</w:t>
      </w:r>
      <w:r>
        <w:rPr>
          <w:lang w:val="en-AU"/>
        </w:rPr>
        <w:t>pQuadrant TopBraid Composer</w:t>
      </w:r>
      <w:r w:rsidR="0072730D">
        <w:rPr>
          <w:lang w:val="en-AU"/>
        </w:rPr>
        <w:t xml:space="preserve"> and Protégé</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w:t>
      </w:r>
      <w:ins w:id="104" w:author="Stephen Richard" w:date="2021-03-09T11:50:00Z">
        <w:r w:rsidR="00990915">
          <w:rPr>
            <w:lang w:val="en-AU"/>
          </w:rPr>
          <w:t xml:space="preserve"> and is considered the normative representation</w:t>
        </w:r>
      </w:ins>
      <w:r w:rsidR="00A2079D">
        <w:rPr>
          <w:lang w:val="en-AU"/>
        </w:rPr>
        <w:t xml:space="preserve">.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w:t>
      </w:r>
      <w:r w:rsidR="00DB4E0F">
        <w:rPr>
          <w:lang w:val="en-AU"/>
        </w:rPr>
        <w:t>.</w:t>
      </w:r>
      <w:r w:rsidR="00D90B39">
        <w:rPr>
          <w:lang w:val="en-AU"/>
        </w:rPr>
        <w:t xml:space="preserve"> </w:t>
      </w:r>
    </w:p>
    <w:p w14:paraId="7433F35D" w14:textId="77777777" w:rsidR="00814E61" w:rsidRDefault="00814E61" w:rsidP="00814E61">
      <w:pPr>
        <w:pStyle w:val="Heading2"/>
      </w:pPr>
    </w:p>
    <w:p w14:paraId="3C21474E" w14:textId="68788FDD" w:rsidR="00FC760B" w:rsidRPr="00FC760B" w:rsidRDefault="00FC760B" w:rsidP="00814E61">
      <w:pPr>
        <w:pStyle w:val="Heading2"/>
      </w:pPr>
      <w:bookmarkStart w:id="105" w:name="_Toc63342978"/>
      <w:r w:rsidRPr="00FC760B">
        <w:t>GitHub Repository</w:t>
      </w:r>
      <w:bookmarkEnd w:id="105"/>
    </w:p>
    <w:p w14:paraId="00BF497A" w14:textId="5D8C572A"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206382BB" w:rsidR="00F633E2" w:rsidRPr="00C72304" w:rsidRDefault="00F633E2" w:rsidP="00F82314">
                            <w:pPr>
                              <w:pStyle w:val="Caption"/>
                              <w:rPr>
                                <w:noProof/>
                              </w:rPr>
                            </w:pPr>
                            <w:bookmarkStart w:id="106" w:name="_Ref63255713"/>
                            <w:bookmarkStart w:id="107" w:name="_Toc63256245"/>
                            <w:bookmarkStart w:id="108" w:name="_Toc66182764"/>
                            <w:r>
                              <w:t xml:space="preserve">Figure </w:t>
                            </w:r>
                            <w:r w:rsidR="00266074">
                              <w:fldChar w:fldCharType="begin"/>
                            </w:r>
                            <w:r w:rsidR="00266074">
                              <w:instrText xml:space="preserve"> SEQ Figure \* ARABIC </w:instrText>
                            </w:r>
                            <w:r w:rsidR="00266074">
                              <w:fldChar w:fldCharType="separate"/>
                            </w:r>
                            <w:r>
                              <w:rPr>
                                <w:noProof/>
                              </w:rPr>
                              <w:t>1</w:t>
                            </w:r>
                            <w:r w:rsidR="00266074">
                              <w:rPr>
                                <w:noProof/>
                              </w:rPr>
                              <w:fldChar w:fldCharType="end"/>
                            </w:r>
                            <w:r>
                              <w:t>: GSO Github</w:t>
                            </w:r>
                            <w:bookmarkEnd w:id="106"/>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206382BB" w:rsidR="00F633E2" w:rsidRPr="00C72304" w:rsidRDefault="00F633E2" w:rsidP="00F82314">
                      <w:pPr>
                        <w:pStyle w:val="Caption"/>
                        <w:rPr>
                          <w:noProof/>
                        </w:rPr>
                      </w:pPr>
                      <w:bookmarkStart w:id="109" w:name="_Ref63255713"/>
                      <w:bookmarkStart w:id="110" w:name="_Toc63256245"/>
                      <w:bookmarkStart w:id="111" w:name="_Toc66182764"/>
                      <w:r>
                        <w:t xml:space="preserve">Figure </w:t>
                      </w:r>
                      <w:r w:rsidR="00266074">
                        <w:fldChar w:fldCharType="begin"/>
                      </w:r>
                      <w:r w:rsidR="00266074">
                        <w:instrText xml:space="preserve"> SEQ Figure \* ARABIC </w:instrText>
                      </w:r>
                      <w:r w:rsidR="00266074">
                        <w:fldChar w:fldCharType="separate"/>
                      </w:r>
                      <w:r>
                        <w:rPr>
                          <w:noProof/>
                        </w:rPr>
                        <w:t>1</w:t>
                      </w:r>
                      <w:r w:rsidR="00266074">
                        <w:rPr>
                          <w:noProof/>
                        </w:rPr>
                        <w:fldChar w:fldCharType="end"/>
                      </w:r>
                      <w:r>
                        <w:t>: GSO Github</w:t>
                      </w:r>
                      <w:bookmarkEnd w:id="109"/>
                      <w:bookmarkEnd w:id="110"/>
                      <w:bookmarkEnd w:id="111"/>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‘ttl’ serialization (Beckett and Berners-Lee, 2011): ‘GSO-Common.ttl’ for the non-geological foundational layer, and ‘GSO-Geology.ttl’ for the geological layer. The modules comprising the third GSO layer are also distinct ttl files, one for each particular geological aspect. The number of modules is currently growing as various aspects are added, initially by GSO creators and eventually by other users. The GSO package also includes a GSO-Master.ttl file that imports all original modules</w:t>
      </w:r>
      <w:r w:rsidR="007F1A02">
        <w:t xml:space="preserve"> </w:t>
      </w:r>
      <w:r w:rsidR="00DB4E0F">
        <w:t xml:space="preserve"> and comprises the full original GSO ontology.</w:t>
      </w:r>
      <w:r w:rsidR="007F1A02">
        <w:t xml:space="preserve"> </w:t>
      </w:r>
      <w:ins w:id="112" w:author="Stephen Richard" w:date="2021-03-09T12:29:00Z">
        <w:r w:rsidR="00F44A62">
          <w:t xml:space="preserve">This master ontology has been used to create the example instances in the </w:t>
        </w:r>
      </w:ins>
      <w:ins w:id="113" w:author="Stephen Richard" w:date="2021-03-09T12:30:00Z">
        <w:r w:rsidR="00F44A62">
          <w:t xml:space="preserve">Github </w:t>
        </w:r>
        <w:r w:rsidR="00730358">
          <w:t>TestIntances</w:t>
        </w:r>
        <w:r w:rsidR="00F44A62">
          <w:t xml:space="preserve"> directory.</w:t>
        </w:r>
      </w:ins>
    </w:p>
    <w:p w14:paraId="34BC2113" w14:textId="4D6888E8" w:rsidR="00430393" w:rsidRDefault="00430393" w:rsidP="00C237D2">
      <w:r>
        <w:t xml:space="preserve">GSO lives in a </w:t>
      </w:r>
      <w:hyperlink r:id="rId28" w:history="1">
        <w:r w:rsidRPr="00177C8E">
          <w:rPr>
            <w:rStyle w:val="Hyperlink"/>
          </w:rPr>
          <w:t>GitHub repository</w:t>
        </w:r>
      </w:hyperlink>
      <w:r>
        <w:t xml:space="preserve"> structured as per</w:t>
      </w:r>
      <w:r w:rsidR="002B1434">
        <w:t xml:space="preserve"> </w:t>
      </w:r>
      <w:r w:rsidR="002B1434">
        <w:fldChar w:fldCharType="begin"/>
      </w:r>
      <w:r w:rsidR="002B1434">
        <w:instrText xml:space="preserve"> REF _Ref63255713 \h </w:instrText>
      </w:r>
      <w:r w:rsidR="002B1434">
        <w:fldChar w:fldCharType="separate"/>
      </w:r>
      <w:r w:rsidR="002B1434">
        <w:t xml:space="preserve">Figure </w:t>
      </w:r>
      <w:r w:rsidR="002B1434">
        <w:rPr>
          <w:noProof/>
        </w:rPr>
        <w:t>1</w:t>
      </w:r>
      <w:r w:rsidR="002B1434">
        <w:fldChar w:fldCharType="end"/>
      </w:r>
      <w:r>
        <w:t xml:space="preserve">. The Common, Geology, and Master files are in the main directory. Each folder </w:t>
      </w:r>
      <w:del w:id="114" w:author="Stephen Richard" w:date="2021-03-09T13:04:00Z">
        <w:r w:rsidDel="00F633E2">
          <w:delText xml:space="preserve">contains </w:delText>
        </w:r>
      </w:del>
      <w:ins w:id="115" w:author="Stephen Richard" w:date="2021-03-09T13:04:00Z">
        <w:r w:rsidR="00F633E2">
          <w:t xml:space="preserve">should contain </w:t>
        </w:r>
      </w:ins>
      <w:r>
        <w:t xml:space="preserve">an OASIS catalog file (e.g. catalog-v001.xml), providing a mapping from GSO URIs to file locations in the repository, which is required by OWL editors to resolve </w:t>
      </w:r>
      <w:r w:rsidR="007F1A02">
        <w:t>import</w:t>
      </w:r>
      <w:r w:rsidR="00DB4E0F">
        <w:t>s</w:t>
      </w:r>
      <w:r w:rsidR="007F1A02">
        <w:t xml:space="preserve"> </w:t>
      </w:r>
      <w:r>
        <w:t>locally when GSO is unavailable online</w:t>
      </w:r>
      <w:ins w:id="116" w:author="Stephen Richard" w:date="2021-03-09T13:04:00Z">
        <w:r w:rsidR="00F633E2">
          <w:t>. You might need to generate the catalog-v001.xml file locally using imports in your ontology editor</w:t>
        </w:r>
      </w:ins>
      <w:ins w:id="117" w:author="Stephen Richard" w:date="2021-03-09T13:05:00Z">
        <w:r w:rsidR="00F633E2">
          <w:t>; the catalog files are in the .gitignore file, so they will not be synchronized with the online version</w:t>
        </w:r>
      </w:ins>
      <w:r>
        <w:t>.</w:t>
      </w:r>
    </w:p>
    <w:p w14:paraId="4257695B" w14:textId="54A5A1E3" w:rsidR="00455F1B" w:rsidRDefault="006C0485" w:rsidP="00455F1B">
      <w:pPr>
        <w:pStyle w:val="Heading1"/>
        <w:rPr>
          <w:noProof/>
        </w:rPr>
      </w:pPr>
      <w:bookmarkStart w:id="118" w:name="_Toc63342979"/>
      <w:bookmarkStart w:id="119" w:name="_Toc66182757"/>
      <w:r>
        <w:rPr>
          <w:noProof/>
        </w:rPr>
        <w:t xml:space="preserve">GSO </w:t>
      </w:r>
      <w:r w:rsidR="00DF40BF">
        <w:rPr>
          <w:noProof/>
        </w:rPr>
        <w:t>Common</w:t>
      </w:r>
      <w:bookmarkEnd w:id="118"/>
      <w:bookmarkEnd w:id="119"/>
    </w:p>
    <w:p w14:paraId="4DE784C2" w14:textId="41239D5E" w:rsidR="00455F1B" w:rsidRDefault="00B92CD2" w:rsidP="00C237D2">
      <w:r>
        <w:t xml:space="preserve">GSO Common </w:t>
      </w:r>
      <w:r w:rsidR="0028421E">
        <w:t>contains</w:t>
      </w:r>
      <w:r>
        <w:t xml:space="preserve"> the </w:t>
      </w:r>
      <w:r w:rsidR="006C0485">
        <w:t>top</w:t>
      </w:r>
      <w:r>
        <w:t>most</w:t>
      </w:r>
      <w:r w:rsidR="006C0485">
        <w:t xml:space="preserve"> </w:t>
      </w:r>
      <w:r>
        <w:t xml:space="preserve">non-geological </w:t>
      </w:r>
      <w:r w:rsidR="006C0485">
        <w:t>entities</w:t>
      </w:r>
      <w:r w:rsidR="00455F1B">
        <w:t xml:space="preserve"> in </w:t>
      </w:r>
      <w:r w:rsidR="006C0485">
        <w:t>GSO</w:t>
      </w:r>
      <w:r w:rsidR="00455F1B">
        <w:t xml:space="preserve">. </w:t>
      </w:r>
    </w:p>
    <w:p w14:paraId="13ED0519" w14:textId="1A956B5C" w:rsidR="00F41557" w:rsidRDefault="00F20A55" w:rsidP="00C17BF6">
      <w:pPr>
        <w:pStyle w:val="Heading2"/>
      </w:pPr>
      <w:bookmarkStart w:id="120" w:name="_Toc63342980"/>
      <w:r>
        <w:t>Particular</w:t>
      </w:r>
      <w:bookmarkEnd w:id="120"/>
    </w:p>
    <w:p w14:paraId="332CA4BC" w14:textId="4405AEBE"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2C15FC94" w:rsidR="00F633E2" w:rsidRDefault="00F633E2" w:rsidP="00F82314">
                            <w:pPr>
                              <w:pStyle w:val="Caption"/>
                              <w:jc w:val="left"/>
                            </w:pPr>
                            <w:bookmarkStart w:id="121" w:name="_Toc63256246"/>
                            <w:bookmarkStart w:id="122" w:name="_Ref63255736"/>
                            <w:bookmarkStart w:id="123" w:name="_Toc66182765"/>
                            <w:r>
                              <w:t xml:space="preserve">Figure </w:t>
                            </w:r>
                            <w:r w:rsidR="00266074">
                              <w:fldChar w:fldCharType="begin"/>
                            </w:r>
                            <w:r w:rsidR="00266074">
                              <w:instrText xml:space="preserve"> SEQ Figure \* ARABIC </w:instrText>
                            </w:r>
                            <w:r w:rsidR="00266074">
                              <w:fldChar w:fldCharType="separate"/>
                            </w:r>
                            <w:r>
                              <w:rPr>
                                <w:noProof/>
                              </w:rPr>
                              <w:t>2</w:t>
                            </w:r>
                            <w:bookmarkEnd w:id="121"/>
                            <w:r w:rsidR="00266074">
                              <w:rPr>
                                <w:noProof/>
                              </w:rPr>
                              <w:fldChar w:fldCharType="end"/>
                            </w:r>
                            <w:bookmarkEnd w:id="122"/>
                            <w:r>
                              <w:t>: GSO Particular</w:t>
                            </w:r>
                            <w:bookmarkEnd w:id="123"/>
                          </w:p>
                          <w:p w14:paraId="6E0FFADF" w14:textId="75274942" w:rsidR="00F633E2" w:rsidRPr="00C17BF6" w:rsidRDefault="00F633E2"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2C15FC94" w:rsidR="00F633E2" w:rsidRDefault="00F633E2" w:rsidP="00F82314">
                      <w:pPr>
                        <w:pStyle w:val="Caption"/>
                        <w:jc w:val="left"/>
                      </w:pPr>
                      <w:bookmarkStart w:id="124" w:name="_Toc63256246"/>
                      <w:bookmarkStart w:id="125" w:name="_Ref63255736"/>
                      <w:bookmarkStart w:id="126" w:name="_Toc66182765"/>
                      <w:r>
                        <w:t xml:space="preserve">Figure </w:t>
                      </w:r>
                      <w:r w:rsidR="00266074">
                        <w:fldChar w:fldCharType="begin"/>
                      </w:r>
                      <w:r w:rsidR="00266074">
                        <w:instrText xml:space="preserve"> SEQ Figure \* ARABIC </w:instrText>
                      </w:r>
                      <w:r w:rsidR="00266074">
                        <w:fldChar w:fldCharType="separate"/>
                      </w:r>
                      <w:r>
                        <w:rPr>
                          <w:noProof/>
                        </w:rPr>
                        <w:t>2</w:t>
                      </w:r>
                      <w:bookmarkEnd w:id="124"/>
                      <w:r w:rsidR="00266074">
                        <w:rPr>
                          <w:noProof/>
                        </w:rPr>
                        <w:fldChar w:fldCharType="end"/>
                      </w:r>
                      <w:bookmarkEnd w:id="125"/>
                      <w:r>
                        <w:t>: GSO Particular</w:t>
                      </w:r>
                      <w:bookmarkEnd w:id="126"/>
                    </w:p>
                    <w:p w14:paraId="6E0FFADF" w14:textId="75274942" w:rsidR="00F633E2" w:rsidRPr="00C17BF6" w:rsidRDefault="00F633E2"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in GSO</w:t>
      </w:r>
      <w:ins w:id="127" w:author="Stephen Richard" w:date="2021-03-09T13:22:00Z">
        <w:r w:rsidR="001C67C6">
          <w:rPr>
            <w:rFonts w:cstheme="minorHAnsi"/>
          </w:rPr>
          <w:t xml:space="preserve">; all </w:t>
        </w:r>
      </w:ins>
      <w:del w:id="128" w:author="Stephen Richard" w:date="2021-03-09T13:22:00Z">
        <w:r w:rsidR="00405547" w:rsidRPr="00C17BF6" w:rsidDel="001C67C6">
          <w:rPr>
            <w:rFonts w:cstheme="minorHAnsi"/>
          </w:rPr>
          <w:delText xml:space="preserve"> </w:delText>
        </w:r>
        <w:r w:rsidR="00F41557" w:rsidRPr="00C17BF6" w:rsidDel="001C67C6">
          <w:rPr>
            <w:rFonts w:cstheme="minorHAnsi"/>
          </w:rPr>
          <w:delText xml:space="preserve">and has </w:delText>
        </w:r>
      </w:del>
      <w:r w:rsidR="00F41557" w:rsidRPr="00C17BF6">
        <w:rPr>
          <w:rFonts w:cstheme="minorHAnsi"/>
        </w:rPr>
        <w:t xml:space="preserve">individuals </w:t>
      </w:r>
      <w:del w:id="129" w:author="Stephen Richard" w:date="2021-03-09T13:22:00Z">
        <w:r w:rsidR="00F41557" w:rsidRPr="00C17BF6" w:rsidDel="001C67C6">
          <w:rPr>
            <w:rFonts w:cstheme="minorHAnsi"/>
          </w:rPr>
          <w:delText xml:space="preserve">as </w:delText>
        </w:r>
      </w:del>
      <w:ins w:id="130" w:author="Stephen Richard" w:date="2021-03-09T13:22:00Z">
        <w:r w:rsidR="001C67C6">
          <w:rPr>
            <w:rFonts w:cstheme="minorHAnsi"/>
          </w:rPr>
          <w:t>are</w:t>
        </w:r>
        <w:r w:rsidR="001C67C6" w:rsidRPr="00C17BF6">
          <w:rPr>
            <w:rFonts w:cstheme="minorHAnsi"/>
          </w:rPr>
          <w:t xml:space="preserve"> </w:t>
        </w:r>
      </w:ins>
      <w:r w:rsidR="00F41557" w:rsidRPr="00C17BF6">
        <w:rPr>
          <w:rFonts w:cstheme="minorHAnsi"/>
        </w:rPr>
        <w:t>instances</w:t>
      </w:r>
      <w:ins w:id="131" w:author="Stephen Richard" w:date="2021-03-09T13:22:00Z">
        <w:r w:rsidR="001C67C6">
          <w:rPr>
            <w:rFonts w:cstheme="minorHAnsi"/>
          </w:rPr>
          <w:t xml:space="preserve"> or Particular</w:t>
        </w:r>
      </w:ins>
      <w:r w:rsidR="00F41557" w:rsidRPr="00C17BF6">
        <w:rPr>
          <w:rFonts w:cstheme="minorHAnsi"/>
        </w:rPr>
        <w:t>, e.g. this rock or that event</w:t>
      </w:r>
      <w:del w:id="132" w:author="Stephen Richard" w:date="2021-03-09T13:22:00Z">
        <w:r w:rsidR="00F41557" w:rsidRPr="00C17BF6" w:rsidDel="001C67C6">
          <w:rPr>
            <w:rFonts w:cstheme="minorHAnsi"/>
          </w:rPr>
          <w:delText xml:space="preserve"> are instances</w:delText>
        </w:r>
        <w:r w:rsidR="00AE6153" w:rsidDel="001C67C6">
          <w:rPr>
            <w:rFonts w:cstheme="minorHAnsi"/>
          </w:rPr>
          <w:delText xml:space="preserve"> of Particular</w:delText>
        </w:r>
      </w:del>
      <w:r w:rsidR="00F41557" w:rsidRPr="00C17BF6">
        <w:rPr>
          <w:rFonts w:cstheme="minorHAnsi"/>
        </w:rPr>
        <w:t xml:space="preserve">. There are four </w:t>
      </w:r>
      <w:del w:id="133" w:author="Stephen Richard" w:date="2021-03-09T13:22:00Z">
        <w:r w:rsidR="00F41557" w:rsidRPr="00C17BF6" w:rsidDel="001C67C6">
          <w:rPr>
            <w:rFonts w:cstheme="minorHAnsi"/>
          </w:rPr>
          <w:delText xml:space="preserve">types </w:delText>
        </w:r>
      </w:del>
      <w:ins w:id="134" w:author="Stephen Richard" w:date="2021-03-09T13:22:00Z">
        <w:r w:rsidR="001C67C6">
          <w:rPr>
            <w:rFonts w:cstheme="minorHAnsi"/>
          </w:rPr>
          <w:t>subclasses</w:t>
        </w:r>
        <w:r w:rsidR="001C67C6" w:rsidRPr="00C17BF6">
          <w:rPr>
            <w:rFonts w:cstheme="minorHAnsi"/>
          </w:rPr>
          <w:t xml:space="preserve"> </w:t>
        </w:r>
      </w:ins>
      <w:r w:rsidR="00F41557" w:rsidRPr="00C17BF6">
        <w:rPr>
          <w:rFonts w:cstheme="minorHAnsi"/>
        </w:rPr>
        <w:t>of particular</w:t>
      </w:r>
      <w:del w:id="135" w:author="Stephen Richard" w:date="2021-03-09T13:22:00Z">
        <w:r w:rsidR="00F41557" w:rsidRPr="00C17BF6" w:rsidDel="001C67C6">
          <w:rPr>
            <w:rFonts w:cstheme="minorHAnsi"/>
          </w:rPr>
          <w:delText>s</w:delText>
        </w:r>
      </w:del>
      <w:r w:rsidR="00F41557" w:rsidRPr="00C17BF6">
        <w:rPr>
          <w:rFonts w:cstheme="minorHAnsi"/>
        </w:rPr>
        <w:t>: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2B1434">
        <w:t xml:space="preserve">Figure </w:t>
      </w:r>
      <w:r w:rsidR="002B1434">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667E2C">
        <w:rPr>
          <w:rFonts w:cstheme="minorHAnsi"/>
        </w:rPr>
        <w:t xml:space="preserve"> – it persists – </w:t>
      </w:r>
      <w:r w:rsidR="00470C48">
        <w:rPr>
          <w:rFonts w:cstheme="minorHAnsi"/>
        </w:rPr>
        <w:t>and</w:t>
      </w:r>
      <w:r w:rsidR="00AE6153">
        <w:rPr>
          <w:rFonts w:cstheme="minorHAnsi"/>
        </w:rPr>
        <w:t xml:space="preserve"> </w:t>
      </w:r>
      <w:r w:rsidR="00F41557" w:rsidRPr="00C17BF6">
        <w:rPr>
          <w:rFonts w:cstheme="minorHAnsi"/>
        </w:rPr>
        <w:t xml:space="preserve">is not </w:t>
      </w:r>
      <w:r w:rsidR="00507DCD">
        <w:rPr>
          <w:rFonts w:cstheme="minorHAnsi"/>
        </w:rPr>
        <w:t>fully present at any timepoint</w:t>
      </w:r>
      <w:r w:rsidR="00AE6153">
        <w:rPr>
          <w:rFonts w:cstheme="minorHAnsi"/>
        </w:rPr>
        <w:t xml:space="preserve">, </w:t>
      </w:r>
      <w:r w:rsidR="00DA2817" w:rsidRPr="00C17BF6">
        <w:rPr>
          <w:rFonts w:cstheme="minorHAnsi"/>
        </w:rPr>
        <w:t xml:space="preserve">e.g. an earthquake, </w:t>
      </w:r>
      <w:r w:rsidR="00247E99">
        <w:rPr>
          <w:rFonts w:cstheme="minorHAnsi"/>
        </w:rPr>
        <w:t>and has</w:t>
      </w:r>
      <w:r w:rsidR="00F41557" w:rsidRPr="00C17BF6">
        <w:rPr>
          <w:rFonts w:cstheme="minorHAnsi"/>
        </w:rPr>
        <w:t xml:space="preserve"> perdurant parts only.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e.g. a fault depends on at least </w:t>
      </w:r>
      <w:r w:rsidR="00AE6153">
        <w:rPr>
          <w:rFonts w:cstheme="minorHAnsi"/>
        </w:rPr>
        <w:t>two host rock bodies to exist. Any f</w:t>
      </w:r>
      <w:r w:rsidR="00F41557" w:rsidRPr="00C17BF6">
        <w:rPr>
          <w:rFonts w:cstheme="minorHAnsi"/>
        </w:rPr>
        <w:t>eat</w:t>
      </w:r>
      <w:r w:rsidR="00AE6153">
        <w:rPr>
          <w:rFonts w:cstheme="minorHAnsi"/>
        </w:rPr>
        <w:t>ure is also an endurant, perdurant, or situation – features overlap with these types, e.g.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w:t>
      </w:r>
      <w:r w:rsidR="002059A0">
        <w:rPr>
          <w:rFonts w:cstheme="minorHAnsi"/>
        </w:rPr>
        <w:t>some</w:t>
      </w:r>
      <w:r w:rsidR="00F41557" w:rsidRPr="00C17BF6">
        <w:rPr>
          <w:rFonts w:cstheme="minorHAnsi"/>
        </w:rPr>
        <w:t xml:space="preserve"> grouping of</w:t>
      </w:r>
      <w:ins w:id="136" w:author="Stephen Richard" w:date="2021-03-09T13:07:00Z">
        <w:r w:rsidR="00F633E2">
          <w:rPr>
            <w:rFonts w:cstheme="minorHAnsi"/>
          </w:rPr>
          <w:t xml:space="preserve"> instances of</w:t>
        </w:r>
      </w:ins>
      <w:r w:rsidR="00F41557" w:rsidRPr="00C17BF6">
        <w:rPr>
          <w:rFonts w:cstheme="minorHAnsi"/>
        </w:rPr>
        <w:t xml:space="preserve"> particulars, possibly including endurants, perdurants, features, and other situations.</w:t>
      </w:r>
    </w:p>
    <w:p w14:paraId="030CEFAA" w14:textId="751EE1F2" w:rsidR="00476017" w:rsidRDefault="00476017" w:rsidP="00476017">
      <w:pPr>
        <w:pStyle w:val="Heading2"/>
      </w:pPr>
      <w:bookmarkStart w:id="137" w:name="_Toc63342981"/>
      <w:r>
        <w:t>Endurant</w:t>
      </w:r>
      <w:bookmarkEnd w:id="137"/>
    </w:p>
    <w:p w14:paraId="6EB958F6" w14:textId="77777777" w:rsidR="006263D7" w:rsidRDefault="00476017" w:rsidP="00F41557">
      <w:pPr>
        <w:rPr>
          <w:ins w:id="138" w:author="Stephen Richard" w:date="2021-03-09T13:42:00Z"/>
          <w:rFonts w:cstheme="minorHAnsi"/>
        </w:rPr>
      </w:pPr>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2B1434">
        <w:rPr>
          <w:rFonts w:cstheme="minorHAnsi"/>
        </w:rPr>
        <w:fldChar w:fldCharType="begin"/>
      </w:r>
      <w:r w:rsidR="002B1434">
        <w:rPr>
          <w:rFonts w:cstheme="minorHAnsi"/>
        </w:rPr>
        <w:instrText xml:space="preserve"> REF _Ref63255755 \h </w:instrText>
      </w:r>
      <w:r w:rsidR="002B1434">
        <w:rPr>
          <w:rFonts w:cstheme="minorHAnsi"/>
        </w:rPr>
      </w:r>
      <w:r w:rsidR="002B1434">
        <w:rPr>
          <w:rFonts w:cstheme="minorHAnsi"/>
        </w:rPr>
        <w:fldChar w:fldCharType="separate"/>
      </w:r>
      <w:r w:rsidR="002B1434">
        <w:t xml:space="preserve">Figure </w:t>
      </w:r>
      <w:r w:rsidR="002B1434">
        <w:rPr>
          <w:noProof/>
        </w:rPr>
        <w:t>3</w:t>
      </w:r>
      <w:r w:rsidR="002B1434">
        <w:rPr>
          <w:rFonts w:cstheme="minorHAnsi"/>
        </w:rPr>
        <w:fldChar w:fldCharType="end"/>
      </w:r>
      <w:r>
        <w:rPr>
          <w:rFonts w:cstheme="minorHAnsi"/>
        </w:rPr>
        <w:t>)</w:t>
      </w:r>
      <w:r w:rsidRPr="00213F38">
        <w:rPr>
          <w:rFonts w:cstheme="minorHAnsi"/>
        </w:rPr>
        <w:t xml:space="preserve">. </w:t>
      </w:r>
      <w:r>
        <w:rPr>
          <w:rFonts w:cstheme="minorHAnsi"/>
        </w:rPr>
        <w:t xml:space="preserve">Physically endurants occupy space directly or are the space being occupied,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directly occupying a</w:t>
      </w:r>
      <w:r w:rsidR="00746D7C">
        <w:rPr>
          <w:rFonts w:cstheme="minorHAnsi"/>
        </w:rPr>
        <w:t xml:space="preserve"> 3D</w:t>
      </w:r>
      <w:r w:rsidRPr="00213F38">
        <w:rPr>
          <w:rFonts w:cstheme="minorHAnsi"/>
        </w:rPr>
        <w:t xml:space="preserve"> </w:t>
      </w:r>
      <w:r w:rsidRPr="00213F38">
        <w:rPr>
          <w:rFonts w:cstheme="minorHAnsi"/>
          <w:b/>
        </w:rPr>
        <w:t>Spatial Region</w:t>
      </w:r>
      <w:r w:rsidRPr="00213F38">
        <w:rPr>
          <w:rFonts w:cstheme="minorHAnsi"/>
        </w:rPr>
        <w:t xml:space="preserve">, </w:t>
      </w:r>
      <w:r w:rsidR="00746D7C">
        <w:rPr>
          <w:rFonts w:cstheme="minorHAnsi"/>
        </w:rPr>
        <w:t xml:space="preserve">and </w:t>
      </w:r>
      <w:r>
        <w:rPr>
          <w:rFonts w:cstheme="minorHAnsi"/>
        </w:rPr>
        <w:t xml:space="preserve">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 xml:space="preserve">(e.g.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(e.g. some sandstone) constitutes a material </w:t>
      </w:r>
      <w:r w:rsidRPr="00213F38">
        <w:rPr>
          <w:rFonts w:cstheme="minorHAnsi"/>
        </w:rPr>
        <w:lastRenderedPageBreak/>
        <w:t>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may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t>Matter</w:t>
      </w:r>
      <w:r>
        <w:rPr>
          <w:rFonts w:cstheme="minorHAnsi"/>
        </w:rPr>
        <w:t>) or fluid (</w:t>
      </w:r>
      <w:r>
        <w:rPr>
          <w:rFonts w:cstheme="minorHAnsi"/>
          <w:b/>
        </w:rPr>
        <w:t xml:space="preserve">Fluid </w:t>
      </w:r>
      <w:r w:rsidRPr="006A7A2E">
        <w:rPr>
          <w:rFonts w:cstheme="minorHAnsi"/>
          <w:b/>
        </w:rPr>
        <w:t>Matter</w:t>
      </w:r>
      <w:r>
        <w:rPr>
          <w:rFonts w:cstheme="minorHAnsi"/>
        </w:rPr>
        <w:t xml:space="preserve">), and </w:t>
      </w:r>
      <w:r w:rsidR="00242259">
        <w:rPr>
          <w:rFonts w:cstheme="minorHAnsi"/>
        </w:rPr>
        <w:t xml:space="preserve">can be unified and bounded, e.g. a single chunk of sandstone with a distinct boundary, or not unified and unbounded, </w:t>
      </w:r>
      <w:r>
        <w:rPr>
          <w:rFonts w:cstheme="minorHAnsi"/>
        </w:rPr>
        <w:t>e.g. the collection of sand grains and matrix/cement in the sandstone, or grains of sand in a beach</w:t>
      </w:r>
      <w:r w:rsidR="00242259">
        <w:rPr>
          <w:rFonts w:cstheme="minorHAnsi"/>
        </w:rPr>
        <w:t xml:space="preserve"> </w:t>
      </w:r>
      <w:r>
        <w:rPr>
          <w:rFonts w:cstheme="minorHAnsi"/>
        </w:rPr>
        <w:t xml:space="preserve">(after </w:t>
      </w:r>
      <w:r w:rsidR="00242259">
        <w:rPr>
          <w:noProof/>
          <w:lang w:val="en-CA" w:eastAsia="en-CA"/>
        </w:rPr>
        <w:drawing>
          <wp:anchor distT="0" distB="0" distL="114300" distR="114300" simplePos="0" relativeHeight="251764736" behindDoc="0" locked="0" layoutInCell="1" allowOverlap="1" wp14:anchorId="41889EE1" wp14:editId="06364BA6">
            <wp:simplePos x="0" y="0"/>
            <wp:positionH relativeFrom="column">
              <wp:posOffset>0</wp:posOffset>
            </wp:positionH>
            <wp:positionV relativeFrom="paragraph">
              <wp:posOffset>58806</wp:posOffset>
            </wp:positionV>
            <wp:extent cx="2076450" cy="32766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76450" cy="3276600"/>
                    </a:xfrm>
                    <a:prstGeom prst="rect">
                      <a:avLst/>
                    </a:prstGeom>
                    <a:ln>
                      <a:solidFill>
                        <a:schemeClr val="tx1"/>
                      </a:solidFill>
                    </a:ln>
                  </pic:spPr>
                </pic:pic>
              </a:graphicData>
            </a:graphic>
          </wp:anchor>
        </w:drawing>
      </w:r>
      <w:r>
        <w:rPr>
          <w:rFonts w:cstheme="minorHAnsi"/>
        </w:rPr>
        <w:t>Lowe, 1998).</w:t>
      </w:r>
      <w:r w:rsidRPr="00213F38">
        <w:rPr>
          <w:rFonts w:cstheme="minorHAnsi"/>
        </w:rPr>
        <w:t xml:space="preserve"> </w:t>
      </w:r>
    </w:p>
    <w:p w14:paraId="789E0F1D" w14:textId="08242C04" w:rsidR="00114776" w:rsidRDefault="00476017" w:rsidP="00F41557">
      <w:r w:rsidRPr="00213F38">
        <w:rPr>
          <w:rFonts w:cstheme="minorHAnsi"/>
        </w:rPr>
        <w:t xml:space="preserve">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e.g. a </w:t>
      </w:r>
      <w:r>
        <w:rPr>
          <w:rFonts w:cstheme="minorHAnsi"/>
        </w:rPr>
        <w:t xml:space="preserve">thickness </w:t>
      </w:r>
      <w:r w:rsidR="00192D5D">
        <w:rPr>
          <w:rFonts w:cstheme="minorHAnsi"/>
        </w:rPr>
        <w:t>or colour indirectly occupy</w:t>
      </w:r>
      <w:r w:rsidRPr="00213F38">
        <w:rPr>
          <w:rFonts w:cstheme="minorHAnsi"/>
        </w:rPr>
        <w:t xml:space="preserve"> space by virtue of </w:t>
      </w:r>
      <w:r w:rsidR="00192D5D">
        <w:rPr>
          <w:rFonts w:cstheme="minorHAnsi"/>
        </w:rPr>
        <w:t>their</w:t>
      </w:r>
      <w:r w:rsidRPr="00213F38">
        <w:rPr>
          <w:rFonts w:cstheme="minorHAnsi"/>
        </w:rPr>
        <w:t xml:space="preserve"> </w:t>
      </w:r>
      <w:r>
        <w:rPr>
          <w:rFonts w:cstheme="minorHAnsi"/>
        </w:rPr>
        <w:t xml:space="preserve">physical </w:t>
      </w:r>
      <w:r w:rsidRPr="00213F38">
        <w:rPr>
          <w:rFonts w:cstheme="minorHAnsi"/>
        </w:rPr>
        <w:t>bearer</w:t>
      </w:r>
      <w:r>
        <w:rPr>
          <w:rFonts w:cstheme="minorHAnsi"/>
        </w:rPr>
        <w:t>, such as a 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(e.g. a thickness</w:t>
      </w:r>
      <w:r w:rsidR="00257AF9">
        <w:rPr>
          <w:rFonts w:cstheme="minorHAnsi"/>
        </w:rPr>
        <w:t>, color</w:t>
      </w:r>
      <w:r>
        <w:rPr>
          <w:rFonts w:cstheme="minorHAnsi"/>
        </w:rPr>
        <w:t>) and relators (e.g. a meeting</w:t>
      </w:r>
      <w:r w:rsidR="00257AF9">
        <w:rPr>
          <w:rFonts w:cstheme="minorHAnsi"/>
        </w:rPr>
        <w:t>, marriage, employment</w:t>
      </w:r>
      <w:r>
        <w:rPr>
          <w:rFonts w:cstheme="minorHAnsi"/>
        </w:rPr>
        <w:t xml:space="preserve">) might occupy space indirectly, but notional endurants do not occupy space at all, neither directly nor indirectly (e.g. a number). Inherants and relators are distinguished by inherence and dependence: an inherent inheres-in and depends-on a single thing, its bearer (e.g.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them). The three kinds of inherent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r w:rsidR="008F26E8">
        <w:rPr>
          <w:rFonts w:cstheme="minorHAnsi"/>
        </w:rPr>
        <w:t>and</w:t>
      </w:r>
      <w:r w:rsidR="008F26E8" w:rsidRPr="00213F38">
        <w:rPr>
          <w:rFonts w:cstheme="minorHAnsi"/>
        </w:rPr>
        <w:t xml:space="preserve"> </w:t>
      </w:r>
      <w:r w:rsidRPr="00213F38">
        <w:rPr>
          <w:rFonts w:cstheme="minorHAnsi"/>
          <w:b/>
        </w:rPr>
        <w:t>Role</w:t>
      </w:r>
      <w:r>
        <w:rPr>
          <w:rFonts w:cstheme="minorHAnsi"/>
        </w:rPr>
        <w:t xml:space="preserve">. </w:t>
      </w:r>
      <w:r>
        <w:t xml:space="preserve">Qualities are traits </w:t>
      </w:r>
      <w:r w:rsidRPr="00213F38">
        <w:t>such</w:t>
      </w:r>
      <w:r>
        <w:t xml:space="preserve"> as thickness, which can have quality values within reference systems that change in time, such as thick, 1 m, or 1-2m; these values are </w:t>
      </w:r>
      <w:r w:rsidR="003F46A7">
        <w:t>essential</w:t>
      </w:r>
      <w:r>
        <w:t xml:space="preserve"> parts of the quality</w:t>
      </w:r>
      <w:r w:rsidR="003F46A7">
        <w:t xml:space="preserve">, i.e. they are mandatory </w:t>
      </w:r>
      <w:r w:rsidR="000364CE">
        <w:t>but</w:t>
      </w:r>
      <w:r w:rsidR="003F46A7">
        <w:t xml:space="preserve"> can change in time</w:t>
      </w:r>
      <w:r>
        <w:t>. While qualities and their values inhere-in and 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thing, but depends on multiple things: </w:t>
      </w:r>
      <w:r w:rsidR="00242259">
        <w:rPr>
          <w:noProof/>
          <w:lang w:val="en-CA" w:eastAsia="en-CA"/>
        </w:rPr>
        <mc:AlternateContent>
          <mc:Choice Requires="wps">
            <w:drawing>
              <wp:anchor distT="0" distB="0" distL="114300" distR="114300" simplePos="0" relativeHeight="251751424" behindDoc="0" locked="0" layoutInCell="1" allowOverlap="1" wp14:anchorId="2F092D80" wp14:editId="39018037">
                <wp:simplePos x="0" y="0"/>
                <wp:positionH relativeFrom="column">
                  <wp:posOffset>31750</wp:posOffset>
                </wp:positionH>
                <wp:positionV relativeFrom="paragraph">
                  <wp:posOffset>3371629</wp:posOffset>
                </wp:positionV>
                <wp:extent cx="2075180" cy="635"/>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3908F9FC" w14:textId="5115E15A" w:rsidR="00F633E2" w:rsidRPr="00734CD4" w:rsidRDefault="00F633E2" w:rsidP="00F82314">
                            <w:pPr>
                              <w:pStyle w:val="Caption"/>
                              <w:rPr>
                                <w:rFonts w:cstheme="minorHAnsi"/>
                              </w:rPr>
                            </w:pPr>
                            <w:bookmarkStart w:id="139" w:name="_Ref63255755"/>
                            <w:bookmarkStart w:id="140" w:name="_Toc63256247"/>
                            <w:bookmarkStart w:id="141" w:name="_Toc66182766"/>
                            <w:r>
                              <w:t xml:space="preserve">Figure </w:t>
                            </w:r>
                            <w:r w:rsidR="00266074">
                              <w:fldChar w:fldCharType="begin"/>
                            </w:r>
                            <w:r w:rsidR="00266074">
                              <w:instrText xml:space="preserve"> SEQ Figure \* ARABIC </w:instrText>
                            </w:r>
                            <w:r w:rsidR="00266074">
                              <w:fldChar w:fldCharType="separate"/>
                            </w:r>
                            <w:r>
                              <w:rPr>
                                <w:noProof/>
                              </w:rPr>
                              <w:t>3</w:t>
                            </w:r>
                            <w:r w:rsidR="00266074">
                              <w:rPr>
                                <w:noProof/>
                              </w:rPr>
                              <w:fldChar w:fldCharType="end"/>
                            </w:r>
                            <w:r>
                              <w:t>: GSO Endurant</w:t>
                            </w:r>
                            <w:bookmarkEnd w:id="139"/>
                            <w:bookmarkEnd w:id="140"/>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2.5pt;margin-top:265.5pt;width:163.4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" stroked="f">
                <v:textbox style="mso-fit-shape-to-text:t" inset="0,0,0,0">
                  <w:txbxContent>
                    <w:p w14:paraId="3908F9FC" w14:textId="5115E15A" w:rsidR="00F633E2" w:rsidRPr="00734CD4" w:rsidRDefault="00F633E2" w:rsidP="00F82314">
                      <w:pPr>
                        <w:pStyle w:val="Caption"/>
                        <w:rPr>
                          <w:rFonts w:cstheme="minorHAnsi"/>
                        </w:rPr>
                      </w:pPr>
                      <w:bookmarkStart w:id="142" w:name="_Ref63255755"/>
                      <w:bookmarkStart w:id="143" w:name="_Toc63256247"/>
                      <w:bookmarkStart w:id="144" w:name="_Toc66182766"/>
                      <w:r>
                        <w:t xml:space="preserve">Figure </w:t>
                      </w:r>
                      <w:r w:rsidR="00266074">
                        <w:fldChar w:fldCharType="begin"/>
                      </w:r>
                      <w:r w:rsidR="00266074">
                        <w:instrText xml:space="preserve"> SEQ Figure \* ARABIC </w:instrText>
                      </w:r>
                      <w:r w:rsidR="00266074">
                        <w:fldChar w:fldCharType="separate"/>
                      </w:r>
                      <w:r>
                        <w:rPr>
                          <w:noProof/>
                        </w:rPr>
                        <w:t>3</w:t>
                      </w:r>
                      <w:r w:rsidR="00266074">
                        <w:rPr>
                          <w:noProof/>
                        </w:rPr>
                        <w:fldChar w:fldCharType="end"/>
                      </w:r>
                      <w:r>
                        <w:t>: GSO Endurant</w:t>
                      </w:r>
                      <w:bookmarkEnd w:id="142"/>
                      <w:bookmarkEnd w:id="143"/>
                      <w:bookmarkEnd w:id="144"/>
                    </w:p>
                  </w:txbxContent>
                </v:textbox>
                <w10:wrap type="square"/>
              </v:shape>
            </w:pict>
          </mc:Fallback>
        </mc:AlternateContent>
      </w:r>
      <w:r w:rsidRPr="00213F38">
        <w:rPr>
          <w:rFonts w:cstheme="minorHAnsi"/>
        </w:rPr>
        <w:t xml:space="preserve">the role of clast is played by a </w:t>
      </w:r>
      <w:r>
        <w:rPr>
          <w:rFonts w:cstheme="minorHAnsi"/>
        </w:rPr>
        <w:t>rock material 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t xml:space="preserve">(in GSO) </w:t>
      </w:r>
      <w:r w:rsidRPr="00213F38">
        <w:t>occurring in the context of a relation,</w:t>
      </w:r>
      <w:r>
        <w:t xml:space="preserve"> such as the rock materia</w:t>
      </w:r>
      <w:r w:rsidR="00192D5D">
        <w:t xml:space="preserve">l constituting the rock object, </w:t>
      </w:r>
      <w:r>
        <w:t>with the</w:t>
      </w:r>
      <w:r w:rsidR="00192D5D">
        <w:t xml:space="preserve"> clast</w:t>
      </w:r>
      <w:r>
        <w:t xml:space="preserve"> role </w:t>
      </w:r>
      <w:r w:rsidRPr="00213F38">
        <w:t>played</w:t>
      </w:r>
      <w:r w:rsidR="008F26E8">
        <w:t xml:space="preserve"> </w:t>
      </w:r>
      <w:r w:rsidRPr="00213F38">
        <w:t>by on</w:t>
      </w:r>
      <w:r>
        <w:t>e entity in the relation</w:t>
      </w:r>
      <w:r w:rsidR="00192D5D">
        <w:t xml:space="preserve"> (the material)</w:t>
      </w:r>
      <w:r>
        <w:t>, but</w:t>
      </w:r>
      <w:r w:rsidRPr="00213F38">
        <w:t xml:space="preserve"> dependent</w:t>
      </w:r>
      <w:r>
        <w:t xml:space="preserve"> on</w:t>
      </w:r>
      <w:r w:rsidRPr="00213F38">
        <w:t xml:space="preserve"> all entities</w:t>
      </w:r>
      <w:r w:rsidR="00BD2EB4">
        <w:t xml:space="preserve"> in the relation</w:t>
      </w:r>
      <w:r w:rsidR="00192D5D">
        <w:t xml:space="preserve"> (the material and object)</w:t>
      </w:r>
      <w:r w:rsidRPr="00213F38">
        <w:t xml:space="preserve">. </w:t>
      </w:r>
    </w:p>
    <w:p w14:paraId="2AC997C9" w14:textId="7042A4E2" w:rsidR="00192D5D" w:rsidRDefault="00BD2EB4" w:rsidP="00F41557">
      <w:pPr>
        <w:rPr>
          <w:rFonts w:cstheme="minorHAnsi"/>
        </w:rPr>
      </w:pPr>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 xml:space="preserve">is also relational: it </w:t>
      </w:r>
      <w:r w:rsidR="00476017" w:rsidRPr="00213F38">
        <w:rPr>
          <w:rFonts w:cstheme="minorHAnsi"/>
        </w:rPr>
        <w:t>is a</w:t>
      </w:r>
      <w:r w:rsidR="00476017">
        <w:rPr>
          <w:rFonts w:cstheme="minorHAnsi"/>
        </w:rPr>
        <w:t xml:space="preserve">n </w:t>
      </w:r>
      <w:r w:rsidR="00192D5D">
        <w:rPr>
          <w:rFonts w:cstheme="minorHAnsi"/>
        </w:rPr>
        <w:t>entity</w:t>
      </w:r>
      <w:r w:rsidR="00476017">
        <w:rPr>
          <w:rFonts w:cstheme="minorHAnsi"/>
        </w:rPr>
        <w:t xml:space="preserve"> reified from a</w:t>
      </w:r>
      <w:r w:rsidR="00476017" w:rsidRPr="00213F38">
        <w:rPr>
          <w:rFonts w:cstheme="minorHAnsi"/>
        </w:rPr>
        <w:t xml:space="preserve"> relation, e.g.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w:t>
      </w:r>
      <w:r w:rsidR="000364CE">
        <w:rPr>
          <w:rFonts w:cstheme="minorHAnsi"/>
        </w:rPr>
        <w:t xml:space="preserve">Exemplification and Parthood are relators for the exemplification (to exemplify / be exemplified) and parthood (have / be a part) relations. </w:t>
      </w:r>
      <w:r w:rsidR="00476017" w:rsidRPr="00213F38">
        <w:rPr>
          <w:rFonts w:cstheme="minorHAnsi"/>
        </w:rPr>
        <w:t xml:space="preserve">Relators </w:t>
      </w:r>
      <w:r w:rsidR="00476017">
        <w:rPr>
          <w:rFonts w:cstheme="minorHAnsi"/>
        </w:rPr>
        <w:t>may or may not occupy space, and if so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e.g.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w:t>
      </w:r>
      <w:r w:rsidR="00C0341C">
        <w:rPr>
          <w:rFonts w:cstheme="minorHAnsi"/>
        </w:rPr>
        <w:t xml:space="preserve">However, some notional endurants can occupy time indirectly, and others cannot occupy time at all. For example, some </w:t>
      </w:r>
      <w:r w:rsidR="00192D5D">
        <w:rPr>
          <w:rFonts w:cstheme="minorHAnsi"/>
        </w:rPr>
        <w:t>mathematical reference systems are in fact temporal, e.g. those dependent on a physical entity such as a spatial coordinate system for the Earth, which could not pre-exist nor post-exist the Earth</w:t>
      </w:r>
      <w:r w:rsidR="00192D5D" w:rsidRPr="00213F38">
        <w:rPr>
          <w:rFonts w:cstheme="minorHAnsi"/>
        </w:rPr>
        <w:t>.</w:t>
      </w:r>
      <w:r w:rsidR="00192D5D">
        <w:rPr>
          <w:rFonts w:cstheme="minorHAnsi"/>
        </w:rPr>
        <w:t xml:space="preserve"> </w:t>
      </w:r>
      <w:r w:rsidR="00310F57">
        <w:rPr>
          <w:rFonts w:cstheme="minorHAnsi"/>
        </w:rPr>
        <w:t xml:space="preserve">In contrast, </w:t>
      </w:r>
      <w:r w:rsidR="00192D5D" w:rsidRPr="00192D5D">
        <w:rPr>
          <w:rFonts w:cstheme="minorHAnsi"/>
          <w:b/>
        </w:rPr>
        <w:t>Abstract Endurant</w:t>
      </w:r>
      <w:r w:rsidR="00310F57">
        <w:rPr>
          <w:rFonts w:cstheme="minorHAnsi"/>
        </w:rPr>
        <w:t>s</w:t>
      </w:r>
      <w:r w:rsidR="00192D5D">
        <w:rPr>
          <w:rFonts w:cstheme="minorHAnsi"/>
        </w:rPr>
        <w:t xml:space="preserve"> </w:t>
      </w:r>
      <w:r w:rsidR="00C0341C">
        <w:rPr>
          <w:rFonts w:cstheme="minorHAnsi"/>
        </w:rPr>
        <w:t xml:space="preserve">neither </w:t>
      </w:r>
      <w:r w:rsidR="00192D5D">
        <w:rPr>
          <w:rFonts w:cstheme="minorHAnsi"/>
        </w:rPr>
        <w:t>occupy time</w:t>
      </w:r>
      <w:r w:rsidR="00C0341C">
        <w:rPr>
          <w:rFonts w:cstheme="minorHAnsi"/>
        </w:rPr>
        <w:t xml:space="preserve"> nor space</w:t>
      </w:r>
      <w:r w:rsidR="00192D5D">
        <w:rPr>
          <w:rFonts w:cstheme="minorHAnsi"/>
        </w:rPr>
        <w:t xml:space="preserve">: e.g. numbers are </w:t>
      </w:r>
      <w:r w:rsidR="00C0341C">
        <w:rPr>
          <w:rFonts w:cstheme="minorHAnsi"/>
        </w:rPr>
        <w:t xml:space="preserve">both </w:t>
      </w:r>
      <w:r w:rsidR="00192D5D">
        <w:rPr>
          <w:rFonts w:cstheme="minorHAnsi"/>
        </w:rPr>
        <w:t>atemporal and aspatial.</w:t>
      </w:r>
    </w:p>
    <w:p w14:paraId="19C4BED5" w14:textId="52897C8C" w:rsidR="00F20A55" w:rsidRDefault="00F20A55" w:rsidP="00F20A55">
      <w:pPr>
        <w:pStyle w:val="Heading2"/>
      </w:pPr>
      <w:bookmarkStart w:id="145" w:name="_Toc63342982"/>
      <w:r>
        <w:lastRenderedPageBreak/>
        <w:t>Per</w:t>
      </w:r>
      <w:r w:rsidRPr="00097965">
        <w:t>durant</w:t>
      </w:r>
      <w:bookmarkEnd w:id="145"/>
    </w:p>
    <w:p w14:paraId="597800C3" w14:textId="7FFAB257" w:rsidR="00F20A55" w:rsidRPr="00213F38" w:rsidRDefault="00FA42BB" w:rsidP="00213F38">
      <w:r w:rsidRPr="00FD0326">
        <w:rPr>
          <w:noProof/>
          <w:lang w:val="en-CA" w:eastAsia="en-CA"/>
        </w:rPr>
        <w:drawing>
          <wp:anchor distT="0" distB="0" distL="114300" distR="114300" simplePos="0" relativeHeight="251727872" behindDoc="0" locked="0" layoutInCell="1" allowOverlap="1" wp14:anchorId="0D06799A" wp14:editId="6DAD523F">
            <wp:simplePos x="0" y="0"/>
            <wp:positionH relativeFrom="margin">
              <wp:align>left</wp:align>
            </wp:positionH>
            <wp:positionV relativeFrom="paragraph">
              <wp:posOffset>104802</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3472" behindDoc="0" locked="0" layoutInCell="1" allowOverlap="1" wp14:anchorId="4F43B758" wp14:editId="57461F74">
                <wp:simplePos x="0" y="0"/>
                <wp:positionH relativeFrom="margin">
                  <wp:align>left</wp:align>
                </wp:positionH>
                <wp:positionV relativeFrom="paragraph">
                  <wp:posOffset>1225384</wp:posOffset>
                </wp:positionV>
                <wp:extent cx="1892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1E0E56C" w14:textId="13FC91D0" w:rsidR="00F633E2" w:rsidRPr="006A080C" w:rsidRDefault="00F633E2" w:rsidP="00F82314">
                            <w:pPr>
                              <w:pStyle w:val="Caption"/>
                              <w:rPr>
                                <w:noProof/>
                              </w:rPr>
                            </w:pPr>
                            <w:bookmarkStart w:id="146" w:name="_Ref63255782"/>
                            <w:bookmarkStart w:id="147" w:name="_Toc63256248"/>
                            <w:bookmarkStart w:id="148" w:name="_Toc66182767"/>
                            <w:r>
                              <w:t xml:space="preserve">Figure </w:t>
                            </w:r>
                            <w:r w:rsidR="00266074">
                              <w:fldChar w:fldCharType="begin"/>
                            </w:r>
                            <w:r w:rsidR="00266074">
                              <w:instrText xml:space="preserve"> SEQ Figure \* ARABIC </w:instrText>
                            </w:r>
                            <w:r w:rsidR="00266074">
                              <w:fldChar w:fldCharType="separate"/>
                            </w:r>
                            <w:r>
                              <w:rPr>
                                <w:noProof/>
                              </w:rPr>
                              <w:t>4</w:t>
                            </w:r>
                            <w:r w:rsidR="00266074">
                              <w:rPr>
                                <w:noProof/>
                              </w:rPr>
                              <w:fldChar w:fldCharType="end"/>
                            </w:r>
                            <w:r>
                              <w:t>: GSO Perdurant</w:t>
                            </w:r>
                            <w:bookmarkEnd w:id="146"/>
                            <w:bookmarkEnd w:id="147"/>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3B758" id="Text Box 13" o:spid="_x0000_s1030" type="#_x0000_t202" style="position:absolute;left:0;text-align:left;margin-left:0;margin-top:96.5pt;width:149pt;height:.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A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" stroked="f">
                <v:textbox style="mso-fit-shape-to-text:t" inset="0,0,0,0">
                  <w:txbxContent>
                    <w:p w14:paraId="31E0E56C" w14:textId="13FC91D0" w:rsidR="00F633E2" w:rsidRPr="006A080C" w:rsidRDefault="00F633E2" w:rsidP="00F82314">
                      <w:pPr>
                        <w:pStyle w:val="Caption"/>
                        <w:rPr>
                          <w:noProof/>
                        </w:rPr>
                      </w:pPr>
                      <w:bookmarkStart w:id="149" w:name="_Ref63255782"/>
                      <w:bookmarkStart w:id="150" w:name="_Toc63256248"/>
                      <w:bookmarkStart w:id="151" w:name="_Toc66182767"/>
                      <w:r>
                        <w:t xml:space="preserve">Figure </w:t>
                      </w:r>
                      <w:r w:rsidR="00266074">
                        <w:fldChar w:fldCharType="begin"/>
                      </w:r>
                      <w:r w:rsidR="00266074">
                        <w:instrText xml:space="preserve"> SEQ Figure \* ARABIC </w:instrText>
                      </w:r>
                      <w:r w:rsidR="00266074">
                        <w:fldChar w:fldCharType="separate"/>
                      </w:r>
                      <w:r>
                        <w:rPr>
                          <w:noProof/>
                        </w:rPr>
                        <w:t>4</w:t>
                      </w:r>
                      <w:r w:rsidR="00266074">
                        <w:rPr>
                          <w:noProof/>
                        </w:rPr>
                        <w:fldChar w:fldCharType="end"/>
                      </w:r>
                      <w:r>
                        <w:t>: GSO Perdurant</w:t>
                      </w:r>
                      <w:bookmarkEnd w:id="149"/>
                      <w:bookmarkEnd w:id="150"/>
                      <w:bookmarkEnd w:id="151"/>
                    </w:p>
                  </w:txbxContent>
                </v:textbox>
                <w10:wrap type="square" anchorx="margin"/>
              </v:shape>
            </w:pict>
          </mc:Fallback>
        </mc:AlternateContent>
      </w:r>
      <w:r w:rsidR="00FD0326" w:rsidRPr="00FD0326">
        <w:rPr>
          <w:rFonts w:ascii="Segoe UI" w:hAnsi="Segoe UI" w:cs="Segoe UI"/>
        </w:rPr>
        <w:t xml:space="preserve">A </w:t>
      </w:r>
      <w:r w:rsidR="00F20A55" w:rsidRPr="00FA42BB">
        <w:rPr>
          <w:rFonts w:cstheme="minorHAnsi"/>
          <w:b/>
        </w:rPr>
        <w:t>P</w:t>
      </w:r>
      <w:r w:rsidR="00FD0326" w:rsidRPr="00FA42BB">
        <w:rPr>
          <w:rFonts w:cstheme="minorHAnsi"/>
          <w:b/>
        </w:rPr>
        <w:t>erdurant</w:t>
      </w:r>
      <w:r w:rsidR="00FD0326">
        <w:t xml:space="preserve"> can be an</w:t>
      </w:r>
      <w:r w:rsidR="00F20A55" w:rsidRPr="00213F38">
        <w:t xml:space="preserve"> </w:t>
      </w:r>
      <w:r w:rsidR="00FD0326">
        <w:rPr>
          <w:b/>
        </w:rPr>
        <w:t>Event</w:t>
      </w:r>
      <w:r w:rsidR="00F20A55" w:rsidRPr="00213F38">
        <w:t xml:space="preserve">, </w:t>
      </w:r>
      <w:r w:rsidR="008F26E8">
        <w:rPr>
          <w:b/>
        </w:rPr>
        <w:t>Process</w:t>
      </w:r>
      <w:r w:rsidR="008F26E8" w:rsidRPr="00213F38">
        <w:t>,</w:t>
      </w:r>
      <w:r w:rsidR="008F26E8">
        <w:t xml:space="preserve"> or</w:t>
      </w:r>
      <w:r w:rsidR="00F20A55" w:rsidRPr="00213F38">
        <w:t xml:space="preserve"> </w:t>
      </w:r>
      <w:r w:rsidR="00FD0326">
        <w:rPr>
          <w:b/>
        </w:rPr>
        <w:t>Time Region</w:t>
      </w:r>
      <w:r w:rsidR="00CE30EF">
        <w:rPr>
          <w:b/>
        </w:rPr>
        <w:t xml:space="preserve"> </w:t>
      </w:r>
      <w:r w:rsidR="00CE30EF" w:rsidRPr="00CE30EF">
        <w:t>(</w:t>
      </w:r>
      <w:r w:rsidR="002B1434">
        <w:fldChar w:fldCharType="begin"/>
      </w:r>
      <w:r w:rsidR="002B1434">
        <w:instrText xml:space="preserve"> REF _Ref63255782 \h </w:instrText>
      </w:r>
      <w:r w:rsidR="002B1434">
        <w:fldChar w:fldCharType="separate"/>
      </w:r>
      <w:r w:rsidR="002B1434">
        <w:t xml:space="preserve">Figure </w:t>
      </w:r>
      <w:r w:rsidR="002B1434">
        <w:rPr>
          <w:noProof/>
        </w:rPr>
        <w:t>4</w:t>
      </w:r>
      <w:r w:rsidR="002B1434">
        <w:fldChar w:fldCharType="end"/>
      </w:r>
      <w:r w:rsidR="00CE30EF" w:rsidRPr="00CE30EF">
        <w:t>)</w:t>
      </w:r>
      <w:r w:rsidR="00F20A55" w:rsidRPr="00CE30EF">
        <w:t>.</w:t>
      </w:r>
      <w:r w:rsidR="00F20A55" w:rsidRPr="00213F38">
        <w:t xml:space="preserve"> Events and Processes persist in time by accumulating different </w:t>
      </w:r>
      <w:r>
        <w:t>time-indexed</w:t>
      </w:r>
      <w:r w:rsidR="00F20A55" w:rsidRPr="00213F38">
        <w:t xml:space="preserve"> parts</w:t>
      </w:r>
      <w:r w:rsidR="00831420">
        <w:t xml:space="preserve">, </w:t>
      </w:r>
      <w:r w:rsidR="00CE30EF">
        <w:t>so</w:t>
      </w:r>
      <w:r w:rsidR="00831420">
        <w:t xml:space="preserve"> they are only partially present at any timepoint they exist</w:t>
      </w:r>
      <w:r w:rsidR="00F20A55" w:rsidRPr="00213F38">
        <w:t xml:space="preserve">. </w:t>
      </w:r>
      <w:r w:rsidR="00831420" w:rsidRPr="00213F38">
        <w:t xml:space="preserve">Events and processes </w:t>
      </w:r>
      <w:r w:rsidR="00831420">
        <w:t xml:space="preserve">differ from endurants insofar as they </w:t>
      </w:r>
      <w:r w:rsidR="00831420" w:rsidRPr="00213F38">
        <w:t xml:space="preserve">are things that happen (persist), while endurants are things that </w:t>
      </w:r>
      <w:r w:rsidR="00DE2FD4">
        <w:t xml:space="preserve">just </w:t>
      </w:r>
      <w:r w:rsidR="00831420" w:rsidRPr="00213F38">
        <w:t xml:space="preserve">are (endure).  </w:t>
      </w:r>
      <w:r w:rsidR="00F20A55" w:rsidRPr="00213F38">
        <w:t xml:space="preserve">Specifically, processes are </w:t>
      </w:r>
      <w:r w:rsidR="00F20A55" w:rsidRPr="00213F38">
        <w:rPr>
          <w:i/>
        </w:rPr>
        <w:t>how</w:t>
      </w:r>
      <w:r w:rsidR="00F20A55" w:rsidRPr="00213F38">
        <w:t xml:space="preserve"> things happen (</w:t>
      </w:r>
      <w:r w:rsidR="00831420">
        <w:t xml:space="preserve">e.g. </w:t>
      </w:r>
      <w:r w:rsidR="00DE2FD4">
        <w:t xml:space="preserve">ground shaking, </w:t>
      </w:r>
      <w:r w:rsidR="00F20A55" w:rsidRPr="00213F38">
        <w:t xml:space="preserve">deposition process), while events are </w:t>
      </w:r>
      <w:r w:rsidR="00F20A55" w:rsidRPr="00213F38">
        <w:rPr>
          <w:i/>
        </w:rPr>
        <w:t>what</w:t>
      </w:r>
      <w:r w:rsidR="00F20A55" w:rsidRPr="00213F38">
        <w:t xml:space="preserve"> happens (</w:t>
      </w:r>
      <w:r w:rsidR="00153800">
        <w:t>e.g</w:t>
      </w:r>
      <w:r w:rsidR="00831420">
        <w:t xml:space="preserve">. </w:t>
      </w:r>
      <w:r w:rsidR="00DE2FD4">
        <w:t xml:space="preserve">earthquake, </w:t>
      </w:r>
      <w:r w:rsidR="00F20A55" w:rsidRPr="00213F38">
        <w:t xml:space="preserve">deposition of a </w:t>
      </w:r>
      <w:r w:rsidR="00DE2FD4">
        <w:t>formation)</w:t>
      </w:r>
      <w:r w:rsidR="00F20A55" w:rsidRPr="00213F38">
        <w:t>. Processes constitute events analogous to how amounts of matter constitute physical objects</w:t>
      </w:r>
      <w:r w:rsidR="00310F57">
        <w:t xml:space="preserve"> (Galton &amp; Mizoguchi 2009)</w:t>
      </w:r>
      <w:r w:rsidR="00F20A55" w:rsidRPr="00213F38">
        <w:t>, e.g. the earthquake is constituted by the ground shaking</w:t>
      </w:r>
      <w:r w:rsidR="00DE2FD4">
        <w:t>, and the deposition event is constituted by the deposition process</w:t>
      </w:r>
      <w:r w:rsidR="00F20A55" w:rsidRPr="00213F38">
        <w:t>. Both processes and events must have at least some endurant participants – an event or process cannot happen unless it is happening to something</w:t>
      </w:r>
      <w:r w:rsidR="005711A6">
        <w:t>, e.g. the earthquake shakes the ground, and some material is deposited</w:t>
      </w:r>
      <w:r w:rsidR="00F20A55" w:rsidRPr="00213F38">
        <w:t xml:space="preserve">. </w:t>
      </w:r>
      <w:r w:rsidR="00F20A55" w:rsidRPr="00213F38">
        <w:rPr>
          <w:b/>
        </w:rPr>
        <w:t>Time Regions</w:t>
      </w:r>
      <w:r w:rsidR="00F20A55" w:rsidRPr="00213F38">
        <w:t xml:space="preserve"> are chunks of time</w:t>
      </w:r>
      <w:r w:rsidR="00153800">
        <w:t>, analogous how spatial region</w:t>
      </w:r>
      <w:r w:rsidR="00024F00">
        <w:t xml:space="preserve">s are chunks of space. </w:t>
      </w:r>
      <w:r w:rsidR="00DE2FD4">
        <w:t>Similarly, t</w:t>
      </w:r>
      <w:r w:rsidR="00024F00">
        <w:t>ime reg</w:t>
      </w:r>
      <w:r w:rsidR="00153800">
        <w:t>ions</w:t>
      </w:r>
      <w:r w:rsidR="00F20A55" w:rsidRPr="00213F38">
        <w:t xml:space="preserve"> can be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152" w:name="_Toc63342983"/>
      <w:r>
        <w:t>Feature</w:t>
      </w:r>
      <w:bookmarkEnd w:id="152"/>
    </w:p>
    <w:p w14:paraId="47AFF464" w14:textId="0124A3F9" w:rsidR="005E3489" w:rsidRDefault="003273E9" w:rsidP="00B7581F">
      <w:r>
        <w:rPr>
          <w:noProof/>
          <w:lang w:val="en-CA" w:eastAsia="en-CA"/>
        </w:rPr>
        <mc:AlternateContent>
          <mc:Choice Requires="wps">
            <w:drawing>
              <wp:anchor distT="0" distB="0" distL="114300" distR="114300" simplePos="0" relativeHeight="251715584" behindDoc="0" locked="0" layoutInCell="1" allowOverlap="1" wp14:anchorId="150FB6CC" wp14:editId="01741D9D">
                <wp:simplePos x="0" y="0"/>
                <wp:positionH relativeFrom="margin">
                  <wp:align>left</wp:align>
                </wp:positionH>
                <wp:positionV relativeFrom="paragraph">
                  <wp:posOffset>5236210</wp:posOffset>
                </wp:positionV>
                <wp:extent cx="2543810" cy="267335"/>
                <wp:effectExtent l="0" t="0" r="8890" b="0"/>
                <wp:wrapSquare wrapText="bothSides"/>
                <wp:docPr id="202" name="Text Box 202"/>
                <wp:cNvGraphicFramePr/>
                <a:graphic xmlns:a="http://schemas.openxmlformats.org/drawingml/2006/main">
                  <a:graphicData uri="http://schemas.microsoft.com/office/word/2010/wordprocessingShape">
                    <wps:wsp>
                      <wps:cNvSpPr txBox="1"/>
                      <wps:spPr>
                        <a:xfrm>
                          <a:off x="0" y="0"/>
                          <a:ext cx="2543810" cy="267335"/>
                        </a:xfrm>
                        <a:prstGeom prst="rect">
                          <a:avLst/>
                        </a:prstGeom>
                        <a:solidFill>
                          <a:schemeClr val="lt1"/>
                        </a:solidFill>
                        <a:ln w="6350">
                          <a:noFill/>
                        </a:ln>
                      </wps:spPr>
                      <wps:txbx>
                        <w:txbxContent>
                          <w:p w14:paraId="1A320DE0" w14:textId="7C88CC4B" w:rsidR="00F633E2" w:rsidRPr="00C17BF6" w:rsidRDefault="00F633E2"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FB6CC" id="Text Box 202" o:spid="_x0000_s1031" type="#_x0000_t202" style="position:absolute;left:0;text-align:left;margin-left:0;margin-top:412.3pt;width:200.3pt;height:21.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" fillcolor="white [3201]" stroked="f" strokeweight=".5pt">
                <v:textbox>
                  <w:txbxContent>
                    <w:p w14:paraId="1A320DE0" w14:textId="7C88CC4B" w:rsidR="00F633E2" w:rsidRPr="00C17BF6" w:rsidRDefault="00F633E2" w:rsidP="00F82314">
                      <w:pPr>
                        <w:pStyle w:val="Caption"/>
                        <w:jc w:val="both"/>
                      </w:pPr>
                    </w:p>
                  </w:txbxContent>
                </v:textbox>
                <w10:wrap type="square" anchorx="margin"/>
              </v:shape>
            </w:pict>
          </mc:Fallback>
        </mc:AlternateContent>
      </w:r>
      <w:r w:rsidR="00B7581F" w:rsidRPr="00073EA6">
        <w:t>A</w:t>
      </w:r>
      <w:r w:rsidR="00B7581F">
        <w:t xml:space="preserve"> </w:t>
      </w:r>
      <w:r w:rsidR="00B7581F" w:rsidRPr="00231A9D">
        <w:rPr>
          <w:b/>
        </w:rPr>
        <w:t>Feature</w:t>
      </w:r>
      <w:r w:rsidR="00B7581F">
        <w:t xml:space="preserve"> is a derivative entity </w:t>
      </w:r>
      <w:r w:rsidR="00CF36DD">
        <w:t xml:space="preserve">generically dependent on </w:t>
      </w:r>
      <w:r w:rsidR="00B7581F">
        <w:t xml:space="preserve">multiple other </w:t>
      </w:r>
      <w:del w:id="153" w:author="Stephen Richard" w:date="2021-03-09T13:50:00Z">
        <w:r w:rsidR="00B7581F" w:rsidDel="006263D7">
          <w:delText xml:space="preserve">entities, </w:delText>
        </w:r>
        <w:r w:rsidR="00CF36DD" w:rsidDel="006263D7">
          <w:delText>and</w:delText>
        </w:r>
      </w:del>
      <w:ins w:id="154" w:author="Stephen Richard" w:date="2021-03-09T13:50:00Z">
        <w:r w:rsidR="006263D7">
          <w:t>entities and</w:t>
        </w:r>
      </w:ins>
      <w:r w:rsidR="00CF36DD">
        <w:t xml:space="preserve"> emerging from a relation </w:t>
      </w:r>
      <w:r>
        <w:t>linking</w:t>
      </w:r>
      <w:r w:rsidR="00CF36DD">
        <w:t xml:space="preserve"> these entities</w:t>
      </w:r>
      <w:r w:rsidR="00B7581F">
        <w:t>. Examples of features are holes, boundari</w:t>
      </w:r>
      <w:r>
        <w:t>es, geological structures</w:t>
      </w:r>
      <w:r w:rsidR="009D086B">
        <w:t>, and smiles</w:t>
      </w:r>
      <w:r>
        <w:t xml:space="preserve">. A hole is </w:t>
      </w:r>
      <w:r w:rsidR="00B7581F">
        <w:t>derive</w:t>
      </w:r>
      <w:r>
        <w:t>d</w:t>
      </w:r>
      <w:r w:rsidR="00B7581F">
        <w:t xml:space="preserve"> from </w:t>
      </w:r>
      <w:r>
        <w:t>the containment of a space by an object</w:t>
      </w:r>
      <w:r w:rsidR="005E3489">
        <w:t xml:space="preserve">. Boundaries </w:t>
      </w:r>
      <w:r w:rsidR="00B7581F">
        <w:t>derive from the relation between an object’s external and internal parts</w:t>
      </w:r>
      <w:r w:rsidR="005E3489">
        <w:t>. G</w:t>
      </w:r>
      <w:bookmarkStart w:id="155" w:name="_Hlk64438878"/>
      <w:r w:rsidR="00B7581F">
        <w:t>eological structures derive from the relation between rock bodies or their constituents</w:t>
      </w:r>
      <w:bookmarkEnd w:id="155"/>
      <w:r w:rsidR="00B7581F">
        <w:t xml:space="preserve">, e.g. a contact derives from the immaterial surface between </w:t>
      </w:r>
      <w:r w:rsidR="005E3489">
        <w:t>'</w:t>
      </w:r>
      <w:r w:rsidR="00B7581F">
        <w:t>touch</w:t>
      </w:r>
      <w:r w:rsidR="005E3489">
        <w:t xml:space="preserve">ing' </w:t>
      </w:r>
      <w:r w:rsidR="00B7581F">
        <w:t xml:space="preserve">rock bodies. </w:t>
      </w:r>
      <w:r w:rsidR="009D086B">
        <w:t xml:space="preserve">A smile derives from an arrangement of lips, eyes and teeth on a particular face. </w:t>
      </w:r>
    </w:p>
    <w:p w14:paraId="7C4D059D" w14:textId="4D32448F" w:rsidR="00FD5DC1" w:rsidRDefault="00B7581F" w:rsidP="00B7581F">
      <w:r>
        <w:t>Each entity in the</w:t>
      </w:r>
      <w:r w:rsidR="005E3489">
        <w:t xml:space="preserve"> feature</w:t>
      </w:r>
      <w:r w:rsidR="00D40236">
        <w:t>’s</w:t>
      </w:r>
      <w:r>
        <w:t xml:space="preserve"> relation is either a host for, or part of, the feature. Hosts are entities on which a feature depends, but are not </w:t>
      </w:r>
      <w:r w:rsidR="00CF36DD">
        <w:t xml:space="preserve">necessarily </w:t>
      </w:r>
      <w:r>
        <w:t xml:space="preserve">part of the feature: e.g. the object containing the hole or having a boundary, the rock bodies </w:t>
      </w:r>
      <w:r w:rsidR="00770C64">
        <w:t xml:space="preserve">that </w:t>
      </w:r>
      <w:r>
        <w:t>touch</w:t>
      </w:r>
      <w:r w:rsidR="009D086B">
        <w:t>. the face that is smiling</w:t>
      </w:r>
      <w:r>
        <w:t xml:space="preserve">.  The remaining entities in the relation are </w:t>
      </w:r>
      <w:r w:rsidR="005E3489">
        <w:t xml:space="preserve">essential </w:t>
      </w:r>
      <w:r>
        <w:t>parts</w:t>
      </w:r>
      <w:r w:rsidR="00CF36DD">
        <w:t xml:space="preserve"> of the feature</w:t>
      </w:r>
      <w:ins w:id="156" w:author="Stephen Richard" w:date="2021-03-09T13:54:00Z">
        <w:r w:rsidR="000E21AF">
          <w:t>,</w:t>
        </w:r>
        <w:r w:rsidR="000E21AF" w:rsidRPr="000E21AF">
          <w:t xml:space="preserve"> </w:t>
        </w:r>
        <w:r w:rsidR="000E21AF">
          <w:t>i.e. they are mandatory but can change in time</w:t>
        </w:r>
      </w:ins>
      <w:r w:rsidR="00CF36DD">
        <w:t>. They</w:t>
      </w:r>
      <w:r>
        <w:t xml:space="preserve"> can be proper </w:t>
      </w:r>
      <w:r w:rsidR="00CF36DD">
        <w:t>parts</w:t>
      </w:r>
      <w:r>
        <w:t xml:space="preserve"> </w:t>
      </w:r>
      <w:del w:id="157" w:author="Stephen Richard" w:date="2021-03-09T13:54:00Z">
        <w:r w:rsidDel="000E21AF">
          <w:delText>c</w:delText>
        </w:r>
        <w:r w:rsidR="00CF36DD" w:rsidDel="000E21AF">
          <w:delText>omprising</w:delText>
        </w:r>
        <w:r w:rsidDel="000E21AF">
          <w:delText xml:space="preserve"> </w:delText>
        </w:r>
      </w:del>
      <w:ins w:id="158" w:author="Stephen Richard" w:date="2021-03-09T13:54:00Z">
        <w:r w:rsidR="000E21AF">
          <w:t xml:space="preserve">comprise </w:t>
        </w:r>
      </w:ins>
      <w:r>
        <w:t xml:space="preserve">the </w:t>
      </w:r>
      <w:ins w:id="159" w:author="Stephen Richard" w:date="2021-03-09T13:54:00Z">
        <w:r w:rsidR="000E21AF">
          <w:t xml:space="preserve">entire </w:t>
        </w:r>
      </w:ins>
      <w:r>
        <w:t>feature</w:t>
      </w:r>
      <w:del w:id="160" w:author="Stephen Richard" w:date="2021-03-09T13:55:00Z">
        <w:r w:rsidDel="000E21AF">
          <w:delText xml:space="preserve"> entirely</w:delText>
        </w:r>
      </w:del>
      <w:r>
        <w:t xml:space="preserve">, such as the complete space of a hole, the thin veneer of material fully bounding an object, or the total immaterial surface between rock bodies. </w:t>
      </w:r>
      <w:r w:rsidR="009D086B">
        <w:t xml:space="preserve">They can also be improper parts of the feature, such as lips, eyes and teeth being part of a smile at each time the smile exists. </w:t>
      </w:r>
      <w:r>
        <w:t xml:space="preserve">They can also </w:t>
      </w:r>
      <w:r w:rsidR="00FD5DC1">
        <w:t xml:space="preserve">change </w:t>
      </w:r>
      <w:r>
        <w:t xml:space="preserve">over time, e.g. when an object moves the hole </w:t>
      </w:r>
      <w:del w:id="161" w:author="Stephen Richard" w:date="2021-03-09T13:52:00Z">
        <w:r w:rsidR="00D40236" w:rsidDel="006263D7">
          <w:delText xml:space="preserve">is comprised </w:delText>
        </w:r>
      </w:del>
      <w:ins w:id="162" w:author="Stephen Richard" w:date="2021-03-09T13:52:00Z">
        <w:r w:rsidR="006263D7">
          <w:t xml:space="preserve">comprises </w:t>
        </w:r>
      </w:ins>
      <w:del w:id="163" w:author="Stephen Richard" w:date="2021-03-09T13:52:00Z">
        <w:r w:rsidR="00D40236" w:rsidDel="006263D7">
          <w:delText xml:space="preserve">of </w:delText>
        </w:r>
      </w:del>
      <w:r>
        <w:t xml:space="preserve">a different space, when an object shrinks the boundary </w:t>
      </w:r>
      <w:del w:id="164" w:author="Stephen Richard" w:date="2021-03-09T13:52:00Z">
        <w:r w:rsidR="00D40236" w:rsidDel="006263D7">
          <w:delText xml:space="preserve">is </w:delText>
        </w:r>
      </w:del>
      <w:r w:rsidR="00D40236">
        <w:t>comprise</w:t>
      </w:r>
      <w:del w:id="165" w:author="Stephen Richard" w:date="2021-03-09T13:52:00Z">
        <w:r w:rsidR="00D40236" w:rsidDel="006263D7">
          <w:delText>d</w:delText>
        </w:r>
      </w:del>
      <w:ins w:id="166" w:author="Stephen Richard" w:date="2021-03-09T13:52:00Z">
        <w:r w:rsidR="006263D7">
          <w:t>s</w:t>
        </w:r>
      </w:ins>
      <w:r w:rsidR="00D40236">
        <w:t xml:space="preserve"> of a</w:t>
      </w:r>
      <w:r>
        <w:t xml:space="preserve"> different material, as rock bodies move the contact</w:t>
      </w:r>
      <w:r w:rsidR="005E3489">
        <w:t>s between them</w:t>
      </w:r>
      <w:r>
        <w:t xml:space="preserve"> </w:t>
      </w:r>
      <w:del w:id="167" w:author="Stephen Richard" w:date="2021-03-09T13:52:00Z">
        <w:r w:rsidR="00D40236" w:rsidDel="000E21AF">
          <w:delText xml:space="preserve">are </w:delText>
        </w:r>
      </w:del>
      <w:r>
        <w:t>comprise</w:t>
      </w:r>
      <w:del w:id="168" w:author="Stephen Richard" w:date="2021-03-09T13:52:00Z">
        <w:r w:rsidR="00D40236" w:rsidDel="000E21AF">
          <w:delText>d</w:delText>
        </w:r>
      </w:del>
      <w:r w:rsidR="00D40236">
        <w:t xml:space="preserve"> </w:t>
      </w:r>
      <w:del w:id="169" w:author="Stephen Richard" w:date="2021-03-09T13:52:00Z">
        <w:r w:rsidR="00D40236" w:rsidDel="000E21AF">
          <w:delText>of</w:delText>
        </w:r>
        <w:r w:rsidDel="000E21AF">
          <w:delText xml:space="preserve"> </w:delText>
        </w:r>
      </w:del>
      <w:r>
        <w:t>different surface</w:t>
      </w:r>
      <w:r w:rsidR="00865B84">
        <w:t>s</w:t>
      </w:r>
      <w:r w:rsidR="009D086B">
        <w:t xml:space="preserve"> in space, and teeth can </w:t>
      </w:r>
      <w:ins w:id="170" w:author="Stephen Richard" w:date="2021-03-09T13:52:00Z">
        <w:r w:rsidR="000E21AF">
          <w:t xml:space="preserve">be </w:t>
        </w:r>
      </w:ins>
      <w:r w:rsidR="009D086B">
        <w:t>replaced within a smile.</w:t>
      </w:r>
    </w:p>
    <w:p w14:paraId="01B0D98B" w14:textId="0259F3AA" w:rsidR="00B7581F" w:rsidRDefault="00834A14" w:rsidP="00B7581F">
      <w:r>
        <w:rPr>
          <w:noProof/>
          <w:lang w:val="en-CA" w:eastAsia="en-CA"/>
        </w:rPr>
        <w:lastRenderedPageBreak/>
        <w:drawing>
          <wp:anchor distT="0" distB="0" distL="114300" distR="114300" simplePos="0" relativeHeight="251728896" behindDoc="0" locked="0" layoutInCell="1" allowOverlap="1" wp14:anchorId="2E38A0B0" wp14:editId="5A49D0EF">
            <wp:simplePos x="0" y="0"/>
            <wp:positionH relativeFrom="margin">
              <wp:align>left</wp:align>
            </wp:positionH>
            <wp:positionV relativeFrom="paragraph">
              <wp:posOffset>81860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55520" behindDoc="0" locked="0" layoutInCell="1" allowOverlap="1" wp14:anchorId="6C848E88" wp14:editId="4DECD94D">
                <wp:simplePos x="0" y="0"/>
                <wp:positionH relativeFrom="margin">
                  <wp:align>left</wp:align>
                </wp:positionH>
                <wp:positionV relativeFrom="paragraph">
                  <wp:posOffset>2901674</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71073606" w:rsidR="00F633E2" w:rsidRPr="00FC0417" w:rsidRDefault="00F633E2" w:rsidP="00F82314">
                            <w:pPr>
                              <w:pStyle w:val="Caption"/>
                              <w:rPr>
                                <w:noProof/>
                              </w:rPr>
                            </w:pPr>
                            <w:bookmarkStart w:id="171" w:name="_Ref63255870"/>
                            <w:bookmarkStart w:id="172" w:name="_Toc63256249"/>
                            <w:bookmarkStart w:id="173" w:name="_Toc66182768"/>
                            <w:r>
                              <w:t xml:space="preserve">Figure </w:t>
                            </w:r>
                            <w:r w:rsidR="00266074">
                              <w:fldChar w:fldCharType="begin"/>
                            </w:r>
                            <w:r w:rsidR="00266074">
                              <w:instrText xml:space="preserve"> SEQ Figure \* ARABIC </w:instrText>
                            </w:r>
                            <w:r w:rsidR="00266074">
                              <w:fldChar w:fldCharType="separate"/>
                            </w:r>
                            <w:r>
                              <w:rPr>
                                <w:noProof/>
                              </w:rPr>
                              <w:t>5</w:t>
                            </w:r>
                            <w:r w:rsidR="00266074">
                              <w:rPr>
                                <w:noProof/>
                              </w:rPr>
                              <w:fldChar w:fldCharType="end"/>
                            </w:r>
                            <w:r>
                              <w:t>: GSO Feature</w:t>
                            </w:r>
                            <w:bookmarkEnd w:id="171"/>
                            <w:bookmarkEnd w:id="172"/>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228.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" stroked="f">
                <v:textbox style="mso-fit-shape-to-text:t" inset="0,0,0,0">
                  <w:txbxContent>
                    <w:p w14:paraId="0285FF15" w14:textId="71073606" w:rsidR="00F633E2" w:rsidRPr="00FC0417" w:rsidRDefault="00F633E2" w:rsidP="00F82314">
                      <w:pPr>
                        <w:pStyle w:val="Caption"/>
                        <w:rPr>
                          <w:noProof/>
                        </w:rPr>
                      </w:pPr>
                      <w:bookmarkStart w:id="174" w:name="_Ref63255870"/>
                      <w:bookmarkStart w:id="175" w:name="_Toc63256249"/>
                      <w:bookmarkStart w:id="176" w:name="_Toc66182768"/>
                      <w:r>
                        <w:t xml:space="preserve">Figure </w:t>
                      </w:r>
                      <w:r w:rsidR="00266074">
                        <w:fldChar w:fldCharType="begin"/>
                      </w:r>
                      <w:r w:rsidR="00266074">
                        <w:instrText xml:space="preserve"> SEQ Figure \* ARABIC </w:instrText>
                      </w:r>
                      <w:r w:rsidR="00266074">
                        <w:fldChar w:fldCharType="separate"/>
                      </w:r>
                      <w:r>
                        <w:rPr>
                          <w:noProof/>
                        </w:rPr>
                        <w:t>5</w:t>
                      </w:r>
                      <w:r w:rsidR="00266074">
                        <w:rPr>
                          <w:noProof/>
                        </w:rPr>
                        <w:fldChar w:fldCharType="end"/>
                      </w:r>
                      <w:r>
                        <w:t>: GSO Feature</w:t>
                      </w:r>
                      <w:bookmarkEnd w:id="174"/>
                      <w:bookmarkEnd w:id="175"/>
                      <w:bookmarkEnd w:id="176"/>
                    </w:p>
                  </w:txbxContent>
                </v:textbox>
                <w10:wrap type="square" anchorx="margin"/>
              </v:shape>
            </w:pict>
          </mc:Fallback>
        </mc:AlternateContent>
      </w:r>
      <w:r w:rsidR="00B7581F">
        <w:t>In GSO, features are categorized by type of part</w:t>
      </w:r>
      <w:r w:rsidR="002B1434">
        <w:t xml:space="preserve"> (</w:t>
      </w:r>
      <w:r w:rsidR="002B1434">
        <w:fldChar w:fldCharType="begin"/>
      </w:r>
      <w:r w:rsidR="002B1434">
        <w:instrText xml:space="preserve"> REF _Ref63255870 \h </w:instrText>
      </w:r>
      <w:r w:rsidR="002B1434">
        <w:fldChar w:fldCharType="separate"/>
      </w:r>
      <w:r w:rsidR="002B1434">
        <w:t xml:space="preserve">Figure </w:t>
      </w:r>
      <w:r w:rsidR="002B1434">
        <w:rPr>
          <w:noProof/>
        </w:rPr>
        <w:t>5</w:t>
      </w:r>
      <w:r w:rsidR="002B1434">
        <w:fldChar w:fldCharType="end"/>
      </w:r>
      <w:r w:rsidR="002B1434">
        <w:t>)</w:t>
      </w:r>
      <w:r w:rsidR="00B7581F">
        <w:t xml:space="preserve">. An </w:t>
      </w:r>
      <w:r w:rsidR="00B7581F" w:rsidRPr="00C17BF6">
        <w:rPr>
          <w:b/>
        </w:rPr>
        <w:t>Endurant Feature</w:t>
      </w:r>
      <w:r w:rsidR="00B7581F">
        <w:t xml:space="preserve"> has endurant essential parts, a </w:t>
      </w:r>
      <w:r w:rsidR="00B7581F" w:rsidRPr="00C17BF6">
        <w:rPr>
          <w:b/>
        </w:rPr>
        <w:t>Perdurant Feature</w:t>
      </w:r>
      <w:r w:rsidR="00B7581F">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rsidR="00B7581F">
        <w:t xml:space="preserve"> </w:t>
      </w:r>
      <w:r w:rsidR="003273E9">
        <w:t>Then, a</w:t>
      </w:r>
      <w:r w:rsidR="00B7581F">
        <w:t xml:space="preserve"> </w:t>
      </w:r>
      <w:r w:rsidR="00B7581F" w:rsidRPr="00C17BF6">
        <w:rPr>
          <w:b/>
        </w:rPr>
        <w:t>Nonphysical Feature</w:t>
      </w:r>
      <w:r w:rsidR="00B7581F">
        <w:t xml:space="preserve"> has nonphysical endurant parts, such as a shape quality, e.g. a fold, a </w:t>
      </w:r>
      <w:r w:rsidR="00B7581F" w:rsidRPr="00C17BF6">
        <w:rPr>
          <w:b/>
        </w:rPr>
        <w:t>Physical Feature</w:t>
      </w:r>
      <w:r w:rsidR="00B7581F">
        <w:t xml:space="preserve"> has physical endurant parts, e.g. a material boundary or a hole, and a </w:t>
      </w:r>
      <w:r w:rsidR="00B7581F" w:rsidRPr="00C17BF6">
        <w:rPr>
          <w:b/>
        </w:rPr>
        <w:t>Dynamic Feature</w:t>
      </w:r>
      <w:r w:rsidR="00B7581F">
        <w:t xml:space="preserve"> has essential endurant parts, but is hosted by a perdurant, e.g. an ocean wave. A perdurant feature is either an </w:t>
      </w:r>
      <w:r w:rsidR="00B7581F" w:rsidRPr="00C17BF6">
        <w:rPr>
          <w:b/>
        </w:rPr>
        <w:t>Occurrence Feature</w:t>
      </w:r>
      <w:r w:rsidR="00B7581F">
        <w:t xml:space="preserve"> having processes or events as essential parts, e.g. a winning goal or peak ground shaking, or is a </w:t>
      </w:r>
      <w:r w:rsidR="00B7581F" w:rsidRPr="00C17BF6">
        <w:rPr>
          <w:b/>
        </w:rPr>
        <w:t>Temporal Feature</w:t>
      </w:r>
      <w:r w:rsidR="00B7581F">
        <w:t xml:space="preserve"> having time region essential parts, e.g. a pause in a process or event, a gap between them, or their start or end times (their temporal boundaries).</w:t>
      </w:r>
      <w:r>
        <w:t xml:space="preserve"> T</w:t>
      </w:r>
      <w:r w:rsidR="002B701B">
        <w:t>hese feature types will also appear as subtypes of Endurant, Perdurant</w:t>
      </w:r>
      <w:r w:rsidR="002B1434">
        <w:t>,</w:t>
      </w:r>
      <w:r w:rsidR="002B701B">
        <w:t xml:space="preserve"> </w:t>
      </w:r>
      <w:r w:rsidR="002B1434">
        <w:t>or Situation</w:t>
      </w:r>
      <w:r>
        <w:t xml:space="preserve">, </w:t>
      </w:r>
      <w:r w:rsidR="00D40236">
        <w:t>but only on manual import of GSO-Feature.ttl</w:t>
      </w:r>
      <w:r>
        <w:t>, as they are excluded from Master.ttl for simplicity</w:t>
      </w:r>
      <w:r w:rsidR="002B701B">
        <w:t>.</w:t>
      </w:r>
    </w:p>
    <w:p w14:paraId="502D2ED2" w14:textId="13779FC8" w:rsidR="003273E9" w:rsidRDefault="003273E9" w:rsidP="00B7581F"/>
    <w:p w14:paraId="0F2BBA4C" w14:textId="05F87E3E" w:rsidR="007734E2" w:rsidRDefault="007734E2" w:rsidP="007734E2">
      <w:pPr>
        <w:pStyle w:val="Heading2"/>
      </w:pPr>
      <w:bookmarkStart w:id="177" w:name="_Toc63342984"/>
      <w:r>
        <w:t>Situation</w:t>
      </w:r>
      <w:bookmarkEnd w:id="177"/>
    </w:p>
    <w:p w14:paraId="6A85D703" w14:textId="331056AF" w:rsidR="007734E2" w:rsidRDefault="00C53551" w:rsidP="007734E2">
      <w:r>
        <w:rPr>
          <w:noProof/>
          <w:lang w:val="en-CA" w:eastAsia="en-CA"/>
        </w:rPr>
        <w:drawing>
          <wp:anchor distT="0" distB="0" distL="114300" distR="114300" simplePos="0" relativeHeight="251717632" behindDoc="0" locked="0" layoutInCell="1" allowOverlap="1" wp14:anchorId="536C4008" wp14:editId="347A8E6C">
            <wp:simplePos x="0" y="0"/>
            <wp:positionH relativeFrom="margin">
              <wp:align>left</wp:align>
            </wp:positionH>
            <wp:positionV relativeFrom="paragraph">
              <wp:posOffset>808410</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7568" behindDoc="0" locked="0" layoutInCell="1" allowOverlap="1" wp14:anchorId="3E2ED057" wp14:editId="6118E064">
                <wp:simplePos x="0" y="0"/>
                <wp:positionH relativeFrom="margin">
                  <wp:align>left</wp:align>
                </wp:positionH>
                <wp:positionV relativeFrom="paragraph">
                  <wp:posOffset>1493271</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1AC92C96" w:rsidR="00F633E2" w:rsidRPr="00425113" w:rsidRDefault="00F633E2" w:rsidP="00F82314">
                            <w:pPr>
                              <w:pStyle w:val="Caption"/>
                              <w:rPr>
                                <w:noProof/>
                              </w:rPr>
                            </w:pPr>
                            <w:bookmarkStart w:id="178" w:name="_Ref63255926"/>
                            <w:bookmarkStart w:id="179" w:name="_Toc63256250"/>
                            <w:bookmarkStart w:id="180" w:name="_Toc66182769"/>
                            <w:r>
                              <w:t xml:space="preserve">Figure </w:t>
                            </w:r>
                            <w:r w:rsidR="00266074">
                              <w:fldChar w:fldCharType="begin"/>
                            </w:r>
                            <w:r w:rsidR="00266074">
                              <w:instrText xml:space="preserve"> SEQ Figure \* ARABIC </w:instrText>
                            </w:r>
                            <w:r w:rsidR="00266074">
                              <w:fldChar w:fldCharType="separate"/>
                            </w:r>
                            <w:r>
                              <w:rPr>
                                <w:noProof/>
                              </w:rPr>
                              <w:t>6</w:t>
                            </w:r>
                            <w:r w:rsidR="00266074">
                              <w:rPr>
                                <w:noProof/>
                              </w:rPr>
                              <w:fldChar w:fldCharType="end"/>
                            </w:r>
                            <w:r>
                              <w:t>: GSO Situation</w:t>
                            </w:r>
                            <w:bookmarkEnd w:id="178"/>
                            <w:bookmarkEnd w:id="179"/>
                            <w:bookmarkEnd w:id="1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17.6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" stroked="f">
                <v:textbox inset="0,0,0,0">
                  <w:txbxContent>
                    <w:p w14:paraId="041D69D9" w14:textId="1AC92C96" w:rsidR="00F633E2" w:rsidRPr="00425113" w:rsidRDefault="00F633E2" w:rsidP="00F82314">
                      <w:pPr>
                        <w:pStyle w:val="Caption"/>
                        <w:rPr>
                          <w:noProof/>
                        </w:rPr>
                      </w:pPr>
                      <w:bookmarkStart w:id="181" w:name="_Ref63255926"/>
                      <w:bookmarkStart w:id="182" w:name="_Toc63256250"/>
                      <w:bookmarkStart w:id="183" w:name="_Toc66182769"/>
                      <w:r>
                        <w:t xml:space="preserve">Figure </w:t>
                      </w:r>
                      <w:r w:rsidR="00266074">
                        <w:fldChar w:fldCharType="begin"/>
                      </w:r>
                      <w:r w:rsidR="00266074">
                        <w:instrText xml:space="preserve"> SEQ Figure \* ARABIC </w:instrText>
                      </w:r>
                      <w:r w:rsidR="00266074">
                        <w:fldChar w:fldCharType="separate"/>
                      </w:r>
                      <w:r>
                        <w:rPr>
                          <w:noProof/>
                        </w:rPr>
                        <w:t>6</w:t>
                      </w:r>
                      <w:r w:rsidR="00266074">
                        <w:rPr>
                          <w:noProof/>
                        </w:rPr>
                        <w:fldChar w:fldCharType="end"/>
                      </w:r>
                      <w:r>
                        <w:t>: GSO Situation</w:t>
                      </w:r>
                      <w:bookmarkEnd w:id="181"/>
                      <w:bookmarkEnd w:id="182"/>
                      <w:bookmarkEnd w:id="183"/>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t xml:space="preserve"> that has</w:t>
      </w:r>
      <w:r w:rsidR="007734E2">
        <w:t xml:space="preserve"> particulars as parts, with no specific unifying criteria</w:t>
      </w:r>
      <w:r w:rsidR="002B1434">
        <w:t xml:space="preserve"> (</w:t>
      </w:r>
      <w:r w:rsidR="002B1434">
        <w:fldChar w:fldCharType="begin"/>
      </w:r>
      <w:r w:rsidR="002B1434">
        <w:instrText xml:space="preserve"> REF _Ref63255926 \h </w:instrText>
      </w:r>
      <w:r w:rsidR="002B1434">
        <w:fldChar w:fldCharType="separate"/>
      </w:r>
      <w:r w:rsidR="002B1434">
        <w:t xml:space="preserve">Figure </w:t>
      </w:r>
      <w:r w:rsidR="002B1434">
        <w:rPr>
          <w:noProof/>
        </w:rPr>
        <w:t>6</w:t>
      </w:r>
      <w:r w:rsidR="002B1434">
        <w:fldChar w:fldCharType="end"/>
      </w:r>
      <w:r w:rsidR="002B1434">
        <w:t>)</w:t>
      </w:r>
      <w:r w:rsidR="007734E2">
        <w:t xml:space="preserve">.  Situations can thus </w:t>
      </w:r>
      <w:r w:rsidR="00A75BB1">
        <w:t>comprise</w:t>
      </w:r>
      <w:r w:rsidR="007734E2">
        <w:t xml:space="preserve"> a mixture of endurants and perdurants, possibly unrelated in </w:t>
      </w:r>
      <w:r w:rsidR="008E5D17">
        <w:t>an</w:t>
      </w:r>
      <w:r>
        <w:t>y</w:t>
      </w:r>
      <w:r w:rsidR="007734E2">
        <w:t xml:space="preserve"> essential way, e.g. not all endurants in a situation</w:t>
      </w:r>
      <w:r w:rsidR="00E40001">
        <w:t xml:space="preserve"> need</w:t>
      </w:r>
      <w:r w:rsidR="007734E2">
        <w:t xml:space="preserve"> participate in perdurants in the situation. Because of this mixture, </w:t>
      </w:r>
      <w:r w:rsidR="007734E2" w:rsidRPr="00C17BF6">
        <w:rPr>
          <w:b/>
        </w:rPr>
        <w:t>Situation</w:t>
      </w:r>
      <w:r w:rsidR="007734E2">
        <w:t xml:space="preserve"> is </w:t>
      </w:r>
      <w:r w:rsidR="00E126A3">
        <w:t>neither</w:t>
      </w:r>
      <w:r w:rsidR="007734E2">
        <w:t xml:space="preserve"> a </w:t>
      </w:r>
      <w:r w:rsidR="00E126A3">
        <w:t>sub</w:t>
      </w:r>
      <w:r w:rsidR="007734E2">
        <w:t xml:space="preserve">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i.e. those </w:t>
      </w:r>
      <w:r w:rsidR="00545428">
        <w:t xml:space="preserve">consisting </w:t>
      </w:r>
      <w:r w:rsidR="007734E2">
        <w:t xml:space="preserve">entirely </w:t>
      </w:r>
      <w:r w:rsidR="00545428">
        <w:t xml:space="preserve">of </w:t>
      </w:r>
      <w:r w:rsidR="007734E2">
        <w:t xml:space="preserve">endurants, and others are likewise perdurants. </w:t>
      </w:r>
      <w:r w:rsidR="00B17D3E">
        <w:t xml:space="preserve">Situations might then occupy space and time directly or indirectly, as per the nature of their parts. </w:t>
      </w:r>
      <w:r w:rsidR="007734E2">
        <w:t xml:space="preserve">A </w:t>
      </w:r>
      <w:r w:rsidR="007734E2" w:rsidRPr="00DF3CDE">
        <w:rPr>
          <w:b/>
        </w:rPr>
        <w:t>Setting</w:t>
      </w:r>
      <w:r w:rsidR="007734E2">
        <w:t xml:space="preserve"> is a situation unified by some relation to a specific individual, </w:t>
      </w:r>
      <w:r>
        <w:t>with the setting serving</w:t>
      </w:r>
      <w:r w:rsidR="007734E2">
        <w:t xml:space="preserve"> as a context for the individual. For example, </w:t>
      </w:r>
      <w:r>
        <w:t>a geological setting is</w:t>
      </w:r>
      <w:r w:rsidR="007734E2">
        <w:t xml:space="preserve"> typically </w:t>
      </w:r>
      <w:r>
        <w:t>a causal context</w:t>
      </w:r>
      <w:r w:rsidR="007734E2">
        <w:t xml:space="preserve"> for a specific </w:t>
      </w:r>
      <w:r>
        <w:t xml:space="preserve">geological </w:t>
      </w:r>
      <w:r w:rsidR="00AC4005">
        <w:t>individual</w:t>
      </w:r>
      <w:r w:rsidR="007734E2">
        <w:t>.</w:t>
      </w:r>
    </w:p>
    <w:p w14:paraId="5163E558" w14:textId="77777777" w:rsidR="005D7CD0" w:rsidRDefault="005D7CD0" w:rsidP="005D7CD0">
      <w:pPr>
        <w:pStyle w:val="Heading2"/>
      </w:pPr>
      <w:r>
        <w:t>Relation</w:t>
      </w:r>
    </w:p>
    <w:p w14:paraId="006243F4" w14:textId="77777777" w:rsidR="005D7CD0" w:rsidRPr="00545B39" w:rsidRDefault="005D7CD0" w:rsidP="005D7CD0">
      <w:r>
        <w:t xml:space="preserve">Relations are associations between entities, such as </w:t>
      </w:r>
      <w:r w:rsidRPr="00607A27">
        <w:rPr>
          <w:i/>
        </w:rPr>
        <w:t>overlies</w:t>
      </w:r>
      <w:r>
        <w:t xml:space="preserve"> (e.g. rock body </w:t>
      </w:r>
      <w:r w:rsidRPr="000B7D63">
        <w:rPr>
          <w:i/>
        </w:rPr>
        <w:t>X</w:t>
      </w:r>
      <w:r>
        <w:t xml:space="preserve"> overlies rock body</w:t>
      </w:r>
      <w:r w:rsidRPr="000B7D63">
        <w:rPr>
          <w:i/>
        </w:rPr>
        <w:t xml:space="preserve"> Y</w:t>
      </w:r>
      <w:r>
        <w:t xml:space="preserve">) or </w:t>
      </w:r>
      <w:r w:rsidRPr="00607A27">
        <w:rPr>
          <w:i/>
        </w:rPr>
        <w:t>isPartOf</w:t>
      </w:r>
      <w:r>
        <w:t xml:space="preserve"> (e.g. rock body </w:t>
      </w:r>
      <w:r>
        <w:rPr>
          <w:i/>
        </w:rPr>
        <w:t>Z</w:t>
      </w:r>
      <w:r>
        <w:t xml:space="preserve"> is part of rock body</w:t>
      </w:r>
      <w:r w:rsidRPr="000B7D63">
        <w:rPr>
          <w:i/>
        </w:rPr>
        <w:t xml:space="preserve"> Y</w:t>
      </w:r>
      <w:r w:rsidRPr="000B7D63">
        <w:t>)</w:t>
      </w:r>
      <w:r>
        <w:t xml:space="preserve">. Relations must be distinguished from seemingly similar entities, such as relators, roles, or features, all of which are derived from relations, but are not relations themselves. For example, if people are in a </w:t>
      </w:r>
      <w:r w:rsidRPr="000F6BD3">
        <w:rPr>
          <w:i/>
        </w:rPr>
        <w:t>marriedTo</w:t>
      </w:r>
      <w:r>
        <w:t xml:space="preserve"> relation, then each plays the role of spouse (role), each is involved in the marriage (relator), and if a person is married multiple times they emerge as </w:t>
      </w:r>
      <w:r w:rsidRPr="00545B39">
        <w:t xml:space="preserve">a deuterogamist (feature). </w:t>
      </w:r>
      <w:r>
        <w:t>Likewise, if two rock bodies touch spatially with a common surface between them, then each rock body plays the role of toucher (role) and is involved in an instance of touching (relator), and a contact emerges (feature – the surface between them). Note the entities associated by the relation are referred to as its relata.</w:t>
      </w:r>
    </w:p>
    <w:p w14:paraId="69AAA07E" w14:textId="52D61B7C" w:rsidR="005D7CD0" w:rsidRDefault="009246B8" w:rsidP="005D7CD0">
      <w:r>
        <w:rPr>
          <w:noProof/>
          <w:lang w:val="en-CA" w:eastAsia="en-CA"/>
        </w:rPr>
        <mc:AlternateContent>
          <mc:Choice Requires="wps">
            <w:drawing>
              <wp:anchor distT="0" distB="0" distL="114300" distR="114300" simplePos="0" relativeHeight="251768832" behindDoc="0" locked="0" layoutInCell="1" allowOverlap="1" wp14:anchorId="4A5E24E1" wp14:editId="6EF7DB01">
                <wp:simplePos x="0" y="0"/>
                <wp:positionH relativeFrom="margin">
                  <wp:align>left</wp:align>
                </wp:positionH>
                <wp:positionV relativeFrom="paragraph">
                  <wp:posOffset>1083393</wp:posOffset>
                </wp:positionV>
                <wp:extent cx="2082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6455374D" w14:textId="1A0B5B4A" w:rsidR="00F633E2" w:rsidRPr="00CC5ED8" w:rsidRDefault="00F633E2" w:rsidP="005D7CD0">
                            <w:pPr>
                              <w:pStyle w:val="Caption"/>
                              <w:rPr>
                                <w:noProof/>
                              </w:rPr>
                            </w:pPr>
                            <w:bookmarkStart w:id="184" w:name="_Toc66182770"/>
                            <w:r>
                              <w:t xml:space="preserve">Figure </w:t>
                            </w:r>
                            <w:r w:rsidR="00266074">
                              <w:fldChar w:fldCharType="begin"/>
                            </w:r>
                            <w:r w:rsidR="00266074">
                              <w:instrText xml:space="preserve"> SEQ Figure \* ARABIC </w:instrText>
                            </w:r>
                            <w:r w:rsidR="00266074">
                              <w:fldChar w:fldCharType="separate"/>
                            </w:r>
                            <w:r>
                              <w:rPr>
                                <w:noProof/>
                              </w:rPr>
                              <w:t>7</w:t>
                            </w:r>
                            <w:r w:rsidR="00266074">
                              <w:rPr>
                                <w:noProof/>
                              </w:rPr>
                              <w:fldChar w:fldCharType="end"/>
                            </w:r>
                            <w:r>
                              <w:t>: GSO Relations</w:t>
                            </w:r>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5E24E1" id="Text Box 14" o:spid="_x0000_s1034" type="#_x0000_t202" style="position:absolute;left:0;text-align:left;margin-left:0;margin-top:85.3pt;width:164pt;height:.05pt;z-index:251768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" stroked="f">
                <v:textbox style="mso-fit-shape-to-text:t" inset="0,0,0,0">
                  <w:txbxContent>
                    <w:p w14:paraId="6455374D" w14:textId="1A0B5B4A" w:rsidR="00F633E2" w:rsidRPr="00CC5ED8" w:rsidRDefault="00F633E2" w:rsidP="005D7CD0">
                      <w:pPr>
                        <w:pStyle w:val="Caption"/>
                        <w:rPr>
                          <w:noProof/>
                        </w:rPr>
                      </w:pPr>
                      <w:bookmarkStart w:id="185" w:name="_Toc66182770"/>
                      <w:r>
                        <w:t xml:space="preserve">Figure </w:t>
                      </w:r>
                      <w:r w:rsidR="00266074">
                        <w:fldChar w:fldCharType="begin"/>
                      </w:r>
                      <w:r w:rsidR="00266074">
                        <w:instrText xml:space="preserve"> SEQ Figure \* ARABIC </w:instrText>
                      </w:r>
                      <w:r w:rsidR="00266074">
                        <w:fldChar w:fldCharType="separate"/>
                      </w:r>
                      <w:r>
                        <w:rPr>
                          <w:noProof/>
                        </w:rPr>
                        <w:t>7</w:t>
                      </w:r>
                      <w:r w:rsidR="00266074">
                        <w:rPr>
                          <w:noProof/>
                        </w:rPr>
                        <w:fldChar w:fldCharType="end"/>
                      </w:r>
                      <w:r>
                        <w:t>: GSO Relations</w:t>
                      </w:r>
                      <w:bookmarkEnd w:id="185"/>
                    </w:p>
                  </w:txbxContent>
                </v:textbox>
                <w10:wrap type="square" anchorx="margin"/>
              </v:shape>
            </w:pict>
          </mc:Fallback>
        </mc:AlternateContent>
      </w:r>
      <w:r>
        <w:rPr>
          <w:noProof/>
          <w:lang w:val="en-CA" w:eastAsia="en-CA"/>
        </w:rPr>
        <w:drawing>
          <wp:anchor distT="0" distB="0" distL="114300" distR="114300" simplePos="0" relativeHeight="251773952" behindDoc="0" locked="0" layoutInCell="1" allowOverlap="1" wp14:anchorId="79120D58" wp14:editId="5F828559">
            <wp:simplePos x="0" y="0"/>
            <wp:positionH relativeFrom="column">
              <wp:posOffset>43815</wp:posOffset>
            </wp:positionH>
            <wp:positionV relativeFrom="paragraph">
              <wp:posOffset>81280</wp:posOffset>
            </wp:positionV>
            <wp:extent cx="2038350" cy="9525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38350" cy="952500"/>
                    </a:xfrm>
                    <a:prstGeom prst="rect">
                      <a:avLst/>
                    </a:prstGeom>
                    <a:ln>
                      <a:solidFill>
                        <a:schemeClr val="accent1"/>
                      </a:solidFill>
                    </a:ln>
                  </pic:spPr>
                </pic:pic>
              </a:graphicData>
            </a:graphic>
          </wp:anchor>
        </w:drawing>
      </w:r>
      <w:r w:rsidR="005D7CD0" w:rsidRPr="005D7CD0">
        <w:rPr>
          <w:noProof/>
          <w:lang w:val="en-CA" w:eastAsia="en-CA"/>
        </w:rPr>
        <w:t xml:space="preserve"> </w:t>
      </w:r>
      <w:r w:rsidR="005D7CD0">
        <w:t xml:space="preserve">For purposes of internal hierarchical organization, GSO includes the topmost </w:t>
      </w:r>
      <w:r w:rsidR="005D7CD0" w:rsidRPr="00607A27">
        <w:rPr>
          <w:i/>
        </w:rPr>
        <w:t>isRelatedTo</w:t>
      </w:r>
      <w:r w:rsidR="005D7CD0">
        <w:t xml:space="preserve"> relation, which is further delineated into four kinds of subrelations: fundamental (</w:t>
      </w:r>
      <w:r w:rsidR="005D7CD0" w:rsidRPr="007F2F89">
        <w:rPr>
          <w:i/>
        </w:rPr>
        <w:t>isFundamentallyRelatedTo</w:t>
      </w:r>
      <w:r w:rsidR="005D7CD0">
        <w:t>), spatial (</w:t>
      </w:r>
      <w:r w:rsidR="005D7CD0" w:rsidRPr="007F2F89">
        <w:rPr>
          <w:i/>
        </w:rPr>
        <w:t>isSpatiallyRelatedTo</w:t>
      </w:r>
      <w:r w:rsidR="005D7CD0">
        <w:t>), temporal (</w:t>
      </w:r>
      <w:r w:rsidR="005D7CD0" w:rsidRPr="007F2F89">
        <w:rPr>
          <w:i/>
        </w:rPr>
        <w:t>isTemporallyRelatedTo</w:t>
      </w:r>
      <w:r w:rsidR="005D7CD0">
        <w:t>), and annotation (</w:t>
      </w:r>
      <w:r w:rsidR="005D7CD0" w:rsidRPr="007F2F89">
        <w:rPr>
          <w:i/>
        </w:rPr>
        <w:t>hasAnnotation</w:t>
      </w:r>
      <w:r w:rsidR="005D7CD0">
        <w:t xml:space="preserve">). Annotations associate an entity with meta-information, </w:t>
      </w:r>
      <w:r w:rsidR="005D7CD0">
        <w:lastRenderedPageBreak/>
        <w:t xml:space="preserve">such as comments or labels. Spatial relations hold between entities that are spatially located, including chunks of space as well as entities directly or indirectly occupying such chunks, and are concerned with how their spatial locations are associated. Included are topological spatial relations (after </w:t>
      </w:r>
      <w:r w:rsidR="00805685">
        <w:t xml:space="preserve">Cohn </w:t>
      </w:r>
      <w:r w:rsidR="00805685" w:rsidRPr="00805685">
        <w:rPr>
          <w:i/>
        </w:rPr>
        <w:t>et al</w:t>
      </w:r>
      <w:r w:rsidR="00805685">
        <w:t>., 1997</w:t>
      </w:r>
      <w:r w:rsidR="005D7CD0">
        <w:t xml:space="preserve">) as well as some dependent varieties, e.g. </w:t>
      </w:r>
      <w:r w:rsidR="005D7CD0" w:rsidRPr="004A62E4">
        <w:rPr>
          <w:i/>
        </w:rPr>
        <w:t>adjacentlyDependsOn</w:t>
      </w:r>
      <w:r w:rsidR="005D7CD0">
        <w:t xml:space="preserve"> necessarily associates a stratigraphic unit to spatially adjacent units. Analogously, temporal relations hold between entities that are temporally located, </w:t>
      </w:r>
      <w:r w:rsidR="003227EC">
        <w:t xml:space="preserve">are founded on </w:t>
      </w:r>
      <w:r w:rsidR="005D7CD0">
        <w:t>Allen’s interval delineations (</w:t>
      </w:r>
      <w:r w:rsidR="003227EC">
        <w:t xml:space="preserve">after </w:t>
      </w:r>
      <w:r w:rsidR="00EB26D9">
        <w:t>Allen, 1983</w:t>
      </w:r>
      <w:r w:rsidR="005D7CD0">
        <w:t xml:space="preserve">), and also include dependent varieties: e.g. adjacent dependency not only requires spatial adjacency, but also temporal adjacency, such as stratigraphic units necessarily being adjacent to other units in both space and time.  </w:t>
      </w:r>
    </w:p>
    <w:p w14:paraId="215F0311" w14:textId="2581AB27" w:rsidR="005D7CD0" w:rsidRDefault="005D7CD0" w:rsidP="005D7CD0">
      <w:r>
        <w:t xml:space="preserve">Unlike spatial and temporal relations, which are limited to relata located in space and/or time, fundamental relations might apply to relata from any domain, including abstracts. Key fundamental relations are </w:t>
      </w:r>
      <w:r w:rsidRPr="003008DF">
        <w:rPr>
          <w:i/>
        </w:rPr>
        <w:t>dependence</w:t>
      </w:r>
      <w:r>
        <w:t xml:space="preserve">, </w:t>
      </w:r>
      <w:r w:rsidRPr="003008DF">
        <w:rPr>
          <w:i/>
        </w:rPr>
        <w:t>determination</w:t>
      </w:r>
      <w:r>
        <w:t xml:space="preserve">, </w:t>
      </w:r>
      <w:r w:rsidRPr="003008DF">
        <w:rPr>
          <w:i/>
        </w:rPr>
        <w:t>exemplification</w:t>
      </w:r>
      <w:r>
        <w:t xml:space="preserve">, </w:t>
      </w:r>
      <w:r w:rsidR="003F4CA8" w:rsidRPr="003008DF">
        <w:rPr>
          <w:i/>
        </w:rPr>
        <w:t>parthood</w:t>
      </w:r>
      <w:r w:rsidR="003F4CA8">
        <w:t xml:space="preserve">, </w:t>
      </w:r>
      <w:r w:rsidRPr="00704E9A">
        <w:rPr>
          <w:i/>
        </w:rPr>
        <w:t>production</w:t>
      </w:r>
      <w:r>
        <w:t xml:space="preserve">, </w:t>
      </w:r>
      <w:r w:rsidR="003F4CA8">
        <w:t xml:space="preserve">and </w:t>
      </w:r>
      <w:r w:rsidRPr="003008DF">
        <w:rPr>
          <w:i/>
        </w:rPr>
        <w:t>reference</w:t>
      </w:r>
      <w:r w:rsidR="003F4CA8">
        <w:t xml:space="preserve">. </w:t>
      </w:r>
      <w:r>
        <w:t xml:space="preserve">Each of these is symmetric (non-directional), but </w:t>
      </w:r>
      <w:r w:rsidR="003F4CA8">
        <w:t>has</w:t>
      </w:r>
      <w:r>
        <w:t xml:space="preserve"> non-symmetric subrelations, e.g. among the subrelations of parthood are </w:t>
      </w:r>
      <w:r w:rsidRPr="003008DF">
        <w:rPr>
          <w:i/>
        </w:rPr>
        <w:t>isPartOf</w:t>
      </w:r>
      <w:r>
        <w:t xml:space="preserve"> and </w:t>
      </w:r>
      <w:r w:rsidRPr="003008DF">
        <w:rPr>
          <w:i/>
        </w:rPr>
        <w:t>hasPart</w:t>
      </w:r>
      <w:r>
        <w:t>, which are non-symmetric and mutually inverse. Dependence and parthood are by far the most utilized relations in GSO. Dependence has many subrelations beginning with generic ontological dependence, in which an entity depends on some other unspecific entity of a certain type for its existence</w:t>
      </w:r>
      <w:r w:rsidR="003F4CA8">
        <w:t xml:space="preserve"> and</w:t>
      </w:r>
      <w:r>
        <w:t xml:space="preserve"> essence, and </w:t>
      </w:r>
      <w:r w:rsidR="003F4CA8">
        <w:t xml:space="preserve">often its </w:t>
      </w:r>
      <w:r>
        <w:t xml:space="preserve">identity. Generic dependence is further delineated into relata </w:t>
      </w:r>
      <w:r w:rsidR="002335BB">
        <w:t xml:space="preserve">that: </w:t>
      </w:r>
      <w:r>
        <w:t>temporally</w:t>
      </w:r>
      <w:r w:rsidR="002335BB">
        <w:t xml:space="preserve"> co-exist (constant dependence);</w:t>
      </w:r>
      <w:r>
        <w:t xml:space="preserve"> are external to each other</w:t>
      </w:r>
      <w:r w:rsidR="002335BB">
        <w:t xml:space="preserve"> (external dependence)</w:t>
      </w:r>
      <w:r>
        <w:t xml:space="preserve">, </w:t>
      </w:r>
      <w:r w:rsidR="002335BB">
        <w:t>that is,</w:t>
      </w:r>
      <w:r>
        <w:t xml:space="preserve"> are neither mutual parts, constituents, </w:t>
      </w:r>
      <w:r w:rsidR="002335BB">
        <w:t>n</w:t>
      </w:r>
      <w:r>
        <w:t>or qualities</w:t>
      </w:r>
      <w:r w:rsidR="002335BB">
        <w:t>;</w:t>
      </w:r>
      <w:r>
        <w:t xml:space="preserve"> one is </w:t>
      </w:r>
      <w:r w:rsidR="002335BB">
        <w:rPr>
          <w:noProof/>
          <w:lang w:val="en-CA" w:eastAsia="en-CA"/>
        </w:rPr>
        <w:drawing>
          <wp:anchor distT="0" distB="0" distL="114300" distR="114300" simplePos="0" relativeHeight="251774976" behindDoc="0" locked="0" layoutInCell="1" allowOverlap="1" wp14:anchorId="2C1D9C8E" wp14:editId="11E05E52">
            <wp:simplePos x="0" y="0"/>
            <wp:positionH relativeFrom="margin">
              <wp:align>left</wp:align>
            </wp:positionH>
            <wp:positionV relativeFrom="paragraph">
              <wp:posOffset>74295</wp:posOffset>
            </wp:positionV>
            <wp:extent cx="2371725" cy="292417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71725" cy="2924175"/>
                    </a:xfrm>
                    <a:prstGeom prst="rect">
                      <a:avLst/>
                    </a:prstGeom>
                    <a:ln>
                      <a:solidFill>
                        <a:schemeClr val="tx1"/>
                      </a:solidFill>
                    </a:ln>
                  </pic:spPr>
                </pic:pic>
              </a:graphicData>
            </a:graphic>
          </wp:anchor>
        </w:drawing>
      </w:r>
      <w:r>
        <w:t>parasitic on the others</w:t>
      </w:r>
      <w:r w:rsidR="002335BB">
        <w:t xml:space="preserve"> (hosting);</w:t>
      </w:r>
      <w:r>
        <w:t xml:space="preserve"> and one depends on specific other entities for its existence, essence, and identity (specific ontological dependence). Many key GSO relations are subrelations of one or more of these types of dependence. For example, the </w:t>
      </w:r>
      <w:r w:rsidRPr="00A515AF">
        <w:rPr>
          <w:i/>
        </w:rPr>
        <w:t>inheresIn</w:t>
      </w:r>
      <w:r>
        <w:t xml:space="preserve"> relation, which associates an inherent (e.g. quality, quality value, or role) with its bearer</w:t>
      </w:r>
      <w:r w:rsidR="002335BB">
        <w:t>,</w:t>
      </w:r>
      <w:r>
        <w:t xml:space="preserve"> is a subrelation of constant and specific dependence, insofar as the bearer must temporally co-exist with the inherent and the inherent cannot inhere in any other bearer. Moreoever, the </w:t>
      </w:r>
      <w:r w:rsidRPr="003008DF">
        <w:rPr>
          <w:i/>
        </w:rPr>
        <w:t>isPartOf</w:t>
      </w:r>
      <w:r>
        <w:t xml:space="preserve"> and </w:t>
      </w:r>
      <w:r w:rsidRPr="003008DF">
        <w:rPr>
          <w:i/>
        </w:rPr>
        <w:t>hasPart</w:t>
      </w:r>
      <w:r>
        <w:rPr>
          <w:i/>
        </w:rPr>
        <w:t xml:space="preserve"> </w:t>
      </w:r>
      <w:r>
        <w:t xml:space="preserve">subrelations of parthood are also delineated by dependence: wholes are then (1) generically dependent on essential parts, which can be missing at some but not all times, and exchanged, added or removed; (2) generically dependent on persistent parts, which cannot be missing at any time, but can be exchanged or added; and (3) specifically dependent on static parts, which cannot be missing nor exchanged, added or removed (after Brodaric </w:t>
      </w:r>
      <w:r w:rsidRPr="00A12CFC">
        <w:rPr>
          <w:i/>
        </w:rPr>
        <w:t>et al.</w:t>
      </w:r>
      <w:r>
        <w:t xml:space="preserve"> 2019). </w:t>
      </w:r>
      <w:r w:rsidR="002335BB">
        <w:t>N</w:t>
      </w:r>
      <w:r>
        <w:t xml:space="preserve">ote that </w:t>
      </w:r>
      <w:r w:rsidR="002335BB">
        <w:rPr>
          <w:noProof/>
          <w:lang w:val="en-CA" w:eastAsia="en-CA"/>
        </w:rPr>
        <mc:AlternateContent>
          <mc:Choice Requires="wps">
            <w:drawing>
              <wp:anchor distT="0" distB="0" distL="114300" distR="114300" simplePos="0" relativeHeight="251772928" behindDoc="0" locked="0" layoutInCell="1" allowOverlap="1" wp14:anchorId="795F19FA" wp14:editId="7853E9D8">
                <wp:simplePos x="0" y="0"/>
                <wp:positionH relativeFrom="margin">
                  <wp:align>left</wp:align>
                </wp:positionH>
                <wp:positionV relativeFrom="paragraph">
                  <wp:posOffset>3069590</wp:posOffset>
                </wp:positionV>
                <wp:extent cx="2425065" cy="206375"/>
                <wp:effectExtent l="0" t="0" r="0" b="3175"/>
                <wp:wrapSquare wrapText="bothSides"/>
                <wp:docPr id="197" name="Text Box 197"/>
                <wp:cNvGraphicFramePr/>
                <a:graphic xmlns:a="http://schemas.openxmlformats.org/drawingml/2006/main">
                  <a:graphicData uri="http://schemas.microsoft.com/office/word/2010/wordprocessingShape">
                    <wps:wsp>
                      <wps:cNvSpPr txBox="1"/>
                      <wps:spPr>
                        <a:xfrm>
                          <a:off x="0" y="0"/>
                          <a:ext cx="2425065" cy="206375"/>
                        </a:xfrm>
                        <a:prstGeom prst="rect">
                          <a:avLst/>
                        </a:prstGeom>
                        <a:solidFill>
                          <a:prstClr val="white"/>
                        </a:solidFill>
                        <a:ln>
                          <a:noFill/>
                        </a:ln>
                      </wps:spPr>
                      <wps:txbx>
                        <w:txbxContent>
                          <w:p w14:paraId="343781A8" w14:textId="72542C4B" w:rsidR="00F633E2" w:rsidRDefault="00F633E2" w:rsidP="005D7CD0">
                            <w:pPr>
                              <w:pStyle w:val="Caption"/>
                            </w:pPr>
                            <w:bookmarkStart w:id="186" w:name="_Toc66182771"/>
                            <w:r>
                              <w:t xml:space="preserve">Figure </w:t>
                            </w:r>
                            <w:r w:rsidR="00266074">
                              <w:fldChar w:fldCharType="begin"/>
                            </w:r>
                            <w:r w:rsidR="00266074">
                              <w:instrText xml:space="preserve"> SEQ Figure \* ARABIC </w:instrText>
                            </w:r>
                            <w:r w:rsidR="00266074">
                              <w:fldChar w:fldCharType="separate"/>
                            </w:r>
                            <w:r>
                              <w:rPr>
                                <w:noProof/>
                              </w:rPr>
                              <w:t>8</w:t>
                            </w:r>
                            <w:r w:rsidR="00266074">
                              <w:rPr>
                                <w:noProof/>
                              </w:rPr>
                              <w:fldChar w:fldCharType="end"/>
                            </w:r>
                            <w:r>
                              <w:t>: GSO Fundamental Relations</w:t>
                            </w:r>
                            <w:bookmarkEnd w:id="186"/>
                          </w:p>
                          <w:p w14:paraId="12C4AC83" w14:textId="77777777" w:rsidR="00F633E2" w:rsidRPr="005D7CD0" w:rsidRDefault="00F633E2" w:rsidP="005D7CD0"/>
                          <w:p w14:paraId="15C2B1F0" w14:textId="77777777" w:rsidR="00F633E2" w:rsidRPr="005D7CD0" w:rsidRDefault="00F633E2" w:rsidP="005D7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9FA" id="Text Box 197" o:spid="_x0000_s1035" type="#_x0000_t202" style="position:absolute;left:0;text-align:left;margin-left:0;margin-top:241.7pt;width:190.95pt;height:1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" stroked="f">
                <v:textbox inset="0,0,0,0">
                  <w:txbxContent>
                    <w:p w14:paraId="343781A8" w14:textId="72542C4B" w:rsidR="00F633E2" w:rsidRDefault="00F633E2" w:rsidP="005D7CD0">
                      <w:pPr>
                        <w:pStyle w:val="Caption"/>
                      </w:pPr>
                      <w:bookmarkStart w:id="187" w:name="_Toc66182771"/>
                      <w:r>
                        <w:t xml:space="preserve">Figure </w:t>
                      </w:r>
                      <w:r w:rsidR="00266074">
                        <w:fldChar w:fldCharType="begin"/>
                      </w:r>
                      <w:r w:rsidR="00266074">
                        <w:instrText xml:space="preserve"> SEQ Figure \* ARABIC </w:instrText>
                      </w:r>
                      <w:r w:rsidR="00266074">
                        <w:fldChar w:fldCharType="separate"/>
                      </w:r>
                      <w:r>
                        <w:rPr>
                          <w:noProof/>
                        </w:rPr>
                        <w:t>8</w:t>
                      </w:r>
                      <w:r w:rsidR="00266074">
                        <w:rPr>
                          <w:noProof/>
                        </w:rPr>
                        <w:fldChar w:fldCharType="end"/>
                      </w:r>
                      <w:r>
                        <w:t>: GSO Fundamental Relations</w:t>
                      </w:r>
                      <w:bookmarkEnd w:id="187"/>
                    </w:p>
                    <w:p w14:paraId="12C4AC83" w14:textId="77777777" w:rsidR="00F633E2" w:rsidRPr="005D7CD0" w:rsidRDefault="00F633E2" w:rsidP="005D7CD0"/>
                    <w:p w14:paraId="15C2B1F0" w14:textId="77777777" w:rsidR="00F633E2" w:rsidRPr="005D7CD0" w:rsidRDefault="00F633E2" w:rsidP="005D7CD0"/>
                  </w:txbxContent>
                </v:textbox>
                <w10:wrap type="square" anchorx="margin"/>
              </v:shape>
            </w:pict>
          </mc:Fallback>
        </mc:AlternateContent>
      </w:r>
      <w:r>
        <w:t>constitution is a variety of persistent parthood, because constituents are more granular parts, and a constituted whole, such as a material object, must have constituents (i.e. amounts of matter) at every time it exists, but the constituents can be exchanged or added, though not completely removed.</w:t>
      </w:r>
    </w:p>
    <w:p w14:paraId="550560C4" w14:textId="5E97C2A1" w:rsidR="005D7CD0" w:rsidRPr="00A12CFC" w:rsidRDefault="005D7CD0" w:rsidP="005D7CD0">
      <w:r>
        <w:t xml:space="preserve">The remaining fundamental relations are less widely used in core GSO modules. </w:t>
      </w:r>
      <w:r w:rsidRPr="008A6D1F">
        <w:rPr>
          <w:i/>
        </w:rPr>
        <w:t>Determination</w:t>
      </w:r>
      <w:r>
        <w:t xml:space="preserve"> is an epistemological relation connecting an entity to the underlying evidence or methods used to discover, verify or validate it. </w:t>
      </w:r>
      <w:r w:rsidRPr="008A6D1F">
        <w:rPr>
          <w:i/>
        </w:rPr>
        <w:t>Exemplification</w:t>
      </w:r>
      <w:r>
        <w:t xml:space="preserve"> associates an entity with pertinent examples, including a prototypical part or instance. </w:t>
      </w:r>
      <w:r w:rsidRPr="008A6D1F">
        <w:rPr>
          <w:i/>
        </w:rPr>
        <w:t>Production</w:t>
      </w:r>
      <w:r>
        <w:t xml:space="preserve"> associates the output (product) of an event or process with some input, such that the input </w:t>
      </w:r>
      <w:r w:rsidR="00BF109D">
        <w:rPr>
          <w:i/>
        </w:rPr>
        <w:t xml:space="preserve">isProductionInput </w:t>
      </w:r>
      <w:r w:rsidR="00BF109D" w:rsidRPr="00BF109D">
        <w:t>for</w:t>
      </w:r>
      <w:r>
        <w:t xml:space="preserve"> the output, which inversely is </w:t>
      </w:r>
      <w:r w:rsidR="00BF109D" w:rsidRPr="00BF109D">
        <w:rPr>
          <w:i/>
        </w:rPr>
        <w:t>isProducedFrom</w:t>
      </w:r>
      <w:r>
        <w:t xml:space="preserve"> the input. </w:t>
      </w:r>
      <w:r w:rsidRPr="00E33161">
        <w:rPr>
          <w:i/>
        </w:rPr>
        <w:t>Reference</w:t>
      </w:r>
      <w:r>
        <w:t xml:space="preserve"> associates a frame of reference </w:t>
      </w:r>
      <w:r>
        <w:lastRenderedPageBreak/>
        <w:t xml:space="preserve">with an entity; for now, in GSO, only quality values have frames of reference. Lastly, </w:t>
      </w:r>
      <w:r w:rsidRPr="002D36FB">
        <w:rPr>
          <w:i/>
        </w:rPr>
        <w:t>hasDataValue</w:t>
      </w:r>
      <w:r>
        <w:t xml:space="preserve"> associates a measured quality value with a standard data type such as a numeric, text, or date value. </w:t>
      </w:r>
    </w:p>
    <w:p w14:paraId="6A4A218E" w14:textId="60381D79" w:rsidR="00B92CD2" w:rsidRDefault="00DF40BF" w:rsidP="004663A1">
      <w:pPr>
        <w:pStyle w:val="Heading1"/>
      </w:pPr>
      <w:bookmarkStart w:id="188" w:name="_Toc63342985"/>
      <w:bookmarkStart w:id="189" w:name="_Toc66182758"/>
      <w:r>
        <w:t xml:space="preserve">GSO </w:t>
      </w:r>
      <w:r w:rsidR="00555202">
        <w:t>Geology</w:t>
      </w:r>
      <w:bookmarkEnd w:id="188"/>
      <w:bookmarkEnd w:id="189"/>
      <w:r w:rsidR="0032602C">
        <w:t xml:space="preserve"> </w:t>
      </w:r>
    </w:p>
    <w:p w14:paraId="63CF8373" w14:textId="51AD1465" w:rsidR="00B92CD2" w:rsidRDefault="007D11B9" w:rsidP="00C17BF6">
      <w:r>
        <w:t>The GSO g</w:t>
      </w:r>
      <w:r w:rsidR="00B92CD2">
        <w:t xml:space="preserve">eology layer </w:t>
      </w:r>
      <w:r>
        <w:t xml:space="preserve">(GSO-Geology.ttl) </w:t>
      </w:r>
      <w:r w:rsidR="00F70752">
        <w:t>contains</w:t>
      </w:r>
      <w:r w:rsidR="00B92CD2">
        <w:t xml:space="preserve"> the topmost geological entities</w:t>
      </w:r>
      <w:r w:rsidR="00F70752">
        <w:t xml:space="preserve">, </w:t>
      </w:r>
      <w:r w:rsidR="00E126A3">
        <w:t>such that each geological entity</w:t>
      </w:r>
      <w:r>
        <w:t xml:space="preserve"> specialize</w:t>
      </w:r>
      <w:r w:rsidR="00E126A3">
        <w:t>s</w:t>
      </w:r>
      <w:r>
        <w:t xml:space="preserve"> a common entity, </w:t>
      </w:r>
      <w:r w:rsidR="00F70752">
        <w:t xml:space="preserve">either </w:t>
      </w:r>
      <w:r w:rsidR="00E126A3">
        <w:t xml:space="preserve">a </w:t>
      </w:r>
      <w:r w:rsidR="00F70752">
        <w:t>Endurant, Perdurant, Fe</w:t>
      </w:r>
      <w:r w:rsidR="007126BF">
        <w:t xml:space="preserve">ature, </w:t>
      </w:r>
      <w:r w:rsidR="00F70752">
        <w:t>Situation</w:t>
      </w:r>
      <w:r w:rsidR="007126BF">
        <w:t xml:space="preserve"> or </w:t>
      </w:r>
      <w:r w:rsidR="00E126A3">
        <w:t>some</w:t>
      </w:r>
      <w:r w:rsidR="007126BF">
        <w:t xml:space="preserve"> subtype</w:t>
      </w:r>
      <w:r w:rsidR="00F70752">
        <w:t>.</w:t>
      </w:r>
    </w:p>
    <w:p w14:paraId="1FA1AF65" w14:textId="119DCA5C" w:rsidR="00F70752" w:rsidRDefault="00F70752" w:rsidP="00C17BF6">
      <w:pPr>
        <w:pStyle w:val="Heading2"/>
      </w:pPr>
      <w:bookmarkStart w:id="190" w:name="_Toc63342986"/>
      <w:r>
        <w:t>Geological Endurant</w:t>
      </w:r>
      <w:bookmarkEnd w:id="190"/>
    </w:p>
    <w:p w14:paraId="57002B57" w14:textId="153B3D05" w:rsidR="0089228C" w:rsidRDefault="004231B2" w:rsidP="00C17BF6">
      <w:r>
        <w:t>A g</w:t>
      </w:r>
      <w:r w:rsidR="003966F7">
        <w:t xml:space="preserve">eological </w:t>
      </w:r>
      <w:r w:rsidR="00CE389C">
        <w:t>physical</w:t>
      </w:r>
      <w:r w:rsidR="003B419B">
        <w:t xml:space="preserve"> </w:t>
      </w:r>
      <w:r>
        <w:t>endurant</w:t>
      </w:r>
      <w:r w:rsidR="00F70752">
        <w:t xml:space="preserve"> </w:t>
      </w:r>
      <w:r w:rsidR="002B1434">
        <w:t>(</w:t>
      </w:r>
      <w:r w:rsidR="002B1434">
        <w:fldChar w:fldCharType="begin"/>
      </w:r>
      <w:r w:rsidR="002B1434">
        <w:instrText xml:space="preserve"> REF _Ref63255972 \h </w:instrText>
      </w:r>
      <w:r w:rsidR="002B1434">
        <w:fldChar w:fldCharType="separate"/>
      </w:r>
      <w:r w:rsidR="002B1434">
        <w:t xml:space="preserve">Figure </w:t>
      </w:r>
      <w:r w:rsidR="002B1434">
        <w:rPr>
          <w:noProof/>
        </w:rPr>
        <w:t>7</w:t>
      </w:r>
      <w:r w:rsidR="002B1434">
        <w:fldChar w:fldCharType="end"/>
      </w:r>
      <w:r w:rsidR="003B419B">
        <w:t xml:space="preserve">) </w:t>
      </w:r>
      <w:r>
        <w:t xml:space="preserve">is </w:t>
      </w:r>
      <w:r w:rsidR="006A7A2E">
        <w:t xml:space="preserve">either </w:t>
      </w:r>
      <w:r>
        <w:t xml:space="preserve">a </w:t>
      </w:r>
      <w:bookmarkStart w:id="191" w:name="_Hlk64401510"/>
      <w:r w:rsidRPr="004231B2">
        <w:rPr>
          <w:b/>
        </w:rPr>
        <w:t>Geologic Material</w:t>
      </w:r>
      <w:r w:rsidR="005D5587">
        <w:t xml:space="preserve"> </w:t>
      </w:r>
      <w:bookmarkEnd w:id="191"/>
      <w:r w:rsidR="005D5587">
        <w:t xml:space="preserve">or </w:t>
      </w:r>
      <w:r w:rsidR="005D5587" w:rsidRPr="005D5587">
        <w:rPr>
          <w:b/>
        </w:rPr>
        <w:t>Geologic Object</w:t>
      </w:r>
      <w:r w:rsidR="005D5587">
        <w:t>.</w:t>
      </w:r>
      <w:r>
        <w:t xml:space="preserve"> Geological materials are produced </w:t>
      </w:r>
      <w:r w:rsidR="00026830">
        <w:t xml:space="preserve">primarily </w:t>
      </w:r>
      <w:r>
        <w:t>by geologic</w:t>
      </w:r>
      <w:r w:rsidR="000703C9">
        <w:t>al</w:t>
      </w:r>
      <w:r>
        <w:t xml:space="preserve"> processes or events</w:t>
      </w:r>
      <w:r w:rsidR="0019768C">
        <w:t>,</w:t>
      </w:r>
      <w:r>
        <w:t xml:space="preserve"> and are </w:t>
      </w:r>
      <w:r w:rsidR="00026830">
        <w:t xml:space="preserve">dominantly </w:t>
      </w:r>
      <w:r>
        <w:t>so</w:t>
      </w:r>
      <w:r w:rsidR="006A7A2E">
        <w:t xml:space="preserve">lid </w:t>
      </w:r>
      <w:r w:rsidR="00B94061">
        <w:t>(</w:t>
      </w:r>
      <w:r w:rsidR="00B94061" w:rsidRPr="00B94061">
        <w:rPr>
          <w:b/>
        </w:rPr>
        <w:t>Solid Geologic Material</w:t>
      </w:r>
      <w:r w:rsidR="00B94061">
        <w:t xml:space="preserve">) </w:t>
      </w:r>
      <w:r w:rsidR="006A7A2E">
        <w:t>or fluid</w:t>
      </w:r>
      <w:r w:rsidR="00B94061">
        <w:t xml:space="preserve"> (</w:t>
      </w:r>
      <w:r w:rsidR="00B94061" w:rsidRPr="00B94061">
        <w:rPr>
          <w:b/>
        </w:rPr>
        <w:t>Fluid Geologic Material</w:t>
      </w:r>
      <w:r w:rsidR="00B94061">
        <w:t>)</w:t>
      </w:r>
      <w:r w:rsidR="006A7A2E">
        <w:t xml:space="preserve">, </w:t>
      </w:r>
      <w:r w:rsidR="003B419B">
        <w:t xml:space="preserve">or </w:t>
      </w:r>
      <w:r w:rsidR="00026830">
        <w:t xml:space="preserve">are </w:t>
      </w:r>
      <w:r w:rsidR="00ED7084">
        <w:t xml:space="preserve">just a </w:t>
      </w:r>
      <w:r w:rsidR="00BF656E" w:rsidRPr="004231B2">
        <w:rPr>
          <w:b/>
        </w:rPr>
        <w:t>Geologic Material</w:t>
      </w:r>
      <w:r w:rsidR="00BF656E">
        <w:t xml:space="preserve"> if </w:t>
      </w:r>
      <w:r w:rsidR="00080A93">
        <w:t>having</w:t>
      </w:r>
      <w:r w:rsidR="00026830">
        <w:t xml:space="preserve"> both major</w:t>
      </w:r>
      <w:r w:rsidR="00BF656E">
        <w:t xml:space="preserve"> solid and fluid components. S</w:t>
      </w:r>
      <w:r w:rsidR="006A7A2E">
        <w:t>olid</w:t>
      </w:r>
      <w:r w:rsidR="00BF656E">
        <w:t xml:space="preserve"> Geologic materials include</w:t>
      </w:r>
      <w:r w:rsidR="006A7A2E">
        <w:t xml:space="preserve"> </w:t>
      </w:r>
      <w:r w:rsidR="006A7A2E" w:rsidRPr="006A7A2E">
        <w:rPr>
          <w:b/>
        </w:rPr>
        <w:t>Rock Material</w:t>
      </w:r>
      <w:r w:rsidR="006A7A2E">
        <w:t xml:space="preserve"> (e.g. </w:t>
      </w:r>
      <w:r w:rsidR="00BF656E">
        <w:t>granite, s</w:t>
      </w:r>
      <w:r w:rsidR="00BF656E" w:rsidRPr="006A7A2E">
        <w:t>andstone</w:t>
      </w:r>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r w:rsidR="00BF656E">
        <w:t>the feldspar grains in a granite, or quartz</w:t>
      </w:r>
      <w:r w:rsidR="006A7A2E" w:rsidRPr="006A7A2E">
        <w:t xml:space="preserve"> grains</w:t>
      </w:r>
      <w:r w:rsidR="00BF656E">
        <w:t xml:space="preserve"> in a sandstone</w:t>
      </w:r>
      <w:r w:rsidR="006A7A2E" w:rsidRPr="006A7A2E">
        <w:t>),</w:t>
      </w:r>
      <w:r w:rsidR="006A7A2E">
        <w:rPr>
          <w:b/>
        </w:rPr>
        <w:t xml:space="preserve"> </w:t>
      </w:r>
      <w:r w:rsidR="006A7A2E" w:rsidRPr="006A7A2E">
        <w:rPr>
          <w:b/>
        </w:rPr>
        <w:t>Mineral</w:t>
      </w:r>
      <w:r w:rsidR="00B94061">
        <w:t xml:space="preserve"> (e.g. </w:t>
      </w:r>
      <w:r w:rsidR="00BF656E">
        <w:t>quartz</w:t>
      </w:r>
      <w:r w:rsidR="00ED7084">
        <w:t>), and</w:t>
      </w:r>
      <w:r w:rsidR="00B94061">
        <w:t xml:space="preserve"> </w:t>
      </w:r>
      <w:r w:rsidR="00BF656E" w:rsidRPr="006A7A2E">
        <w:rPr>
          <w:b/>
        </w:rPr>
        <w:t>Mineraloid</w:t>
      </w:r>
      <w:r w:rsidR="00B94061">
        <w:rPr>
          <w:b/>
        </w:rPr>
        <w:t xml:space="preserve"> </w:t>
      </w:r>
      <w:r w:rsidR="00B94061" w:rsidRPr="00B94061">
        <w:t>(</w:t>
      </w:r>
      <w:r w:rsidR="00BF656E">
        <w:t>e.g. obsidian, amber, opal</w:t>
      </w:r>
      <w:r w:rsidR="00B94061" w:rsidRPr="00B94061">
        <w:t>)</w:t>
      </w:r>
      <w:r w:rsidR="006A7A2E">
        <w:t>.</w:t>
      </w:r>
      <w:r>
        <w:t xml:space="preserve"> </w:t>
      </w:r>
      <w:r w:rsidR="005D0C17">
        <w:t>GSO suppl</w:t>
      </w:r>
      <w:r w:rsidR="00080A93">
        <w:t>ies</w:t>
      </w:r>
      <w:r w:rsidR="005D0C17">
        <w:t xml:space="preserve"> a </w:t>
      </w:r>
      <w:r w:rsidR="00080A93">
        <w:t xml:space="preserve">rock material </w:t>
      </w:r>
      <w:r w:rsidR="005D0C17">
        <w:t xml:space="preserve">module derived from the </w:t>
      </w:r>
      <w:r w:rsidR="00545428">
        <w:t xml:space="preserve">IUGS CGI </w:t>
      </w:r>
      <w:r w:rsidR="005D0C17">
        <w:t>simple lithology</w:t>
      </w:r>
      <w:r w:rsidR="00545428">
        <w:t xml:space="preserve"> vocabulary</w:t>
      </w:r>
      <w:r w:rsidR="005D0C17">
        <w:t>.</w:t>
      </w:r>
      <w:r w:rsidR="0089228C">
        <w:t xml:space="preserve"> </w:t>
      </w:r>
    </w:p>
    <w:p w14:paraId="7763AB18" w14:textId="1FBB2673" w:rsidR="00E523D3" w:rsidRDefault="003D70B9" w:rsidP="00C17BF6">
      <w:r>
        <w:rPr>
          <w:noProof/>
        </w:rPr>
        <mc:AlternateContent>
          <mc:Choice Requires="wps">
            <w:drawing>
              <wp:anchor distT="0" distB="0" distL="114300" distR="114300" simplePos="0" relativeHeight="251780096" behindDoc="0" locked="0" layoutInCell="1" allowOverlap="1" wp14:anchorId="378001B1" wp14:editId="140C928B">
                <wp:simplePos x="0" y="0"/>
                <wp:positionH relativeFrom="margin">
                  <wp:align>left</wp:align>
                </wp:positionH>
                <wp:positionV relativeFrom="paragraph">
                  <wp:posOffset>3045184</wp:posOffset>
                </wp:positionV>
                <wp:extent cx="2631440" cy="23050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2631440" cy="230505"/>
                        </a:xfrm>
                        <a:prstGeom prst="rect">
                          <a:avLst/>
                        </a:prstGeom>
                        <a:solidFill>
                          <a:prstClr val="white"/>
                        </a:solidFill>
                        <a:ln>
                          <a:noFill/>
                        </a:ln>
                      </wps:spPr>
                      <wps:txbx>
                        <w:txbxContent>
                          <w:p w14:paraId="56BD2A38" w14:textId="3828EDF6" w:rsidR="00F633E2" w:rsidRPr="00131042" w:rsidRDefault="00F633E2" w:rsidP="003D70B9">
                            <w:pPr>
                              <w:pStyle w:val="Caption"/>
                              <w:rPr>
                                <w:noProof/>
                              </w:rPr>
                            </w:pPr>
                            <w:bookmarkStart w:id="192" w:name="_Toc66182772"/>
                            <w:r>
                              <w:t xml:space="preserve">Figure </w:t>
                            </w:r>
                            <w:r w:rsidR="00266074">
                              <w:fldChar w:fldCharType="begin"/>
                            </w:r>
                            <w:r w:rsidR="00266074">
                              <w:instrText xml:space="preserve"> SEQ Figure \* ARABIC </w:instrText>
                            </w:r>
                            <w:r w:rsidR="00266074">
                              <w:fldChar w:fldCharType="separate"/>
                            </w:r>
                            <w:r>
                              <w:rPr>
                                <w:noProof/>
                              </w:rPr>
                              <w:t>9</w:t>
                            </w:r>
                            <w:r w:rsidR="00266074">
                              <w:rPr>
                                <w:noProof/>
                              </w:rPr>
                              <w:fldChar w:fldCharType="end"/>
                            </w:r>
                            <w:r>
                              <w:t>: Geological material endurants</w:t>
                            </w:r>
                            <w:bookmarkEnd w:id="192"/>
                          </w:p>
                          <w:p w14:paraId="008393D1" w14:textId="46740EE8" w:rsidR="00F633E2" w:rsidRPr="005F12F0" w:rsidRDefault="00F633E2" w:rsidP="003D70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001B1" id="Text Box 199" o:spid="_x0000_s1036" type="#_x0000_t202" style="position:absolute;left:0;text-align:left;margin-left:0;margin-top:239.8pt;width:207.2pt;height:18.15pt;z-index:251780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" stroked="f">
                <v:textbox inset="0,0,0,0">
                  <w:txbxContent>
                    <w:p w14:paraId="56BD2A38" w14:textId="3828EDF6" w:rsidR="00F633E2" w:rsidRPr="00131042" w:rsidRDefault="00F633E2" w:rsidP="003D70B9">
                      <w:pPr>
                        <w:pStyle w:val="Caption"/>
                        <w:rPr>
                          <w:noProof/>
                        </w:rPr>
                      </w:pPr>
                      <w:bookmarkStart w:id="193" w:name="_Toc66182772"/>
                      <w:r>
                        <w:t xml:space="preserve">Figure </w:t>
                      </w:r>
                      <w:r w:rsidR="00266074">
                        <w:fldChar w:fldCharType="begin"/>
                      </w:r>
                      <w:r w:rsidR="00266074">
                        <w:instrText xml:space="preserve"> SEQ Figure \* ARABIC </w:instrText>
                      </w:r>
                      <w:r w:rsidR="00266074">
                        <w:fldChar w:fldCharType="separate"/>
                      </w:r>
                      <w:r>
                        <w:rPr>
                          <w:noProof/>
                        </w:rPr>
                        <w:t>9</w:t>
                      </w:r>
                      <w:r w:rsidR="00266074">
                        <w:rPr>
                          <w:noProof/>
                        </w:rPr>
                        <w:fldChar w:fldCharType="end"/>
                      </w:r>
                      <w:r>
                        <w:t>: Geological material endurants</w:t>
                      </w:r>
                      <w:bookmarkEnd w:id="193"/>
                    </w:p>
                    <w:p w14:paraId="008393D1" w14:textId="46740EE8" w:rsidR="00F633E2" w:rsidRPr="005F12F0" w:rsidRDefault="00F633E2" w:rsidP="003D70B9">
                      <w:pPr>
                        <w:pStyle w:val="Caption"/>
                        <w:rPr>
                          <w:noProof/>
                        </w:rPr>
                      </w:pPr>
                    </w:p>
                  </w:txbxContent>
                </v:textbox>
                <w10:wrap type="square" anchorx="margin"/>
              </v:shape>
            </w:pict>
          </mc:Fallback>
        </mc:AlternateContent>
      </w:r>
      <w:r w:rsidR="0089228C">
        <w:rPr>
          <w:noProof/>
          <w:lang w:val="en-CA" w:eastAsia="en-CA"/>
        </w:rPr>
        <w:drawing>
          <wp:anchor distT="0" distB="0" distL="114300" distR="114300" simplePos="0" relativeHeight="251765760" behindDoc="0" locked="0" layoutInCell="1" allowOverlap="1" wp14:anchorId="0C0DE19F" wp14:editId="69BEBB14">
            <wp:simplePos x="0" y="0"/>
            <wp:positionH relativeFrom="margin">
              <wp:align>left</wp:align>
            </wp:positionH>
            <wp:positionV relativeFrom="paragraph">
              <wp:posOffset>56543</wp:posOffset>
            </wp:positionV>
            <wp:extent cx="2600325" cy="2933700"/>
            <wp:effectExtent l="19050" t="19050" r="28575" b="190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00325" cy="2933700"/>
                    </a:xfrm>
                    <a:prstGeom prst="rect">
                      <a:avLst/>
                    </a:prstGeom>
                    <a:ln>
                      <a:solidFill>
                        <a:schemeClr val="tx1"/>
                      </a:solidFill>
                    </a:ln>
                  </pic:spPr>
                </pic:pic>
              </a:graphicData>
            </a:graphic>
          </wp:anchor>
        </w:drawing>
      </w:r>
      <w:r w:rsidR="00ED7084">
        <w:t xml:space="preserve">A </w:t>
      </w:r>
      <w:r w:rsidR="00ED7084" w:rsidRPr="00ED7084">
        <w:rPr>
          <w:b/>
        </w:rPr>
        <w:t>Geologic O</w:t>
      </w:r>
      <w:r w:rsidR="00ED7084">
        <w:rPr>
          <w:b/>
        </w:rPr>
        <w:t>bject</w:t>
      </w:r>
      <w:r w:rsidR="00ED7084">
        <w:t xml:space="preserve"> is a </w:t>
      </w:r>
      <w:r w:rsidR="00F74267">
        <w:t xml:space="preserve">material </w:t>
      </w:r>
      <w:r w:rsidR="00ED7084">
        <w:t>object that can be</w:t>
      </w:r>
      <w:r w:rsidR="0019768C">
        <w:t xml:space="preserve"> constituted by any mixture of geological solids or fluids, </w:t>
      </w:r>
      <w:r w:rsidR="00A0799C">
        <w:t xml:space="preserve">e.g.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the</w:t>
      </w:r>
      <w:r w:rsidR="00ED7084">
        <w:t>ir</w:t>
      </w:r>
      <w:r w:rsidR="008C256C">
        <w:t xml:space="preserve"> related objects as parts: </w:t>
      </w:r>
      <w:r w:rsidR="00A0799C">
        <w:t>th</w:t>
      </w:r>
      <w:r w:rsidR="008C256C">
        <w:t>e reservoir as the solid part, and the gas or</w:t>
      </w:r>
      <w:r w:rsidR="00D957A2">
        <w:t xml:space="preserve"> liquid</w:t>
      </w:r>
      <w:r w:rsidR="008C256C">
        <w:t xml:space="preserve"> bodies </w:t>
      </w:r>
      <w:r w:rsidR="00ED7084">
        <w:t>are the fluid</w:t>
      </w:r>
      <w:r w:rsidR="008C256C">
        <w:t xml:space="preserve">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e.g. </w:t>
      </w:r>
      <w:r w:rsidR="0019768C">
        <w:t xml:space="preserve">a </w:t>
      </w:r>
      <w:r w:rsidR="00D957A2">
        <w:t xml:space="preserve">geological </w:t>
      </w:r>
      <w:r w:rsidR="0019768C">
        <w:t>formation</w:t>
      </w:r>
      <w:r w:rsidR="00A0799C">
        <w:t xml:space="preserve"> </w:t>
      </w:r>
      <w:r w:rsidR="0019768C">
        <w:t>may then contai</w:t>
      </w:r>
      <w:r w:rsidR="00B21BFE">
        <w:t>n fluids (</w:t>
      </w:r>
      <w:r w:rsidR="0019768C">
        <w:t>in its pores</w:t>
      </w:r>
      <w:r w:rsidR="00B21BFE">
        <w:t>)</w:t>
      </w:r>
      <w:r w:rsidR="0019768C">
        <w:t xml:space="preserve">, but </w:t>
      </w:r>
      <w:r w:rsidR="00B21BFE">
        <w:t xml:space="preserve">is </w:t>
      </w:r>
      <w:r w:rsidR="0019768C">
        <w:t>not constituted by the contained fluids</w:t>
      </w:r>
      <w:r w:rsidR="00A0799C">
        <w:t xml:space="preserve"> nor has </w:t>
      </w:r>
      <w:r w:rsidR="000C2591">
        <w:t>them as</w:t>
      </w:r>
      <w:r w:rsidR="008C256C">
        <w:t xml:space="preserve"> </w:t>
      </w:r>
      <w:r w:rsidR="00A0799C">
        <w:t>parts, so is distinct from them.</w:t>
      </w:r>
      <w:r w:rsidR="00F74267">
        <w:t xml:space="preserve"> </w:t>
      </w:r>
      <w:r w:rsidR="00B160C5">
        <w:t>Rock objects and their materials are differentiated by constitution: rock objects are constituted by some amount of solid geologic</w:t>
      </w:r>
      <w:r w:rsidR="00A0799C">
        <w:t>al</w:t>
      </w:r>
      <w:r w:rsidR="00B160C5">
        <w:t xml:space="preserve"> material, but materials are only constituted by other </w:t>
      </w:r>
      <w:r w:rsidR="00FF4BD0">
        <w:t xml:space="preserve">materials (i.e. </w:t>
      </w:r>
      <w:r w:rsidR="00B160C5">
        <w:t>amounts of matter</w:t>
      </w:r>
      <w:r w:rsidR="00FF4BD0">
        <w:t>)</w:t>
      </w:r>
      <w:r w:rsidR="00B160C5">
        <w:t xml:space="preserve">. </w:t>
      </w:r>
      <w:r w:rsidR="00ED7084">
        <w:t>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rsidR="00ED7084">
        <w:t xml:space="preserve">. It </w:t>
      </w:r>
      <w:r w:rsidR="000C2591">
        <w:t xml:space="preserve">is </w:t>
      </w:r>
      <w:r w:rsidR="00073CB3">
        <w:t xml:space="preserve">a </w:t>
      </w:r>
      <w:r w:rsidR="000C2591">
        <w:t xml:space="preserve">useful </w:t>
      </w:r>
      <w:r w:rsidR="00ED7084">
        <w:t>way</w:t>
      </w:r>
      <w:r w:rsidR="000C2591">
        <w:t xml:space="preserve"> to refer to a rock mass without distinguishing </w:t>
      </w:r>
      <w:r w:rsidR="00073CB3">
        <w:t>it</w:t>
      </w:r>
      <w:r w:rsidR="00B00983">
        <w:t xml:space="preserve"> as </w:t>
      </w:r>
      <w:r w:rsidR="000C2591">
        <w:t xml:space="preserve">object </w:t>
      </w:r>
      <w:r w:rsidR="00B00983">
        <w:t xml:space="preserve">or </w:t>
      </w:r>
      <w:r w:rsidR="000C2591">
        <w:t>material</w:t>
      </w:r>
      <w:r w:rsidR="00080A93">
        <w:t>, e.g. a fracture can be hosted by a sandstone layer or its related formation.</w:t>
      </w:r>
    </w:p>
    <w:p w14:paraId="2DD53789" w14:textId="65861E0C"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object is a single self-connected </w:t>
      </w:r>
      <w:r w:rsidR="00FF4BD0">
        <w:t>entity</w:t>
      </w:r>
      <w:r w:rsidR="008C256C">
        <w:t xml:space="preserve"> constituted by a </w:t>
      </w:r>
      <w:r w:rsidR="007D11B9">
        <w:t>sing</w:t>
      </w:r>
      <w:r w:rsidR="000946D0">
        <w:t>l</w:t>
      </w:r>
      <w:r w:rsidR="007D11B9">
        <w:t xml:space="preserve">e </w:t>
      </w:r>
      <w:r w:rsidR="008C256C">
        <w:t>chunk of solid geological material</w:t>
      </w:r>
      <w:r w:rsidR="00E87FAB">
        <w:t>. It is not contextual, as it can be moved to another location and retain i</w:t>
      </w:r>
      <w:r w:rsidR="00080A93">
        <w:t>dentity:</w:t>
      </w:r>
      <w:r w:rsidR="00E87FAB">
        <w:t xml:space="preserve"> e.g. a crystal, boulder, concretion, or material</w:t>
      </w:r>
      <w:r w:rsidR="003C4EF7" w:rsidRPr="003C4EF7">
        <w:t xml:space="preserve"> </w:t>
      </w:r>
      <w:r w:rsidR="003C4EF7">
        <w:t>fossil</w:t>
      </w:r>
      <w:r w:rsidR="00080A93">
        <w:t xml:space="preserve"> </w:t>
      </w:r>
      <w:r w:rsidR="00E87FAB">
        <w:t>could all be relocated to Mars and remain the same entity. Conversely, a geologic unit is not a specific rock object,</w:t>
      </w:r>
      <w:r w:rsidR="003C4EF7">
        <w:t xml:space="preserve"> both </w:t>
      </w:r>
      <w:r w:rsidR="00CE389C">
        <w:t>because</w:t>
      </w:r>
      <w:r w:rsidR="00E87FAB">
        <w:t xml:space="preserve"> it can be fragmented into pieces </w:t>
      </w:r>
      <w:r w:rsidR="003C4EF7">
        <w:t>(e.g. by faulting) and</w:t>
      </w:r>
      <w:r w:rsidR="00080A93">
        <w:t xml:space="preserve"> maintain identity, and because</w:t>
      </w:r>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w:t>
      </w:r>
      <w:r w:rsidR="00080A93">
        <w:t xml:space="preserve">be </w:t>
      </w:r>
      <w:r w:rsidR="00CE389C">
        <w:t xml:space="preserve">fragmented into pieces and furthermore </w:t>
      </w:r>
      <w:r w:rsidR="00E87FAB">
        <w:t xml:space="preserve">cannot be relocated to </w:t>
      </w:r>
      <w:r w:rsidR="000D0F36">
        <w:t>Mars and be the same formation, because</w:t>
      </w:r>
      <w:r w:rsidR="00080A93">
        <w:t xml:space="preserve"> </w:t>
      </w:r>
      <w:r w:rsidR="00E87FAB">
        <w:t xml:space="preserve">its relations to surrounding rocks would </w:t>
      </w:r>
      <w:r w:rsidR="00080A93">
        <w:t xml:space="preserve">then </w:t>
      </w:r>
      <w:r w:rsidR="00E87FAB">
        <w:t>differ</w:t>
      </w:r>
      <w:r w:rsidR="007E1BCA">
        <w:t xml:space="preserve"> </w:t>
      </w:r>
      <w:r w:rsidR="00080A93">
        <w:t>as would</w:t>
      </w:r>
      <w:r w:rsidR="00CE389C">
        <w:t xml:space="preserve"> its reliance on specific processes </w:t>
      </w:r>
      <w:r w:rsidR="00080A93">
        <w:t>and</w:t>
      </w:r>
      <w:r w:rsidR="00CE389C">
        <w:t xml:space="preserve"> events. </w:t>
      </w:r>
    </w:p>
    <w:p w14:paraId="0E4E2878" w14:textId="6716BBF1" w:rsidR="00CD6DFF" w:rsidRDefault="00CD6DFF" w:rsidP="00C17BF6">
      <w:r>
        <w:t>GSO Geology does not contain n</w:t>
      </w:r>
      <w:r w:rsidR="00334450">
        <w:t>onphysical geological endurants</w:t>
      </w:r>
      <w:r w:rsidR="000D0F36">
        <w:t>, but certain</w:t>
      </w:r>
      <w:r>
        <w:t xml:space="preserve"> modules do: e.g. the Geologic Role module </w:t>
      </w:r>
      <w:r w:rsidR="000D0F36">
        <w:t>has</w:t>
      </w:r>
      <w:r>
        <w:t xml:space="preserve"> various roles such as rock sample, clast</w:t>
      </w:r>
      <w:r w:rsidR="001C7F44">
        <w:t xml:space="preserve">, inclusion, and protolith, </w:t>
      </w:r>
      <w:r w:rsidR="000D0F36">
        <w:t xml:space="preserve">and </w:t>
      </w:r>
      <w:r>
        <w:t xml:space="preserve">Geologic Quality </w:t>
      </w:r>
      <w:r w:rsidR="000D0F36">
        <w:t>has</w:t>
      </w:r>
      <w:r w:rsidR="001C7F44">
        <w:t xml:space="preserve"> qualities </w:t>
      </w:r>
      <w:r w:rsidR="001C7F44">
        <w:lastRenderedPageBreak/>
        <w:t xml:space="preserve">such as bedding thickness, various orientations (e.g. Azimuth, Dip, Plunge), </w:t>
      </w:r>
      <w:r w:rsidR="000D0F36">
        <w:t>as well as</w:t>
      </w:r>
      <w:r w:rsidR="001C7F44">
        <w:t xml:space="preserve"> metamorphic grade. Other specialized modules also include pertinent roles and qualities, such as those directly relevant to folds or faults.</w:t>
      </w:r>
    </w:p>
    <w:p w14:paraId="731744B7" w14:textId="327CC4CB" w:rsidR="00F70752" w:rsidRDefault="00F70752" w:rsidP="00F70752">
      <w:pPr>
        <w:pStyle w:val="Heading2"/>
      </w:pPr>
      <w:bookmarkStart w:id="194" w:name="_Toc63342987"/>
      <w:r>
        <w:t>Geological Perdurant</w:t>
      </w:r>
      <w:bookmarkEnd w:id="194"/>
    </w:p>
    <w:p w14:paraId="312B66A6" w14:textId="373C6102" w:rsidR="00F70752" w:rsidRDefault="000D0F36" w:rsidP="00C17BF6">
      <w:r>
        <w:rPr>
          <w:noProof/>
          <w:lang w:val="en-CA" w:eastAsia="en-CA"/>
        </w:rPr>
        <mc:AlternateContent>
          <mc:Choice Requires="wps">
            <w:drawing>
              <wp:anchor distT="0" distB="0" distL="114300" distR="114300" simplePos="0" relativeHeight="251761664" behindDoc="0" locked="0" layoutInCell="1" allowOverlap="1" wp14:anchorId="50E14CF7" wp14:editId="046E6956">
                <wp:simplePos x="0" y="0"/>
                <wp:positionH relativeFrom="margin">
                  <wp:posOffset>25041</wp:posOffset>
                </wp:positionH>
                <wp:positionV relativeFrom="paragraph">
                  <wp:posOffset>1841473</wp:posOffset>
                </wp:positionV>
                <wp:extent cx="231457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14575" cy="266700"/>
                        </a:xfrm>
                        <a:prstGeom prst="rect">
                          <a:avLst/>
                        </a:prstGeom>
                        <a:solidFill>
                          <a:prstClr val="white"/>
                        </a:solidFill>
                        <a:ln>
                          <a:noFill/>
                        </a:ln>
                      </wps:spPr>
                      <wps:txbx>
                        <w:txbxContent>
                          <w:p w14:paraId="0612E12E" w14:textId="3A711E0A" w:rsidR="00F633E2" w:rsidRPr="00D00A7C" w:rsidRDefault="00F633E2" w:rsidP="00F82314">
                            <w:pPr>
                              <w:pStyle w:val="Caption"/>
                              <w:rPr>
                                <w:noProof/>
                              </w:rPr>
                            </w:pPr>
                            <w:bookmarkStart w:id="195" w:name="_Ref63255993"/>
                            <w:bookmarkStart w:id="196" w:name="_Toc63256252"/>
                            <w:bookmarkStart w:id="197" w:name="_Toc66182773"/>
                            <w:r>
                              <w:t xml:space="preserve">Figure </w:t>
                            </w:r>
                            <w:r w:rsidR="00266074">
                              <w:fldChar w:fldCharType="begin"/>
                            </w:r>
                            <w:r w:rsidR="00266074">
                              <w:instrText xml:space="preserve"> SE</w:instrText>
                            </w:r>
                            <w:r w:rsidR="00266074">
                              <w:instrText xml:space="preserve">Q Figure \* ARABIC </w:instrText>
                            </w:r>
                            <w:r w:rsidR="00266074">
                              <w:fldChar w:fldCharType="separate"/>
                            </w:r>
                            <w:r>
                              <w:rPr>
                                <w:noProof/>
                              </w:rPr>
                              <w:t>10</w:t>
                            </w:r>
                            <w:r w:rsidR="00266074">
                              <w:rPr>
                                <w:noProof/>
                              </w:rPr>
                              <w:fldChar w:fldCharType="end"/>
                            </w:r>
                            <w:r>
                              <w:t>: Geological perdurants</w:t>
                            </w:r>
                            <w:bookmarkEnd w:id="195"/>
                            <w:bookmarkEnd w:id="196"/>
                            <w:bookmarkEnd w:id="1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14CF7" id="Text Box 26" o:spid="_x0000_s1037" type="#_x0000_t202" style="position:absolute;left:0;text-align:left;margin-left:1.95pt;margin-top:145pt;width:182.25pt;height:21pt;z-index:251761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qNQIAAGo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" stroked="f">
                <v:textbox style="mso-fit-shape-to-text:t" inset="0,0,0,0">
                  <w:txbxContent>
                    <w:p w14:paraId="0612E12E" w14:textId="3A711E0A" w:rsidR="00F633E2" w:rsidRPr="00D00A7C" w:rsidRDefault="00F633E2" w:rsidP="00F82314">
                      <w:pPr>
                        <w:pStyle w:val="Caption"/>
                        <w:rPr>
                          <w:noProof/>
                        </w:rPr>
                      </w:pPr>
                      <w:bookmarkStart w:id="198" w:name="_Ref63255993"/>
                      <w:bookmarkStart w:id="199" w:name="_Toc63256252"/>
                      <w:bookmarkStart w:id="200" w:name="_Toc66182773"/>
                      <w:r>
                        <w:t xml:space="preserve">Figure </w:t>
                      </w:r>
                      <w:r w:rsidR="00266074">
                        <w:fldChar w:fldCharType="begin"/>
                      </w:r>
                      <w:r w:rsidR="00266074">
                        <w:instrText xml:space="preserve"> SE</w:instrText>
                      </w:r>
                      <w:r w:rsidR="00266074">
                        <w:instrText xml:space="preserve">Q Figure \* ARABIC </w:instrText>
                      </w:r>
                      <w:r w:rsidR="00266074">
                        <w:fldChar w:fldCharType="separate"/>
                      </w:r>
                      <w:r>
                        <w:rPr>
                          <w:noProof/>
                        </w:rPr>
                        <w:t>10</w:t>
                      </w:r>
                      <w:r w:rsidR="00266074">
                        <w:rPr>
                          <w:noProof/>
                        </w:rPr>
                        <w:fldChar w:fldCharType="end"/>
                      </w:r>
                      <w:r>
                        <w:t>: Geological perdurants</w:t>
                      </w:r>
                      <w:bookmarkEnd w:id="198"/>
                      <w:bookmarkEnd w:id="199"/>
                      <w:bookmarkEnd w:id="200"/>
                    </w:p>
                  </w:txbxContent>
                </v:textbox>
                <w10:wrap type="square" anchorx="margin"/>
              </v:shape>
            </w:pict>
          </mc:Fallback>
        </mc:AlternateContent>
      </w:r>
      <w:r>
        <w:rPr>
          <w:noProof/>
          <w:lang w:val="en-CA" w:eastAsia="en-CA"/>
        </w:rPr>
        <w:drawing>
          <wp:anchor distT="0" distB="0" distL="114300" distR="114300" simplePos="0" relativeHeight="251743232" behindDoc="0" locked="0" layoutInCell="1" allowOverlap="1" wp14:anchorId="386E49E1" wp14:editId="1BB62685">
            <wp:simplePos x="0" y="0"/>
            <wp:positionH relativeFrom="margin">
              <wp:align>left</wp:align>
            </wp:positionH>
            <wp:positionV relativeFrom="paragraph">
              <wp:posOffset>75648</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F633E2" w:rsidRPr="00C17BF6" w:rsidRDefault="00F633E2"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8"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vFRQ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" fillcolor="white [3201]" stroked="f" strokeweight=".5pt">
                <v:textbox>
                  <w:txbxContent>
                    <w:p w14:paraId="5DA82C79" w14:textId="34D4C379" w:rsidR="00F633E2" w:rsidRPr="00C17BF6" w:rsidRDefault="00F633E2"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2B1434">
        <w:fldChar w:fldCharType="begin"/>
      </w:r>
      <w:r w:rsidR="002B1434">
        <w:instrText xml:space="preserve"> REF _Ref63255993 \h </w:instrText>
      </w:r>
      <w:r w:rsidR="002B1434">
        <w:fldChar w:fldCharType="separate"/>
      </w:r>
      <w:r w:rsidR="002B1434">
        <w:t xml:space="preserve">Figure </w:t>
      </w:r>
      <w:r w:rsidR="002B1434">
        <w:rPr>
          <w:noProof/>
        </w:rPr>
        <w:t>8</w:t>
      </w:r>
      <w:r w:rsidR="002B1434">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a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t>
      </w:r>
      <w:r w:rsidR="001E6903">
        <w:t>per</w:t>
      </w:r>
      <w:r w:rsidR="00EE4291">
        <w:t xml:space="preserve"> their </w:t>
      </w:r>
      <w:r w:rsidR="00874139">
        <w:t>generic</w:t>
      </w:r>
      <w:r w:rsidR="00EE4291">
        <w:t xml:space="preserve"> counterparts, geologic events are constituted by geologic processes, e.g. the e</w:t>
      </w:r>
      <w:r w:rsidR="001E6903">
        <w:t>arthquake by the ground shaking and</w:t>
      </w:r>
      <w:r w:rsidR="00EE4291">
        <w:t xml:space="preserve"> the depositional even</w:t>
      </w:r>
      <w:r w:rsidR="0088509A">
        <w:t xml:space="preserve">t by the depositional process. </w:t>
      </w:r>
      <w:r w:rsidR="00A17C8B">
        <w:t>Geologic time regions are also perdurants, but indirectly via being feature</w:t>
      </w:r>
      <w:r w:rsidR="002D0B70">
        <w:t>s; they</w:t>
      </w:r>
      <w:r w:rsidR="00A17C8B">
        <w:t xml:space="preserve"> are discussed below in the Geological Features section.</w:t>
      </w:r>
    </w:p>
    <w:p w14:paraId="71A3C5BA" w14:textId="3A05493B" w:rsidR="00476017" w:rsidRDefault="00476017" w:rsidP="00476017">
      <w:pPr>
        <w:pStyle w:val="Heading2"/>
      </w:pPr>
      <w:bookmarkStart w:id="201" w:name="_Toc63342988"/>
      <w:r w:rsidRPr="00AB2806">
        <w:t>Geological</w:t>
      </w:r>
      <w:r>
        <w:t xml:space="preserve"> Feature</w:t>
      </w:r>
      <w:bookmarkEnd w:id="201"/>
    </w:p>
    <w:p w14:paraId="68B9280D" w14:textId="0A6F35F1" w:rsidR="00476017" w:rsidRDefault="00476017" w:rsidP="00C17BF6">
      <w:r>
        <w:t>Geological features include geological structures</w:t>
      </w:r>
      <w:r w:rsidR="00D06F0E">
        <w:t xml:space="preserve">, </w:t>
      </w:r>
      <w:r>
        <w:t xml:space="preserve">physical rock boundaries (e.g. the top or bottom part of a geological unit), physical voids (e.g. porespace or a drill hole), geological time regions (e.g. Jurassic Period) and their temporal boundaries (e.g. end of the Jurassic Period). </w:t>
      </w:r>
      <w:r w:rsidR="00632896">
        <w:t xml:space="preserve">However, as shown in </w:t>
      </w:r>
      <w:r w:rsidR="00632896">
        <w:fldChar w:fldCharType="begin"/>
      </w:r>
      <w:r w:rsidR="00632896">
        <w:instrText xml:space="preserve"> REF _Ref63256076 \h </w:instrText>
      </w:r>
      <w:r w:rsidR="00632896">
        <w:fldChar w:fldCharType="separate"/>
      </w:r>
      <w:r w:rsidR="00632896">
        <w:t xml:space="preserve">Figure </w:t>
      </w:r>
      <w:r w:rsidR="00632896">
        <w:rPr>
          <w:noProof/>
        </w:rPr>
        <w:t>9</w:t>
      </w:r>
      <w:r w:rsidR="00632896">
        <w:fldChar w:fldCharType="end"/>
      </w:r>
      <w:r w:rsidR="00632896">
        <w:t xml:space="preserve">, </w:t>
      </w:r>
      <w:r w:rsidR="007D11B9">
        <w:t xml:space="preserve">GSO-Geology.ttl </w:t>
      </w:r>
      <w:r w:rsidR="00632896">
        <w:t xml:space="preserve">contains only </w:t>
      </w:r>
      <w:r w:rsidR="00632896" w:rsidRPr="009227B1">
        <w:rPr>
          <w:b/>
        </w:rPr>
        <w:t>Geologic Structure</w:t>
      </w:r>
      <w:r w:rsidR="00D06F0E">
        <w:rPr>
          <w:b/>
        </w:rPr>
        <w:t>, Rock_Body_Boundary,</w:t>
      </w:r>
      <w:r w:rsidR="00632896">
        <w:t xml:space="preserve"> and core temporal features, with the remaining features found in modules such as Geologic_Feature.ttl or Geologic_Structure.ttl. Geological features are primarily either material, immaterial, </w:t>
      </w:r>
      <w:r w:rsidR="00D06F0E">
        <w:t>inherent,</w:t>
      </w:r>
      <w:r w:rsidR="00632896">
        <w:t xml:space="preserve"> or temporal.</w:t>
      </w:r>
    </w:p>
    <w:p w14:paraId="79C3D330" w14:textId="334C99B5" w:rsidR="00933C78" w:rsidRDefault="00632896" w:rsidP="00933C78">
      <w:r>
        <w:t xml:space="preserve">Geological structures are a subset of the things that are geological features. </w:t>
      </w:r>
      <w:r w:rsidR="00933C78">
        <w:t>A geological structure is a derivative entity that depends on at least one rock body as host or part, as well as on some other things, with the rock body and those other things related in a specific way</w:t>
      </w:r>
      <w:bookmarkStart w:id="202" w:name="_Hlk64542017"/>
      <w:r w:rsidR="00933C78">
        <w:t xml:space="preserve">. For example, a contact is a spatial region located where rock bodies touch: the contact is hosted by the rock bodies, has a low-dimensional spatial region (surface, line, point) as </w:t>
      </w:r>
      <w:r w:rsidR="00933C78" w:rsidRPr="00632896">
        <w:t>essential</w:t>
      </w:r>
      <w:r w:rsidR="002C79A6">
        <w:t xml:space="preserve"> </w:t>
      </w:r>
      <w:r w:rsidR="00933C78">
        <w:t xml:space="preserve">part, and emerges from the relation </w:t>
      </w:r>
      <w:r>
        <w:t xml:space="preserve">in which </w:t>
      </w:r>
      <w:r w:rsidR="00933C78">
        <w:t>the rock body boundaries touch</w:t>
      </w:r>
      <w:r>
        <w:t xml:space="preserve"> </w:t>
      </w:r>
      <w:r w:rsidR="00933C78">
        <w:t xml:space="preserve">and </w:t>
      </w:r>
      <w:r>
        <w:t xml:space="preserve">are </w:t>
      </w:r>
      <w:r w:rsidR="00933C78">
        <w:t xml:space="preserve">coincident with </w:t>
      </w:r>
      <w:r w:rsidR="009479DD">
        <w:t>th</w:t>
      </w:r>
      <w:r w:rsidR="007D11B9">
        <w:t>e</w:t>
      </w:r>
      <w:r w:rsidR="009479DD">
        <w:t xml:space="preserve"> </w:t>
      </w:r>
      <w:r w:rsidR="00933C78">
        <w:t>spatial region</w:t>
      </w:r>
      <w:bookmarkEnd w:id="202"/>
      <w:r w:rsidR="00933C78">
        <w:t xml:space="preserve">. </w:t>
      </w:r>
      <w:r w:rsidR="00F02194">
        <w:fldChar w:fldCharType="begin"/>
      </w:r>
      <w:r w:rsidR="00F02194">
        <w:instrText xml:space="preserve"> REF _Ref63255405 \h </w:instrText>
      </w:r>
      <w:r w:rsidR="00F02194">
        <w:fldChar w:fldCharType="separate"/>
      </w:r>
      <w:r w:rsidR="00F02194">
        <w:t xml:space="preserve">Table </w:t>
      </w:r>
      <w:r w:rsidR="00F02194">
        <w:rPr>
          <w:noProof/>
        </w:rPr>
        <w:t>1</w:t>
      </w:r>
      <w:r w:rsidR="00F02194">
        <w:fldChar w:fldCharType="end"/>
      </w:r>
      <w:r w:rsidR="00F02194">
        <w:t xml:space="preserve"> </w:t>
      </w:r>
      <w:r w:rsidR="00933C78">
        <w:t xml:space="preserve">sketches a GSO description of several geological features, including some representative geological structures. </w:t>
      </w:r>
    </w:p>
    <w:p w14:paraId="67427E14" w14:textId="29DA9DEA" w:rsidR="00933C78" w:rsidRDefault="00610321" w:rsidP="00933C78">
      <w:r>
        <w:rPr>
          <w:noProof/>
          <w:lang w:val="en-CA" w:eastAsia="en-CA"/>
        </w:rPr>
        <w:lastRenderedPageBreak/>
        <w:drawing>
          <wp:anchor distT="0" distB="0" distL="114300" distR="114300" simplePos="0" relativeHeight="251766784" behindDoc="0" locked="0" layoutInCell="1" allowOverlap="1" wp14:anchorId="7E68F783" wp14:editId="532D1D28">
            <wp:simplePos x="0" y="0"/>
            <wp:positionH relativeFrom="margin">
              <wp:align>left</wp:align>
            </wp:positionH>
            <wp:positionV relativeFrom="paragraph">
              <wp:posOffset>29017</wp:posOffset>
            </wp:positionV>
            <wp:extent cx="3238500" cy="431482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38500" cy="4314825"/>
                    </a:xfrm>
                    <a:prstGeom prst="rect">
                      <a:avLst/>
                    </a:prstGeom>
                    <a:ln>
                      <a:solidFill>
                        <a:schemeClr val="tx1"/>
                      </a:solidFill>
                    </a:ln>
                  </pic:spPr>
                </pic:pic>
              </a:graphicData>
            </a:graphic>
          </wp:anchor>
        </w:drawing>
      </w:r>
      <w:r w:rsidR="00933C78">
        <w:t>Material features derive from physical parts made of matter</w:t>
      </w:r>
      <w:r w:rsidR="00632896">
        <w:t>. Examples include</w:t>
      </w:r>
      <w:r w:rsidR="00933C78">
        <w:t xml:space="preserve"> a fault zone derived from the rock body between or beside faults, or a </w:t>
      </w:r>
      <w:r w:rsidR="00632896" w:rsidRPr="00632896">
        <w:rPr>
          <w:bCs/>
        </w:rPr>
        <w:t>boundary</w:t>
      </w:r>
      <w:r w:rsidR="009479DD">
        <w:t xml:space="preserve"> at</w:t>
      </w:r>
      <w:r w:rsidR="00632896">
        <w:t xml:space="preserve"> </w:t>
      </w:r>
      <w:r w:rsidR="00933C78">
        <w:t>the top of a rock body derived from its uppermost material portion.</w:t>
      </w:r>
      <w:r w:rsidR="00933C78" w:rsidRPr="00CA3BA6">
        <w:t xml:space="preserve"> </w:t>
      </w:r>
      <w:r w:rsidR="00933C78">
        <w:t xml:space="preserve">Immaterial features derive from physical parts that are not made of matter, so from spatial regions: e.g. a contact or fault derived from the surface between rock bodies, </w:t>
      </w:r>
      <w:r w:rsidR="009479DD">
        <w:t>pore space</w:t>
      </w:r>
      <w:r w:rsidR="00933C78">
        <w:t xml:space="preserve"> derived from the microscopic spaces between constituents within a rock body, or a drill hole derived from a macroscopic</w:t>
      </w:r>
      <w:r w:rsidR="009479DD">
        <w:t>, cylindrical</w:t>
      </w:r>
      <w:r w:rsidR="00933C78">
        <w:t xml:space="preserve"> space </w:t>
      </w:r>
      <w:r w:rsidR="00D64C38">
        <w:t xml:space="preserve">penetrating </w:t>
      </w:r>
      <w:r w:rsidR="00933C78">
        <w:t>a rock body from its exterior.</w:t>
      </w:r>
    </w:p>
    <w:p w14:paraId="32E2D8DB" w14:textId="537F8E31" w:rsidR="00933C78" w:rsidRDefault="00610321" w:rsidP="00933C78">
      <w:r>
        <w:rPr>
          <w:noProof/>
          <w:lang w:val="en-CA" w:eastAsia="en-CA"/>
        </w:rPr>
        <mc:AlternateContent>
          <mc:Choice Requires="wps">
            <w:drawing>
              <wp:anchor distT="0" distB="0" distL="114300" distR="114300" simplePos="0" relativeHeight="251763712" behindDoc="0" locked="0" layoutInCell="1" allowOverlap="1" wp14:anchorId="72FBCB75" wp14:editId="41A3731E">
                <wp:simplePos x="0" y="0"/>
                <wp:positionH relativeFrom="margin">
                  <wp:posOffset>39370</wp:posOffset>
                </wp:positionH>
                <wp:positionV relativeFrom="paragraph">
                  <wp:posOffset>2094865</wp:posOffset>
                </wp:positionV>
                <wp:extent cx="3214370" cy="635"/>
                <wp:effectExtent l="0" t="0" r="5080" b="0"/>
                <wp:wrapSquare wrapText="bothSides"/>
                <wp:docPr id="28" name="Text Box 28"/>
                <wp:cNvGraphicFramePr/>
                <a:graphic xmlns:a="http://schemas.openxmlformats.org/drawingml/2006/main">
                  <a:graphicData uri="http://schemas.microsoft.com/office/word/2010/wordprocessingShape">
                    <wps:wsp>
                      <wps:cNvSpPr txBox="1"/>
                      <wps:spPr>
                        <a:xfrm>
                          <a:off x="0" y="0"/>
                          <a:ext cx="3214370" cy="635"/>
                        </a:xfrm>
                        <a:prstGeom prst="rect">
                          <a:avLst/>
                        </a:prstGeom>
                        <a:solidFill>
                          <a:prstClr val="white"/>
                        </a:solidFill>
                        <a:ln>
                          <a:noFill/>
                        </a:ln>
                      </wps:spPr>
                      <wps:txbx>
                        <w:txbxContent>
                          <w:p w14:paraId="2F098745" w14:textId="46348696" w:rsidR="00F633E2" w:rsidRPr="003A30A8" w:rsidRDefault="00F633E2" w:rsidP="008632FE">
                            <w:pPr>
                              <w:pStyle w:val="Caption"/>
                              <w:rPr>
                                <w:noProof/>
                              </w:rPr>
                            </w:pPr>
                            <w:bookmarkStart w:id="203" w:name="_Ref63256076"/>
                            <w:bookmarkStart w:id="204" w:name="_Toc63256253"/>
                            <w:bookmarkStart w:id="205" w:name="_Toc66182774"/>
                            <w:r>
                              <w:t xml:space="preserve">Figure </w:t>
                            </w:r>
                            <w:r w:rsidR="00266074">
                              <w:fldChar w:fldCharType="begin"/>
                            </w:r>
                            <w:r w:rsidR="00266074">
                              <w:instrText xml:space="preserve"> SEQ Figure \* ARABIC </w:instrText>
                            </w:r>
                            <w:r w:rsidR="00266074">
                              <w:fldChar w:fldCharType="separate"/>
                            </w:r>
                            <w:r>
                              <w:rPr>
                                <w:noProof/>
                              </w:rPr>
                              <w:t>11</w:t>
                            </w:r>
                            <w:r w:rsidR="00266074">
                              <w:rPr>
                                <w:noProof/>
                              </w:rPr>
                              <w:fldChar w:fldCharType="end"/>
                            </w:r>
                            <w:r>
                              <w:t>: Geological features</w:t>
                            </w:r>
                            <w:bookmarkEnd w:id="203"/>
                            <w:bookmarkEnd w:id="204"/>
                            <w:bookmarkEnd w:id="2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BCB75" id="Text Box 28" o:spid="_x0000_s1039" type="#_x0000_t202" style="position:absolute;left:0;text-align:left;margin-left:3.1pt;margin-top:164.95pt;width:253.1pt;height:.05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KLLwIAAGc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" stroked="f">
                <v:textbox style="mso-fit-shape-to-text:t" inset="0,0,0,0">
                  <w:txbxContent>
                    <w:p w14:paraId="2F098745" w14:textId="46348696" w:rsidR="00F633E2" w:rsidRPr="003A30A8" w:rsidRDefault="00F633E2" w:rsidP="008632FE">
                      <w:pPr>
                        <w:pStyle w:val="Caption"/>
                        <w:rPr>
                          <w:noProof/>
                        </w:rPr>
                      </w:pPr>
                      <w:bookmarkStart w:id="206" w:name="_Ref63256076"/>
                      <w:bookmarkStart w:id="207" w:name="_Toc63256253"/>
                      <w:bookmarkStart w:id="208" w:name="_Toc66182774"/>
                      <w:r>
                        <w:t xml:space="preserve">Figure </w:t>
                      </w:r>
                      <w:r w:rsidR="00266074">
                        <w:fldChar w:fldCharType="begin"/>
                      </w:r>
                      <w:r w:rsidR="00266074">
                        <w:instrText xml:space="preserve"> SEQ Figure \* ARABIC </w:instrText>
                      </w:r>
                      <w:r w:rsidR="00266074">
                        <w:fldChar w:fldCharType="separate"/>
                      </w:r>
                      <w:r>
                        <w:rPr>
                          <w:noProof/>
                        </w:rPr>
                        <w:t>11</w:t>
                      </w:r>
                      <w:r w:rsidR="00266074">
                        <w:rPr>
                          <w:noProof/>
                        </w:rPr>
                        <w:fldChar w:fldCharType="end"/>
                      </w:r>
                      <w:r>
                        <w:t>: Geological features</w:t>
                      </w:r>
                      <w:bookmarkEnd w:id="206"/>
                      <w:bookmarkEnd w:id="207"/>
                      <w:bookmarkEnd w:id="208"/>
                    </w:p>
                  </w:txbxContent>
                </v:textbox>
                <w10:wrap type="square" anchorx="margin"/>
              </v:shape>
            </w:pict>
          </mc:Fallback>
        </mc:AlternateContent>
      </w:r>
      <w:r w:rsidR="00933C78">
        <w:t>In contrast</w:t>
      </w:r>
      <w:r w:rsidR="007D11B9">
        <w:t xml:space="preserve"> to material features</w:t>
      </w:r>
      <w:r w:rsidR="00933C78">
        <w:t>, inherent features derive from nonphysical parts, which are neither material nor spatial. The most prominent types of inherent features are derived from qualities or relators (i.e. patterns). An example of a quality-based geologic feature is a fold, which is derived from the value of the shape quality carried by a host rock body. The shape value is a</w:t>
      </w:r>
      <w:r w:rsidR="002C79A6">
        <w:t xml:space="preserve">n </w:t>
      </w:r>
      <w:r w:rsidR="00933C78">
        <w:t>essential part</w:t>
      </w:r>
      <w:r w:rsidR="002C79A6">
        <w:t xml:space="preserve">, </w:t>
      </w:r>
      <w:r w:rsidR="007D11B9">
        <w:t>one that</w:t>
      </w:r>
      <w:r w:rsidR="002C79A6">
        <w:t xml:space="preserve"> can change over time</w:t>
      </w:r>
      <w:r w:rsidR="00933C78">
        <w:t xml:space="preserve"> as the fold stretches or contracts in time, </w:t>
      </w:r>
      <w:r w:rsidR="00AB42EC">
        <w:t xml:space="preserve">such that </w:t>
      </w:r>
      <w:r w:rsidR="00933C78">
        <w:t xml:space="preserve">each stretched or contracted shape value will be the fold at that time. </w:t>
      </w:r>
    </w:p>
    <w:p w14:paraId="04DA90CA" w14:textId="624EA078" w:rsidR="00933C78" w:rsidRDefault="00933C78" w:rsidP="00933C78">
      <w:r>
        <w:t xml:space="preserve">A relator-based geologic feature is a pattern inhering in a rock body, such as a fabric. The pattern reflects a certain relation between the rock body’s parts (e.g. rock layer pattern) or constituents (e.g. mineral pattern). However, because a pattern is an object, while a relation is not, the relation must be reified into an object (i.e. into a relator instance)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w:t>
      </w:r>
      <w:r w:rsidR="00AB42EC">
        <w:t xml:space="preserve">a </w:t>
      </w:r>
      <w:r>
        <w:t>mineral lineation, rather the relator instances themselves are the parts – this reflects the fact that a pattern is a non-physical entity and cannot have physical things as parts, such as minerals or other rock bodies. For example, when a group of minerals adds members in time to cause elongation, the essential parts of the lineation are not the groups of minerals at distinct times. The parts are, in fact, the different linear patterns hosted by the various mineral groups at distinct times. Foliations are</w:t>
      </w:r>
      <w:r w:rsidR="00610321">
        <w:t xml:space="preserve"> planar patterns of</w:t>
      </w:r>
      <w:r>
        <w:t xml:space="preserve"> a rock body’s parts or constituents, bedding is a stratified pattern of a rock body’s parts, and fabric is any </w:t>
      </w:r>
      <w:r w:rsidR="00610321">
        <w:t xml:space="preserve">such </w:t>
      </w:r>
      <w:r>
        <w:t>pattern in a rock body.</w:t>
      </w:r>
    </w:p>
    <w:p w14:paraId="342EC308" w14:textId="70E03B06" w:rsidR="00610321" w:rsidRDefault="00610321" w:rsidP="00610321">
      <w:r>
        <w:t xml:space="preserve">A </w:t>
      </w:r>
      <w:r w:rsidRPr="00B54D13">
        <w:rPr>
          <w:b/>
        </w:rPr>
        <w:t>Geologic Time Feature</w:t>
      </w:r>
      <w:r>
        <w:t xml:space="preserve"> derives from a rock body indirectly occupying a time region and possibly </w:t>
      </w:r>
      <w:r w:rsidR="0051151F">
        <w:t>produced by</w:t>
      </w:r>
      <w:r>
        <w:t xml:space="preserve"> a defining event</w:t>
      </w:r>
      <w:r w:rsidR="0051151F">
        <w:t xml:space="preserve"> at that time</w:t>
      </w:r>
      <w:r>
        <w:t xml:space="preserve">. The rock body </w:t>
      </w:r>
      <w:r w:rsidRPr="009F5F26">
        <w:t>and</w:t>
      </w:r>
      <w:r>
        <w:t xml:space="preserve"> event host the feature, while the time region is an essential part of the feature. There are two views of geological time interval features</w:t>
      </w:r>
      <w:r w:rsidR="00E42192">
        <w:t>,</w:t>
      </w:r>
      <w:r>
        <w:t xml:space="preserve"> such as the Jurassic Period. In one view, the time interval </w:t>
      </w:r>
      <w:r w:rsidR="00E42192">
        <w:t xml:space="preserve">is </w:t>
      </w:r>
      <w:r>
        <w:t>occupied by the event that formed</w:t>
      </w:r>
      <w:r w:rsidR="00E42192">
        <w:t xml:space="preserve"> the hosting rock body, such as the event forming the Jurassic System</w:t>
      </w:r>
      <w:r>
        <w:t xml:space="preserve">. Alternatively, </w:t>
      </w:r>
      <w:r w:rsidR="00E42192">
        <w:t>the time interval</w:t>
      </w:r>
      <w:r>
        <w:t xml:space="preserve"> </w:t>
      </w:r>
      <w:r w:rsidR="00B24A3F">
        <w:t>is the span of time</w:t>
      </w:r>
      <w:r>
        <w:t xml:space="preserve"> between </w:t>
      </w:r>
      <w:r w:rsidR="00E42192">
        <w:t xml:space="preserve">start </w:t>
      </w:r>
      <w:r>
        <w:t xml:space="preserve">events that formed </w:t>
      </w:r>
      <w:r w:rsidR="00E42192">
        <w:t>the rock body’s</w:t>
      </w:r>
      <w:r>
        <w:t xml:space="preserve"> boundaries</w:t>
      </w:r>
      <w:r w:rsidR="00E42192">
        <w:t xml:space="preserve"> (e.g. the start of the Jurassic System and the start of the Cretaceous System)</w:t>
      </w:r>
      <w:r>
        <w:t xml:space="preserve">. This second </w:t>
      </w:r>
      <w:r>
        <w:lastRenderedPageBreak/>
        <w:t>view is the one taken by the International Commission on Stratigraphy (ICS) (</w:t>
      </w:r>
      <w:r w:rsidRPr="00773A36">
        <w:t>Remane et al. 1996</w:t>
      </w:r>
      <w:r>
        <w:t xml:space="preserve">) in the current definition of the Geologic Time Scale.  </w:t>
      </w:r>
      <w:r w:rsidR="00B24A3F">
        <w:t xml:space="preserve">A geologic time interval </w:t>
      </w:r>
      <w:r w:rsidR="0051151F">
        <w:t xml:space="preserve">then </w:t>
      </w:r>
      <w:r w:rsidR="00B24A3F">
        <w:t>has two temporal boundaries, each tied to a specific time instant, and each instant is ideally hosted by an event and a stratigraphic point (</w:t>
      </w:r>
      <w:r w:rsidR="00721813">
        <w:t xml:space="preserve">i.e. a </w:t>
      </w:r>
      <w:r w:rsidR="00721813" w:rsidRPr="00030DB8">
        <w:t>Global Boundary Stratotype Section and Point</w:t>
      </w:r>
      <w:r w:rsidR="00721813">
        <w:t>; G</w:t>
      </w:r>
      <w:r w:rsidR="00B24A3F">
        <w:t xml:space="preserve">SSP), or loosely affiliated with some </w:t>
      </w:r>
      <w:r w:rsidR="00721813">
        <w:t xml:space="preserve">events and associated rocks, but not </w:t>
      </w:r>
      <w:r w:rsidR="0051151F">
        <w:t xml:space="preserve">specific </w:t>
      </w:r>
      <w:r w:rsidR="00721813">
        <w:t xml:space="preserve">boundaries, </w:t>
      </w:r>
      <w:r w:rsidR="00B24A3F">
        <w:t>from which a date is asserted (</w:t>
      </w:r>
      <w:r w:rsidR="00721813">
        <w:t xml:space="preserve">i.e. a </w:t>
      </w:r>
      <w:r w:rsidR="00721813" w:rsidRPr="00030DB8">
        <w:t>Global Standard Stratigraphic Age</w:t>
      </w:r>
      <w:r w:rsidR="00721813">
        <w:t xml:space="preserve">; </w:t>
      </w:r>
      <w:r w:rsidR="00B24A3F">
        <w:t xml:space="preserve">GSSA). </w:t>
      </w:r>
    </w:p>
    <w:p w14:paraId="7E3D34AF" w14:textId="422F296D" w:rsidR="006F6507" w:rsidRDefault="008632FE" w:rsidP="008632FE">
      <w:pPr>
        <w:pStyle w:val="Caption"/>
      </w:pPr>
      <w:bookmarkStart w:id="209" w:name="_Ref63255405"/>
      <w:bookmarkStart w:id="210" w:name="_Toc66182784"/>
      <w:r>
        <w:t xml:space="preserve">Table </w:t>
      </w:r>
      <w:r w:rsidR="00266074">
        <w:fldChar w:fldCharType="begin"/>
      </w:r>
      <w:r w:rsidR="00266074">
        <w:instrText xml:space="preserve"> SEQ Table \* ARABIC </w:instrText>
      </w:r>
      <w:r w:rsidR="00266074">
        <w:fldChar w:fldCharType="separate"/>
      </w:r>
      <w:r>
        <w:rPr>
          <w:noProof/>
        </w:rPr>
        <w:t>1</w:t>
      </w:r>
      <w:r w:rsidR="00266074">
        <w:rPr>
          <w:noProof/>
        </w:rPr>
        <w:fldChar w:fldCharType="end"/>
      </w:r>
      <w:r>
        <w:t xml:space="preserve">.  </w:t>
      </w:r>
      <w:r w:rsidR="0039339E">
        <w:t>GSO g</w:t>
      </w:r>
      <w:r>
        <w:t>eological feature examples</w:t>
      </w:r>
      <w:bookmarkEnd w:id="209"/>
      <w:bookmarkEnd w:id="210"/>
    </w:p>
    <w:tbl>
      <w:tblPr>
        <w:tblStyle w:val="TableGrid"/>
        <w:tblW w:w="0" w:type="auto"/>
        <w:tblLook w:val="04A0" w:firstRow="1" w:lastRow="0" w:firstColumn="1" w:lastColumn="0" w:noHBand="0" w:noVBand="1"/>
      </w:tblPr>
      <w:tblGrid>
        <w:gridCol w:w="1271"/>
        <w:gridCol w:w="1701"/>
        <w:gridCol w:w="1276"/>
        <w:gridCol w:w="2268"/>
        <w:gridCol w:w="2834"/>
      </w:tblGrid>
      <w:tr w:rsidR="00960214" w:rsidRPr="00BA0CA4" w14:paraId="69392CD0" w14:textId="77777777" w:rsidTr="00B13CFE">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268" w:type="dxa"/>
          </w:tcPr>
          <w:p w14:paraId="3DE048BB" w14:textId="2858BAAF" w:rsidR="00960214" w:rsidRPr="00C17BF6" w:rsidRDefault="00960214" w:rsidP="00C17BF6">
            <w:pPr>
              <w:jc w:val="center"/>
              <w:rPr>
                <w:b/>
              </w:rPr>
            </w:pPr>
            <w:r w:rsidRPr="00C17BF6">
              <w:rPr>
                <w:b/>
              </w:rPr>
              <w:t>Essential Part</w:t>
            </w:r>
          </w:p>
        </w:tc>
        <w:tc>
          <w:tcPr>
            <w:tcW w:w="2834"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B13CFE">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268" w:type="dxa"/>
          </w:tcPr>
          <w:p w14:paraId="516E5718" w14:textId="77777777" w:rsidR="00CA3BA6" w:rsidRDefault="00CA3BA6" w:rsidP="00AE6153">
            <w:pPr>
              <w:rPr>
                <w:sz w:val="18"/>
                <w:szCs w:val="18"/>
              </w:rPr>
            </w:pPr>
            <w:r>
              <w:rPr>
                <w:sz w:val="18"/>
                <w:szCs w:val="18"/>
              </w:rPr>
              <w:t>rock body</w:t>
            </w:r>
          </w:p>
        </w:tc>
        <w:tc>
          <w:tcPr>
            <w:tcW w:w="2834"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B13CFE">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268" w:type="dxa"/>
          </w:tcPr>
          <w:p w14:paraId="1AF89205" w14:textId="6BC94BA6" w:rsidR="00CA3BA6" w:rsidRDefault="00CA3BA6" w:rsidP="00AE6153">
            <w:pPr>
              <w:rPr>
                <w:sz w:val="18"/>
                <w:szCs w:val="18"/>
              </w:rPr>
            </w:pPr>
            <w:r>
              <w:rPr>
                <w:sz w:val="18"/>
                <w:szCs w:val="18"/>
              </w:rPr>
              <w:t>rock body part</w:t>
            </w:r>
            <w:r w:rsidR="001264BB">
              <w:rPr>
                <w:sz w:val="18"/>
                <w:szCs w:val="18"/>
              </w:rPr>
              <w:t xml:space="preserve"> (boundary)</w:t>
            </w:r>
          </w:p>
        </w:tc>
        <w:tc>
          <w:tcPr>
            <w:tcW w:w="2834"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B13CFE">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268"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834" w:type="dxa"/>
          </w:tcPr>
          <w:p w14:paraId="62AA6181" w14:textId="246821E8" w:rsidR="00960214" w:rsidRPr="00C17BF6" w:rsidRDefault="000A21DB">
            <w:pPr>
              <w:rPr>
                <w:sz w:val="18"/>
                <w:szCs w:val="18"/>
              </w:rPr>
            </w:pPr>
            <w:r>
              <w:rPr>
                <w:sz w:val="18"/>
                <w:szCs w:val="18"/>
              </w:rPr>
              <w:t xml:space="preserve">spatial region where adjacent </w:t>
            </w:r>
            <w:r w:rsidRPr="000767EE">
              <w:rPr>
                <w:sz w:val="18"/>
                <w:szCs w:val="18"/>
              </w:rPr>
              <w:t xml:space="preserve">rock bodies </w:t>
            </w:r>
            <w:r>
              <w:rPr>
                <w:sz w:val="18"/>
                <w:szCs w:val="18"/>
              </w:rPr>
              <w:t>meet</w:t>
            </w:r>
          </w:p>
        </w:tc>
      </w:tr>
      <w:tr w:rsidR="00960214" w14:paraId="1DE75423" w14:textId="77777777" w:rsidTr="00B13CFE">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268"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834" w:type="dxa"/>
          </w:tcPr>
          <w:p w14:paraId="76791353" w14:textId="49E98BD6" w:rsidR="00960214" w:rsidRPr="00C17BF6" w:rsidRDefault="000A21DB">
            <w:pPr>
              <w:rPr>
                <w:sz w:val="18"/>
                <w:szCs w:val="18"/>
              </w:rPr>
            </w:pPr>
            <w:r>
              <w:rPr>
                <w:sz w:val="18"/>
                <w:szCs w:val="18"/>
              </w:rPr>
              <w:t xml:space="preserve">spatial region where offset adjacent </w:t>
            </w:r>
            <w:r w:rsidR="00960214" w:rsidRPr="00C17BF6">
              <w:rPr>
                <w:sz w:val="18"/>
                <w:szCs w:val="18"/>
              </w:rPr>
              <w:t xml:space="preserve">rock bodies </w:t>
            </w:r>
            <w:r>
              <w:rPr>
                <w:sz w:val="18"/>
                <w:szCs w:val="18"/>
              </w:rPr>
              <w:t>meet</w:t>
            </w:r>
          </w:p>
        </w:tc>
      </w:tr>
      <w:tr w:rsidR="00EF7248" w14:paraId="7A11D095" w14:textId="77777777" w:rsidTr="00B13CFE">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268" w:type="dxa"/>
          </w:tcPr>
          <w:p w14:paraId="1BB1A576" w14:textId="0789B4D2" w:rsidR="00EF7248" w:rsidRPr="00960214" w:rsidRDefault="00EF7248" w:rsidP="0020615C">
            <w:pPr>
              <w:rPr>
                <w:sz w:val="18"/>
                <w:szCs w:val="18"/>
              </w:rPr>
            </w:pPr>
            <w:r>
              <w:rPr>
                <w:sz w:val="18"/>
                <w:szCs w:val="18"/>
              </w:rPr>
              <w:t>spatial region (volume)</w:t>
            </w:r>
          </w:p>
        </w:tc>
        <w:tc>
          <w:tcPr>
            <w:tcW w:w="2834"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B13CFE">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268"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834"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B13CFE">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268"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834"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B13CFE">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268" w:type="dxa"/>
          </w:tcPr>
          <w:p w14:paraId="1808CD9F" w14:textId="437757EF" w:rsidR="007333DE" w:rsidRDefault="001063E7" w:rsidP="001063E7">
            <w:pPr>
              <w:rPr>
                <w:sz w:val="18"/>
                <w:szCs w:val="18"/>
              </w:rPr>
            </w:pPr>
            <w:r>
              <w:rPr>
                <w:sz w:val="18"/>
                <w:szCs w:val="18"/>
              </w:rPr>
              <w:t>relator: planar pattern in parts or constituents of host</w:t>
            </w:r>
          </w:p>
        </w:tc>
        <w:tc>
          <w:tcPr>
            <w:tcW w:w="2834"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B13CFE">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268"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834"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B13CFE">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268" w:type="dxa"/>
          </w:tcPr>
          <w:p w14:paraId="58C00C86" w14:textId="77777777" w:rsidR="007333DE" w:rsidRPr="00C17BF6" w:rsidRDefault="007333DE" w:rsidP="007333DE">
            <w:pPr>
              <w:rPr>
                <w:sz w:val="18"/>
                <w:szCs w:val="18"/>
              </w:rPr>
            </w:pPr>
            <w:r w:rsidRPr="00C17BF6">
              <w:rPr>
                <w:sz w:val="18"/>
                <w:szCs w:val="18"/>
              </w:rPr>
              <w:t>shape quality</w:t>
            </w:r>
          </w:p>
        </w:tc>
        <w:tc>
          <w:tcPr>
            <w:tcW w:w="2834" w:type="dxa"/>
          </w:tcPr>
          <w:p w14:paraId="5AAD4353" w14:textId="77777777" w:rsidR="007333DE" w:rsidRPr="00C17BF6" w:rsidRDefault="007333DE" w:rsidP="007333DE">
            <w:pPr>
              <w:rPr>
                <w:sz w:val="18"/>
                <w:szCs w:val="18"/>
              </w:rPr>
            </w:pPr>
            <w:r w:rsidRPr="00C17BF6">
              <w:rPr>
                <w:sz w:val="18"/>
                <w:szCs w:val="18"/>
              </w:rPr>
              <w:t xml:space="preserve">shape inheres in </w:t>
            </w:r>
            <w:r>
              <w:rPr>
                <w:sz w:val="18"/>
                <w:szCs w:val="18"/>
              </w:rPr>
              <w:t xml:space="preserve">a </w:t>
            </w:r>
            <w:r w:rsidRPr="00C17BF6">
              <w:rPr>
                <w:sz w:val="18"/>
                <w:szCs w:val="18"/>
              </w:rPr>
              <w:t>rock body</w:t>
            </w:r>
          </w:p>
        </w:tc>
      </w:tr>
      <w:tr w:rsidR="00DC4588" w14:paraId="77497A3C" w14:textId="77777777" w:rsidTr="00B13CFE">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268"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834" w:type="dxa"/>
          </w:tcPr>
          <w:p w14:paraId="03CD552E" w14:textId="6544360E" w:rsidR="00DC4588"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rock body (e.g. chronostrat unit) </w:t>
            </w:r>
          </w:p>
        </w:tc>
      </w:tr>
      <w:tr w:rsidR="00AE043A" w14:paraId="0BB612B5" w14:textId="77777777" w:rsidTr="00B13CFE">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268"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834" w:type="dxa"/>
          </w:tcPr>
          <w:p w14:paraId="3FF74244" w14:textId="172D6D81" w:rsidR="00AE043A"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w:t>
            </w:r>
            <w:r w:rsidR="00AE043A">
              <w:rPr>
                <w:sz w:val="18"/>
                <w:szCs w:val="18"/>
              </w:rPr>
              <w:t xml:space="preserve">rock body (e.g.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B13CFE">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268" w:type="dxa"/>
          </w:tcPr>
          <w:p w14:paraId="0BF9D10B" w14:textId="5B118E73" w:rsidR="00AE043A" w:rsidRPr="00C17BF6" w:rsidRDefault="00AE043A" w:rsidP="00AE043A">
            <w:pPr>
              <w:rPr>
                <w:sz w:val="18"/>
                <w:szCs w:val="18"/>
              </w:rPr>
            </w:pPr>
            <w:r>
              <w:rPr>
                <w:sz w:val="18"/>
                <w:szCs w:val="18"/>
              </w:rPr>
              <w:t>geologic time date</w:t>
            </w:r>
          </w:p>
        </w:tc>
        <w:tc>
          <w:tcPr>
            <w:tcW w:w="2834" w:type="dxa"/>
          </w:tcPr>
          <w:p w14:paraId="09D53A1D" w14:textId="18D14C83" w:rsidR="00AE043A" w:rsidRPr="00C17BF6" w:rsidRDefault="00AE043A" w:rsidP="00AE043A">
            <w:pPr>
              <w:rPr>
                <w:sz w:val="18"/>
                <w:szCs w:val="18"/>
              </w:rPr>
            </w:pPr>
            <w:r>
              <w:rPr>
                <w:sz w:val="18"/>
                <w:szCs w:val="18"/>
              </w:rPr>
              <w:t>beginning or end of a geologic time interval</w:t>
            </w:r>
          </w:p>
        </w:tc>
      </w:tr>
    </w:tbl>
    <w:p w14:paraId="1CB07216" w14:textId="562B0816" w:rsidR="00713136" w:rsidRDefault="00713136" w:rsidP="00C17BF6"/>
    <w:p w14:paraId="02965C08" w14:textId="791FA10C" w:rsidR="00D0674C" w:rsidRDefault="00B54D13" w:rsidP="00C17BF6">
      <w:bookmarkStart w:id="211" w:name="_Hlk64541437"/>
      <w:r>
        <w:t xml:space="preserve">A </w:t>
      </w:r>
      <w:r w:rsidRPr="00B54D13">
        <w:rPr>
          <w:b/>
        </w:rPr>
        <w:t>Geologic Time Boundary</w:t>
      </w:r>
      <w:r>
        <w:t xml:space="preserve"> (e.g. </w:t>
      </w:r>
      <w:r w:rsidR="00E81ADC">
        <w:t xml:space="preserve">start </w:t>
      </w:r>
      <w:r>
        <w:t xml:space="preserve">of the Jurassic Period) </w:t>
      </w:r>
      <w:r w:rsidR="00721813">
        <w:t xml:space="preserve">thus </w:t>
      </w:r>
      <w:r w:rsidR="00B24A3F">
        <w:t>has</w:t>
      </w:r>
      <w:r>
        <w:t xml:space="preserve"> a time instant</w:t>
      </w:r>
      <w:r w:rsidR="00721813">
        <w:t xml:space="preserve">, a </w:t>
      </w:r>
      <w:r w:rsidR="00721813" w:rsidRPr="00721813">
        <w:rPr>
          <w:b/>
        </w:rPr>
        <w:t>Geologic Time Date</w:t>
      </w:r>
      <w:r w:rsidR="00721813">
        <w:t xml:space="preserve">, </w:t>
      </w:r>
      <w:r w:rsidR="00B24A3F">
        <w:t xml:space="preserve">as </w:t>
      </w:r>
      <w:r w:rsidR="00721813">
        <w:t xml:space="preserve">essential part, and </w:t>
      </w:r>
      <w:r w:rsidR="00B24A3F">
        <w:t xml:space="preserve">is </w:t>
      </w:r>
      <w:r>
        <w:t xml:space="preserve">hosted by </w:t>
      </w:r>
      <w:r w:rsidR="00E33632">
        <w:t xml:space="preserve">both a rock body and </w:t>
      </w:r>
      <w:r>
        <w:t>a geologic time interval – it could not exist without the interval</w:t>
      </w:r>
      <w:r w:rsidR="00F07D20">
        <w:t xml:space="preserve"> (e.g. Jurassic Period)</w:t>
      </w:r>
      <w:r w:rsidR="00E33632">
        <w:t xml:space="preserve"> nor without the rock body</w:t>
      </w:r>
      <w:r w:rsidR="00F07D20">
        <w:t xml:space="preserve">. </w:t>
      </w:r>
      <w:r w:rsidR="00721813">
        <w:t>T</w:t>
      </w:r>
      <w:r w:rsidR="00B24A3F">
        <w:t>he boundary’s time instant can be additionally hosted by an event and s</w:t>
      </w:r>
      <w:r w:rsidR="0095424C">
        <w:t>tratigraphic point (GSSP)</w:t>
      </w:r>
      <w:r w:rsidR="00B24A3F">
        <w:t>.</w:t>
      </w:r>
      <w:r w:rsidR="003F1A8D">
        <w:t xml:space="preserve"> </w:t>
      </w:r>
      <w:bookmarkEnd w:id="211"/>
      <w:r w:rsidR="00F07D20">
        <w:t>Geologic time intervals are</w:t>
      </w:r>
      <w:r w:rsidR="009F5F26">
        <w:t xml:space="preserve"> </w:t>
      </w:r>
      <w:r w:rsidR="0095424C">
        <w:t xml:space="preserve">thus </w:t>
      </w:r>
      <w:r w:rsidR="009F5F26">
        <w:t>started and ended by other geologic time features, including time boundaries, have time regions as essential parts, and are</w:t>
      </w:r>
      <w:r w:rsidR="00F07D20">
        <w:t xml:space="preserve"> delineated into time units and scales</w:t>
      </w:r>
      <w:r w:rsidR="00B776F8">
        <w:t xml:space="preserve">, using the </w:t>
      </w:r>
      <w:r w:rsidR="00F07D20">
        <w:t xml:space="preserve">type </w:t>
      </w:r>
      <w:r w:rsidR="00652E31">
        <w:t>of</w:t>
      </w:r>
      <w:r w:rsidR="00B776F8">
        <w:t xml:space="preserve"> essential part as discriminating criteria</w:t>
      </w:r>
      <w:r w:rsidR="00F07D20">
        <w:t xml:space="preserve">. A </w:t>
      </w:r>
      <w:r w:rsidR="00F07D20" w:rsidRPr="00F07D20">
        <w:rPr>
          <w:b/>
        </w:rPr>
        <w:t>Specific Geologic Time Unit</w:t>
      </w:r>
      <w:r w:rsidR="00F07D20">
        <w:t xml:space="preserve"> (e.g. Jurassic 2017) has </w:t>
      </w:r>
      <w:r w:rsidR="00E8613F">
        <w:t xml:space="preserve">a </w:t>
      </w:r>
      <w:r w:rsidR="00F07D20">
        <w:t>non-geologic t</w:t>
      </w:r>
      <w:r w:rsidR="00E8613F">
        <w:t xml:space="preserve">ime interval as static part (e.g. </w:t>
      </w:r>
      <w:r w:rsidR="00C81873">
        <w:t>201</w:t>
      </w:r>
      <w:r w:rsidR="00E8613F">
        <w:t xml:space="preserve"> Ma – </w:t>
      </w:r>
      <w:r w:rsidR="00C81873">
        <w:t>145</w:t>
      </w:r>
      <w:r w:rsidR="00E8613F">
        <w:t xml:space="preserve"> Ma), which cannot change – if it changed</w:t>
      </w:r>
      <w:r w:rsidR="001341E6">
        <w:t xml:space="preserve"> (i.e. </w:t>
      </w:r>
      <w:r w:rsidR="003F439B">
        <w:t xml:space="preserve">if </w:t>
      </w:r>
      <w:r w:rsidR="001341E6">
        <w:t>either of its boundaries</w:t>
      </w:r>
      <w:r w:rsidR="003F439B">
        <w:t xml:space="preserve"> alters</w:t>
      </w:r>
      <w:r w:rsidR="001341E6">
        <w:t>)</w:t>
      </w:r>
      <w:r w:rsidR="00E8613F">
        <w:t xml:space="preserve"> it would no longer be e.g. Jurassic 2017</w:t>
      </w:r>
      <w:r w:rsidR="00F07D20">
        <w:t>.</w:t>
      </w:r>
      <w:r w:rsidR="003B2A29">
        <w:t xml:space="preserve"> S</w:t>
      </w:r>
      <w:r w:rsidR="000066D9" w:rsidRPr="003B2A29">
        <w:t xml:space="preserve">pecific </w:t>
      </w:r>
      <w:r w:rsidR="003B2A29">
        <w:t>t</w:t>
      </w:r>
      <w:r w:rsidR="000066D9" w:rsidRPr="003B2A29">
        <w:t xml:space="preserve">ime </w:t>
      </w:r>
      <w:r w:rsidR="003B2A29">
        <w:t>units are</w:t>
      </w:r>
      <w:r w:rsidR="000066D9">
        <w:t xml:space="preserve"> derived from </w:t>
      </w:r>
      <w:r w:rsidR="003B2A29">
        <w:t>the spatial and temporal location of its</w:t>
      </w:r>
      <w:r w:rsidR="000066D9">
        <w:t xml:space="preserve"> rock body boundaries. </w:t>
      </w:r>
      <w:r w:rsidR="00F07D20">
        <w:t xml:space="preserve"> A </w:t>
      </w:r>
      <w:r w:rsidR="00F07D20" w:rsidRPr="00F07D20">
        <w:rPr>
          <w:b/>
        </w:rPr>
        <w:t>Generic</w:t>
      </w:r>
      <w:r w:rsidR="00F07D20">
        <w:t xml:space="preserve"> </w:t>
      </w:r>
      <w:r w:rsidR="00F07D20" w:rsidRPr="00F07D20">
        <w:rPr>
          <w:b/>
        </w:rPr>
        <w:t>Geologic Time Unit</w:t>
      </w:r>
      <w:r w:rsidR="00F07D20">
        <w:t xml:space="preserve"> (e.g. Jurassic</w:t>
      </w:r>
      <w:r w:rsidR="00B776F8">
        <w:t xml:space="preserve"> Period</w:t>
      </w:r>
      <w:r w:rsidR="00F07D20">
        <w:t xml:space="preserve">) has specific geologic time intervals as </w:t>
      </w:r>
      <w:r w:rsidR="00EB2125">
        <w:t xml:space="preserve">non-static </w:t>
      </w:r>
      <w:r w:rsidR="00F07D20">
        <w:t>essential part</w:t>
      </w:r>
      <w:r w:rsidR="003B2A29">
        <w:t xml:space="preserve">s, </w:t>
      </w:r>
      <w:r w:rsidR="00EB2125">
        <w:t>which can change over time. T</w:t>
      </w:r>
      <w:r w:rsidR="003B2A29">
        <w:t xml:space="preserve">his means, </w:t>
      </w:r>
      <w:r w:rsidR="007B5CDA">
        <w:t xml:space="preserve">ontologically, </w:t>
      </w:r>
      <w:r w:rsidR="00F07D20">
        <w:t>the Jurassic Period is the sum of all its different manifestations, such as</w:t>
      </w:r>
      <w:r w:rsidR="00EB2125">
        <w:t xml:space="preserve"> Jurassic 2010, 2017, 2020</w:t>
      </w:r>
      <w:r w:rsidR="007B5CDA">
        <w:t>.</w:t>
      </w:r>
      <w:r w:rsidR="003B2A29">
        <w:t xml:space="preserve"> Furthermore, a</w:t>
      </w:r>
      <w:r w:rsidR="00F07D20">
        <w:t>t any one time</w:t>
      </w:r>
      <w:r w:rsidR="00E8613F">
        <w:t>,</w:t>
      </w:r>
      <w:r w:rsidR="00F07D20">
        <w:t xml:space="preserve"> </w:t>
      </w:r>
      <w:r w:rsidR="007B5CDA">
        <w:t xml:space="preserve">there might be </w:t>
      </w:r>
      <w:r w:rsidR="003B2A29">
        <w:t>one or more</w:t>
      </w:r>
      <w:r w:rsidR="007B5CDA">
        <w:t xml:space="preserve"> specific units accepted by the community as </w:t>
      </w:r>
      <w:r w:rsidR="003B2A29">
        <w:t>the best</w:t>
      </w:r>
      <w:r w:rsidR="007B5CDA">
        <w:t xml:space="preserve"> </w:t>
      </w:r>
      <w:r w:rsidR="003B2A29">
        <w:t>manifestation of</w:t>
      </w:r>
      <w:r w:rsidR="007B5CDA">
        <w:t xml:space="preserve"> a generic time unit</w:t>
      </w:r>
      <w:r w:rsidR="00F07D20">
        <w:t>.</w:t>
      </w:r>
      <w:r w:rsidR="003B2A29">
        <w:t xml:space="preserve"> Generic time units are</w:t>
      </w:r>
      <w:r w:rsidR="003B2A29" w:rsidRPr="007B5CDA">
        <w:t xml:space="preserve"> </w:t>
      </w:r>
      <w:r w:rsidR="003B2A29">
        <w:t>thus derived from their</w:t>
      </w:r>
      <w:r w:rsidR="003B2A29" w:rsidRPr="007B5CDA">
        <w:t xml:space="preserve"> </w:t>
      </w:r>
      <w:r w:rsidR="003B2A29">
        <w:t xml:space="preserve">temporal </w:t>
      </w:r>
      <w:r w:rsidR="003B2A29" w:rsidRPr="007B5CDA">
        <w:t xml:space="preserve">position between other </w:t>
      </w:r>
      <w:r w:rsidR="003B2A29">
        <w:t>time units</w:t>
      </w:r>
      <w:r w:rsidR="003B2A29" w:rsidRPr="007B5CDA">
        <w:t>, without necessarily specifying bounding time instants</w:t>
      </w:r>
      <w:r w:rsidR="003B2A29">
        <w:t xml:space="preserve"> or spatial locations</w:t>
      </w:r>
      <w:r w:rsidR="003B2A29" w:rsidRPr="007B5CDA">
        <w:t>.</w:t>
      </w:r>
      <w:r w:rsidR="003B2A29">
        <w:t xml:space="preserve"> Lastly, a</w:t>
      </w:r>
      <w:r w:rsidR="00E8613F">
        <w:t xml:space="preserve"> </w:t>
      </w:r>
      <w:r w:rsidR="00E8613F" w:rsidRPr="00203E64">
        <w:rPr>
          <w:b/>
        </w:rPr>
        <w:t>Geologic Time Scale</w:t>
      </w:r>
      <w:r w:rsidR="00E8613F">
        <w:t xml:space="preserve"> is a collection of </w:t>
      </w:r>
      <w:r w:rsidR="007B5CDA">
        <w:t xml:space="preserve">either </w:t>
      </w:r>
      <w:r w:rsidR="00E8613F">
        <w:t xml:space="preserve">specific or generic geologic time </w:t>
      </w:r>
      <w:r w:rsidR="00203E64">
        <w:t>units</w:t>
      </w:r>
      <w:r w:rsidR="00E8613F">
        <w:t xml:space="preserve">, which are its static parts – i.e. if a </w:t>
      </w:r>
      <w:r w:rsidR="00B776F8">
        <w:t>time unit</w:t>
      </w:r>
      <w:r w:rsidR="00E8613F">
        <w:t xml:space="preserve"> changes then </w:t>
      </w:r>
      <w:r w:rsidR="00BE41F9">
        <w:t xml:space="preserve">the altered </w:t>
      </w:r>
      <w:r w:rsidR="00E8613F">
        <w:t>collection becomes a different time scale.</w:t>
      </w:r>
      <w:r w:rsidR="00203E64">
        <w:t xml:space="preserve"> A</w:t>
      </w:r>
      <w:r w:rsidR="00E8613F">
        <w:t xml:space="preserve"> time scale in this sense is essentially (1) tied to a specific rock body (e.g</w:t>
      </w:r>
      <w:r w:rsidR="00652E31">
        <w:t>. the Earth’s rock mass</w:t>
      </w:r>
      <w:r w:rsidR="00BE41F9">
        <w:t xml:space="preserve">), and (2) an </w:t>
      </w:r>
      <w:r w:rsidR="00E8613F">
        <w:t>interval of time</w:t>
      </w:r>
      <w:r w:rsidR="00BE41F9">
        <w:t xml:space="preserve"> subdivided into </w:t>
      </w:r>
      <w:r w:rsidR="00B776F8">
        <w:t xml:space="preserve">other </w:t>
      </w:r>
      <w:r w:rsidR="00BE41F9">
        <w:lastRenderedPageBreak/>
        <w:t>geological time units</w:t>
      </w:r>
      <w:r w:rsidR="00E8613F">
        <w:t xml:space="preserve">. </w:t>
      </w:r>
      <w:r w:rsidR="003F439B">
        <w:t xml:space="preserve">In general, this approach aligns with prior work on geologic time (Cox &amp; Richard, </w:t>
      </w:r>
      <w:r w:rsidR="009E14BE">
        <w:t>2014</w:t>
      </w:r>
      <w:r w:rsidR="003F439B">
        <w:t xml:space="preserve">), while providing a new ontological interpretation grounded in the notion </w:t>
      </w:r>
      <w:r w:rsidR="008C4E61">
        <w:t>of temporal</w:t>
      </w:r>
      <w:r w:rsidR="003F439B">
        <w:t xml:space="preserve"> features.</w:t>
      </w:r>
    </w:p>
    <w:p w14:paraId="173C83E6" w14:textId="78295685" w:rsidR="00F70752" w:rsidRDefault="00F70752" w:rsidP="00F70752">
      <w:pPr>
        <w:pStyle w:val="Heading2"/>
      </w:pPr>
      <w:bookmarkStart w:id="212" w:name="_Toc63342989"/>
      <w:r>
        <w:t>Geological Situation</w:t>
      </w:r>
      <w:bookmarkEnd w:id="212"/>
    </w:p>
    <w:p w14:paraId="469DE721" w14:textId="55CF9477"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w:t>
      </w:r>
      <w:r w:rsidR="000A739E">
        <w:t>An</w:t>
      </w:r>
      <w:r>
        <w:t xml:space="preserve"> </w:t>
      </w:r>
      <w:r w:rsidRPr="00C17BF6">
        <w:rPr>
          <w:b/>
        </w:rPr>
        <w:t>Alluvial Fan Setting</w:t>
      </w:r>
      <w:r w:rsidR="000A739E">
        <w:t xml:space="preserve"> is an example: it has essential parts such as an alluvial fan, a deposition process, and some alluvial material for which the other parts form a setting. Various</w:t>
      </w:r>
      <w:r w:rsidR="000133D3">
        <w:t xml:space="preserve"> setting types are </w:t>
      </w:r>
      <w:r w:rsidR="000A739E">
        <w:t xml:space="preserve">included in </w:t>
      </w:r>
      <w:r w:rsidR="000133D3">
        <w:t>a default geological setting module.</w:t>
      </w:r>
    </w:p>
    <w:p w14:paraId="56EA9654" w14:textId="1BA6A29A" w:rsidR="0004185C" w:rsidRDefault="00F02194" w:rsidP="00C17BF6">
      <w:r>
        <w:fldChar w:fldCharType="begin"/>
      </w:r>
      <w:r>
        <w:instrText xml:space="preserve"> REF _Ref63255183 \h </w:instrText>
      </w:r>
      <w:r>
        <w:fldChar w:fldCharType="separate"/>
      </w:r>
      <w:r>
        <w:t xml:space="preserve">Table </w:t>
      </w:r>
      <w:r>
        <w:rPr>
          <w:noProof/>
        </w:rPr>
        <w:t>2</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38D4CC2E" w:rsidR="008632FE" w:rsidRDefault="008632FE" w:rsidP="008632FE">
      <w:pPr>
        <w:pStyle w:val="Caption"/>
        <w:keepNext/>
      </w:pPr>
      <w:bookmarkStart w:id="213" w:name="_Ref63255183"/>
      <w:bookmarkStart w:id="214" w:name="_Toc66182785"/>
      <w:r>
        <w:t xml:space="preserve">Table </w:t>
      </w:r>
      <w:r w:rsidR="00266074">
        <w:fldChar w:fldCharType="begin"/>
      </w:r>
      <w:r w:rsidR="00266074">
        <w:instrText xml:space="preserve"> SEQ Table \* ARABIC </w:instrText>
      </w:r>
      <w:r w:rsidR="00266074">
        <w:fldChar w:fldCharType="separate"/>
      </w:r>
      <w:r>
        <w:rPr>
          <w:noProof/>
        </w:rPr>
        <w:t>2</w:t>
      </w:r>
      <w:r w:rsidR="00266074">
        <w:rPr>
          <w:noProof/>
        </w:rPr>
        <w:fldChar w:fldCharType="end"/>
      </w:r>
      <w:r w:rsidR="0039339E">
        <w:t xml:space="preserve">: GSO </w:t>
      </w:r>
      <w:r>
        <w:t xml:space="preserve">Geology </w:t>
      </w:r>
      <w:bookmarkEnd w:id="213"/>
      <w:r w:rsidR="0039339E">
        <w:t>types</w:t>
      </w:r>
      <w:bookmarkEnd w:id="214"/>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(e.g.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r w:rsidR="001774C1">
              <w:rPr>
                <w:rFonts w:cstheme="minorHAnsi"/>
              </w:rPr>
              <w:t>E.g.</w:t>
            </w:r>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endurant as participant, i.e.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r>
              <w:rPr>
                <w:rFonts w:cstheme="minorHAnsi"/>
                <w:lang w:val="en-CA"/>
              </w:rPr>
              <w:t xml:space="preserve">i.e.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t>Geologic Process</w:t>
            </w:r>
          </w:p>
        </w:tc>
        <w:tc>
          <w:tcPr>
            <w:tcW w:w="3562" w:type="pct"/>
            <w:hideMark/>
          </w:tcPr>
          <w:p w14:paraId="4362E4CA" w14:textId="7D3EC595"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w:t>
            </w:r>
            <w:r w:rsidR="0051151F">
              <w:rPr>
                <w:rFonts w:cstheme="minorHAnsi"/>
              </w:rPr>
              <w:t xml:space="preserve"> endurants</w:t>
            </w:r>
            <w:r w:rsidRPr="00B33088">
              <w:rPr>
                <w:rFonts w:cstheme="minorHAnsi"/>
              </w:rPr>
              <w:t>.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e.g.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lastRenderedPageBreak/>
              <w:t>Geologic Time Interval</w:t>
            </w:r>
          </w:p>
        </w:tc>
        <w:tc>
          <w:tcPr>
            <w:tcW w:w="3562" w:type="pct"/>
            <w:hideMark/>
          </w:tcPr>
          <w:p w14:paraId="7D3F0965" w14:textId="274E0AFC" w:rsidR="009F17DC" w:rsidRPr="004B1B9E" w:rsidRDefault="009F17DC" w:rsidP="00912864">
            <w:r w:rsidRPr="004B1B9E">
              <w:t xml:space="preserve">A </w:t>
            </w:r>
            <w:r w:rsidR="00912864">
              <w:t>temporal feature</w:t>
            </w:r>
            <w:r w:rsidRPr="004B1B9E">
              <w:t xml:space="preserve"> </w:t>
            </w:r>
            <w:r w:rsidR="00912864">
              <w:t xml:space="preserve">dependent on a rock body, and having parts that are (geologic) time intervals. </w:t>
            </w:r>
          </w:p>
        </w:tc>
      </w:tr>
      <w:tr w:rsidR="0051151F" w:rsidRPr="004663A1" w14:paraId="02A600CD" w14:textId="77777777" w:rsidTr="000A6338">
        <w:trPr>
          <w:trHeight w:val="300"/>
        </w:trPr>
        <w:tc>
          <w:tcPr>
            <w:tcW w:w="1438" w:type="pct"/>
          </w:tcPr>
          <w:p w14:paraId="5DFEFEE3" w14:textId="4A2EAD6E" w:rsidR="0051151F" w:rsidRPr="004B1B9E" w:rsidRDefault="0051151F" w:rsidP="0051151F">
            <w:r w:rsidRPr="004B1B9E">
              <w:t xml:space="preserve">Geologic Time </w:t>
            </w:r>
            <w:r>
              <w:t>Point</w:t>
            </w:r>
          </w:p>
        </w:tc>
        <w:tc>
          <w:tcPr>
            <w:tcW w:w="3562" w:type="pct"/>
          </w:tcPr>
          <w:p w14:paraId="1A853098" w14:textId="29225751" w:rsidR="0051151F" w:rsidRPr="004B1B9E" w:rsidRDefault="0051151F" w:rsidP="0051151F">
            <w:r>
              <w:t xml:space="preserve">A time date hosted by an event and stratigraphic point on a contact, such as a Global Boundary Stratotype Section and Point </w:t>
            </w:r>
            <w:r w:rsidRPr="004B1B9E">
              <w:t>defined by the Interna</w:t>
            </w:r>
            <w:r>
              <w:t>tional Stratigraphic Commission.</w:t>
            </w:r>
          </w:p>
        </w:tc>
      </w:tr>
      <w:tr w:rsidR="0051151F" w:rsidRPr="004663A1" w14:paraId="7EDE7F6C" w14:textId="77777777" w:rsidTr="000A6338">
        <w:trPr>
          <w:trHeight w:val="600"/>
        </w:trPr>
        <w:tc>
          <w:tcPr>
            <w:tcW w:w="1438" w:type="pct"/>
            <w:hideMark/>
          </w:tcPr>
          <w:p w14:paraId="0966D54A" w14:textId="77777777" w:rsidR="0051151F" w:rsidRPr="004B1B9E" w:rsidRDefault="0051151F" w:rsidP="0051151F">
            <w:r w:rsidRPr="004B1B9E">
              <w:t>Geologic Time Scale</w:t>
            </w:r>
          </w:p>
        </w:tc>
        <w:tc>
          <w:tcPr>
            <w:tcW w:w="3562" w:type="pct"/>
            <w:hideMark/>
          </w:tcPr>
          <w:p w14:paraId="3406AB18" w14:textId="2D414C19" w:rsidR="0051151F" w:rsidRPr="004B1B9E" w:rsidRDefault="0051151F" w:rsidP="0051151F">
            <w:r w:rsidRPr="004B1B9E">
              <w:t xml:space="preserve">A collection of </w:t>
            </w:r>
            <w:r>
              <w:t>geological time intervals (excluding time scales) hosted by a rock body (e.g. the Earth’s rock mass) and following a certain topology</w:t>
            </w:r>
            <w:r w:rsidRPr="004B1B9E">
              <w:t>. A time scale is itself an interval of time, indeed it could be the complete container for time</w:t>
            </w:r>
            <w:r>
              <w:t xml:space="preserve"> associated with a certain rock mass</w:t>
            </w:r>
            <w:r w:rsidRPr="004B1B9E">
              <w:t xml:space="preserve">. </w:t>
            </w:r>
          </w:p>
        </w:tc>
      </w:tr>
      <w:tr w:rsidR="0051151F" w:rsidRPr="004663A1" w14:paraId="24D60474" w14:textId="77777777" w:rsidTr="000A6338">
        <w:trPr>
          <w:trHeight w:val="1016"/>
        </w:trPr>
        <w:tc>
          <w:tcPr>
            <w:tcW w:w="1438" w:type="pct"/>
            <w:hideMark/>
          </w:tcPr>
          <w:p w14:paraId="11D47B09" w14:textId="77777777" w:rsidR="0051151F" w:rsidRPr="004B1B9E" w:rsidRDefault="0051151F" w:rsidP="0051151F">
            <w:r w:rsidRPr="004B1B9E">
              <w:t>Geologic Unit</w:t>
            </w:r>
          </w:p>
        </w:tc>
        <w:tc>
          <w:tcPr>
            <w:tcW w:w="3562" w:type="pct"/>
            <w:hideMark/>
          </w:tcPr>
          <w:p w14:paraId="66BABC48" w14:textId="74917DE0" w:rsidR="0051151F" w:rsidRPr="004B1B9E" w:rsidRDefault="0051151F" w:rsidP="0051151F">
            <w:r w:rsidRPr="004B1B9E">
              <w:t xml:space="preserve">A rock </w:t>
            </w:r>
            <w:r>
              <w:t xml:space="preserve">object that is not a specific rock object - it is dependent on its surroundings and can be fragmented. Geologic units are </w:t>
            </w:r>
            <w:r w:rsidRPr="004B1B9E">
              <w:t>identified not o</w:t>
            </w:r>
            <w:r>
              <w:t xml:space="preserve">nly by </w:t>
            </w:r>
            <w:r w:rsidRPr="004B1B9E">
              <w:t xml:space="preserve">geometric, compositional and internal structural characteristics, but also by topology, i.e. </w:t>
            </w:r>
            <w:r>
              <w:t xml:space="preserve">spatio-temporal </w:t>
            </w:r>
            <w:r w:rsidRPr="004B1B9E">
              <w:t>r</w:t>
            </w:r>
            <w:r>
              <w:t xml:space="preserve">elations to other rock bodies. </w:t>
            </w:r>
          </w:p>
        </w:tc>
      </w:tr>
      <w:tr w:rsidR="0051151F" w:rsidRPr="004663A1" w14:paraId="649258AB" w14:textId="77777777" w:rsidTr="000A6338">
        <w:trPr>
          <w:trHeight w:val="600"/>
        </w:trPr>
        <w:tc>
          <w:tcPr>
            <w:tcW w:w="1438" w:type="pct"/>
            <w:hideMark/>
          </w:tcPr>
          <w:p w14:paraId="5367950B" w14:textId="77777777" w:rsidR="0051151F" w:rsidRPr="004B1B9E" w:rsidRDefault="0051151F" w:rsidP="0051151F">
            <w:r w:rsidRPr="004B1B9E">
              <w:t>GSSA</w:t>
            </w:r>
          </w:p>
        </w:tc>
        <w:tc>
          <w:tcPr>
            <w:tcW w:w="3562" w:type="pct"/>
            <w:hideMark/>
          </w:tcPr>
          <w:p w14:paraId="38B3CB7D" w14:textId="216769B5" w:rsidR="0051151F" w:rsidRPr="004B1B9E" w:rsidRDefault="0051151F" w:rsidP="0051151F">
            <w:r>
              <w:rPr>
                <w:rFonts w:ascii="Segoe UI" w:hAnsi="Segoe UI" w:cs="Segoe UI"/>
                <w:sz w:val="18"/>
                <w:szCs w:val="18"/>
                <w:lang w:val="en-CA"/>
              </w:rPr>
              <w:t>Global Standard Stratigraphic Age: a</w:t>
            </w:r>
            <w:r w:rsidRPr="004B1B9E">
              <w:t xml:space="preserve"> </w:t>
            </w:r>
            <w:r>
              <w:t>geologic</w:t>
            </w:r>
            <w:r w:rsidRPr="004B1B9E">
              <w:t xml:space="preserve"> time </w:t>
            </w:r>
            <w:r>
              <w:t xml:space="preserve">date </w:t>
            </w:r>
            <w:r w:rsidRPr="004B1B9E">
              <w:t xml:space="preserve">defined by the International Stratigraphic Commission, based on assertion of a time </w:t>
            </w:r>
            <w:r>
              <w:t>point and loosely affiliated with some rock body related to e.g. an event, age date or a field observation</w:t>
            </w:r>
            <w:r w:rsidRPr="004B1B9E">
              <w:t>.</w:t>
            </w:r>
          </w:p>
        </w:tc>
      </w:tr>
      <w:tr w:rsidR="0051151F" w:rsidRPr="004663A1" w14:paraId="128BE9A4" w14:textId="77777777" w:rsidTr="000A6338">
        <w:trPr>
          <w:trHeight w:val="374"/>
        </w:trPr>
        <w:tc>
          <w:tcPr>
            <w:tcW w:w="1438" w:type="pct"/>
          </w:tcPr>
          <w:p w14:paraId="03ECEDF2" w14:textId="142E08D4" w:rsidR="0051151F" w:rsidRPr="004B1B9E" w:rsidRDefault="0051151F" w:rsidP="0051151F">
            <w:r w:rsidRPr="004B1B9E">
              <w:t>Mineral</w:t>
            </w:r>
          </w:p>
        </w:tc>
        <w:tc>
          <w:tcPr>
            <w:tcW w:w="3562" w:type="pct"/>
          </w:tcPr>
          <w:p w14:paraId="337109A6" w14:textId="43ED5384" w:rsidR="0051151F" w:rsidRPr="004B1B9E" w:rsidRDefault="0051151F" w:rsidP="0051151F">
            <w:r>
              <w:t xml:space="preserve">An amount of mineral. </w:t>
            </w:r>
          </w:p>
        </w:tc>
      </w:tr>
      <w:tr w:rsidR="0051151F" w:rsidRPr="004663A1" w14:paraId="2017A330" w14:textId="77777777" w:rsidTr="000A6338">
        <w:trPr>
          <w:trHeight w:val="900"/>
        </w:trPr>
        <w:tc>
          <w:tcPr>
            <w:tcW w:w="1438" w:type="pct"/>
          </w:tcPr>
          <w:p w14:paraId="22A07553" w14:textId="047D3E0D" w:rsidR="0051151F" w:rsidRPr="004B1B9E" w:rsidRDefault="0051151F" w:rsidP="0051151F">
            <w:r>
              <w:t>Mineraloid</w:t>
            </w:r>
          </w:p>
        </w:tc>
        <w:tc>
          <w:tcPr>
            <w:tcW w:w="3562" w:type="pct"/>
          </w:tcPr>
          <w:p w14:paraId="00C1A65B" w14:textId="7B978DFD" w:rsidR="0051151F" w:rsidRPr="00B33088" w:rsidRDefault="0051151F" w:rsidP="0051151F">
            <w:pPr>
              <w:rPr>
                <w:rFonts w:cstheme="minorHAnsi"/>
              </w:rPr>
            </w:pPr>
            <w:r w:rsidRPr="00B33088">
              <w:rPr>
                <w:rFonts w:cstheme="minorHAnsi"/>
              </w:rPr>
              <w:t xml:space="preserve">An amount of amorphous material produced by rapid cooling of melted material. </w:t>
            </w:r>
            <w:r w:rsidRPr="00B33088">
              <w:rPr>
                <w:rFonts w:cstheme="minorHAnsi"/>
                <w:lang w:val="en-CA"/>
              </w:rPr>
              <w:t>Includes natural glasses and extraterrestrial material, as well as anthromophomorphic manufactured material.</w:t>
            </w:r>
          </w:p>
        </w:tc>
      </w:tr>
      <w:tr w:rsidR="0051151F" w:rsidRPr="004663A1" w14:paraId="72339A27" w14:textId="77777777" w:rsidTr="000A6338">
        <w:trPr>
          <w:trHeight w:val="376"/>
        </w:trPr>
        <w:tc>
          <w:tcPr>
            <w:tcW w:w="1438" w:type="pct"/>
            <w:hideMark/>
          </w:tcPr>
          <w:p w14:paraId="3AC28708" w14:textId="77777777" w:rsidR="0051151F" w:rsidRPr="004B1B9E" w:rsidRDefault="0051151F" w:rsidP="0051151F">
            <w:r w:rsidRPr="004B1B9E">
              <w:t>Rock Body</w:t>
            </w:r>
          </w:p>
        </w:tc>
        <w:tc>
          <w:tcPr>
            <w:tcW w:w="3562" w:type="pct"/>
            <w:hideMark/>
          </w:tcPr>
          <w:p w14:paraId="7AD255D4" w14:textId="69A81FB0" w:rsidR="0051151F" w:rsidRPr="004B1B9E" w:rsidRDefault="0051151F" w:rsidP="0051151F">
            <w:r w:rsidRPr="004B1B9E">
              <w:t xml:space="preserve">A </w:t>
            </w:r>
            <w:r>
              <w:t>material endurant,</w:t>
            </w:r>
            <w:r w:rsidRPr="004B1B9E">
              <w:t xml:space="preserve"> either a rock object or </w:t>
            </w:r>
            <w:r>
              <w:t>a solid geologic</w:t>
            </w:r>
            <w:r w:rsidRPr="004B1B9E">
              <w:t xml:space="preserve"> material. </w:t>
            </w:r>
          </w:p>
        </w:tc>
      </w:tr>
      <w:tr w:rsidR="0051151F" w:rsidRPr="004663A1" w14:paraId="6640C332" w14:textId="77777777" w:rsidTr="000A6338">
        <w:trPr>
          <w:trHeight w:val="600"/>
        </w:trPr>
        <w:tc>
          <w:tcPr>
            <w:tcW w:w="1438" w:type="pct"/>
          </w:tcPr>
          <w:p w14:paraId="509A6208" w14:textId="4B50E45B" w:rsidR="0051151F" w:rsidRPr="004B1B9E" w:rsidRDefault="0051151F" w:rsidP="0051151F">
            <w:r w:rsidRPr="004B1B9E">
              <w:t>Rock Body Boundary</w:t>
            </w:r>
          </w:p>
        </w:tc>
        <w:tc>
          <w:tcPr>
            <w:tcW w:w="3562" w:type="pct"/>
          </w:tcPr>
          <w:p w14:paraId="4DAFA459" w14:textId="79DDB570" w:rsidR="0051151F" w:rsidRPr="004B1B9E" w:rsidRDefault="0051151F" w:rsidP="0051151F">
            <w:r w:rsidRPr="004B1B9E">
              <w:t xml:space="preserve">A </w:t>
            </w:r>
            <w:r>
              <w:t>material</w:t>
            </w:r>
            <w:r w:rsidRPr="004B1B9E">
              <w:t xml:space="preserve"> boundary hosted by a rock body and </w:t>
            </w:r>
            <w:r>
              <w:t>composed of</w:t>
            </w:r>
            <w:r w:rsidRPr="004B1B9E">
              <w:t xml:space="preserve"> t</w:t>
            </w:r>
            <w:r>
              <w:t>he exterior-facing material of the</w:t>
            </w:r>
            <w:r w:rsidRPr="004B1B9E">
              <w:t xml:space="preserve"> rock body.</w:t>
            </w:r>
          </w:p>
        </w:tc>
      </w:tr>
      <w:tr w:rsidR="0051151F" w:rsidRPr="00D8749F" w14:paraId="4EE66A24" w14:textId="77777777" w:rsidTr="000A6338">
        <w:trPr>
          <w:trHeight w:val="300"/>
        </w:trPr>
        <w:tc>
          <w:tcPr>
            <w:tcW w:w="1438" w:type="pct"/>
            <w:noWrap/>
          </w:tcPr>
          <w:p w14:paraId="77005595" w14:textId="6143537A" w:rsidR="0051151F" w:rsidRPr="004B1B9E" w:rsidRDefault="0051151F" w:rsidP="0051151F">
            <w:r>
              <w:t>Rock Grain</w:t>
            </w:r>
            <w:r w:rsidRPr="004B1B9E">
              <w:t xml:space="preserve"> Material</w:t>
            </w:r>
          </w:p>
        </w:tc>
        <w:tc>
          <w:tcPr>
            <w:tcW w:w="3562" w:type="pct"/>
          </w:tcPr>
          <w:p w14:paraId="62E0388D" w14:textId="4ED8C158" w:rsidR="0051151F" w:rsidRPr="004B1B9E" w:rsidRDefault="0051151F" w:rsidP="0051151F">
            <w:r w:rsidRPr="004B1B9E">
              <w:t>A rock body constituent consisting of particles that share a set of characteristics, e.g. genesis, particle size (distribution), mineralogy, shape.</w:t>
            </w:r>
          </w:p>
        </w:tc>
      </w:tr>
      <w:tr w:rsidR="0051151F" w:rsidRPr="004663A1" w14:paraId="67FDED0E" w14:textId="77777777" w:rsidTr="000A6338">
        <w:trPr>
          <w:trHeight w:val="316"/>
        </w:trPr>
        <w:tc>
          <w:tcPr>
            <w:tcW w:w="1438" w:type="pct"/>
          </w:tcPr>
          <w:p w14:paraId="6AE55649" w14:textId="36256596" w:rsidR="0051151F" w:rsidRPr="004B1B9E" w:rsidRDefault="0051151F" w:rsidP="0051151F">
            <w:r w:rsidRPr="004B1B9E">
              <w:t>Rock Material</w:t>
            </w:r>
          </w:p>
        </w:tc>
        <w:tc>
          <w:tcPr>
            <w:tcW w:w="3562" w:type="pct"/>
          </w:tcPr>
          <w:p w14:paraId="7B2C27C0" w14:textId="016504A3" w:rsidR="0051151F" w:rsidRPr="004B1B9E" w:rsidRDefault="0051151F" w:rsidP="0051151F">
            <w:r w:rsidRPr="004B1B9E">
              <w:t>Litho</w:t>
            </w:r>
            <w:r>
              <w:t>logical material constituting a rock object</w:t>
            </w:r>
            <w:r w:rsidRPr="004B1B9E">
              <w:t>.</w:t>
            </w:r>
          </w:p>
        </w:tc>
      </w:tr>
      <w:tr w:rsidR="0051151F" w:rsidRPr="0043161C" w14:paraId="4209DC34" w14:textId="77777777" w:rsidTr="000A6338">
        <w:trPr>
          <w:trHeight w:val="300"/>
        </w:trPr>
        <w:tc>
          <w:tcPr>
            <w:tcW w:w="1438" w:type="pct"/>
            <w:noWrap/>
            <w:hideMark/>
          </w:tcPr>
          <w:p w14:paraId="1BBD7744" w14:textId="77777777" w:rsidR="0051151F" w:rsidRPr="0043161C" w:rsidRDefault="0051151F" w:rsidP="0051151F">
            <w:pPr>
              <w:rPr>
                <w:rFonts w:cstheme="minorHAnsi"/>
              </w:rPr>
            </w:pPr>
            <w:r w:rsidRPr="0043161C">
              <w:rPr>
                <w:rFonts w:cstheme="minorHAnsi"/>
              </w:rPr>
              <w:t xml:space="preserve">Rock Object  </w:t>
            </w:r>
          </w:p>
        </w:tc>
        <w:tc>
          <w:tcPr>
            <w:tcW w:w="3562" w:type="pct"/>
            <w:hideMark/>
          </w:tcPr>
          <w:p w14:paraId="4BE241F9" w14:textId="1C0FC233" w:rsidR="0051151F" w:rsidRPr="0043161C" w:rsidRDefault="0051151F" w:rsidP="0051151F">
            <w:pPr>
              <w:rPr>
                <w:rFonts w:cstheme="minorHAnsi"/>
              </w:rPr>
            </w:pPr>
            <w:r w:rsidRPr="0043161C">
              <w:rPr>
                <w:rFonts w:cstheme="minorHAnsi"/>
              </w:rPr>
              <w:t xml:space="preserve">A </w:t>
            </w:r>
            <w:r>
              <w:rPr>
                <w:rFonts w:cstheme="minorHAnsi"/>
              </w:rPr>
              <w:t>material object constituted by only solid geological materials.</w:t>
            </w:r>
          </w:p>
        </w:tc>
      </w:tr>
      <w:tr w:rsidR="0051151F" w:rsidRPr="0043161C" w14:paraId="5B669B5C" w14:textId="77777777" w:rsidTr="000A6338">
        <w:trPr>
          <w:trHeight w:val="300"/>
        </w:trPr>
        <w:tc>
          <w:tcPr>
            <w:tcW w:w="1438" w:type="pct"/>
            <w:noWrap/>
          </w:tcPr>
          <w:p w14:paraId="78DF1A16" w14:textId="3D22AE41" w:rsidR="0051151F" w:rsidRPr="0043161C" w:rsidRDefault="0051151F" w:rsidP="0051151F">
            <w:pPr>
              <w:rPr>
                <w:rFonts w:cstheme="minorHAnsi"/>
                <w:lang w:val="en-CA"/>
              </w:rPr>
            </w:pPr>
            <w:r>
              <w:rPr>
                <w:rFonts w:cstheme="minorHAnsi"/>
                <w:lang w:val="en-CA"/>
              </w:rPr>
              <w:t>Solid Geologic Material</w:t>
            </w:r>
          </w:p>
        </w:tc>
        <w:tc>
          <w:tcPr>
            <w:tcW w:w="3562" w:type="pct"/>
          </w:tcPr>
          <w:p w14:paraId="21F8A88B" w14:textId="3B62BDAB" w:rsidR="0051151F" w:rsidRDefault="0051151F" w:rsidP="0051151F">
            <w:pPr>
              <w:rPr>
                <w:rFonts w:cstheme="minorHAnsi"/>
              </w:rPr>
            </w:pPr>
            <w:r>
              <w:rPr>
                <w:rFonts w:cstheme="minorHAnsi"/>
              </w:rPr>
              <w:t>A geologic material primarily (dominantly) having parts that are solid.</w:t>
            </w:r>
          </w:p>
        </w:tc>
      </w:tr>
      <w:tr w:rsidR="0051151F" w:rsidRPr="0043161C" w14:paraId="27128568" w14:textId="77777777" w:rsidTr="000A6338">
        <w:trPr>
          <w:trHeight w:val="300"/>
        </w:trPr>
        <w:tc>
          <w:tcPr>
            <w:tcW w:w="1438" w:type="pct"/>
            <w:hideMark/>
          </w:tcPr>
          <w:p w14:paraId="16983868" w14:textId="77777777" w:rsidR="0051151F" w:rsidRPr="0043161C" w:rsidRDefault="0051151F" w:rsidP="0051151F">
            <w:pPr>
              <w:rPr>
                <w:rFonts w:cstheme="minorHAnsi"/>
              </w:rPr>
            </w:pPr>
            <w:r w:rsidRPr="0043161C">
              <w:rPr>
                <w:rFonts w:cstheme="minorHAnsi"/>
              </w:rPr>
              <w:t>Subtractive Process</w:t>
            </w:r>
          </w:p>
        </w:tc>
        <w:tc>
          <w:tcPr>
            <w:tcW w:w="3562" w:type="pct"/>
            <w:hideMark/>
          </w:tcPr>
          <w:p w14:paraId="0FBB7F62" w14:textId="2903A1E9" w:rsidR="0051151F" w:rsidRPr="0043161C" w:rsidRDefault="0051151F" w:rsidP="0051151F">
            <w:pPr>
              <w:rPr>
                <w:rFonts w:cstheme="minorHAnsi"/>
              </w:rPr>
            </w:pPr>
            <w:r w:rsidRPr="0043161C">
              <w:rPr>
                <w:rFonts w:cstheme="minorHAnsi"/>
              </w:rPr>
              <w:t xml:space="preserve">A process that removes </w:t>
            </w:r>
            <w:r>
              <w:rPr>
                <w:rFonts w:cstheme="minorHAnsi"/>
              </w:rPr>
              <w:t>material</w:t>
            </w:r>
            <w:r w:rsidRPr="0043161C">
              <w:rPr>
                <w:rFonts w:cstheme="minorHAnsi"/>
              </w:rPr>
              <w:t xml:space="preserve"> from some </w:t>
            </w:r>
            <w:r>
              <w:rPr>
                <w:rFonts w:cstheme="minorHAnsi"/>
              </w:rPr>
              <w:t>geologic material or object</w:t>
            </w:r>
            <w:r w:rsidRPr="0043161C">
              <w:rPr>
                <w:rFonts w:cstheme="minorHAnsi"/>
              </w:rPr>
              <w:t>.</w:t>
            </w:r>
          </w:p>
        </w:tc>
      </w:tr>
      <w:tr w:rsidR="0051151F" w:rsidRPr="0043161C" w14:paraId="103E126A" w14:textId="77777777" w:rsidTr="000A6338">
        <w:trPr>
          <w:trHeight w:val="300"/>
        </w:trPr>
        <w:tc>
          <w:tcPr>
            <w:tcW w:w="1438" w:type="pct"/>
            <w:noWrap/>
          </w:tcPr>
          <w:p w14:paraId="048EEFED" w14:textId="77777777" w:rsidR="0051151F" w:rsidRPr="0043161C" w:rsidRDefault="0051151F" w:rsidP="0051151F">
            <w:pPr>
              <w:rPr>
                <w:rFonts w:cstheme="minorHAnsi"/>
              </w:rPr>
            </w:pPr>
            <w:r>
              <w:rPr>
                <w:rFonts w:cstheme="minorHAnsi"/>
              </w:rPr>
              <w:t>Specific Geologic Time Unit</w:t>
            </w:r>
          </w:p>
        </w:tc>
        <w:tc>
          <w:tcPr>
            <w:tcW w:w="3562" w:type="pct"/>
          </w:tcPr>
          <w:p w14:paraId="7A970F97" w14:textId="77777777" w:rsidR="0051151F" w:rsidRPr="0043161C" w:rsidRDefault="0051151F" w:rsidP="0051151F">
            <w:pPr>
              <w:rPr>
                <w:rFonts w:cstheme="minorHAnsi"/>
              </w:rPr>
            </w:pPr>
            <w:r>
              <w:rPr>
                <w:rFonts w:cstheme="minorHAnsi"/>
              </w:rPr>
              <w:t xml:space="preserve">A geologic time interval (e.g. Jurassic 2017) with absolute (numeric) boundaries (e.g. </w:t>
            </w:r>
            <w:r>
              <w:t>201 Ma – 145 Ma).</w:t>
            </w:r>
            <w:r>
              <w:rPr>
                <w:rFonts w:cstheme="minorHAnsi"/>
              </w:rPr>
              <w:t xml:space="preserve"> </w:t>
            </w:r>
          </w:p>
        </w:tc>
      </w:tr>
      <w:tr w:rsidR="0051151F" w:rsidRPr="0043161C" w14:paraId="0923DD54" w14:textId="77777777" w:rsidTr="000A6338">
        <w:trPr>
          <w:trHeight w:val="300"/>
        </w:trPr>
        <w:tc>
          <w:tcPr>
            <w:tcW w:w="1438" w:type="pct"/>
            <w:noWrap/>
          </w:tcPr>
          <w:p w14:paraId="3855180B" w14:textId="77777777" w:rsidR="0051151F" w:rsidRPr="0043161C" w:rsidRDefault="0051151F" w:rsidP="0051151F">
            <w:pPr>
              <w:rPr>
                <w:rFonts w:cstheme="minorHAnsi"/>
              </w:rPr>
            </w:pPr>
            <w:r w:rsidRPr="0043161C">
              <w:rPr>
                <w:rFonts w:cstheme="minorHAnsi"/>
                <w:lang w:val="en-CA"/>
              </w:rPr>
              <w:t>Specific Rock Object</w:t>
            </w:r>
          </w:p>
        </w:tc>
        <w:tc>
          <w:tcPr>
            <w:tcW w:w="3562" w:type="pct"/>
          </w:tcPr>
          <w:p w14:paraId="338825EE" w14:textId="77777777" w:rsidR="0051151F" w:rsidRPr="0043161C" w:rsidRDefault="0051151F" w:rsidP="0051151F">
            <w:pPr>
              <w:rPr>
                <w:rFonts w:cstheme="minorHAnsi"/>
              </w:rPr>
            </w:pPr>
            <w:r>
              <w:rPr>
                <w:rFonts w:cstheme="minorHAnsi"/>
              </w:rPr>
              <w:t xml:space="preserve">A rock object that is not spatio-temporally dependent, i.e. can be moved from its surroundings and retain identity; is a single un-fragmented body. </w:t>
            </w:r>
          </w:p>
        </w:tc>
      </w:tr>
      <w:tr w:rsidR="0051151F" w:rsidRPr="0043161C" w14:paraId="69E7C6F3" w14:textId="77777777" w:rsidTr="000A6338">
        <w:trPr>
          <w:trHeight w:val="300"/>
        </w:trPr>
        <w:tc>
          <w:tcPr>
            <w:tcW w:w="1438" w:type="pct"/>
            <w:noWrap/>
          </w:tcPr>
          <w:p w14:paraId="3B7E0452" w14:textId="78BCB3A1" w:rsidR="0051151F" w:rsidRPr="0043161C" w:rsidRDefault="0051151F" w:rsidP="0051151F">
            <w:pPr>
              <w:rPr>
                <w:rFonts w:cstheme="minorHAnsi"/>
                <w:lang w:val="en-CA"/>
              </w:rPr>
            </w:pPr>
            <w:r>
              <w:rPr>
                <w:rFonts w:cstheme="minorHAnsi"/>
                <w:lang w:val="en-CA"/>
              </w:rPr>
              <w:t>Subtractive Process</w:t>
            </w:r>
          </w:p>
        </w:tc>
        <w:tc>
          <w:tcPr>
            <w:tcW w:w="3562" w:type="pct"/>
          </w:tcPr>
          <w:p w14:paraId="6C789B39" w14:textId="6B0056E6" w:rsidR="0051151F" w:rsidRDefault="0051151F" w:rsidP="0051151F">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51151F" w:rsidRPr="004663A1" w14:paraId="620B0397" w14:textId="77777777" w:rsidTr="000A6338">
        <w:trPr>
          <w:trHeight w:val="300"/>
        </w:trPr>
        <w:tc>
          <w:tcPr>
            <w:tcW w:w="1438" w:type="pct"/>
            <w:hideMark/>
          </w:tcPr>
          <w:p w14:paraId="027CF3D6" w14:textId="0DB7588C" w:rsidR="0051151F" w:rsidRPr="001774C1" w:rsidRDefault="0051151F" w:rsidP="0051151F">
            <w:pPr>
              <w:rPr>
                <w:rFonts w:cstheme="minorHAnsi"/>
              </w:rPr>
            </w:pPr>
            <w:r w:rsidRPr="001774C1">
              <w:rPr>
                <w:rFonts w:cstheme="minorHAnsi"/>
              </w:rPr>
              <w:t xml:space="preserve">Transformation </w:t>
            </w:r>
          </w:p>
        </w:tc>
        <w:tc>
          <w:tcPr>
            <w:tcW w:w="3562" w:type="pct"/>
            <w:hideMark/>
          </w:tcPr>
          <w:p w14:paraId="1E7AA4A5" w14:textId="02BF9DBB" w:rsidR="0051151F" w:rsidRPr="001774C1" w:rsidRDefault="0051151F" w:rsidP="0051151F">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2B1A81BB" w14:textId="2FBAC048" w:rsidR="005D7CD0" w:rsidRDefault="005D7CD0" w:rsidP="005D7CD0">
      <w:bookmarkStart w:id="215" w:name="_Toc63342990"/>
    </w:p>
    <w:p w14:paraId="2C789880" w14:textId="123C4033" w:rsidR="00B13CFE" w:rsidRDefault="00B13CFE" w:rsidP="00B13CFE">
      <w:pPr>
        <w:pStyle w:val="Heading2"/>
      </w:pPr>
      <w:r>
        <w:lastRenderedPageBreak/>
        <w:t>Geological Relation</w:t>
      </w:r>
    </w:p>
    <w:p w14:paraId="3B88F10E" w14:textId="7CD0DDCE" w:rsidR="00857550" w:rsidRDefault="00B13CFE" w:rsidP="00B13CFE">
      <w:r>
        <w:rPr>
          <w:noProof/>
          <w:lang w:val="en-CA" w:eastAsia="en-CA"/>
        </w:rPr>
        <w:drawing>
          <wp:anchor distT="0" distB="0" distL="114300" distR="114300" simplePos="0" relativeHeight="251776000" behindDoc="0" locked="0" layoutInCell="1" allowOverlap="1" wp14:anchorId="2084AF7A" wp14:editId="5F3AC752">
            <wp:simplePos x="0" y="0"/>
            <wp:positionH relativeFrom="margin">
              <wp:align>left</wp:align>
            </wp:positionH>
            <wp:positionV relativeFrom="paragraph">
              <wp:posOffset>65156</wp:posOffset>
            </wp:positionV>
            <wp:extent cx="2038350" cy="1866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38350" cy="1866900"/>
                    </a:xfrm>
                    <a:prstGeom prst="rect">
                      <a:avLst/>
                    </a:prstGeom>
                    <a:ln>
                      <a:solidFill>
                        <a:schemeClr val="tx1"/>
                      </a:solidFill>
                    </a:ln>
                  </pic:spPr>
                </pic:pic>
              </a:graphicData>
            </a:graphic>
          </wp:anchor>
        </w:drawing>
      </w:r>
      <w:r w:rsidR="00795DB6">
        <w:t>A g</w:t>
      </w:r>
      <w:r>
        <w:t xml:space="preserve">eological </w:t>
      </w:r>
      <w:r w:rsidR="003D70B9">
        <w:t>r</w:t>
      </w:r>
      <w:r w:rsidR="00795DB6">
        <w:t>elation</w:t>
      </w:r>
      <w:r>
        <w:t xml:space="preserve"> </w:t>
      </w:r>
      <w:r w:rsidR="003D70B9">
        <w:t>associate</w:t>
      </w:r>
      <w:r w:rsidR="00795DB6">
        <w:t xml:space="preserve">s two (in GSO) </w:t>
      </w:r>
      <w:r w:rsidR="003D70B9">
        <w:t xml:space="preserve">geological entities, typically in both space and time. For example, </w:t>
      </w:r>
      <w:r w:rsidR="00795DB6">
        <w:t>in</w:t>
      </w:r>
      <w:r w:rsidR="003D70B9">
        <w:t xml:space="preserve"> the </w:t>
      </w:r>
      <w:r w:rsidR="003D70B9" w:rsidRPr="003D70B9">
        <w:rPr>
          <w:i/>
        </w:rPr>
        <w:t>crosscuts</w:t>
      </w:r>
      <w:r w:rsidR="003D70B9">
        <w:t xml:space="preserve"> relation, if X </w:t>
      </w:r>
      <w:r w:rsidR="003D70B9" w:rsidRPr="003D70B9">
        <w:rPr>
          <w:i/>
        </w:rPr>
        <w:t>crosscuts</w:t>
      </w:r>
      <w:r w:rsidR="003D70B9">
        <w:t xml:space="preserve"> Y</w:t>
      </w:r>
      <w:r w:rsidR="00857550">
        <w:t>,</w:t>
      </w:r>
      <w:r w:rsidR="003D70B9">
        <w:t xml:space="preserve"> then X </w:t>
      </w:r>
      <w:r w:rsidR="00857550">
        <w:t xml:space="preserve">both </w:t>
      </w:r>
      <w:r w:rsidR="003D70B9">
        <w:t>spatially intersects</w:t>
      </w:r>
      <w:r w:rsidR="00857550">
        <w:t xml:space="preserve"> and is younger than</w:t>
      </w:r>
      <w:r w:rsidR="003D70B9">
        <w:t xml:space="preserve"> Y</w:t>
      </w:r>
      <w:r w:rsidR="00857550">
        <w:t xml:space="preserve">. </w:t>
      </w:r>
      <w:r w:rsidR="00795DB6">
        <w:t>Note t</w:t>
      </w:r>
      <w:r w:rsidR="00857550">
        <w:t xml:space="preserve">he ontology of geological relations in GSO is preliminary and incomplete, and </w:t>
      </w:r>
      <w:r w:rsidR="00795DB6">
        <w:t xml:space="preserve">its current content is merely </w:t>
      </w:r>
      <w:r w:rsidR="00857550">
        <w:t xml:space="preserve">a placeholder for more evolved future developments. </w:t>
      </w:r>
    </w:p>
    <w:p w14:paraId="2A6F584F" w14:textId="7AF8A3B0" w:rsidR="00B13CFE" w:rsidRDefault="00620232" w:rsidP="00B13CFE">
      <w:r>
        <w:rPr>
          <w:noProof/>
        </w:rPr>
        <mc:AlternateContent>
          <mc:Choice Requires="wps">
            <w:drawing>
              <wp:anchor distT="0" distB="0" distL="114300" distR="114300" simplePos="0" relativeHeight="251782144" behindDoc="0" locked="0" layoutInCell="1" allowOverlap="1" wp14:anchorId="11F2E53A" wp14:editId="39FD7AEF">
                <wp:simplePos x="0" y="0"/>
                <wp:positionH relativeFrom="margin">
                  <wp:align>left</wp:align>
                </wp:positionH>
                <wp:positionV relativeFrom="paragraph">
                  <wp:posOffset>767439</wp:posOffset>
                </wp:positionV>
                <wp:extent cx="2082800" cy="635"/>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5144AF8C" w14:textId="5DF6D5AC" w:rsidR="00F633E2" w:rsidRPr="007D18C5" w:rsidRDefault="00F633E2" w:rsidP="003D70B9">
                            <w:pPr>
                              <w:pStyle w:val="Caption"/>
                              <w:rPr>
                                <w:noProof/>
                              </w:rPr>
                            </w:pPr>
                            <w:bookmarkStart w:id="216" w:name="_Toc66182775"/>
                            <w:r>
                              <w:t xml:space="preserve">Figure </w:t>
                            </w:r>
                            <w:r w:rsidR="00266074">
                              <w:fldChar w:fldCharType="begin"/>
                            </w:r>
                            <w:r w:rsidR="00266074">
                              <w:instrText xml:space="preserve"> SEQ Figure \* ARABIC </w:instrText>
                            </w:r>
                            <w:r w:rsidR="00266074">
                              <w:fldChar w:fldCharType="separate"/>
                            </w:r>
                            <w:r>
                              <w:rPr>
                                <w:noProof/>
                              </w:rPr>
                              <w:t>12</w:t>
                            </w:r>
                            <w:r w:rsidR="00266074">
                              <w:rPr>
                                <w:noProof/>
                              </w:rPr>
                              <w:fldChar w:fldCharType="end"/>
                            </w:r>
                            <w:r>
                              <w:t>: Geological Relations</w:t>
                            </w:r>
                            <w:bookmarkEnd w:id="2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2E53A" id="Text Box 200" o:spid="_x0000_s1040" type="#_x0000_t202" style="position:absolute;left:0;text-align:left;margin-left:0;margin-top:60.45pt;width:164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" stroked="f">
                <v:textbox style="mso-fit-shape-to-text:t" inset="0,0,0,0">
                  <w:txbxContent>
                    <w:p w14:paraId="5144AF8C" w14:textId="5DF6D5AC" w:rsidR="00F633E2" w:rsidRPr="007D18C5" w:rsidRDefault="00F633E2" w:rsidP="003D70B9">
                      <w:pPr>
                        <w:pStyle w:val="Caption"/>
                        <w:rPr>
                          <w:noProof/>
                        </w:rPr>
                      </w:pPr>
                      <w:bookmarkStart w:id="217" w:name="_Toc66182775"/>
                      <w:r>
                        <w:t xml:space="preserve">Figure </w:t>
                      </w:r>
                      <w:r w:rsidR="00266074">
                        <w:fldChar w:fldCharType="begin"/>
                      </w:r>
                      <w:r w:rsidR="00266074">
                        <w:instrText xml:space="preserve"> SEQ Figure \* ARABIC </w:instrText>
                      </w:r>
                      <w:r w:rsidR="00266074">
                        <w:fldChar w:fldCharType="separate"/>
                      </w:r>
                      <w:r>
                        <w:rPr>
                          <w:noProof/>
                        </w:rPr>
                        <w:t>12</w:t>
                      </w:r>
                      <w:r w:rsidR="00266074">
                        <w:rPr>
                          <w:noProof/>
                        </w:rPr>
                        <w:fldChar w:fldCharType="end"/>
                      </w:r>
                      <w:r>
                        <w:t>: Geological Relations</w:t>
                      </w:r>
                      <w:bookmarkEnd w:id="217"/>
                    </w:p>
                  </w:txbxContent>
                </v:textbox>
                <w10:wrap type="square" anchorx="margin"/>
              </v:shape>
            </w:pict>
          </mc:Fallback>
        </mc:AlternateContent>
      </w:r>
      <w:r w:rsidR="00795DB6">
        <w:rPr>
          <w:noProof/>
        </w:rPr>
        <w:t>The</w:t>
      </w:r>
      <w:r w:rsidR="00857550">
        <w:t xml:space="preserve"> </w:t>
      </w:r>
      <w:r w:rsidR="00795DB6">
        <w:t xml:space="preserve">preliminary </w:t>
      </w:r>
      <w:r w:rsidR="00857550">
        <w:t xml:space="preserve">geological relations </w:t>
      </w:r>
      <w:r w:rsidR="00795DB6">
        <w:t>included in</w:t>
      </w:r>
      <w:r w:rsidR="00857550">
        <w:t xml:space="preserve"> GSO </w:t>
      </w:r>
      <w:r w:rsidR="00795DB6">
        <w:t>are:</w:t>
      </w:r>
      <w:r w:rsidR="00857550">
        <w:t xml:space="preserve"> the concordance of a foliation with something else, the spatial over/under</w:t>
      </w:r>
      <w:r w:rsidR="00795DB6">
        <w:t>lying of rock bodies as well as a</w:t>
      </w:r>
      <w:r w:rsidR="00857550">
        <w:t xml:space="preserve"> s</w:t>
      </w:r>
      <w:r w:rsidR="00795DB6">
        <w:t xml:space="preserve">tratigraphic versions </w:t>
      </w:r>
      <w:r w:rsidR="00857550">
        <w:t xml:space="preserve">in which over/underlying rock bodies are younger/older than associated rock bodies, </w:t>
      </w:r>
      <w:r w:rsidR="00795DB6">
        <w:t>and</w:t>
      </w:r>
      <w:r>
        <w:t xml:space="preserve"> </w:t>
      </w:r>
      <w:r w:rsidR="00857550">
        <w:t>the overprinting of a rock body or feature by a foliation or lineation.</w:t>
      </w:r>
    </w:p>
    <w:p w14:paraId="2FAC9A37" w14:textId="77777777" w:rsidR="00795DB6" w:rsidRDefault="00795DB6" w:rsidP="00B13CFE"/>
    <w:p w14:paraId="6D8E913E" w14:textId="7E5C0204" w:rsidR="000133D3" w:rsidRDefault="000133D3" w:rsidP="000133D3">
      <w:pPr>
        <w:pStyle w:val="Heading1"/>
      </w:pPr>
      <w:bookmarkStart w:id="218" w:name="_Toc66182759"/>
      <w:r>
        <w:t>GSO Modules</w:t>
      </w:r>
      <w:bookmarkEnd w:id="215"/>
      <w:bookmarkEnd w:id="218"/>
    </w:p>
    <w:p w14:paraId="5736427A" w14:textId="2C51C96C" w:rsidR="00673424" w:rsidRDefault="00E37C86" w:rsidP="000133D3">
      <w:r>
        <w:t xml:space="preserve">Each </w:t>
      </w:r>
      <w:r w:rsidR="00673424">
        <w:t xml:space="preserve">GSO </w:t>
      </w:r>
      <w:r>
        <w:t xml:space="preserve">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673424">
        <w:t>modularization enables an application to deploy only essential modules.</w:t>
      </w:r>
    </w:p>
    <w:p w14:paraId="1166E107" w14:textId="7E853459" w:rsidR="000133D3" w:rsidRDefault="00626D37" w:rsidP="000133D3">
      <w:r>
        <w:t xml:space="preserve">GSO comes with </w:t>
      </w:r>
      <w:r w:rsidR="000A1D69">
        <w:t>27</w:t>
      </w:r>
      <w:r>
        <w:t xml:space="preserve"> distinct mo</w:t>
      </w:r>
      <w:r w:rsidR="00AC7E1F">
        <w:t>dules</w:t>
      </w:r>
      <w:r w:rsidR="00E37C86">
        <w:t xml:space="preserve"> in this initial release. These are described below in </w:t>
      </w:r>
      <w:r w:rsidR="00F02194">
        <w:fldChar w:fldCharType="begin"/>
      </w:r>
      <w:r w:rsidR="00F02194">
        <w:instrText xml:space="preserve"> REF _Ref63255155 \h </w:instrText>
      </w:r>
      <w:r w:rsidR="00F02194">
        <w:fldChar w:fldCharType="separate"/>
      </w:r>
      <w:r w:rsidR="00F02194">
        <w:t xml:space="preserve">Table </w:t>
      </w:r>
      <w:r w:rsidR="00F02194">
        <w:rPr>
          <w:noProof/>
        </w:rPr>
        <w:t>3</w:t>
      </w:r>
      <w:r w:rsidR="00F02194">
        <w:t xml:space="preserve"> </w:t>
      </w:r>
      <w:r w:rsidR="00F02194">
        <w:fldChar w:fldCharType="end"/>
      </w:r>
      <w:r w:rsidR="00F02194">
        <w:t xml:space="preserve"> </w:t>
      </w:r>
      <w:r w:rsidR="00E37C86">
        <w:t xml:space="preserve">and grouped under headings for </w:t>
      </w:r>
      <w:r>
        <w:t xml:space="preserve">geological endurants, geological features, geological perdurants, geological settings, </w:t>
      </w:r>
      <w:r w:rsidR="000A1D69">
        <w:t xml:space="preserve">geological relations, </w:t>
      </w:r>
      <w:r>
        <w:t>and non-geological entities</w:t>
      </w:r>
      <w:r w:rsidR="007403A9">
        <w:t xml:space="preserve">; note the gso: prefix stands for </w:t>
      </w:r>
      <w:hyperlink r:id="rId40" w:history="1">
        <w:r w:rsidR="007403A9" w:rsidRPr="00110B91">
          <w:rPr>
            <w:rStyle w:val="Hyperlink"/>
          </w:rPr>
          <w:t>http://loop3d.org/GSO/ontology/2020/1/</w:t>
        </w:r>
      </w:hyperlink>
      <w:r>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t xml:space="preserve">Many modules are seeded from </w:t>
      </w:r>
      <w:hyperlink r:id="rId41"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r>
        <w:t xml:space="preserve">skos:Concept </w:t>
      </w:r>
      <w:r>
        <w:sym w:font="Wingdings" w:char="F0E0"/>
      </w:r>
      <w:r>
        <w:t xml:space="preserve"> owl:Class</w:t>
      </w:r>
    </w:p>
    <w:p w14:paraId="1173EE5D" w14:textId="77777777" w:rsidR="00BB2D41" w:rsidRDefault="00BB2D41" w:rsidP="00BB2D41">
      <w:pPr>
        <w:pStyle w:val="NoSpacing"/>
        <w:numPr>
          <w:ilvl w:val="0"/>
          <w:numId w:val="1"/>
        </w:numPr>
      </w:pPr>
      <w:r>
        <w:t xml:space="preserve">skos:broader </w:t>
      </w:r>
      <w:r>
        <w:sym w:font="Wingdings" w:char="F0E0"/>
      </w:r>
      <w:r>
        <w:t xml:space="preserve"> rdfs:subClassOf</w:t>
      </w:r>
    </w:p>
    <w:p w14:paraId="278C17D7" w14:textId="77777777" w:rsidR="00BB2D41" w:rsidRDefault="00BB2D41" w:rsidP="00BB2D41">
      <w:pPr>
        <w:pStyle w:val="NoSpacing"/>
        <w:numPr>
          <w:ilvl w:val="0"/>
          <w:numId w:val="1"/>
        </w:numPr>
      </w:pPr>
      <w:r>
        <w:t xml:space="preserve">skos:prefLabel </w:t>
      </w:r>
      <w:r>
        <w:sym w:font="Wingdings" w:char="F0E0"/>
      </w:r>
      <w:r>
        <w:t xml:space="preserve"> rdfs:label</w:t>
      </w:r>
    </w:p>
    <w:p w14:paraId="447B5378" w14:textId="77777777" w:rsidR="00BB2D41" w:rsidRDefault="00BB2D41" w:rsidP="00BB2D41">
      <w:pPr>
        <w:pStyle w:val="NoSpacing"/>
        <w:numPr>
          <w:ilvl w:val="0"/>
          <w:numId w:val="1"/>
        </w:numPr>
      </w:pPr>
      <w:r>
        <w:t xml:space="preserve">skos:description </w:t>
      </w:r>
      <w:r>
        <w:sym w:font="Wingdings" w:char="F0E0"/>
      </w:r>
      <w:r>
        <w:t xml:space="preserve"> rdfs:comment</w:t>
      </w:r>
    </w:p>
    <w:p w14:paraId="4A3DFD8E" w14:textId="77777777" w:rsidR="00BB2D41" w:rsidRDefault="00BB2D41" w:rsidP="00BB2D41">
      <w:pPr>
        <w:pStyle w:val="NoSpacing"/>
        <w:numPr>
          <w:ilvl w:val="0"/>
          <w:numId w:val="1"/>
        </w:numPr>
      </w:pPr>
      <w:r>
        <w:t>dcterms:modified with current date</w:t>
      </w:r>
    </w:p>
    <w:p w14:paraId="47351E0E" w14:textId="77777777" w:rsidR="00BB2D41" w:rsidRDefault="00BB2D41" w:rsidP="00BB2D41">
      <w:pPr>
        <w:pStyle w:val="NoSpacing"/>
        <w:numPr>
          <w:ilvl w:val="0"/>
          <w:numId w:val="1"/>
        </w:numPr>
      </w:pPr>
      <w:r>
        <w:t xml:space="preserve">skos:topConceptOf </w:t>
      </w:r>
      <w:r>
        <w:sym w:font="Wingdings" w:char="F0E0"/>
      </w:r>
      <w:r>
        <w:t xml:space="preserve"> rdfs:subClassOf  </w:t>
      </w:r>
    </w:p>
    <w:p w14:paraId="5BCEE762" w14:textId="77777777" w:rsidR="00BB2D41" w:rsidRDefault="00BB2D41" w:rsidP="00BB2D41">
      <w:pPr>
        <w:pStyle w:val="NoSpacing"/>
        <w:numPr>
          <w:ilvl w:val="0"/>
          <w:numId w:val="1"/>
        </w:numPr>
      </w:pPr>
      <w:r>
        <w:t>remove all skos:inScheme triples and skos:Collection classes</w:t>
      </w:r>
    </w:p>
    <w:p w14:paraId="2B8F94D0" w14:textId="72F76C42" w:rsidR="00BB2D41" w:rsidRDefault="00BB2D41" w:rsidP="00BB2D41">
      <w:pPr>
        <w:pStyle w:val="ListParagraph"/>
        <w:numPr>
          <w:ilvl w:val="0"/>
          <w:numId w:val="1"/>
        </w:numPr>
      </w:pPr>
      <w:r>
        <w:t xml:space="preserve">skos:ConceptScheme </w:t>
      </w:r>
      <w:r>
        <w:sym w:font="Wingdings" w:char="F0E0"/>
      </w:r>
      <w:r>
        <w:t xml:space="preserve"> owl:ontology</w:t>
      </w:r>
    </w:p>
    <w:p w14:paraId="19010415" w14:textId="77777777" w:rsidR="00933C78" w:rsidRDefault="00933C78" w:rsidP="00933C78"/>
    <w:p w14:paraId="7A97FD6A" w14:textId="25861014" w:rsidR="0091794E" w:rsidRDefault="008632FE" w:rsidP="008632FE">
      <w:pPr>
        <w:pStyle w:val="Caption"/>
      </w:pPr>
      <w:bookmarkStart w:id="219" w:name="_Ref63255155"/>
      <w:bookmarkStart w:id="220" w:name="_Toc66182786"/>
      <w:r>
        <w:t xml:space="preserve">Table </w:t>
      </w:r>
      <w:r w:rsidR="00266074">
        <w:fldChar w:fldCharType="begin"/>
      </w:r>
      <w:r w:rsidR="00266074">
        <w:instrText xml:space="preserve"> SEQ Table \* ARABIC </w:instrText>
      </w:r>
      <w:r w:rsidR="00266074">
        <w:fldChar w:fldCharType="separate"/>
      </w:r>
      <w:r>
        <w:rPr>
          <w:noProof/>
        </w:rPr>
        <w:t>3</w:t>
      </w:r>
      <w:r w:rsidR="00266074">
        <w:rPr>
          <w:noProof/>
        </w:rPr>
        <w:fldChar w:fldCharType="end"/>
      </w:r>
      <w:r>
        <w:t>: GSO Modules</w:t>
      </w:r>
      <w:bookmarkEnd w:id="219"/>
      <w:bookmarkEnd w:id="220"/>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lastRenderedPageBreak/>
              <w:t>Geologic Granular Material</w:t>
            </w:r>
          </w:p>
        </w:tc>
        <w:tc>
          <w:tcPr>
            <w:tcW w:w="455" w:type="pct"/>
          </w:tcPr>
          <w:p w14:paraId="5114EC74" w14:textId="14779D90" w:rsidR="0038668F" w:rsidRPr="00CA749B" w:rsidRDefault="00CA749B" w:rsidP="00CA749B">
            <w:pPr>
              <w:jc w:val="left"/>
              <w:rPr>
                <w:rFonts w:cstheme="minorHAnsi"/>
              </w:rPr>
            </w:pPr>
            <w:r w:rsidRPr="00CA749B">
              <w:rPr>
                <w:rFonts w:cstheme="minorHAnsi"/>
              </w:rPr>
              <w:t>gsgm</w:t>
            </w:r>
          </w:p>
        </w:tc>
        <w:tc>
          <w:tcPr>
            <w:tcW w:w="758" w:type="pct"/>
          </w:tcPr>
          <w:p w14:paraId="79170308" w14:textId="36B24375" w:rsidR="0038668F" w:rsidRPr="00CA749B" w:rsidRDefault="008C7D50" w:rsidP="00CA749B">
            <w:pPr>
              <w:jc w:val="left"/>
              <w:rPr>
                <w:rFonts w:cstheme="minorHAnsi"/>
                <w:sz w:val="20"/>
                <w:szCs w:val="20"/>
              </w:rPr>
            </w:pPr>
            <w:r>
              <w:rPr>
                <w:rFonts w:cstheme="minorHAnsi"/>
                <w:sz w:val="20"/>
                <w:szCs w:val="20"/>
              </w:rPr>
              <w:t>gso:granularmaterial/</w:t>
            </w:r>
          </w:p>
        </w:tc>
        <w:tc>
          <w:tcPr>
            <w:tcW w:w="2652" w:type="pct"/>
            <w:hideMark/>
          </w:tcPr>
          <w:p w14:paraId="233A7CD1" w14:textId="06F9A295" w:rsidR="0038668F" w:rsidRPr="00CA749B" w:rsidRDefault="0038668F" w:rsidP="00673424">
            <w:pPr>
              <w:rPr>
                <w:sz w:val="20"/>
                <w:szCs w:val="20"/>
              </w:rPr>
            </w:pPr>
            <w:r w:rsidRPr="00CA749B">
              <w:rPr>
                <w:sz w:val="20"/>
                <w:szCs w:val="20"/>
              </w:rPr>
              <w:t xml:space="preserve">Types of </w:t>
            </w:r>
            <w:r w:rsidR="00673424">
              <w:rPr>
                <w:rFonts w:ascii="Segoe UI" w:hAnsi="Segoe UI" w:cs="Segoe UI"/>
                <w:sz w:val="18"/>
                <w:szCs w:val="18"/>
              </w:rPr>
              <w:t xml:space="preserve">geological material composed of </w:t>
            </w:r>
            <w:r w:rsidR="002E340F">
              <w:rPr>
                <w:rFonts w:ascii="Segoe UI" w:hAnsi="Segoe UI" w:cs="Segoe UI"/>
                <w:sz w:val="18"/>
                <w:szCs w:val="18"/>
              </w:rPr>
              <w:t xml:space="preserve">particles sharing a set of characteristics, e.g. genesis, particle size (distribution), mineralogy, shape, </w:t>
            </w:r>
            <w:r w:rsidR="00673424">
              <w:rPr>
                <w:rFonts w:ascii="Segoe UI" w:hAnsi="Segoe UI" w:cs="Segoe UI"/>
                <w:sz w:val="18"/>
                <w:szCs w:val="18"/>
              </w:rPr>
              <w:t xml:space="preserve">or </w:t>
            </w:r>
            <w:r w:rsidR="002E340F">
              <w:rPr>
                <w:rFonts w:ascii="Segoe UI" w:hAnsi="Segoe UI" w:cs="Segoe UI"/>
                <w:sz w:val="18"/>
                <w:szCs w:val="18"/>
              </w:rPr>
              <w:t>sorting</w:t>
            </w:r>
            <w:r w:rsidR="00673424">
              <w:rPr>
                <w:rFonts w:ascii="Segoe UI" w:hAnsi="Segoe UI" w:cs="Segoe UI"/>
                <w:sz w:val="18"/>
                <w:szCs w:val="18"/>
              </w:rPr>
              <w:t xml:space="preserve">; includes </w:t>
            </w:r>
            <w:r w:rsidR="002E340F">
              <w:rPr>
                <w:rFonts w:ascii="Segoe UI" w:hAnsi="Segoe UI" w:cs="Segoe UI"/>
                <w:sz w:val="18"/>
                <w:szCs w:val="18"/>
              </w:rPr>
              <w:t xml:space="preserve">qualities for specifying size and shape. </w:t>
            </w:r>
            <w:r w:rsidR="002E340F">
              <w:rPr>
                <w:sz w:val="20"/>
                <w:szCs w:val="20"/>
              </w:rPr>
              <w:t>Based on</w:t>
            </w:r>
            <w:r w:rsidRPr="00CA749B">
              <w:rPr>
                <w:sz w:val="20"/>
                <w:szCs w:val="20"/>
              </w:rPr>
              <w:t xml:space="preserve"> the CGI vocabulary.</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r w:rsidRPr="00CA749B">
              <w:rPr>
                <w:rFonts w:cstheme="minorHAnsi"/>
              </w:rPr>
              <w:t>gsmin</w:t>
            </w:r>
          </w:p>
        </w:tc>
        <w:tc>
          <w:tcPr>
            <w:tcW w:w="758" w:type="pct"/>
          </w:tcPr>
          <w:p w14:paraId="5924F9B5" w14:textId="10B2505C" w:rsidR="0038668F" w:rsidRPr="00CA749B" w:rsidRDefault="008C7D50" w:rsidP="00CA749B">
            <w:pPr>
              <w:jc w:val="left"/>
              <w:rPr>
                <w:rFonts w:cstheme="minorHAnsi"/>
                <w:sz w:val="20"/>
                <w:szCs w:val="20"/>
              </w:rPr>
            </w:pPr>
            <w:r>
              <w:rPr>
                <w:rFonts w:cstheme="minorHAnsi"/>
                <w:sz w:val="20"/>
                <w:szCs w:val="20"/>
              </w:rPr>
              <w:t>gso:mineral/</w:t>
            </w:r>
          </w:p>
        </w:tc>
        <w:tc>
          <w:tcPr>
            <w:tcW w:w="2652" w:type="pct"/>
          </w:tcPr>
          <w:p w14:paraId="116CF309" w14:textId="302D24E2" w:rsidR="0038668F" w:rsidRPr="00CA749B" w:rsidRDefault="0038668F" w:rsidP="00705164">
            <w:pPr>
              <w:rPr>
                <w:sz w:val="20"/>
                <w:szCs w:val="20"/>
              </w:rPr>
            </w:pPr>
            <w:r w:rsidRPr="00CA749B">
              <w:rPr>
                <w:sz w:val="20"/>
                <w:szCs w:val="20"/>
              </w:rPr>
              <w:t>Specifies ~4600 mineral species extracted from the RRUFF database with URIs in the GSO namespace. Further enhanced with links mined from the Wiki</w:t>
            </w:r>
            <w:r w:rsidRPr="00CA749B">
              <w:rPr>
                <w:sz w:val="20"/>
                <w:szCs w:val="20"/>
              </w:rPr>
              <w:softHyphen/>
              <w:t>Data mineral list (~3600 species). Includes original qualities as annotations</w:t>
            </w:r>
            <w:r w:rsidR="002E340F">
              <w:rPr>
                <w:sz w:val="20"/>
                <w:szCs w:val="20"/>
              </w:rPr>
              <w:t>, and mapping to http URLs from mindat, handbook of mineralogy and webmineral.</w:t>
            </w:r>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t>Geologic Quality</w:t>
            </w:r>
          </w:p>
        </w:tc>
        <w:tc>
          <w:tcPr>
            <w:tcW w:w="455" w:type="pct"/>
          </w:tcPr>
          <w:p w14:paraId="08479740" w14:textId="75062017" w:rsidR="0038668F" w:rsidRPr="00CA749B" w:rsidRDefault="00CA749B" w:rsidP="00CA749B">
            <w:pPr>
              <w:jc w:val="left"/>
              <w:rPr>
                <w:rFonts w:cstheme="minorHAnsi"/>
              </w:rPr>
            </w:pPr>
            <w:r w:rsidRPr="00CA749B">
              <w:rPr>
                <w:rFonts w:cstheme="minorHAnsi"/>
              </w:rPr>
              <w:t>gsgq</w:t>
            </w:r>
          </w:p>
        </w:tc>
        <w:tc>
          <w:tcPr>
            <w:tcW w:w="758" w:type="pct"/>
          </w:tcPr>
          <w:p w14:paraId="79533C31" w14:textId="3652AE4E" w:rsidR="0038668F" w:rsidRPr="00CA749B" w:rsidRDefault="008C7D50" w:rsidP="00CA749B">
            <w:pPr>
              <w:jc w:val="left"/>
              <w:rPr>
                <w:rFonts w:cstheme="minorHAnsi"/>
                <w:sz w:val="20"/>
                <w:szCs w:val="20"/>
              </w:rPr>
            </w:pPr>
            <w:r>
              <w:rPr>
                <w:rFonts w:cstheme="minorHAnsi"/>
                <w:sz w:val="20"/>
                <w:szCs w:val="20"/>
              </w:rPr>
              <w:t>gso:geologicquality/</w:t>
            </w:r>
          </w:p>
        </w:tc>
        <w:tc>
          <w:tcPr>
            <w:tcW w:w="2652" w:type="pct"/>
          </w:tcPr>
          <w:p w14:paraId="51245132" w14:textId="63AA08E5"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w:t>
            </w:r>
            <w:r w:rsidR="00673424">
              <w:rPr>
                <w:sz w:val="20"/>
                <w:szCs w:val="20"/>
              </w:rPr>
              <w:t>with</w:t>
            </w:r>
            <w:r w:rsidRPr="00CA749B">
              <w:rPr>
                <w:sz w:val="20"/>
                <w:szCs w:val="20"/>
              </w:rPr>
              <w:t>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r w:rsidRPr="00CA749B">
              <w:rPr>
                <w:rFonts w:cstheme="minorHAnsi"/>
              </w:rPr>
              <w:t>gsrs</w:t>
            </w:r>
          </w:p>
        </w:tc>
        <w:tc>
          <w:tcPr>
            <w:tcW w:w="758" w:type="pct"/>
          </w:tcPr>
          <w:p w14:paraId="6E66A048" w14:textId="29286951" w:rsidR="0038668F" w:rsidRPr="00CA749B" w:rsidRDefault="008C7D50" w:rsidP="00CA749B">
            <w:pPr>
              <w:jc w:val="left"/>
              <w:rPr>
                <w:rFonts w:cstheme="minorHAnsi"/>
                <w:sz w:val="20"/>
                <w:szCs w:val="20"/>
              </w:rPr>
            </w:pPr>
            <w:r>
              <w:rPr>
                <w:rFonts w:cstheme="minorHAnsi"/>
                <w:sz w:val="20"/>
                <w:szCs w:val="20"/>
              </w:rPr>
              <w:t>gso:geologicreferencesystem/</w:t>
            </w:r>
          </w:p>
        </w:tc>
        <w:tc>
          <w:tcPr>
            <w:tcW w:w="2652" w:type="pct"/>
          </w:tcPr>
          <w:p w14:paraId="4477D26B" w14:textId="1F32B3AA" w:rsidR="0038668F" w:rsidRPr="00CA749B" w:rsidRDefault="002E340F" w:rsidP="00834B72">
            <w:pPr>
              <w:rPr>
                <w:sz w:val="20"/>
                <w:szCs w:val="20"/>
              </w:rPr>
            </w:pPr>
            <w:r>
              <w:rPr>
                <w:sz w:val="20"/>
                <w:szCs w:val="20"/>
              </w:rPr>
              <w:t xml:space="preserve">Types of conventions used to report measurement data. </w:t>
            </w:r>
            <w:r w:rsidR="0038668F" w:rsidRPr="00CA749B">
              <w:rPr>
                <w:sz w:val="20"/>
                <w:szCs w:val="20"/>
              </w:rPr>
              <w:t>Currently</w:t>
            </w:r>
            <w:r w:rsidR="00705164">
              <w:rPr>
                <w:sz w:val="20"/>
                <w:szCs w:val="20"/>
              </w:rPr>
              <w:t>,</w:t>
            </w:r>
            <w:r w:rsidR="0038668F" w:rsidRPr="00CA749B">
              <w:rPr>
                <w:sz w:val="20"/>
                <w:szCs w:val="20"/>
              </w:rPr>
              <w:t xml:space="preserve"> mainly for field measurement, e.g. right-hand-rule or dip-dip-direction</w:t>
            </w:r>
            <w:r w:rsidR="009E14BE">
              <w:rPr>
                <w:sz w:val="20"/>
                <w:szCs w:val="20"/>
              </w:rPr>
              <w:t xml:space="preserve"> for reporting planar orientation</w:t>
            </w:r>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538D5783" w:rsidR="0038668F" w:rsidRDefault="0038668F" w:rsidP="00CA749B">
            <w:pPr>
              <w:jc w:val="left"/>
            </w:pPr>
            <w:r>
              <w:t xml:space="preserve">Geologic Rock </w:t>
            </w:r>
            <w:r w:rsidR="002E340F">
              <w:br/>
            </w:r>
            <w:r>
              <w:t>Material</w:t>
            </w:r>
          </w:p>
        </w:tc>
        <w:tc>
          <w:tcPr>
            <w:tcW w:w="455" w:type="pct"/>
          </w:tcPr>
          <w:p w14:paraId="4872546E" w14:textId="66EDD695" w:rsidR="0038668F" w:rsidRPr="00CA749B" w:rsidRDefault="00CA749B" w:rsidP="00CA749B">
            <w:pPr>
              <w:jc w:val="left"/>
              <w:rPr>
                <w:rFonts w:cstheme="minorHAnsi"/>
              </w:rPr>
            </w:pPr>
            <w:r w:rsidRPr="00CA749B">
              <w:rPr>
                <w:rFonts w:cstheme="minorHAnsi"/>
              </w:rPr>
              <w:t>gsrm</w:t>
            </w:r>
          </w:p>
        </w:tc>
        <w:tc>
          <w:tcPr>
            <w:tcW w:w="758" w:type="pct"/>
          </w:tcPr>
          <w:p w14:paraId="4D044207" w14:textId="3B7EC9E7" w:rsidR="0038668F" w:rsidRPr="00CA749B" w:rsidRDefault="008C7D50" w:rsidP="00CA749B">
            <w:pPr>
              <w:jc w:val="left"/>
              <w:rPr>
                <w:rFonts w:cstheme="minorHAnsi"/>
                <w:sz w:val="20"/>
                <w:szCs w:val="20"/>
              </w:rPr>
            </w:pPr>
            <w:r>
              <w:rPr>
                <w:rFonts w:cstheme="minorHAnsi"/>
                <w:sz w:val="20"/>
                <w:szCs w:val="20"/>
              </w:rPr>
              <w:t>gso:rockmaterial/</w:t>
            </w:r>
          </w:p>
        </w:tc>
        <w:tc>
          <w:tcPr>
            <w:tcW w:w="2652" w:type="pct"/>
          </w:tcPr>
          <w:p w14:paraId="0DDE94D6" w14:textId="3E898A0B" w:rsidR="0038668F" w:rsidRPr="00CA749B" w:rsidRDefault="0038668F" w:rsidP="00834B72">
            <w:pPr>
              <w:rPr>
                <w:sz w:val="20"/>
                <w:szCs w:val="20"/>
              </w:rPr>
            </w:pPr>
            <w:r w:rsidRPr="00CA749B">
              <w:rPr>
                <w:sz w:val="20"/>
                <w:szCs w:val="20"/>
              </w:rPr>
              <w:t>Types of rock materials (litho</w:t>
            </w:r>
            <w:r w:rsidR="00834B72">
              <w:rPr>
                <w:sz w:val="20"/>
                <w:szCs w:val="20"/>
              </w:rPr>
              <w:t>logies) from the CGI vocabulary;</w:t>
            </w:r>
            <w:r w:rsidRPr="00CA749B">
              <w:rPr>
                <w:sz w:val="20"/>
                <w:szCs w:val="20"/>
              </w:rPr>
              <w:t xml:space="preserve"> </w:t>
            </w:r>
            <w:r w:rsidR="00834B72">
              <w:rPr>
                <w:sz w:val="20"/>
                <w:szCs w:val="20"/>
              </w:rPr>
              <w:t>also includes</w:t>
            </w:r>
            <w:r w:rsidRPr="00CA749B">
              <w:rPr>
                <w:sz w:val="20"/>
                <w:szCs w:val="20"/>
              </w:rPr>
              <w:t xml:space="preserve">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r w:rsidRPr="00CA749B">
              <w:rPr>
                <w:rFonts w:cstheme="minorHAnsi"/>
              </w:rPr>
              <w:t>gsro</w:t>
            </w:r>
          </w:p>
        </w:tc>
        <w:tc>
          <w:tcPr>
            <w:tcW w:w="758" w:type="pct"/>
          </w:tcPr>
          <w:p w14:paraId="5C40CB8C" w14:textId="5181553A" w:rsidR="0038668F" w:rsidRPr="00CA749B" w:rsidRDefault="008C7D50" w:rsidP="00CA749B">
            <w:pPr>
              <w:jc w:val="left"/>
              <w:rPr>
                <w:rFonts w:cstheme="minorHAnsi"/>
                <w:sz w:val="20"/>
                <w:szCs w:val="20"/>
              </w:rPr>
            </w:pPr>
            <w:r>
              <w:rPr>
                <w:rFonts w:cstheme="minorHAnsi"/>
                <w:sz w:val="20"/>
                <w:szCs w:val="20"/>
              </w:rPr>
              <w:t>gso:rockobject/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(e.g.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r w:rsidRPr="00CA749B">
              <w:rPr>
                <w:rFonts w:cstheme="minorHAnsi"/>
              </w:rPr>
              <w:t>gsor</w:t>
            </w:r>
          </w:p>
        </w:tc>
        <w:tc>
          <w:tcPr>
            <w:tcW w:w="758" w:type="pct"/>
          </w:tcPr>
          <w:p w14:paraId="3551CF94" w14:textId="64DA12BE" w:rsidR="0038668F" w:rsidRPr="00CA749B" w:rsidRDefault="008C7D50" w:rsidP="00CA749B">
            <w:pPr>
              <w:jc w:val="left"/>
              <w:rPr>
                <w:rFonts w:cstheme="minorHAnsi"/>
                <w:sz w:val="20"/>
                <w:szCs w:val="20"/>
              </w:rPr>
            </w:pPr>
            <w:r>
              <w:rPr>
                <w:rFonts w:cstheme="minorHAnsi"/>
                <w:sz w:val="20"/>
                <w:szCs w:val="20"/>
              </w:rPr>
              <w:t>gso:geologicrole/</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r w:rsidRPr="00CA749B">
              <w:rPr>
                <w:rFonts w:cstheme="minorHAnsi"/>
              </w:rPr>
              <w:t>gsgu</w:t>
            </w:r>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r>
              <w:rPr>
                <w:rFonts w:cstheme="minorHAnsi"/>
                <w:sz w:val="20"/>
                <w:szCs w:val="20"/>
              </w:rPr>
              <w:t>gso:geologicunit/</w:t>
            </w:r>
          </w:p>
        </w:tc>
        <w:tc>
          <w:tcPr>
            <w:tcW w:w="2652" w:type="pct"/>
            <w:tcBorders>
              <w:bottom w:val="single" w:sz="4" w:space="0" w:color="auto"/>
            </w:tcBorders>
          </w:tcPr>
          <w:p w14:paraId="39CA4804" w14:textId="1E9542B3" w:rsidR="0038668F" w:rsidRPr="00CA749B" w:rsidRDefault="0038668F" w:rsidP="00CA749B">
            <w:pPr>
              <w:rPr>
                <w:sz w:val="20"/>
                <w:szCs w:val="20"/>
              </w:rPr>
            </w:pPr>
            <w:r w:rsidRPr="00CA749B">
              <w:rPr>
                <w:sz w:val="20"/>
                <w:szCs w:val="20"/>
              </w:rPr>
              <w:t xml:space="preserve">Types of material geologic units, delineated into stratigraphic and non-stratigraphic. Includes material unit ranks such as Formation (for lithostratigraphic units) or Stage (for chonostratigraphic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r>
              <w:rPr>
                <w:rFonts w:cstheme="minorHAnsi"/>
              </w:rPr>
              <w:t>gsgf</w:t>
            </w:r>
          </w:p>
        </w:tc>
        <w:tc>
          <w:tcPr>
            <w:tcW w:w="758" w:type="pct"/>
          </w:tcPr>
          <w:p w14:paraId="000B447A" w14:textId="1DAB2E2B" w:rsidR="0038668F" w:rsidRPr="00CA749B" w:rsidRDefault="008C7D50" w:rsidP="00CA749B">
            <w:pPr>
              <w:jc w:val="left"/>
              <w:rPr>
                <w:rFonts w:cstheme="minorHAnsi"/>
                <w:sz w:val="20"/>
                <w:szCs w:val="20"/>
              </w:rPr>
            </w:pPr>
            <w:r>
              <w:rPr>
                <w:rFonts w:cstheme="minorHAnsi"/>
                <w:sz w:val="20"/>
                <w:szCs w:val="20"/>
              </w:rPr>
              <w:t>gso:geologicfeature/</w:t>
            </w:r>
          </w:p>
        </w:tc>
        <w:tc>
          <w:tcPr>
            <w:tcW w:w="2652" w:type="pct"/>
          </w:tcPr>
          <w:p w14:paraId="5CFB2A21" w14:textId="2492A751" w:rsidR="0038668F" w:rsidRPr="00CA749B" w:rsidRDefault="0038668F" w:rsidP="001445AA">
            <w:pPr>
              <w:rPr>
                <w:sz w:val="20"/>
                <w:szCs w:val="20"/>
              </w:rPr>
            </w:pPr>
            <w:r w:rsidRPr="00CA749B">
              <w:rPr>
                <w:sz w:val="20"/>
                <w:szCs w:val="20"/>
              </w:rPr>
              <w:t xml:space="preserve">Types of geologic features that are not geologic structures nor geologic time features, such as those for voids (e.g. porespace, 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t>Geologic Structure</w:t>
            </w:r>
          </w:p>
        </w:tc>
        <w:tc>
          <w:tcPr>
            <w:tcW w:w="455" w:type="pct"/>
          </w:tcPr>
          <w:p w14:paraId="3AA6B839" w14:textId="28D969F2" w:rsidR="0038668F" w:rsidRPr="00CA749B" w:rsidRDefault="00CA749B" w:rsidP="00CA749B">
            <w:pPr>
              <w:jc w:val="left"/>
              <w:rPr>
                <w:rFonts w:cstheme="minorHAnsi"/>
              </w:rPr>
            </w:pPr>
            <w:r>
              <w:rPr>
                <w:rFonts w:cstheme="minorHAnsi"/>
              </w:rPr>
              <w:t>gsos</w:t>
            </w:r>
          </w:p>
        </w:tc>
        <w:tc>
          <w:tcPr>
            <w:tcW w:w="758" w:type="pct"/>
          </w:tcPr>
          <w:p w14:paraId="22A72EB6" w14:textId="474E58B5" w:rsidR="0038668F" w:rsidRPr="00CA749B" w:rsidRDefault="008C7D50" w:rsidP="00CA749B">
            <w:pPr>
              <w:jc w:val="left"/>
              <w:rPr>
                <w:rFonts w:cstheme="minorHAnsi"/>
                <w:sz w:val="20"/>
                <w:szCs w:val="20"/>
              </w:rPr>
            </w:pPr>
            <w:r>
              <w:rPr>
                <w:rFonts w:cstheme="minorHAnsi"/>
                <w:sz w:val="20"/>
                <w:szCs w:val="20"/>
              </w:rPr>
              <w:t>gso:geologicstructure/</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r>
              <w:rPr>
                <w:rFonts w:cstheme="minorHAnsi"/>
              </w:rPr>
              <w:t>gscn</w:t>
            </w:r>
          </w:p>
        </w:tc>
        <w:tc>
          <w:tcPr>
            <w:tcW w:w="758" w:type="pct"/>
          </w:tcPr>
          <w:p w14:paraId="5D173D89" w14:textId="32BF5385" w:rsidR="0038668F" w:rsidRPr="00CA749B" w:rsidRDefault="008C7D50" w:rsidP="00CA749B">
            <w:pPr>
              <w:jc w:val="left"/>
              <w:rPr>
                <w:rFonts w:cstheme="minorHAnsi"/>
                <w:sz w:val="20"/>
                <w:szCs w:val="20"/>
              </w:rPr>
            </w:pPr>
            <w:r>
              <w:rPr>
                <w:rFonts w:cstheme="minorHAnsi"/>
                <w:sz w:val="20"/>
                <w:szCs w:val="20"/>
              </w:rPr>
              <w:t>gso:geologiccontact/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t>Geologic Structure Fault</w:t>
            </w:r>
          </w:p>
        </w:tc>
        <w:tc>
          <w:tcPr>
            <w:tcW w:w="455" w:type="pct"/>
          </w:tcPr>
          <w:p w14:paraId="2F7EEFFF" w14:textId="13BC5241" w:rsidR="0038668F" w:rsidRPr="00CA749B" w:rsidRDefault="00CA749B" w:rsidP="00CA749B">
            <w:pPr>
              <w:jc w:val="left"/>
              <w:rPr>
                <w:rFonts w:cstheme="minorHAnsi"/>
              </w:rPr>
            </w:pPr>
            <w:r>
              <w:rPr>
                <w:rFonts w:cstheme="minorHAnsi"/>
              </w:rPr>
              <w:t>gsfa</w:t>
            </w:r>
          </w:p>
        </w:tc>
        <w:tc>
          <w:tcPr>
            <w:tcW w:w="758" w:type="pct"/>
          </w:tcPr>
          <w:p w14:paraId="2D514715" w14:textId="40D2CE70" w:rsidR="0038668F" w:rsidRPr="00CA749B" w:rsidRDefault="008C7D50" w:rsidP="00CA749B">
            <w:pPr>
              <w:jc w:val="left"/>
              <w:rPr>
                <w:rFonts w:cstheme="minorHAnsi"/>
                <w:sz w:val="20"/>
                <w:szCs w:val="20"/>
              </w:rPr>
            </w:pPr>
            <w:r>
              <w:rPr>
                <w:rFonts w:cstheme="minorHAnsi"/>
                <w:sz w:val="20"/>
                <w:szCs w:val="20"/>
              </w:rPr>
              <w:t xml:space="preserve">gso:geologicfault/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r>
              <w:rPr>
                <w:rFonts w:cstheme="minorHAnsi"/>
              </w:rPr>
              <w:t>gsfd</w:t>
            </w:r>
          </w:p>
        </w:tc>
        <w:tc>
          <w:tcPr>
            <w:tcW w:w="758" w:type="pct"/>
          </w:tcPr>
          <w:p w14:paraId="5A7523C5" w14:textId="3018A554" w:rsidR="0038668F" w:rsidRPr="00CA749B" w:rsidRDefault="008C7D50" w:rsidP="00CA749B">
            <w:pPr>
              <w:jc w:val="left"/>
              <w:rPr>
                <w:rFonts w:cstheme="minorHAnsi"/>
                <w:sz w:val="20"/>
                <w:szCs w:val="20"/>
              </w:rPr>
            </w:pPr>
            <w:r>
              <w:rPr>
                <w:rFonts w:cstheme="minorHAnsi"/>
                <w:sz w:val="20"/>
                <w:szCs w:val="20"/>
              </w:rPr>
              <w:t>gso:geologicfold/</w:t>
            </w:r>
          </w:p>
        </w:tc>
        <w:tc>
          <w:tcPr>
            <w:tcW w:w="2652" w:type="pct"/>
          </w:tcPr>
          <w:p w14:paraId="3FE87608" w14:textId="2EA3B279" w:rsidR="0038668F" w:rsidRPr="00CA749B" w:rsidRDefault="0038668F" w:rsidP="00CA749B">
            <w:pPr>
              <w:rPr>
                <w:sz w:val="20"/>
                <w:szCs w:val="20"/>
              </w:rPr>
            </w:pPr>
            <w:r w:rsidRPr="00CA749B">
              <w:rPr>
                <w:sz w:val="20"/>
                <w:szCs w:val="20"/>
              </w:rPr>
              <w:t xml:space="preserve">Types of </w:t>
            </w:r>
            <w:r w:rsidR="00E90396">
              <w:rPr>
                <w:sz w:val="20"/>
                <w:szCs w:val="20"/>
              </w:rPr>
              <w:t>folds</w:t>
            </w:r>
            <w:r w:rsidR="00E90396" w:rsidRPr="00CA749B">
              <w:rPr>
                <w:sz w:val="20"/>
                <w:szCs w:val="20"/>
              </w:rPr>
              <w:t xml:space="preserve"> </w:t>
            </w:r>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r>
              <w:rPr>
                <w:rFonts w:cstheme="minorHAnsi"/>
              </w:rPr>
              <w:t>gsfo</w:t>
            </w:r>
          </w:p>
        </w:tc>
        <w:tc>
          <w:tcPr>
            <w:tcW w:w="758" w:type="pct"/>
          </w:tcPr>
          <w:p w14:paraId="64DFBD9E" w14:textId="1B244BCE" w:rsidR="0038668F" w:rsidRPr="00CA749B" w:rsidRDefault="008C7D50" w:rsidP="00CA749B">
            <w:pPr>
              <w:jc w:val="left"/>
              <w:rPr>
                <w:rFonts w:cstheme="minorHAnsi"/>
                <w:sz w:val="20"/>
                <w:szCs w:val="20"/>
              </w:rPr>
            </w:pPr>
            <w:r>
              <w:rPr>
                <w:rFonts w:cstheme="minorHAnsi"/>
                <w:sz w:val="20"/>
                <w:szCs w:val="20"/>
              </w:rPr>
              <w:t>gso:geologicfoliation/</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sedimentary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r>
              <w:rPr>
                <w:rFonts w:cstheme="minorHAnsi"/>
              </w:rPr>
              <w:t>gsol</w:t>
            </w:r>
          </w:p>
        </w:tc>
        <w:tc>
          <w:tcPr>
            <w:tcW w:w="758" w:type="pct"/>
          </w:tcPr>
          <w:p w14:paraId="4DC96A15" w14:textId="37C97974" w:rsidR="0038668F" w:rsidRPr="00CA749B" w:rsidRDefault="008C7D50" w:rsidP="00CA749B">
            <w:pPr>
              <w:jc w:val="left"/>
              <w:rPr>
                <w:rFonts w:cstheme="minorHAnsi"/>
                <w:sz w:val="20"/>
                <w:szCs w:val="20"/>
              </w:rPr>
            </w:pPr>
            <w:r>
              <w:rPr>
                <w:rFonts w:cstheme="minorHAnsi"/>
                <w:sz w:val="20"/>
                <w:szCs w:val="20"/>
              </w:rPr>
              <w:t>gso:geologiclineation/</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lineations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lastRenderedPageBreak/>
              <w:t>Geologic Time</w:t>
            </w:r>
          </w:p>
        </w:tc>
        <w:tc>
          <w:tcPr>
            <w:tcW w:w="455" w:type="pct"/>
          </w:tcPr>
          <w:p w14:paraId="7FDD515B" w14:textId="0B4B7F2B" w:rsidR="0038668F" w:rsidRPr="00CA749B" w:rsidRDefault="00CA749B" w:rsidP="00CA749B">
            <w:pPr>
              <w:jc w:val="left"/>
              <w:rPr>
                <w:rFonts w:cstheme="minorHAnsi"/>
              </w:rPr>
            </w:pPr>
            <w:r>
              <w:rPr>
                <w:rFonts w:cstheme="minorHAnsi"/>
              </w:rPr>
              <w:t>gst</w:t>
            </w:r>
          </w:p>
        </w:tc>
        <w:tc>
          <w:tcPr>
            <w:tcW w:w="758" w:type="pct"/>
          </w:tcPr>
          <w:p w14:paraId="2E3F9279" w14:textId="6D8977CB" w:rsidR="0038668F" w:rsidRPr="00CA749B" w:rsidRDefault="00ED03A6" w:rsidP="00CA749B">
            <w:pPr>
              <w:jc w:val="left"/>
              <w:rPr>
                <w:rFonts w:cstheme="minorHAnsi"/>
                <w:sz w:val="20"/>
                <w:szCs w:val="20"/>
              </w:rPr>
            </w:pPr>
            <w:r>
              <w:rPr>
                <w:rFonts w:cstheme="minorHAnsi"/>
                <w:sz w:val="20"/>
                <w:szCs w:val="20"/>
              </w:rPr>
              <w:t>gso:geologictime/</w:t>
            </w:r>
          </w:p>
        </w:tc>
        <w:tc>
          <w:tcPr>
            <w:tcW w:w="2652" w:type="pct"/>
          </w:tcPr>
          <w:p w14:paraId="70EF3F64" w14:textId="39050874" w:rsidR="0038668F" w:rsidRPr="00CA749B" w:rsidRDefault="0038668F" w:rsidP="00834B72">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w:t>
            </w:r>
            <w:r w:rsidRPr="00CA749B">
              <w:rPr>
                <w:sz w:val="20"/>
                <w:szCs w:val="20"/>
              </w:rPr>
              <w:t>Base of the Jurassic Period.</w:t>
            </w:r>
          </w:p>
        </w:tc>
      </w:tr>
      <w:tr w:rsidR="00CA749B" w:rsidRPr="00D8749F" w14:paraId="42AAAF3D" w14:textId="77777777" w:rsidTr="00CA749B">
        <w:trPr>
          <w:trHeight w:val="422"/>
        </w:trPr>
        <w:tc>
          <w:tcPr>
            <w:tcW w:w="1135" w:type="pct"/>
            <w:noWrap/>
          </w:tcPr>
          <w:p w14:paraId="421C39E5" w14:textId="743D89E5" w:rsidR="0038668F" w:rsidRDefault="0038668F" w:rsidP="00CA749B">
            <w:pPr>
              <w:jc w:val="left"/>
            </w:pPr>
            <w:r>
              <w:t>Geologic Time</w:t>
            </w:r>
            <w:r w:rsidR="00CA749B">
              <w:t xml:space="preserve">        </w:t>
            </w:r>
            <w:r>
              <w:t xml:space="preserve"> Ischart</w:t>
            </w:r>
          </w:p>
        </w:tc>
        <w:tc>
          <w:tcPr>
            <w:tcW w:w="455" w:type="pct"/>
          </w:tcPr>
          <w:p w14:paraId="225F16E1" w14:textId="271AA9B5" w:rsidR="0038668F" w:rsidRPr="00CA749B" w:rsidRDefault="00CA749B" w:rsidP="00CA749B">
            <w:pPr>
              <w:jc w:val="left"/>
              <w:rPr>
                <w:rFonts w:cstheme="minorHAnsi"/>
              </w:rPr>
            </w:pPr>
            <w:r>
              <w:rPr>
                <w:rFonts w:cstheme="minorHAnsi"/>
              </w:rPr>
              <w:t>gstime</w:t>
            </w:r>
          </w:p>
        </w:tc>
        <w:tc>
          <w:tcPr>
            <w:tcW w:w="758" w:type="pct"/>
          </w:tcPr>
          <w:p w14:paraId="36EA2841" w14:textId="319DC03E" w:rsidR="0038668F" w:rsidRPr="00CA749B" w:rsidRDefault="00ED03A6" w:rsidP="00CA749B">
            <w:pPr>
              <w:jc w:val="left"/>
              <w:rPr>
                <w:rFonts w:cstheme="minorHAnsi"/>
                <w:sz w:val="20"/>
                <w:szCs w:val="20"/>
              </w:rPr>
            </w:pPr>
            <w:r>
              <w:rPr>
                <w:rFonts w:cstheme="minorHAnsi"/>
                <w:sz w:val="20"/>
                <w:szCs w:val="20"/>
              </w:rPr>
              <w:t>gso:ischart/</w:t>
            </w:r>
          </w:p>
        </w:tc>
        <w:tc>
          <w:tcPr>
            <w:tcW w:w="2652" w:type="pct"/>
          </w:tcPr>
          <w:p w14:paraId="4FE5EC65" w14:textId="6ECF57A0" w:rsidR="00933C78" w:rsidRPr="00CA749B" w:rsidRDefault="0038668F" w:rsidP="00834B72">
            <w:pPr>
              <w:rPr>
                <w:sz w:val="20"/>
                <w:szCs w:val="20"/>
              </w:rPr>
            </w:pPr>
            <w:r w:rsidRPr="00CA749B">
              <w:rPr>
                <w:sz w:val="20"/>
                <w:szCs w:val="20"/>
              </w:rPr>
              <w:t>Instances of specific geologic time units, such as Jurassic 2017, and related time scales, e.g. ICS 2017. GSO includes</w:t>
            </w:r>
            <w:r w:rsidR="00E90396">
              <w:rPr>
                <w:sz w:val="20"/>
                <w:szCs w:val="20"/>
              </w:rPr>
              <w:t xml:space="preserve"> specific</w:t>
            </w:r>
            <w:r w:rsidRPr="00CA749B">
              <w:rPr>
                <w:sz w:val="20"/>
                <w:szCs w:val="20"/>
              </w:rPr>
              <w:t xml:space="preserve"> time units from the ISC2004 time scale (Gradstein et al., 2004), the ISC2017-02 time scale (</w:t>
            </w:r>
            <w:hyperlink r:id="rId42" w:history="1">
              <w:r w:rsidRPr="00CA749B">
                <w:rPr>
                  <w:rStyle w:val="Hyperlink"/>
                  <w:sz w:val="20"/>
                  <w:szCs w:val="20"/>
                </w:rPr>
                <w:t>https://stratigraphy.org/icschart/ChronostratChart2017-02.pdf</w:t>
              </w:r>
            </w:hyperlink>
            <w:r w:rsidRPr="00CA749B">
              <w:rPr>
                <w:sz w:val="20"/>
                <w:szCs w:val="20"/>
              </w:rPr>
              <w:t>) and the ISC2020-01 time scale (</w:t>
            </w:r>
            <w:hyperlink r:id="rId43" w:history="1">
              <w:r w:rsidRPr="00CA749B">
                <w:rPr>
                  <w:rStyle w:val="Hyperlink"/>
                  <w:sz w:val="20"/>
                  <w:szCs w:val="20"/>
                </w:rPr>
                <w:t>https://stratigraphy.org/icschart/ChronostratChart2020-01.pdf</w:t>
              </w:r>
            </w:hyperlink>
            <w:r w:rsidRPr="00CA749B">
              <w:rPr>
                <w:sz w:val="20"/>
                <w:szCs w:val="20"/>
              </w:rPr>
              <w:t>). Note</w:t>
            </w:r>
            <w:r w:rsidR="00E90396">
              <w:rPr>
                <w:sz w:val="20"/>
                <w:szCs w:val="20"/>
              </w:rPr>
              <w:t xml:space="preserve"> that specific</w:t>
            </w:r>
            <w:r w:rsidRPr="00CA749B">
              <w:rPr>
                <w:sz w:val="20"/>
                <w:szCs w:val="20"/>
              </w:rPr>
              <w:t xml:space="preserve"> time units are re-used across time scales, with a new time unit introduced only if there is a change to its boundary</w:t>
            </w:r>
            <w:r w:rsidR="00E90396">
              <w:rPr>
                <w:sz w:val="20"/>
                <w:szCs w:val="20"/>
              </w:rPr>
              <w:t xml:space="preserve"> </w:t>
            </w:r>
            <w:r w:rsidR="00834B72">
              <w:rPr>
                <w:sz w:val="20"/>
                <w:szCs w:val="20"/>
              </w:rPr>
              <w:t xml:space="preserve">location </w:t>
            </w:r>
            <w:r w:rsidR="00E90396">
              <w:rPr>
                <w:sz w:val="20"/>
                <w:szCs w:val="20"/>
              </w:rPr>
              <w:t>or the estimated temporal position (date) of the boundary</w:t>
            </w:r>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r w:rsidR="00E90396">
              <w:rPr>
                <w:sz w:val="20"/>
                <w:szCs w:val="20"/>
              </w:rPr>
              <w:t xml:space="preserve"> specific geologic time unit</w:t>
            </w:r>
            <w:r w:rsidRPr="00CA749B">
              <w:rPr>
                <w:sz w:val="20"/>
                <w:szCs w:val="20"/>
              </w:rPr>
              <w:t xml:space="preserve">, but Jurassic in the 2004 and 2017 ICS time charts are different </w:t>
            </w:r>
            <w:r w:rsidR="00E90396">
              <w:rPr>
                <w:sz w:val="20"/>
                <w:szCs w:val="20"/>
              </w:rPr>
              <w:t>specific geologic time unit</w:t>
            </w:r>
            <w:r w:rsidRPr="00CA749B">
              <w:rPr>
                <w:sz w:val="20"/>
                <w:szCs w:val="20"/>
              </w:rPr>
              <w:t>, as they have different boundary dates. However, changes to boundaries of internal subdivisions do not trigger a new unit. For example, the temporal boundaries defining the Miocene and Oligocene are the same in the 2004, 2017 and 2020 versions, even though certain subdivisions change, e.g. the date estimates for the boundaries of the Serravallian Age of the Miocene are different in the 2004 and 2017 ICS time scales.</w:t>
            </w: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CA749B">
            <w:pPr>
              <w:jc w:val="left"/>
            </w:pPr>
            <w:r w:rsidRPr="00AC7E1F">
              <w:rPr>
                <w:b/>
                <w:i/>
              </w:rPr>
              <w:t>Geologic Perdurants</w:t>
            </w:r>
          </w:p>
        </w:tc>
        <w:tc>
          <w:tcPr>
            <w:tcW w:w="455" w:type="pct"/>
            <w:shd w:val="pct12" w:color="auto" w:fill="auto"/>
          </w:tcPr>
          <w:p w14:paraId="7BE7B00D" w14:textId="77777777" w:rsidR="0038668F" w:rsidRPr="00CA749B" w:rsidRDefault="0038668F" w:rsidP="00CA749B">
            <w:pPr>
              <w:jc w:val="left"/>
              <w:rPr>
                <w:rFonts w:cstheme="minorHAnsi"/>
              </w:rPr>
            </w:pPr>
          </w:p>
        </w:tc>
        <w:tc>
          <w:tcPr>
            <w:tcW w:w="758" w:type="pct"/>
            <w:shd w:val="pct12" w:color="auto" w:fill="auto"/>
          </w:tcPr>
          <w:p w14:paraId="20A307E3" w14:textId="77777777" w:rsidR="0038668F" w:rsidRPr="00CA749B" w:rsidRDefault="0038668F" w:rsidP="00CA749B">
            <w:pPr>
              <w:jc w:val="left"/>
              <w:rPr>
                <w:rFonts w:cstheme="minorHAnsi"/>
                <w:sz w:val="20"/>
                <w:szCs w:val="20"/>
              </w:rPr>
            </w:pPr>
          </w:p>
        </w:tc>
        <w:tc>
          <w:tcPr>
            <w:tcW w:w="2652" w:type="pct"/>
            <w:shd w:val="pct12" w:color="auto" w:fill="auto"/>
          </w:tcPr>
          <w:p w14:paraId="13DB0782" w14:textId="50171590" w:rsidR="0038668F" w:rsidRPr="00CA749B" w:rsidRDefault="0038668F" w:rsidP="00CA749B">
            <w:pPr>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r>
              <w:rPr>
                <w:rFonts w:cstheme="minorHAnsi"/>
              </w:rPr>
              <w:t>gspr</w:t>
            </w:r>
          </w:p>
        </w:tc>
        <w:tc>
          <w:tcPr>
            <w:tcW w:w="758" w:type="pct"/>
          </w:tcPr>
          <w:p w14:paraId="20761E1A" w14:textId="42D4A096" w:rsidR="0038668F" w:rsidRPr="00CA749B" w:rsidRDefault="00ED03A6" w:rsidP="00CA749B">
            <w:pPr>
              <w:jc w:val="left"/>
              <w:rPr>
                <w:rFonts w:cstheme="minorHAnsi"/>
                <w:sz w:val="20"/>
                <w:szCs w:val="20"/>
              </w:rPr>
            </w:pPr>
            <w:r>
              <w:rPr>
                <w:rFonts w:cstheme="minorHAnsi"/>
                <w:sz w:val="20"/>
                <w:szCs w:val="20"/>
              </w:rPr>
              <w:t>gso:geologicprocess/</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r>
              <w:rPr>
                <w:rFonts w:cstheme="minorHAnsi"/>
              </w:rPr>
              <w:t>gsev</w:t>
            </w:r>
          </w:p>
        </w:tc>
        <w:tc>
          <w:tcPr>
            <w:tcW w:w="758" w:type="pct"/>
          </w:tcPr>
          <w:p w14:paraId="7DFAC3BE" w14:textId="6DBBC02F" w:rsidR="0038668F" w:rsidRPr="00CA749B" w:rsidRDefault="00ED03A6" w:rsidP="00CA749B">
            <w:pPr>
              <w:jc w:val="left"/>
              <w:rPr>
                <w:rFonts w:cstheme="minorHAnsi"/>
                <w:sz w:val="20"/>
                <w:szCs w:val="20"/>
              </w:rPr>
            </w:pPr>
            <w:r>
              <w:rPr>
                <w:rFonts w:cstheme="minorHAnsi"/>
                <w:sz w:val="20"/>
                <w:szCs w:val="20"/>
              </w:rPr>
              <w:t>gso:geologicevent/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t>Geologic Setting</w:t>
            </w:r>
          </w:p>
        </w:tc>
        <w:tc>
          <w:tcPr>
            <w:tcW w:w="455" w:type="pct"/>
          </w:tcPr>
          <w:p w14:paraId="48CDAD5B" w14:textId="716C9816" w:rsidR="0038668F" w:rsidRPr="00CA749B" w:rsidRDefault="00CA749B" w:rsidP="00CA749B">
            <w:pPr>
              <w:jc w:val="left"/>
              <w:rPr>
                <w:rFonts w:cstheme="minorHAnsi"/>
              </w:rPr>
            </w:pPr>
            <w:r>
              <w:rPr>
                <w:rFonts w:cstheme="minorHAnsi"/>
              </w:rPr>
              <w:t>gsen</w:t>
            </w:r>
          </w:p>
        </w:tc>
        <w:tc>
          <w:tcPr>
            <w:tcW w:w="758" w:type="pct"/>
          </w:tcPr>
          <w:p w14:paraId="409B2BDC" w14:textId="200054F4" w:rsidR="0038668F" w:rsidRPr="00CA749B" w:rsidRDefault="00ED03A6" w:rsidP="00CA749B">
            <w:pPr>
              <w:jc w:val="left"/>
              <w:rPr>
                <w:rFonts w:cstheme="minorHAnsi"/>
                <w:sz w:val="20"/>
                <w:szCs w:val="20"/>
              </w:rPr>
            </w:pPr>
            <w:r>
              <w:rPr>
                <w:rFonts w:cstheme="minorHAnsi"/>
                <w:sz w:val="20"/>
                <w:szCs w:val="20"/>
              </w:rPr>
              <w:t>gso:geologicsetting/</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rsidP="00E32538">
            <w:pPr>
              <w:keepNext/>
              <w:jc w:val="left"/>
            </w:pPr>
            <w:r w:rsidRPr="00AC7E1F">
              <w:rPr>
                <w:b/>
                <w:i/>
              </w:rPr>
              <w:t xml:space="preserve">Geologic </w:t>
            </w:r>
            <w:r>
              <w:rPr>
                <w:b/>
                <w:i/>
              </w:rPr>
              <w:t>Relations</w:t>
            </w:r>
          </w:p>
        </w:tc>
        <w:tc>
          <w:tcPr>
            <w:tcW w:w="455" w:type="pct"/>
            <w:shd w:val="pct12" w:color="auto" w:fill="auto"/>
          </w:tcPr>
          <w:p w14:paraId="7566C181" w14:textId="77777777" w:rsidR="0038668F" w:rsidRPr="00CA749B" w:rsidRDefault="0038668F" w:rsidP="00E32538">
            <w:pPr>
              <w:keepNext/>
              <w:jc w:val="left"/>
              <w:rPr>
                <w:rFonts w:cstheme="minorHAnsi"/>
              </w:rPr>
            </w:pPr>
          </w:p>
        </w:tc>
        <w:tc>
          <w:tcPr>
            <w:tcW w:w="758" w:type="pct"/>
            <w:shd w:val="pct12" w:color="auto" w:fill="auto"/>
          </w:tcPr>
          <w:p w14:paraId="24072A6C" w14:textId="77777777" w:rsidR="0038668F" w:rsidRPr="00CA749B" w:rsidRDefault="0038668F" w:rsidP="00E32538">
            <w:pPr>
              <w:keepNext/>
              <w:jc w:val="left"/>
              <w:rPr>
                <w:rFonts w:cstheme="minorHAnsi"/>
                <w:sz w:val="20"/>
                <w:szCs w:val="20"/>
              </w:rPr>
            </w:pPr>
          </w:p>
        </w:tc>
        <w:tc>
          <w:tcPr>
            <w:tcW w:w="2652" w:type="pct"/>
            <w:shd w:val="pct12" w:color="auto" w:fill="auto"/>
          </w:tcPr>
          <w:p w14:paraId="6F3E5C22" w14:textId="1BEE678C" w:rsidR="0038668F" w:rsidRPr="00CA749B" w:rsidRDefault="0038668F" w:rsidP="00E32538">
            <w:pPr>
              <w:keepNext/>
              <w:rPr>
                <w:sz w:val="20"/>
                <w:szCs w:val="20"/>
              </w:rPr>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r>
              <w:rPr>
                <w:rFonts w:cstheme="minorHAnsi"/>
              </w:rPr>
              <w:t>gsrl</w:t>
            </w:r>
          </w:p>
        </w:tc>
        <w:tc>
          <w:tcPr>
            <w:tcW w:w="758" w:type="pct"/>
          </w:tcPr>
          <w:p w14:paraId="28FC3E78" w14:textId="124F8FD0" w:rsidR="0038668F" w:rsidRPr="00CA749B" w:rsidRDefault="00ED03A6" w:rsidP="00CA749B">
            <w:pPr>
              <w:jc w:val="left"/>
              <w:rPr>
                <w:rFonts w:cstheme="minorHAnsi"/>
                <w:sz w:val="20"/>
                <w:szCs w:val="20"/>
              </w:rPr>
            </w:pPr>
            <w:r>
              <w:rPr>
                <w:rFonts w:cstheme="minorHAnsi"/>
                <w:sz w:val="20"/>
                <w:szCs w:val="20"/>
              </w:rPr>
              <w:t>gso:geologicrelation/</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cross-cuts,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rsidP="00E32538">
            <w:pPr>
              <w:keepNext/>
              <w:jc w:val="left"/>
            </w:pPr>
            <w:r>
              <w:rPr>
                <w:b/>
                <w:i/>
              </w:rPr>
              <w:t>Non-geological</w:t>
            </w:r>
          </w:p>
        </w:tc>
        <w:tc>
          <w:tcPr>
            <w:tcW w:w="455" w:type="pct"/>
            <w:shd w:val="pct12" w:color="auto" w:fill="auto"/>
          </w:tcPr>
          <w:p w14:paraId="52F3D8AB" w14:textId="77777777" w:rsidR="0038668F" w:rsidRPr="00CA749B" w:rsidRDefault="0038668F" w:rsidP="00E32538">
            <w:pPr>
              <w:keepNext/>
              <w:jc w:val="left"/>
              <w:rPr>
                <w:rFonts w:cstheme="minorHAnsi"/>
              </w:rPr>
            </w:pPr>
          </w:p>
        </w:tc>
        <w:tc>
          <w:tcPr>
            <w:tcW w:w="758" w:type="pct"/>
            <w:shd w:val="pct12" w:color="auto" w:fill="auto"/>
          </w:tcPr>
          <w:p w14:paraId="3251680A" w14:textId="77777777" w:rsidR="0038668F" w:rsidRPr="00CA749B" w:rsidRDefault="0038668F" w:rsidP="00E32538">
            <w:pPr>
              <w:keepNext/>
              <w:jc w:val="left"/>
              <w:rPr>
                <w:rFonts w:cstheme="minorHAnsi"/>
                <w:sz w:val="20"/>
                <w:szCs w:val="20"/>
              </w:rPr>
            </w:pPr>
          </w:p>
        </w:tc>
        <w:tc>
          <w:tcPr>
            <w:tcW w:w="2652" w:type="pct"/>
            <w:shd w:val="pct12" w:color="auto" w:fill="auto"/>
          </w:tcPr>
          <w:p w14:paraId="3FC467D7" w14:textId="6FF55882" w:rsidR="0038668F" w:rsidRPr="00CA749B" w:rsidRDefault="0038668F" w:rsidP="00E32538">
            <w:pPr>
              <w:keepNext/>
              <w:rPr>
                <w:sz w:val="20"/>
                <w:szCs w:val="20"/>
              </w:rPr>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r>
              <w:rPr>
                <w:rFonts w:cstheme="minorHAnsi"/>
              </w:rPr>
              <w:t>gsel</w:t>
            </w:r>
          </w:p>
        </w:tc>
        <w:tc>
          <w:tcPr>
            <w:tcW w:w="758" w:type="pct"/>
          </w:tcPr>
          <w:p w14:paraId="454664BB" w14:textId="41372BF1" w:rsidR="0038668F" w:rsidRPr="00CA749B" w:rsidRDefault="00ED03A6" w:rsidP="00CA749B">
            <w:pPr>
              <w:jc w:val="left"/>
              <w:rPr>
                <w:rFonts w:cstheme="minorHAnsi"/>
                <w:sz w:val="20"/>
                <w:szCs w:val="20"/>
              </w:rPr>
            </w:pPr>
            <w:r>
              <w:rPr>
                <w:rFonts w:cstheme="minorHAnsi"/>
                <w:sz w:val="20"/>
                <w:szCs w:val="20"/>
              </w:rPr>
              <w:t>gso:element/</w:t>
            </w:r>
          </w:p>
        </w:tc>
        <w:tc>
          <w:tcPr>
            <w:tcW w:w="2652" w:type="pct"/>
          </w:tcPr>
          <w:p w14:paraId="236B19CF" w14:textId="27C41A45" w:rsidR="0038668F" w:rsidRPr="00CA749B" w:rsidRDefault="0038668F" w:rsidP="00CA749B">
            <w:pPr>
              <w:rPr>
                <w:sz w:val="20"/>
                <w:szCs w:val="20"/>
              </w:rPr>
            </w:pPr>
            <w:r w:rsidRPr="00CA749B">
              <w:rPr>
                <w:sz w:val="20"/>
                <w:szCs w:val="20"/>
              </w:rPr>
              <w:t xml:space="preserve">Types of chemical elements, extracted from WikiData with local URIs defined in the GSO namespace. Qualities (as owl:annotation) for each element include atomic number, abbreviation, WikiData URI, CHEBI URI and Encyclopedia Britannica link. </w:t>
            </w:r>
            <w:r w:rsidR="00E90396">
              <w:rPr>
                <w:sz w:val="20"/>
                <w:szCs w:val="20"/>
              </w:rPr>
              <w:t>Does not include isotopes.</w:t>
            </w:r>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r>
              <w:rPr>
                <w:rFonts w:cstheme="minorHAnsi"/>
              </w:rPr>
              <w:t>gsof</w:t>
            </w:r>
          </w:p>
        </w:tc>
        <w:tc>
          <w:tcPr>
            <w:tcW w:w="758" w:type="pct"/>
          </w:tcPr>
          <w:p w14:paraId="02D6FD5D" w14:textId="760748DD" w:rsidR="0038668F" w:rsidRPr="00CA749B" w:rsidRDefault="00ED03A6" w:rsidP="00CA749B">
            <w:pPr>
              <w:jc w:val="left"/>
              <w:rPr>
                <w:rFonts w:cstheme="minorHAnsi"/>
                <w:sz w:val="20"/>
                <w:szCs w:val="20"/>
              </w:rPr>
            </w:pPr>
            <w:r>
              <w:rPr>
                <w:rFonts w:cstheme="minorHAnsi"/>
                <w:sz w:val="20"/>
                <w:szCs w:val="20"/>
              </w:rPr>
              <w:t>gso:feature/</w:t>
            </w:r>
          </w:p>
        </w:tc>
        <w:tc>
          <w:tcPr>
            <w:tcW w:w="2652" w:type="pct"/>
          </w:tcPr>
          <w:p w14:paraId="77C643DD" w14:textId="389337F8" w:rsidR="0038668F" w:rsidRPr="00CA749B" w:rsidRDefault="0038668F" w:rsidP="00CA749B">
            <w:pPr>
              <w:rPr>
                <w:sz w:val="20"/>
                <w:szCs w:val="20"/>
              </w:rPr>
            </w:pPr>
            <w:r w:rsidRPr="00CA749B">
              <w:rPr>
                <w:sz w:val="20"/>
                <w:szCs w:val="20"/>
              </w:rPr>
              <w:t xml:space="preserve">Adds features as subtypes to core entities of endurant, perdurant and situation, to respect the fact that e.g. a hole is not </w:t>
            </w:r>
            <w:r w:rsidRPr="00CA749B">
              <w:rPr>
                <w:sz w:val="20"/>
                <w:szCs w:val="20"/>
              </w:rPr>
              <w:lastRenderedPageBreak/>
              <w:t>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lastRenderedPageBreak/>
              <w:t>Hydrology</w:t>
            </w:r>
          </w:p>
        </w:tc>
        <w:tc>
          <w:tcPr>
            <w:tcW w:w="455" w:type="pct"/>
          </w:tcPr>
          <w:p w14:paraId="4EB081BE" w14:textId="2BB2C4F8" w:rsidR="0038668F" w:rsidRPr="00CA749B" w:rsidRDefault="008C7D50" w:rsidP="00CA749B">
            <w:pPr>
              <w:jc w:val="left"/>
              <w:rPr>
                <w:rFonts w:cstheme="minorHAnsi"/>
              </w:rPr>
            </w:pPr>
            <w:r>
              <w:rPr>
                <w:rFonts w:cstheme="minorHAnsi"/>
              </w:rPr>
              <w:t>gsoh</w:t>
            </w:r>
          </w:p>
        </w:tc>
        <w:tc>
          <w:tcPr>
            <w:tcW w:w="758" w:type="pct"/>
          </w:tcPr>
          <w:p w14:paraId="1E6379D4" w14:textId="21F474EC" w:rsidR="0038668F" w:rsidRPr="00CA749B" w:rsidRDefault="00ED03A6" w:rsidP="00CA749B">
            <w:pPr>
              <w:jc w:val="left"/>
              <w:rPr>
                <w:rFonts w:cstheme="minorHAnsi"/>
                <w:sz w:val="20"/>
                <w:szCs w:val="20"/>
              </w:rPr>
            </w:pPr>
            <w:r>
              <w:rPr>
                <w:rFonts w:cstheme="minorHAnsi"/>
                <w:sz w:val="20"/>
                <w:szCs w:val="20"/>
              </w:rPr>
              <w:t>gso:hydrology/</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r>
              <w:rPr>
                <w:rFonts w:cstheme="minorHAnsi"/>
              </w:rPr>
              <w:t>gspd</w:t>
            </w:r>
          </w:p>
        </w:tc>
        <w:tc>
          <w:tcPr>
            <w:tcW w:w="758" w:type="pct"/>
          </w:tcPr>
          <w:p w14:paraId="280D0A65" w14:textId="2F63D337" w:rsidR="0038668F" w:rsidRPr="00CA749B" w:rsidRDefault="00ED03A6" w:rsidP="00CA749B">
            <w:pPr>
              <w:jc w:val="left"/>
              <w:rPr>
                <w:rFonts w:cstheme="minorHAnsi"/>
                <w:sz w:val="20"/>
                <w:szCs w:val="20"/>
              </w:rPr>
            </w:pPr>
            <w:r>
              <w:rPr>
                <w:rFonts w:cstheme="minorHAnsi"/>
                <w:sz w:val="20"/>
                <w:szCs w:val="20"/>
              </w:rPr>
              <w:t>gso:perdurant</w:t>
            </w:r>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entity is discovered, identified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CA749B">
        <w:trPr>
          <w:trHeight w:val="422"/>
        </w:trPr>
        <w:tc>
          <w:tcPr>
            <w:tcW w:w="1135" w:type="pct"/>
            <w:noWrap/>
          </w:tcPr>
          <w:p w14:paraId="6C58EB3E" w14:textId="7BA4981F" w:rsidR="0038668F" w:rsidRDefault="0038668F" w:rsidP="00CA749B">
            <w:pPr>
              <w:jc w:val="left"/>
            </w:pPr>
            <w:r>
              <w:t>Quality</w:t>
            </w:r>
          </w:p>
        </w:tc>
        <w:tc>
          <w:tcPr>
            <w:tcW w:w="455" w:type="pct"/>
          </w:tcPr>
          <w:p w14:paraId="17E8F9DA" w14:textId="09A0354A" w:rsidR="0038668F" w:rsidRPr="00CA749B" w:rsidRDefault="008C7D50" w:rsidP="00CA749B">
            <w:pPr>
              <w:jc w:val="left"/>
              <w:rPr>
                <w:rFonts w:cstheme="minorHAnsi"/>
              </w:rPr>
            </w:pPr>
            <w:r>
              <w:rPr>
                <w:rFonts w:cstheme="minorHAnsi"/>
              </w:rPr>
              <w:t>gsoq</w:t>
            </w:r>
          </w:p>
        </w:tc>
        <w:tc>
          <w:tcPr>
            <w:tcW w:w="758" w:type="pct"/>
          </w:tcPr>
          <w:p w14:paraId="214D5BDE" w14:textId="139132CE" w:rsidR="0038668F" w:rsidRPr="00CA749B" w:rsidRDefault="00ED03A6" w:rsidP="00CA749B">
            <w:pPr>
              <w:jc w:val="left"/>
              <w:rPr>
                <w:rFonts w:cstheme="minorHAnsi"/>
                <w:sz w:val="20"/>
                <w:szCs w:val="20"/>
              </w:rPr>
            </w:pPr>
            <w:r>
              <w:rPr>
                <w:rFonts w:cstheme="minorHAnsi"/>
                <w:sz w:val="20"/>
                <w:szCs w:val="20"/>
              </w:rPr>
              <w:t>gso:quality/</w:t>
            </w:r>
          </w:p>
        </w:tc>
        <w:tc>
          <w:tcPr>
            <w:tcW w:w="2652" w:type="pct"/>
          </w:tcPr>
          <w:p w14:paraId="2A45A84E" w14:textId="2C21E321" w:rsidR="0038668F" w:rsidRPr="00CA749B" w:rsidRDefault="0038668F" w:rsidP="00834B72">
            <w:pPr>
              <w:rPr>
                <w:sz w:val="20"/>
                <w:szCs w:val="20"/>
              </w:rPr>
            </w:pPr>
            <w:r w:rsidRPr="00CA749B">
              <w:rPr>
                <w:sz w:val="20"/>
                <w:szCs w:val="20"/>
              </w:rPr>
              <w:t xml:space="preserve">Types of </w:t>
            </w:r>
            <w:r w:rsidR="00834B72">
              <w:rPr>
                <w:sz w:val="20"/>
                <w:szCs w:val="20"/>
              </w:rPr>
              <w:t>useful</w:t>
            </w:r>
            <w:r w:rsidRPr="00CA749B">
              <w:rPr>
                <w:sz w:val="20"/>
                <w:szCs w:val="20"/>
              </w:rPr>
              <w:t xml:space="preserve"> qualities and values not included in GSO-Common, such as intensity, colour,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0EBF349" w:rsidR="0038668F" w:rsidRPr="00CA749B" w:rsidRDefault="008C7D50" w:rsidP="00CA749B">
            <w:pPr>
              <w:jc w:val="left"/>
              <w:rPr>
                <w:rFonts w:cstheme="minorHAnsi"/>
              </w:rPr>
            </w:pPr>
            <w:r>
              <w:rPr>
                <w:rFonts w:cstheme="minorHAnsi"/>
              </w:rPr>
              <w:t>gsuom</w:t>
            </w:r>
          </w:p>
        </w:tc>
        <w:tc>
          <w:tcPr>
            <w:tcW w:w="758" w:type="pct"/>
          </w:tcPr>
          <w:p w14:paraId="79964DB6" w14:textId="30BBD2A9" w:rsidR="0038668F" w:rsidRPr="00CA749B" w:rsidRDefault="00ED03A6" w:rsidP="00CA749B">
            <w:pPr>
              <w:jc w:val="left"/>
              <w:rPr>
                <w:rFonts w:cstheme="minorHAnsi"/>
                <w:sz w:val="20"/>
                <w:szCs w:val="20"/>
              </w:rPr>
            </w:pPr>
            <w:r>
              <w:rPr>
                <w:rFonts w:cstheme="minorHAnsi"/>
                <w:sz w:val="20"/>
                <w:szCs w:val="20"/>
              </w:rPr>
              <w:t>gso:uom/</w:t>
            </w:r>
          </w:p>
        </w:tc>
        <w:tc>
          <w:tcPr>
            <w:tcW w:w="2652" w:type="pct"/>
          </w:tcPr>
          <w:p w14:paraId="3E11F9E9" w14:textId="2FCA2911" w:rsidR="0038668F" w:rsidRPr="00CA749B" w:rsidRDefault="0038668F" w:rsidP="00CA749B">
            <w:pPr>
              <w:rPr>
                <w:sz w:val="20"/>
                <w:szCs w:val="20"/>
              </w:rPr>
            </w:pPr>
            <w:r w:rsidRPr="00CA749B">
              <w:rPr>
                <w:sz w:val="20"/>
                <w:szCs w:val="20"/>
              </w:rPr>
              <w:t xml:space="preserve">Units of measure ontology, adapted from QUDT by Nichohas Carr. </w:t>
            </w:r>
          </w:p>
        </w:tc>
      </w:tr>
    </w:tbl>
    <w:p w14:paraId="1A108904" w14:textId="521DBD6F" w:rsidR="000E3F2E" w:rsidRPr="000E3F2E" w:rsidRDefault="000E3F2E" w:rsidP="000E3F2E">
      <w:bookmarkStart w:id="221" w:name="_Toc63342991"/>
      <w:bookmarkStart w:id="222" w:name="_Toc63342992"/>
      <w:bookmarkEnd w:id="221"/>
    </w:p>
    <w:p w14:paraId="350ED5F2" w14:textId="3B1E7237" w:rsidR="00CB691E" w:rsidRPr="00CB691E" w:rsidRDefault="00CB691E" w:rsidP="00CB691E">
      <w:pPr>
        <w:pStyle w:val="Heading1"/>
      </w:pPr>
      <w:bookmarkStart w:id="223" w:name="_Toc66182760"/>
      <w:r w:rsidRPr="00CB691E">
        <w:t>Examples</w:t>
      </w:r>
      <w:bookmarkEnd w:id="222"/>
      <w:bookmarkEnd w:id="223"/>
    </w:p>
    <w:p w14:paraId="46EDE17B" w14:textId="1346FAC1" w:rsidR="00CB691E" w:rsidRDefault="00CB691E" w:rsidP="004663A1">
      <w:r>
        <w:t xml:space="preserve">The examples described in this section are encodings of instances of types specified above. They are taken from real-world examples found in the geological literature or provided by GSO collaborators. </w:t>
      </w:r>
    </w:p>
    <w:p w14:paraId="3F759997" w14:textId="45D7258E" w:rsidR="00535BA3" w:rsidRDefault="00346381" w:rsidP="00CB691E">
      <w:pPr>
        <w:pStyle w:val="Heading2"/>
      </w:pPr>
      <w:bookmarkStart w:id="224" w:name="_Toc63342993"/>
      <w:r>
        <w:t>Quality</w:t>
      </w:r>
      <w:r w:rsidR="00561FAC">
        <w:t xml:space="preserve"> Pattern</w:t>
      </w:r>
      <w:bookmarkEnd w:id="224"/>
    </w:p>
    <w:p w14:paraId="11FA683C" w14:textId="287F3C2C" w:rsidR="00CA2D3C" w:rsidRDefault="000C5ED5" w:rsidP="00CA2D3C">
      <w:r>
        <w:t xml:space="preserve">Bearers </w:t>
      </w:r>
      <w:r w:rsidR="009F424B">
        <w:t xml:space="preserve">of qualities </w:t>
      </w:r>
      <w:r>
        <w:t>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w:t>
      </w:r>
      <w:r w:rsidR="009F424B">
        <w:t>Thickness</w:t>
      </w:r>
      <w:r>
        <w:t xml:space="preserve"> can have </w:t>
      </w:r>
      <w:r w:rsidR="001C5B97">
        <w:t xml:space="preserve">named </w:t>
      </w:r>
      <w:r w:rsidR="00D43E0D">
        <w:t xml:space="preserve">categorical </w:t>
      </w:r>
      <w:r>
        <w:t xml:space="preserve">values such as </w:t>
      </w:r>
      <w:r w:rsidR="009F424B">
        <w:t>Thin, Thin</w:t>
      </w:r>
      <w:r w:rsidR="00D43E0D">
        <w:t xml:space="preserve"> to </w:t>
      </w:r>
      <w:r w:rsidR="009F424B">
        <w:t>Thick,</w:t>
      </w:r>
      <w:r w:rsidR="00D43E0D">
        <w:t xml:space="preserve"> or quantitative measurement values such as</w:t>
      </w:r>
      <w:r w:rsidR="009F424B">
        <w:t xml:space="preserve"> 1.2m, 1.2m-4.3m</w:t>
      </w:r>
      <w:r>
        <w:t>. Qualities are bound to their v</w:t>
      </w:r>
      <w:r w:rsidR="009F424B">
        <w:t xml:space="preserve">alues via the hasValue relation. </w:t>
      </w:r>
      <w:r w:rsidR="00C16F94">
        <w:t xml:space="preserve">Values are </w:t>
      </w:r>
      <w:r w:rsidR="001C5B97">
        <w:t>subtypes</w:t>
      </w:r>
      <w:r w:rsidR="00C16F94">
        <w:t xml:space="preserve"> of </w:t>
      </w:r>
      <w:r w:rsidR="00C16F94" w:rsidRPr="00C16F94">
        <w:t>gsoc:Quality_Value</w:t>
      </w:r>
      <w:r w:rsidR="00C16F94">
        <w:t xml:space="preserve">.  </w:t>
      </w:r>
      <w:r w:rsidR="00252362">
        <w:t xml:space="preserve">In an </w:t>
      </w:r>
      <w:r w:rsidR="00CA2D3C">
        <w:t xml:space="preserve">instance, </w:t>
      </w:r>
      <w:r w:rsidR="009F424B">
        <w:t>qualities and</w:t>
      </w:r>
      <w:r w:rsidR="006807D9">
        <w:t xml:space="preserve"> quality </w:t>
      </w:r>
      <w:r w:rsidR="00CA2D3C">
        <w:t>values are</w:t>
      </w:r>
      <w:r w:rsidR="00252362">
        <w:t xml:space="preserve"> also instances and</w:t>
      </w:r>
      <w:r w:rsidR="00CA2D3C">
        <w:t xml:space="preserve"> typically </w:t>
      </w:r>
      <w:r w:rsidR="009F424B">
        <w:t>specified a using blank node</w:t>
      </w:r>
      <w:r w:rsidR="00252362">
        <w:t>: i</w:t>
      </w:r>
      <w:r w:rsidR="006807D9">
        <w:t>n the example below, a blank node is used to specify the type of quality (</w:t>
      </w:r>
      <w:r w:rsidR="00C16F94">
        <w:t>gsgq</w:t>
      </w:r>
      <w:r w:rsidR="006807D9">
        <w:t xml:space="preserve">:Metamorphic_Grade), and </w:t>
      </w:r>
      <w:r w:rsidR="00252362">
        <w:t xml:space="preserve">another blank node is used to specify the medium </w:t>
      </w:r>
      <w:r w:rsidR="006807D9">
        <w:t xml:space="preserve">metamorphic grade </w:t>
      </w:r>
      <w:r w:rsidR="00252362">
        <w:t>value.</w:t>
      </w:r>
      <w:r w:rsidR="001C5B97">
        <w:t xml:space="preserve"> This instance-based approach makes sense inasmuch as qualities and their values are particularized, due to having different bearers: my thickness is different from your thickness, and my 1m thickness value is then different from your 1m thickness value.</w:t>
      </w:r>
    </w:p>
    <w:p w14:paraId="24AEA9C5" w14:textId="77777777" w:rsidR="00CA2D3C" w:rsidRPr="00C954B4" w:rsidRDefault="00CA2D3C" w:rsidP="00CA2D3C">
      <w:pPr>
        <w:pStyle w:val="NoSpacing"/>
        <w:rPr>
          <w:rFonts w:ascii="Courier New" w:hAnsi="Courier New" w:cs="Courier New"/>
          <w:sz w:val="20"/>
          <w:szCs w:val="20"/>
        </w:rPr>
      </w:pPr>
      <w:bookmarkStart w:id="225" w:name="_Hlk35331981"/>
      <w:r w:rsidRPr="00C954B4">
        <w:rPr>
          <w:rFonts w:ascii="Courier New" w:hAnsi="Courier New" w:cs="Courier New"/>
          <w:sz w:val="20"/>
          <w:szCs w:val="20"/>
        </w:rPr>
        <w:t>con:XmRockBody</w:t>
      </w:r>
    </w:p>
    <w:p w14:paraId="5BB3A190" w14:textId="34342D31"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gu</w:t>
      </w:r>
      <w:r w:rsidRPr="00C954B4">
        <w:rPr>
          <w:rFonts w:ascii="Courier New" w:hAnsi="Courier New" w:cs="Courier New"/>
          <w:sz w:val="20"/>
          <w:szCs w:val="20"/>
        </w:rPr>
        <w:t>:Complex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02DB0AD2"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rm</w:t>
      </w:r>
      <w:r w:rsidRPr="00C954B4">
        <w:rPr>
          <w:rFonts w:ascii="Courier New" w:hAnsi="Courier New" w:cs="Courier New"/>
          <w:sz w:val="20"/>
          <w:szCs w:val="20"/>
        </w:rPr>
        <w:t>:</w:t>
      </w:r>
      <w:r w:rsidR="00C16F94">
        <w:rPr>
          <w:rFonts w:ascii="Courier New" w:hAnsi="Courier New" w:cs="Courier New"/>
          <w:sz w:val="20"/>
          <w:szCs w:val="20"/>
        </w:rPr>
        <w:t>G</w:t>
      </w:r>
      <w:r w:rsidR="00C16F94" w:rsidRPr="00C954B4">
        <w:rPr>
          <w:rFonts w:ascii="Courier New" w:hAnsi="Courier New" w:cs="Courier New"/>
          <w:sz w:val="20"/>
          <w:szCs w:val="20"/>
        </w:rPr>
        <w:t xml:space="preserve">neiss </w:t>
      </w:r>
      <w:r w:rsidRPr="00C954B4">
        <w:rPr>
          <w:rFonts w:ascii="Courier New" w:hAnsi="Courier New" w:cs="Courier New"/>
          <w:sz w:val="20"/>
          <w:szCs w:val="20"/>
        </w:rPr>
        <w:t>;</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283ABBB5"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gq</w:t>
      </w:r>
      <w:r w:rsidRPr="00C954B4">
        <w:rPr>
          <w:rFonts w:ascii="Courier New" w:hAnsi="Courier New" w:cs="Courier New"/>
          <w:sz w:val="20"/>
          <w:szCs w:val="20"/>
        </w:rPr>
        <w:t>:Metamorphic_Grade ;</w:t>
      </w:r>
    </w:p>
    <w:p w14:paraId="5DD248B1" w14:textId="5EDC371E"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r w:rsidR="00C16F94">
        <w:rPr>
          <w:rFonts w:ascii="Segoe UI" w:hAnsi="Segoe UI" w:cs="Segoe UI"/>
          <w:sz w:val="18"/>
          <w:szCs w:val="18"/>
        </w:rPr>
        <w:t xml:space="preserve">gsgq:Medium_Metamorphic_Grade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1EABECD1" w14:textId="413B57EF" w:rsidR="00CA2D3C" w:rsidRDefault="00CA2D3C" w:rsidP="00E32538">
      <w:pPr>
        <w:pStyle w:val="NoSpacing"/>
      </w:pPr>
      <w:r w:rsidRPr="00C954B4">
        <w:rPr>
          <w:rFonts w:ascii="Courier New" w:hAnsi="Courier New" w:cs="Courier New"/>
          <w:sz w:val="20"/>
          <w:szCs w:val="20"/>
        </w:rPr>
        <w:t xml:space="preserve">    ] ;</w:t>
      </w:r>
      <w:bookmarkEnd w:id="225"/>
    </w:p>
    <w:p w14:paraId="359C1822" w14:textId="42BBF5F0"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rsidR="004942BC">
        <w:t xml:space="preserve"> carried only by a measurement value</w:t>
      </w:r>
      <w:r>
        <w:t xml:space="preserve">. </w:t>
      </w:r>
    </w:p>
    <w:p w14:paraId="3324CFCB" w14:textId="77777777" w:rsidR="00CB691E" w:rsidRDefault="00CB691E" w:rsidP="00CB691E">
      <w:pPr>
        <w:pStyle w:val="Heading2"/>
      </w:pPr>
      <w:bookmarkStart w:id="226" w:name="_Toc63342994"/>
      <w:r>
        <w:t>Example 1</w:t>
      </w:r>
      <w:r w:rsidR="00AA3474">
        <w:t xml:space="preserve">: </w:t>
      </w:r>
      <w:r>
        <w:t>Geologic Unit</w:t>
      </w:r>
      <w:bookmarkEnd w:id="226"/>
    </w:p>
    <w:p w14:paraId="09BD4E69" w14:textId="182734E4" w:rsidR="00AA3474" w:rsidRDefault="00AA3474" w:rsidP="00CB691E">
      <w:r>
        <w:t>Jurassic formation has lower and upper parts.</w:t>
      </w:r>
    </w:p>
    <w:p w14:paraId="3E75C5FF" w14:textId="77777777" w:rsidR="00AA3474" w:rsidRDefault="00AA3474" w:rsidP="00AA3474">
      <w:pPr>
        <w:pStyle w:val="owl"/>
      </w:pPr>
      <w:r>
        <w:lastRenderedPageBreak/>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109BE9BE" w:rsidR="00AA3474" w:rsidRDefault="00AA3474" w:rsidP="00AA3474">
      <w:pPr>
        <w:pStyle w:val="owl"/>
      </w:pPr>
      <w:r>
        <w:t xml:space="preserve">            </w:t>
      </w:r>
      <w:r w:rsidR="00C16F94">
        <w:t>gsoc:timeStartedBy</w:t>
      </w:r>
      <w:r>
        <w:t xml:space="preserve"> gstime:LowerJurassic</w:t>
      </w:r>
      <w:r w:rsidR="00C16F94">
        <w:t>2017</w:t>
      </w:r>
      <w:r>
        <w:t xml:space="preserve"> ;</w:t>
      </w:r>
    </w:p>
    <w:p w14:paraId="4895FBBC" w14:textId="1193329B" w:rsidR="00AA3474" w:rsidRDefault="00AA3474" w:rsidP="00AA3474">
      <w:pPr>
        <w:pStyle w:val="owl"/>
      </w:pPr>
      <w:r>
        <w:t xml:space="preserve">            </w:t>
      </w:r>
      <w:r w:rsidR="00C16F94">
        <w:t>gsoc:timeFinishedBy</w:t>
      </w:r>
      <w:r>
        <w:t xml:space="preserve"> gstime:LowerJurassic</w:t>
      </w:r>
      <w:r w:rsidR="001E6736">
        <w:t xml:space="preserve">2017 </w:t>
      </w:r>
      <w:r>
        <w:t>;</w:t>
      </w:r>
    </w:p>
    <w:p w14:paraId="3CE7458C" w14:textId="77777777" w:rsidR="00AA3474" w:rsidRPr="00C16F9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15C22A96" w:rsidR="00AA3474" w:rsidRDefault="00AA3474" w:rsidP="00AA3474">
      <w:pPr>
        <w:pStyle w:val="owl"/>
      </w:pPr>
      <w:r>
        <w:t xml:space="preserve">            a </w:t>
      </w:r>
      <w:r w:rsidR="001E6736">
        <w:t>gsgq</w:t>
      </w:r>
      <w:r>
        <w:t>:Metamorphic_</w:t>
      </w:r>
      <w:r w:rsidR="001E6736">
        <w:t xml:space="preserve">Grade </w:t>
      </w:r>
      <w:r>
        <w:t>;</w:t>
      </w:r>
    </w:p>
    <w:p w14:paraId="43830A7D" w14:textId="5F797E19" w:rsidR="00AA3474" w:rsidRDefault="00AA3474" w:rsidP="00AA3474">
      <w:pPr>
        <w:pStyle w:val="owl"/>
      </w:pPr>
      <w:r>
        <w:t xml:space="preserve">            gsoc:hasValue [ a </w:t>
      </w:r>
      <w:r w:rsidR="001E6736">
        <w:t xml:space="preserve">gsgq:Not_Metamorphosed </w:t>
      </w:r>
      <w:r>
        <w:t>]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52E76E48" w:rsidR="00AA3474" w:rsidRDefault="00AA3474" w:rsidP="00AA3474">
      <w:pPr>
        <w:pStyle w:val="owl"/>
      </w:pPr>
      <w:r>
        <w:t xml:space="preserve">            a </w:t>
      </w:r>
      <w:r w:rsidR="00246F60">
        <w:t>gsgq:Bedding_Thickness</w:t>
      </w:r>
      <w:r>
        <w:t>;</w:t>
      </w:r>
    </w:p>
    <w:p w14:paraId="69DAF78E" w14:textId="32351B12" w:rsidR="00246F60" w:rsidRDefault="00246F60" w:rsidP="00AA3474">
      <w:pPr>
        <w:pStyle w:val="owl"/>
      </w:pPr>
      <w:r>
        <w:tab/>
        <w:t>gsoc:hasValue [ a gsoc:Named_Value;</w:t>
      </w:r>
    </w:p>
    <w:p w14:paraId="58663AE4" w14:textId="137E9AE6" w:rsidR="00AA3474" w:rsidRDefault="00AA3474" w:rsidP="00AA3474">
      <w:pPr>
        <w:pStyle w:val="owl"/>
      </w:pPr>
      <w:r>
        <w:t xml:space="preserve">            </w:t>
      </w:r>
      <w:r w:rsidR="00246F60">
        <w:tab/>
      </w:r>
      <w:r w:rsidR="00246F60">
        <w:tab/>
      </w:r>
      <w:r>
        <w:t xml:space="preserve">gsoc:hasDataValue "Thin to medium Bedded"@en </w:t>
      </w:r>
      <w:r w:rsidR="00246F60">
        <w:t>]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7B091BC1" w:rsidR="00AA3474" w:rsidRDefault="00AA3474" w:rsidP="00AA3474">
      <w:pPr>
        <w:pStyle w:val="owl"/>
      </w:pPr>
      <w:r>
        <w:t xml:space="preserve">    a     </w:t>
      </w:r>
      <w:r w:rsidR="00246F60">
        <w:t>gsgu</w:t>
      </w:r>
      <w:r>
        <w:t>:</w:t>
      </w:r>
      <w:r w:rsidR="00C13BC1">
        <w:t>S</w:t>
      </w:r>
      <w:r>
        <w:t>tratigraphic_</w:t>
      </w:r>
      <w:r w:rsidR="00C13BC1">
        <w:t>P</w:t>
      </w:r>
      <w:r>
        <w:t>art ;</w:t>
      </w:r>
    </w:p>
    <w:p w14:paraId="0B9616BE" w14:textId="277AAFC7" w:rsidR="00AA3474" w:rsidRDefault="00AA3474" w:rsidP="00AA3474">
      <w:pPr>
        <w:pStyle w:val="owl"/>
      </w:pPr>
      <w:r>
        <w:t xml:space="preserve">    </w:t>
      </w:r>
      <w:r w:rsidR="00246F60">
        <w:t>gsrl</w:t>
      </w:r>
      <w:r>
        <w:t>:underlies ejs:JsFormation-upper ;</w:t>
      </w:r>
    </w:p>
    <w:p w14:paraId="17F32C9A" w14:textId="28B63817" w:rsidR="00AA3474" w:rsidRDefault="00AA3474" w:rsidP="00AA3474">
      <w:pPr>
        <w:pStyle w:val="owl"/>
      </w:pPr>
      <w:r>
        <w:t xml:space="preserve">    rdfs:comment "underlies, </w:t>
      </w:r>
      <w:r w:rsidR="00246F60">
        <w:t>upper Js</w:t>
      </w:r>
      <w:r>
        <w:t>"@en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t>ejs:JsFormation-upper</w:t>
      </w:r>
    </w:p>
    <w:p w14:paraId="4D8B0F87" w14:textId="7192992D" w:rsidR="00AA3474" w:rsidRDefault="00AA3474" w:rsidP="00AA3474">
      <w:pPr>
        <w:pStyle w:val="owl"/>
      </w:pPr>
      <w:r>
        <w:t xml:space="preserve">    a     </w:t>
      </w:r>
      <w:r w:rsidR="00246F60">
        <w:t>gsgu</w:t>
      </w:r>
      <w:r>
        <w:t>:</w:t>
      </w:r>
      <w:r w:rsidR="00C13BC1">
        <w:t>S</w:t>
      </w:r>
      <w:r>
        <w:t>tratigraphic_</w:t>
      </w:r>
      <w:r w:rsidR="00C13BC1">
        <w:t>P</w:t>
      </w:r>
      <w:r>
        <w:t>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6E0F9447" w:rsidR="00AA3474" w:rsidRDefault="00AA3474" w:rsidP="00AA3474">
      <w:pPr>
        <w:pStyle w:val="owl"/>
      </w:pPr>
      <w:r>
        <w:tab/>
        <w:t xml:space="preserve">a </w:t>
      </w:r>
      <w:r w:rsidR="00246F60">
        <w:t>gsrm:</w:t>
      </w:r>
      <w:r w:rsidR="00C13BC1">
        <w:t>L</w:t>
      </w:r>
      <w:r>
        <w:t xml:space="preserve">imestone; </w:t>
      </w:r>
    </w:p>
    <w:p w14:paraId="1A808123" w14:textId="66B852A4" w:rsidR="00AA3474" w:rsidRDefault="00AA3474" w:rsidP="00AA3474">
      <w:pPr>
        <w:pStyle w:val="owl"/>
      </w:pPr>
      <w:r>
        <w:tab/>
        <w:t xml:space="preserve">gsoc:hasConstituent [ </w:t>
      </w:r>
    </w:p>
    <w:p w14:paraId="4EE6DC61" w14:textId="48473851" w:rsidR="00AA3474" w:rsidRDefault="00AA3474" w:rsidP="00AA3474">
      <w:pPr>
        <w:pStyle w:val="owl"/>
      </w:pPr>
      <w:r>
        <w:tab/>
      </w:r>
      <w:r>
        <w:tab/>
        <w:t xml:space="preserve">a </w:t>
      </w:r>
      <w:r w:rsidR="008542DF">
        <w:t>gsgm</w:t>
      </w:r>
      <w:r>
        <w:t>:</w:t>
      </w:r>
      <w:r w:rsidR="00C13BC1">
        <w:t>M</w:t>
      </w:r>
      <w:r>
        <w:t xml:space="preserve">icrite; </w:t>
      </w:r>
    </w:p>
    <w:p w14:paraId="09A145B7" w14:textId="6F4853FD" w:rsidR="00AA3474" w:rsidRDefault="00AA3474" w:rsidP="00AA3474">
      <w:pPr>
        <w:pStyle w:val="owl"/>
      </w:pPr>
      <w:r>
        <w:tab/>
      </w:r>
      <w:r>
        <w:tab/>
        <w:t>gsoc:hasRole gspt</w:t>
      </w:r>
      <w:r w:rsidR="008542DF">
        <w:t>r</w:t>
      </w:r>
      <w:r>
        <w:t>:Sedimentary_Matrix;</w:t>
      </w:r>
    </w:p>
    <w:p w14:paraId="0AFC341B" w14:textId="44CB0593" w:rsidR="00AA3474" w:rsidRDefault="00AA3474" w:rsidP="00AA3474">
      <w:pPr>
        <w:pStyle w:val="owl"/>
      </w:pPr>
      <w:r>
        <w:tab/>
      </w:r>
      <w:r>
        <w:tab/>
        <w:t xml:space="preserve">gsoc:hasConstituent [ a gsmin:calcite ]   ]; </w:t>
      </w:r>
    </w:p>
    <w:p w14:paraId="0867B33F" w14:textId="3BA1AB33" w:rsidR="00AA3474" w:rsidRDefault="00AA3474" w:rsidP="00AA3474">
      <w:pPr>
        <w:pStyle w:val="owl"/>
      </w:pPr>
      <w:r>
        <w:tab/>
      </w:r>
      <w:bookmarkStart w:id="227" w:name="_Hlk64562379"/>
      <w:r>
        <w:t>gsoc:hasConstituent [</w:t>
      </w:r>
    </w:p>
    <w:p w14:paraId="0D543DA6" w14:textId="4431925A" w:rsidR="00AA3474" w:rsidRDefault="00AA3474" w:rsidP="00AA3474">
      <w:pPr>
        <w:pStyle w:val="owl"/>
      </w:pPr>
      <w:r>
        <w:tab/>
      </w:r>
      <w:r>
        <w:tab/>
        <w:t xml:space="preserve">a </w:t>
      </w:r>
      <w:r w:rsidR="008542DF">
        <w:t>gsgm:Material_Fossil_Particle_Material</w:t>
      </w:r>
      <w:r w:rsidR="008542DF" w:rsidDel="008542DF">
        <w:t xml:space="preserve"> </w:t>
      </w:r>
      <w:r>
        <w:t>;</w:t>
      </w:r>
    </w:p>
    <w:p w14:paraId="73CDC0E6" w14:textId="25BEB0A2" w:rsidR="00AA3474" w:rsidRDefault="00AA3474" w:rsidP="00AA3474">
      <w:pPr>
        <w:pStyle w:val="owl"/>
      </w:pPr>
      <w:r>
        <w:tab/>
      </w:r>
      <w:r>
        <w:tab/>
        <w:t xml:space="preserve">gsoc:hasRole </w:t>
      </w:r>
      <w:r w:rsidR="00B11BA2">
        <w:t>gsor</w:t>
      </w:r>
      <w:r>
        <w:t>:Floating_Clast;</w:t>
      </w:r>
    </w:p>
    <w:p w14:paraId="376E2F37" w14:textId="300A21A7" w:rsidR="00AA3474" w:rsidRDefault="00AA3474" w:rsidP="00AA3474">
      <w:pPr>
        <w:pStyle w:val="owl"/>
      </w:pPr>
      <w:r>
        <w:tab/>
      </w:r>
      <w:r>
        <w:tab/>
      </w:r>
      <w:r w:rsidRPr="00BF277E">
        <w:t>gsoc:</w:t>
      </w:r>
      <w:r w:rsidR="00C472E4" w:rsidRPr="00BF277E">
        <w:t>is</w:t>
      </w:r>
      <w:r w:rsidR="00C472E4" w:rsidRPr="00E32538">
        <w:t>Produced</w:t>
      </w:r>
      <w:r w:rsidR="00C472E4" w:rsidRPr="00BF277E">
        <w:t>From</w:t>
      </w:r>
      <w:r w:rsidR="00C472E4">
        <w:t xml:space="preserve"> [a </w:t>
      </w:r>
      <w:hyperlink r:id="rId44" w:history="1">
        <w:r w:rsidR="00C472E4" w:rsidRPr="00916A1A">
          <w:rPr>
            <w:rStyle w:val="Hyperlink"/>
          </w:rPr>
          <w:t>https://en.wikipedia.org/wiki/Ammonitida</w:t>
        </w:r>
      </w:hyperlink>
      <w:r w:rsidR="00C472E4">
        <w:t xml:space="preserve"> ]</w:t>
      </w:r>
      <w:r>
        <w:t xml:space="preserve">  ]   ]  .</w:t>
      </w:r>
    </w:p>
    <w:bookmarkEnd w:id="227"/>
    <w:p w14:paraId="09DCAF05" w14:textId="77777777" w:rsidR="00AA3474" w:rsidRDefault="00AA3474" w:rsidP="00AA3474">
      <w:pPr>
        <w:pStyle w:val="owl"/>
      </w:pPr>
    </w:p>
    <w:p w14:paraId="3E07EE6C" w14:textId="77777777" w:rsidR="00CB691E" w:rsidRDefault="00CB691E" w:rsidP="00CB691E">
      <w:pPr>
        <w:pStyle w:val="Heading2"/>
      </w:pPr>
      <w:bookmarkStart w:id="228" w:name="_Toc63342995"/>
      <w:r>
        <w:t>Example 2</w:t>
      </w:r>
      <w:r w:rsidR="00AA3474">
        <w:t xml:space="preserve">: </w:t>
      </w:r>
      <w:r>
        <w:t>Geologic Event</w:t>
      </w:r>
      <w:bookmarkEnd w:id="228"/>
      <w:r>
        <w:t xml:space="preserve"> </w:t>
      </w:r>
    </w:p>
    <w:p w14:paraId="2ACDDF44" w14:textId="493AC6BC" w:rsidR="00AA3474" w:rsidRDefault="00AA3474" w:rsidP="00CB691E">
      <w:r>
        <w:t>Cre</w:t>
      </w:r>
      <w:r w:rsidR="00CB691E">
        <w:t>taceous dike intrusion event is younger than</w:t>
      </w:r>
      <w:r>
        <w:t xml:space="preserve"> granitoid intrusion</w:t>
      </w:r>
      <w:r w:rsidR="00CB691E">
        <w:t>:</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5881D498" w:rsidR="00AA3474" w:rsidRDefault="00AA3474" w:rsidP="00AA3474">
      <w:pPr>
        <w:pStyle w:val="owl"/>
      </w:pPr>
      <w:r>
        <w:lastRenderedPageBreak/>
        <w:t xml:space="preserve">    </w:t>
      </w:r>
      <w:r w:rsidR="00967CE8">
        <w:t xml:space="preserve">gsoc:occupiesTimeDirectly </w:t>
      </w:r>
      <w:r>
        <w:t>evn1:Cretaceous90Ma ;</w:t>
      </w:r>
    </w:p>
    <w:p w14:paraId="1BB67E28" w14:textId="71688D95" w:rsidR="00AA3474" w:rsidRDefault="00AA3474" w:rsidP="00AA3474">
      <w:pPr>
        <w:pStyle w:val="owl"/>
      </w:pPr>
      <w:r>
        <w:t xml:space="preserve">    gsoc:hasConstituent [  a </w:t>
      </w:r>
      <w:r w:rsidR="00165907">
        <w:t>gspr:Intrusion_Process</w:t>
      </w:r>
      <w:r>
        <w:t xml:space="preserve">  ] ;</w:t>
      </w:r>
    </w:p>
    <w:p w14:paraId="43128246" w14:textId="36B4984B" w:rsidR="00AA3474" w:rsidRDefault="00AA3474" w:rsidP="00AA3474">
      <w:pPr>
        <w:pStyle w:val="owl"/>
      </w:pPr>
      <w:r>
        <w:t xml:space="preserve">    </w:t>
      </w:r>
      <w:r w:rsidR="00967CE8">
        <w:t>gsoc</w:t>
      </w:r>
      <w:r>
        <w:t xml:space="preserve">:hasSetting [ a </w:t>
      </w:r>
      <w:r w:rsidR="00967CE8">
        <w:t>gsen:Upper_Continental_Crust_Setting</w:t>
      </w:r>
      <w:r w:rsidR="00967CE8" w:rsidDel="00967CE8">
        <w:t xml:space="preserve"> </w:t>
      </w:r>
      <w:r w:rsidR="00967CE8">
        <w:t xml:space="preserve"> </w:t>
      </w:r>
      <w:r>
        <w:t>] ;</w:t>
      </w:r>
    </w:p>
    <w:p w14:paraId="381C84AE" w14:textId="49433B01" w:rsidR="00AA3474" w:rsidRDefault="00AA3474" w:rsidP="00AA3474">
      <w:pPr>
        <w:pStyle w:val="owl"/>
      </w:pPr>
      <w:r>
        <w:t xml:space="preserve">    </w:t>
      </w:r>
      <w:r w:rsidR="00967CE8">
        <w:t>gsrl:intrudes</w:t>
      </w:r>
      <w:r w:rsidR="00967CE8" w:rsidDel="00967CE8">
        <w:t xml:space="preserve"> </w:t>
      </w:r>
      <w:r w:rsidR="00967CE8">
        <w:t xml:space="preserve"> </w:t>
      </w:r>
      <w:r>
        <w:t>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E32538">
      <w:pPr>
        <w:pStyle w:val="owl"/>
        <w:keepNext/>
      </w:pPr>
      <w:r>
        <w:t>evn1:Cretaceous90Ma</w:t>
      </w:r>
    </w:p>
    <w:p w14:paraId="57AC550A" w14:textId="333B7353" w:rsidR="00AA3474" w:rsidRDefault="00AA3474" w:rsidP="00E32538">
      <w:pPr>
        <w:pStyle w:val="owl"/>
        <w:keepNext/>
      </w:pPr>
      <w:r>
        <w:t xml:space="preserve">    a </w:t>
      </w:r>
      <w:r w:rsidR="00967CE8">
        <w:t>gsoc:Time_Instant</w:t>
      </w:r>
      <w:r w:rsidR="00967CE8" w:rsidDel="00967CE8">
        <w:t xml:space="preserve"> </w:t>
      </w:r>
      <w:r>
        <w:t>;</w:t>
      </w:r>
    </w:p>
    <w:p w14:paraId="1520CADD" w14:textId="72475204" w:rsidR="00967CE8" w:rsidRDefault="00AA3474" w:rsidP="00E32538">
      <w:pPr>
        <w:pStyle w:val="owl"/>
        <w:keepNext/>
      </w:pPr>
      <w:r>
        <w:t xml:space="preserve">    rdfs:label "90</w:t>
      </w:r>
      <w:r w:rsidR="00165907">
        <w:t xml:space="preserve"> +/- 8</w:t>
      </w:r>
      <w:r>
        <w:t xml:space="preserve"> Ma"@en  ;</w:t>
      </w:r>
    </w:p>
    <w:p w14:paraId="39A868DC" w14:textId="57A0FC9C" w:rsidR="00967CE8" w:rsidRDefault="00967CE8" w:rsidP="00AA3474">
      <w:pPr>
        <w:pStyle w:val="owl"/>
      </w:pPr>
      <w:r>
        <w:t xml:space="preserve">    gsoc:hasQuality [</w:t>
      </w:r>
    </w:p>
    <w:p w14:paraId="5607D904" w14:textId="7DAAA952" w:rsidR="00967CE8" w:rsidRDefault="00967CE8" w:rsidP="00AA3474">
      <w:pPr>
        <w:pStyle w:val="owl"/>
      </w:pPr>
      <w:r>
        <w:tab/>
        <w:t>a gsoc:Time_Instant_Location ;</w:t>
      </w:r>
    </w:p>
    <w:p w14:paraId="172EB6F0" w14:textId="78F09957" w:rsidR="00967CE8" w:rsidRDefault="00967CE8" w:rsidP="00AA3474">
      <w:pPr>
        <w:pStyle w:val="owl"/>
      </w:pPr>
      <w:r>
        <w:tab/>
        <w:t>gsoc:hasValue [</w:t>
      </w:r>
    </w:p>
    <w:p w14:paraId="4137A16E" w14:textId="7F61B4FC" w:rsidR="00967CE8" w:rsidRDefault="00967CE8" w:rsidP="00AA3474">
      <w:pPr>
        <w:pStyle w:val="owl"/>
      </w:pPr>
      <w:r>
        <w:tab/>
        <w:t xml:space="preserve">    a gsoc:Time_Numeric_Value</w:t>
      </w:r>
    </w:p>
    <w:p w14:paraId="4BC4237D" w14:textId="1E746CD2" w:rsidR="00967CE8" w:rsidRDefault="00967CE8" w:rsidP="00967CE8">
      <w:pPr>
        <w:pStyle w:val="owl"/>
      </w:pPr>
      <w:r>
        <w:tab/>
        <w:t xml:space="preserve">    gsoc:hasUOM [ a unit:MegaYR</w:t>
      </w:r>
      <w:r w:rsidDel="00967CE8">
        <w:t xml:space="preserve"> </w:t>
      </w:r>
      <w:r>
        <w:t>] ;</w:t>
      </w:r>
      <w:r w:rsidRPr="00967CE8">
        <w:t xml:space="preserve"> </w:t>
      </w:r>
    </w:p>
    <w:p w14:paraId="26B990D6" w14:textId="5EDD38C1" w:rsidR="00967CE8" w:rsidRDefault="00967CE8" w:rsidP="00E32538">
      <w:pPr>
        <w:pStyle w:val="owl"/>
        <w:ind w:firstLine="720"/>
      </w:pPr>
      <w:r>
        <w:t xml:space="preserve">    gsoc:hasQuality [</w:t>
      </w:r>
    </w:p>
    <w:p w14:paraId="37F61B70" w14:textId="42F567B1" w:rsidR="00967CE8" w:rsidRDefault="00967CE8" w:rsidP="00967CE8">
      <w:pPr>
        <w:pStyle w:val="owl"/>
      </w:pPr>
      <w:r>
        <w:t xml:space="preserve">            </w:t>
      </w:r>
      <w:r>
        <w:tab/>
      </w:r>
      <w:r>
        <w:tab/>
        <w:t xml:space="preserve">a gsoc:Simple_Uncertainty ; </w:t>
      </w:r>
    </w:p>
    <w:p w14:paraId="77876C47" w14:textId="78D7760F" w:rsidR="00967CE8" w:rsidRDefault="00967CE8" w:rsidP="00967CE8">
      <w:pPr>
        <w:pStyle w:val="owl"/>
      </w:pPr>
      <w:r>
        <w:t xml:space="preserve">           </w:t>
      </w:r>
      <w:r>
        <w:tab/>
      </w:r>
      <w:r>
        <w:tab/>
        <w:t xml:space="preserve">gsoc:hasDataValue "8"^^xsd:decimal; </w:t>
      </w:r>
    </w:p>
    <w:p w14:paraId="2151E2C5" w14:textId="7CD9042C" w:rsidR="00967CE8" w:rsidRDefault="00967CE8" w:rsidP="00967CE8">
      <w:pPr>
        <w:pStyle w:val="owl"/>
      </w:pPr>
      <w:r>
        <w:t xml:space="preserve">            </w:t>
      </w:r>
      <w:r>
        <w:tab/>
      </w:r>
      <w:r>
        <w:tab/>
        <w:t xml:space="preserve">gsoc:hasUOM [ a </w:t>
      </w:r>
      <w:r w:rsidR="009B1705">
        <w:t>unit:MegaYR</w:t>
      </w:r>
      <w:r w:rsidR="009B1705" w:rsidDel="00967CE8">
        <w:t xml:space="preserve"> </w:t>
      </w:r>
      <w:r>
        <w:t xml:space="preserve">]  </w:t>
      </w:r>
    </w:p>
    <w:p w14:paraId="5D756686" w14:textId="2C820D63" w:rsidR="00967CE8" w:rsidRDefault="00967CE8" w:rsidP="00967CE8">
      <w:pPr>
        <w:pStyle w:val="owl"/>
      </w:pPr>
      <w:r>
        <w:tab/>
      </w:r>
      <w:r>
        <w:tab/>
        <w:t>] ;</w:t>
      </w:r>
    </w:p>
    <w:p w14:paraId="62692294" w14:textId="3CD865AC" w:rsidR="00967CE8" w:rsidRDefault="00967CE8" w:rsidP="00E32538">
      <w:pPr>
        <w:pStyle w:val="owl"/>
        <w:ind w:firstLine="720"/>
      </w:pPr>
      <w:r>
        <w:t xml:space="preserve">    gso</w:t>
      </w:r>
      <w:r w:rsidR="009B1705">
        <w:t>c</w:t>
      </w:r>
      <w:r>
        <w:t>:</w:t>
      </w:r>
      <w:r w:rsidR="009B1705" w:rsidRPr="009B1705">
        <w:t xml:space="preserve"> </w:t>
      </w:r>
      <w:r w:rsidR="009B1705">
        <w:t xml:space="preserve">hasDataValue  </w:t>
      </w:r>
      <w:r>
        <w:t>"90"^^xsd:decimal ;</w:t>
      </w:r>
    </w:p>
    <w:p w14:paraId="355AF661" w14:textId="1B1C27EF" w:rsidR="00967CE8" w:rsidRDefault="00967CE8" w:rsidP="00AA3474">
      <w:pPr>
        <w:pStyle w:val="owl"/>
      </w:pPr>
      <w:r>
        <w:tab/>
        <w:t>]</w:t>
      </w:r>
    </w:p>
    <w:p w14:paraId="0BE02E0A" w14:textId="18598351" w:rsidR="00AA3474" w:rsidRDefault="00967CE8" w:rsidP="00AA3474">
      <w:pPr>
        <w:pStyle w:val="owl"/>
      </w:pPr>
      <w:r>
        <w:t xml:space="preserve">    ]</w:t>
      </w:r>
      <w:r w:rsidR="009B1705">
        <w:t xml:space="preserve"> .</w:t>
      </w:r>
    </w:p>
    <w:p w14:paraId="3252E7FC" w14:textId="14485D1E" w:rsidR="00AA3474" w:rsidRDefault="00AA3474" w:rsidP="00AA3474">
      <w:pPr>
        <w:pStyle w:val="owl"/>
      </w:pPr>
      <w:r>
        <w:t xml:space="preserve">    </w:t>
      </w:r>
    </w:p>
    <w:p w14:paraId="26586855" w14:textId="73B16E0A" w:rsidR="00AA3474" w:rsidRDefault="00AA3474">
      <w:pPr>
        <w:pStyle w:val="owl"/>
      </w:pPr>
      <w:r>
        <w:t xml:space="preserve">    </w:t>
      </w:r>
    </w:p>
    <w:p w14:paraId="28A749BD" w14:textId="77777777" w:rsidR="00AA3474" w:rsidRDefault="00AA3474" w:rsidP="00AA3474">
      <w:pPr>
        <w:pStyle w:val="owl"/>
      </w:pPr>
      <w:r>
        <w:t>evn1:Kg_Intrusion</w:t>
      </w:r>
    </w:p>
    <w:p w14:paraId="34C4AEBA" w14:textId="48EB46B6" w:rsidR="00AA3474" w:rsidRDefault="00AA3474" w:rsidP="00AA3474">
      <w:pPr>
        <w:pStyle w:val="owl"/>
      </w:pPr>
      <w:r>
        <w:t xml:space="preserve">    a gsog:Geologic_Event ;</w:t>
      </w:r>
    </w:p>
    <w:p w14:paraId="05049CCC" w14:textId="724697E5" w:rsidR="009B1705" w:rsidRDefault="009B1705" w:rsidP="00AA3474">
      <w:pPr>
        <w:pStyle w:val="owl"/>
      </w:pPr>
      <w:r>
        <w:t xml:space="preserve">    rdfs:label "Cretaceous Intrusion Event"@en</w:t>
      </w:r>
    </w:p>
    <w:p w14:paraId="786FF1F4" w14:textId="36CFC45D" w:rsidR="00AA3474" w:rsidRDefault="00AA3474" w:rsidP="00AA3474">
      <w:pPr>
        <w:pStyle w:val="owl"/>
      </w:pPr>
      <w:r>
        <w:t xml:space="preserve">    </w:t>
      </w:r>
      <w:r w:rsidR="009B1705">
        <w:t xml:space="preserve">gsoc:occupiesTimeDirectly  </w:t>
      </w:r>
      <w:r>
        <w:t>[</w:t>
      </w:r>
    </w:p>
    <w:p w14:paraId="79A21C6B" w14:textId="708FF4CC" w:rsidR="00AA3474" w:rsidRDefault="00AA3474" w:rsidP="00AA3474">
      <w:pPr>
        <w:pStyle w:val="owl"/>
      </w:pPr>
      <w:r>
        <w:t xml:space="preserve">          </w:t>
      </w:r>
      <w:r w:rsidR="009B1705">
        <w:t>a gsoc:Time_Instant</w:t>
      </w:r>
      <w:r w:rsidR="009B1705" w:rsidDel="00967CE8">
        <w:t xml:space="preserve"> </w:t>
      </w:r>
      <w:r>
        <w:t>;</w:t>
      </w:r>
    </w:p>
    <w:p w14:paraId="255C0F06" w14:textId="2639476F" w:rsidR="009B1705" w:rsidRDefault="009B1705" w:rsidP="009B1705">
      <w:pPr>
        <w:pStyle w:val="owl"/>
      </w:pPr>
      <w:r>
        <w:t xml:space="preserve">          rdfs:label "Cretaceous 110 +/-3 Ma Age Date"@en  ;</w:t>
      </w:r>
    </w:p>
    <w:p w14:paraId="1FBEBC47" w14:textId="60ABF488" w:rsidR="009B1705" w:rsidRDefault="009B1705" w:rsidP="009B1705">
      <w:pPr>
        <w:pStyle w:val="owl"/>
      </w:pPr>
      <w:r>
        <w:t xml:space="preserve">          gsoc:hasQuality [</w:t>
      </w:r>
    </w:p>
    <w:p w14:paraId="7349AC55" w14:textId="77777777" w:rsidR="009B1705" w:rsidRDefault="009B1705" w:rsidP="009B1705">
      <w:pPr>
        <w:pStyle w:val="owl"/>
      </w:pPr>
      <w:r>
        <w:tab/>
        <w:t>a gsoc:Time_Instant_Location ;</w:t>
      </w:r>
    </w:p>
    <w:p w14:paraId="6C653016" w14:textId="77777777" w:rsidR="009B1705" w:rsidRDefault="009B1705" w:rsidP="009B1705">
      <w:pPr>
        <w:pStyle w:val="owl"/>
      </w:pPr>
      <w:r>
        <w:tab/>
        <w:t>gsoc:hasValue [</w:t>
      </w:r>
    </w:p>
    <w:p w14:paraId="00F2BBE6" w14:textId="6B42052D" w:rsidR="009B1705" w:rsidRDefault="009B1705" w:rsidP="009B1705">
      <w:pPr>
        <w:pStyle w:val="owl"/>
      </w:pPr>
      <w:r>
        <w:tab/>
        <w:t xml:space="preserve">    a gsoc:Time_Numeric_Value ;</w:t>
      </w:r>
    </w:p>
    <w:p w14:paraId="1D5E77AA" w14:textId="1CFC5437" w:rsidR="009B1705" w:rsidRDefault="009B1705" w:rsidP="009B1705">
      <w:pPr>
        <w:pStyle w:val="owl"/>
      </w:pPr>
      <w:r>
        <w:tab/>
        <w:t xml:space="preserve">    gsoc:DataValue “110”^^xsd:decimal ;</w:t>
      </w:r>
    </w:p>
    <w:p w14:paraId="0E7953F1" w14:textId="1BA74CE2" w:rsidR="009B1705" w:rsidRDefault="009B1705" w:rsidP="00E32538">
      <w:pPr>
        <w:pStyle w:val="owl"/>
        <w:ind w:firstLine="720"/>
      </w:pPr>
      <w:r>
        <w:t xml:space="preserve">    gsoc:hasUOM [ a unit:MegaYR</w:t>
      </w:r>
      <w:r w:rsidDel="00967CE8">
        <w:t xml:space="preserve"> </w:t>
      </w:r>
      <w:r>
        <w:t>] ;</w:t>
      </w:r>
    </w:p>
    <w:p w14:paraId="5B291B99" w14:textId="169FC855" w:rsidR="00AA3474" w:rsidRDefault="00AA3474" w:rsidP="00AA3474">
      <w:pPr>
        <w:pStyle w:val="owl"/>
      </w:pPr>
      <w:r>
        <w:t xml:space="preserve">          </w:t>
      </w:r>
      <w:r w:rsidR="009B1705">
        <w:t xml:space="preserve">         </w:t>
      </w:r>
      <w:r>
        <w:t>gsoc:determinedBy evn1:upbconcordantanalysis ;</w:t>
      </w:r>
    </w:p>
    <w:p w14:paraId="0FA8F1B4" w14:textId="4A398648" w:rsidR="00165907" w:rsidRDefault="009B1705" w:rsidP="00165907">
      <w:pPr>
        <w:pStyle w:val="owl"/>
      </w:pPr>
      <w:r>
        <w:t xml:space="preserve">        </w:t>
      </w:r>
      <w:r w:rsidR="00165907">
        <w:t xml:space="preserve">          gsoc:hasQuality [</w:t>
      </w:r>
    </w:p>
    <w:p w14:paraId="5F4D50CB" w14:textId="1BE15405" w:rsidR="00165907" w:rsidRDefault="00165907" w:rsidP="00E32538">
      <w:pPr>
        <w:pStyle w:val="owl"/>
        <w:ind w:left="720" w:firstLine="720"/>
      </w:pPr>
      <w:r>
        <w:t xml:space="preserve">a gsoc:Simple_Uncertainty ; </w:t>
      </w:r>
    </w:p>
    <w:p w14:paraId="342163BF" w14:textId="5CF55C23" w:rsidR="00165907" w:rsidRDefault="00165907" w:rsidP="00E32538">
      <w:pPr>
        <w:pStyle w:val="owl"/>
        <w:ind w:left="720" w:firstLine="720"/>
      </w:pPr>
      <w:r>
        <w:t>gsoc:hasDataValue "3"^^xsd:decimal</w:t>
      </w:r>
      <w:r w:rsidR="009B1705">
        <w:t xml:space="preserve"> </w:t>
      </w:r>
      <w:r>
        <w:t xml:space="preserve">; </w:t>
      </w:r>
    </w:p>
    <w:p w14:paraId="7FFC74B8" w14:textId="4247308E" w:rsidR="00165907" w:rsidRDefault="00165907" w:rsidP="009B1705">
      <w:pPr>
        <w:pStyle w:val="owl"/>
        <w:ind w:left="720" w:firstLine="720"/>
      </w:pPr>
      <w:r>
        <w:t>gsoc:hasUOM [ a</w:t>
      </w:r>
      <w:r w:rsidR="009B1705">
        <w:t xml:space="preserve"> unit:MegaYR</w:t>
      </w:r>
      <w:r w:rsidR="009B1705" w:rsidDel="00967CE8">
        <w:t xml:space="preserve"> </w:t>
      </w:r>
      <w:r>
        <w:t xml:space="preserve">]  </w:t>
      </w:r>
    </w:p>
    <w:p w14:paraId="08207189" w14:textId="5FB059C7" w:rsidR="009B1705" w:rsidRDefault="009B1705" w:rsidP="00E32538">
      <w:pPr>
        <w:pStyle w:val="owl"/>
        <w:ind w:left="720" w:firstLine="720"/>
      </w:pPr>
      <w:r>
        <w:t>]</w:t>
      </w:r>
    </w:p>
    <w:p w14:paraId="2FE84383" w14:textId="401E7E52" w:rsidR="009B1705" w:rsidRDefault="009B1705" w:rsidP="009B1705">
      <w:pPr>
        <w:pStyle w:val="owl"/>
      </w:pPr>
      <w:r>
        <w:tab/>
        <w:t xml:space="preserve">  </w:t>
      </w:r>
      <w:r w:rsidR="00165907">
        <w:t xml:space="preserve">] </w:t>
      </w:r>
    </w:p>
    <w:p w14:paraId="1316AAFC" w14:textId="6CE0D53F" w:rsidR="00165907" w:rsidRDefault="009B1705">
      <w:pPr>
        <w:pStyle w:val="owl"/>
      </w:pPr>
      <w:r>
        <w:t xml:space="preserve">     ] ;</w:t>
      </w:r>
    </w:p>
    <w:p w14:paraId="7F0701EB" w14:textId="6D77A2FC" w:rsidR="00AA3474" w:rsidRDefault="00AA3474" w:rsidP="00AA3474">
      <w:pPr>
        <w:pStyle w:val="owl"/>
      </w:pPr>
      <w:r>
        <w:t xml:space="preserve">    gsoc:hasConstituent [    a </w:t>
      </w:r>
      <w:r w:rsidR="00165907">
        <w:t>gspr:Intrusion_Process</w:t>
      </w:r>
      <w:r>
        <w:t xml:space="preserve">   ] ;</w:t>
      </w:r>
    </w:p>
    <w:p w14:paraId="4AE18EF4" w14:textId="37F6FEBB" w:rsidR="00AA3474" w:rsidRDefault="00AA3474" w:rsidP="00AA3474">
      <w:pPr>
        <w:pStyle w:val="owl"/>
      </w:pPr>
      <w:r>
        <w:t xml:space="preserve">    gsog:hasSetting [  a </w:t>
      </w:r>
      <w:r w:rsidR="009B1705">
        <w:t>gsen:Middle_Continental_Crust_Setting</w:t>
      </w:r>
      <w:r w:rsidR="009B1705" w:rsidDel="009B1705">
        <w:t xml:space="preserve"> </w:t>
      </w:r>
      <w:r w:rsidR="009B1705">
        <w:t xml:space="preserve"> </w:t>
      </w:r>
      <w:r>
        <w:t xml:space="preserve">] </w:t>
      </w:r>
    </w:p>
    <w:p w14:paraId="67CFD290" w14:textId="3806A709" w:rsidR="00AA3474" w:rsidRDefault="00AA3474" w:rsidP="00AA3474">
      <w:pPr>
        <w:pStyle w:val="owl"/>
      </w:pPr>
      <w:r>
        <w:t>.</w:t>
      </w:r>
    </w:p>
    <w:p w14:paraId="02EE4689" w14:textId="24DCDA6C" w:rsidR="00AA3474" w:rsidRDefault="00AA3474" w:rsidP="00AA3474">
      <w:pPr>
        <w:pStyle w:val="owl"/>
      </w:pPr>
    </w:p>
    <w:p w14:paraId="396C59CA" w14:textId="34B3006D" w:rsidR="00CB691E" w:rsidRDefault="00CB691E">
      <w:pPr>
        <w:pStyle w:val="Heading2"/>
      </w:pPr>
      <w:bookmarkStart w:id="229" w:name="_Toc63342996"/>
      <w:r>
        <w:lastRenderedPageBreak/>
        <w:t>Example 3</w:t>
      </w:r>
      <w:r w:rsidR="00855B62">
        <w:t xml:space="preserve">: </w:t>
      </w:r>
      <w:r w:rsidR="00B35D9B">
        <w:t xml:space="preserve">Rock </w:t>
      </w:r>
      <w:r w:rsidR="00F72572">
        <w:t>Object</w:t>
      </w:r>
      <w:r w:rsidR="00B35D9B">
        <w:t xml:space="preserve"> and Role</w:t>
      </w:r>
      <w:bookmarkEnd w:id="229"/>
    </w:p>
    <w:p w14:paraId="413FE3BB" w14:textId="6F6ECD60" w:rsidR="008B202C" w:rsidRDefault="00855B62" w:rsidP="00E32538">
      <w:pPr>
        <w:keepNext/>
      </w:pPr>
      <w:r>
        <w:t>Pluton Z contains pendants of metasedimentary rock derived from Formation X</w:t>
      </w:r>
      <w:r w:rsidR="00CB691E">
        <w:t xml:space="preserve">. </w:t>
      </w:r>
    </w:p>
    <w:p w14:paraId="29F2393D" w14:textId="77777777" w:rsidR="00027911" w:rsidRPr="00F82416" w:rsidRDefault="00027911" w:rsidP="00E32538">
      <w:pPr>
        <w:pStyle w:val="owl"/>
        <w:keepNext/>
      </w:pPr>
      <w:bookmarkStart w:id="230" w:name="_Hlk64574368"/>
      <w:r w:rsidRPr="00F82416">
        <w:t>rol:plutonz</w:t>
      </w:r>
    </w:p>
    <w:p w14:paraId="4C8A9148" w14:textId="1D1C3BCC" w:rsidR="00027911" w:rsidRPr="00F82416" w:rsidRDefault="009B1705" w:rsidP="00E32538">
      <w:pPr>
        <w:pStyle w:val="owl"/>
        <w:keepNext/>
      </w:pPr>
      <w:r w:rsidRPr="00F82416">
        <w:t xml:space="preserve">    </w:t>
      </w:r>
      <w:r w:rsidR="00027911" w:rsidRPr="00F82416">
        <w:t xml:space="preserve">a gsog:Rock_Object ; </w:t>
      </w:r>
    </w:p>
    <w:p w14:paraId="006D69EF" w14:textId="5F2EB568" w:rsidR="00027911" w:rsidRPr="00E46A71" w:rsidRDefault="009B1705" w:rsidP="00E32538">
      <w:pPr>
        <w:pStyle w:val="owl"/>
        <w:keepNext/>
        <w:rPr>
          <w:lang w:val="es-ES"/>
        </w:rPr>
      </w:pPr>
      <w:r w:rsidRPr="00F82416">
        <w:t xml:space="preserve">  </w:t>
      </w:r>
      <w:r w:rsidRPr="00E32538">
        <w:t xml:space="preserve">  </w:t>
      </w:r>
      <w:r w:rsidR="00027911" w:rsidRPr="00E46A71">
        <w:rPr>
          <w:lang w:val="es-ES"/>
        </w:rPr>
        <w:t>rdfs:label “Pluton Z” @en ;</w:t>
      </w:r>
    </w:p>
    <w:p w14:paraId="0AD2BDF3" w14:textId="1DF24EBE" w:rsidR="0072275B" w:rsidRPr="004C3B1E" w:rsidRDefault="009B1705" w:rsidP="00E32538">
      <w:pPr>
        <w:pStyle w:val="owl"/>
        <w:keepNext/>
      </w:pPr>
      <w:r w:rsidRPr="00E46A71">
        <w:rPr>
          <w:lang w:val="es-ES"/>
        </w:rPr>
        <w:t xml:space="preserve">    </w:t>
      </w:r>
      <w:r w:rsidR="0072275B" w:rsidRPr="004C3B1E">
        <w:t xml:space="preserve">gsoc:hasPart [ </w:t>
      </w:r>
    </w:p>
    <w:p w14:paraId="7AF452DD" w14:textId="56C7584B" w:rsidR="00027911" w:rsidRPr="004C3B1E" w:rsidRDefault="004C3B1E" w:rsidP="00E32538">
      <w:pPr>
        <w:pStyle w:val="owl"/>
        <w:keepNext/>
      </w:pPr>
      <w:r w:rsidRPr="00E32538">
        <w:t xml:space="preserve"> </w:t>
      </w:r>
      <w:r>
        <w:t xml:space="preserve">   </w:t>
      </w:r>
      <w:r>
        <w:tab/>
      </w:r>
      <w:r w:rsidR="00027911" w:rsidRPr="004C3B1E">
        <w:t xml:space="preserve">a </w:t>
      </w:r>
      <w:r w:rsidR="00246F60" w:rsidRPr="004C3B1E">
        <w:t>gsrm:</w:t>
      </w:r>
      <w:r w:rsidR="00C13BC1" w:rsidRPr="004C3B1E">
        <w:t>G</w:t>
      </w:r>
      <w:r w:rsidR="00027911" w:rsidRPr="004C3B1E">
        <w:t>ranite ;</w:t>
      </w:r>
    </w:p>
    <w:p w14:paraId="273DDB4C" w14:textId="7C35367B" w:rsidR="0072275B" w:rsidRPr="00F82416" w:rsidRDefault="004C3B1E" w:rsidP="00E32538">
      <w:pPr>
        <w:pStyle w:val="owl"/>
        <w:keepNext/>
      </w:pPr>
      <w:r w:rsidRPr="004C3B1E">
        <w:tab/>
      </w:r>
      <w:r w:rsidR="0072275B" w:rsidRPr="00F82416">
        <w:t xml:space="preserve">gsoc:hasRole </w:t>
      </w:r>
      <w:r w:rsidRPr="00F82416">
        <w:t>[ a gsor</w:t>
      </w:r>
      <w:r w:rsidR="0072275B" w:rsidRPr="00F82416">
        <w:t>:Main_Body</w:t>
      </w:r>
      <w:r w:rsidRPr="00F82416">
        <w:t>]</w:t>
      </w:r>
      <w:r w:rsidR="0072275B" w:rsidRPr="00F82416">
        <w:t xml:space="preserve"> ;</w:t>
      </w:r>
    </w:p>
    <w:p w14:paraId="3BB13A3C" w14:textId="4F37D033" w:rsidR="0072275B" w:rsidRPr="00F82416" w:rsidRDefault="0072275B" w:rsidP="00E32538">
      <w:pPr>
        <w:pStyle w:val="owl"/>
        <w:keepNext/>
      </w:pPr>
      <w:r w:rsidRPr="00F82416">
        <w:tab/>
        <w:t>];</w:t>
      </w:r>
    </w:p>
    <w:p w14:paraId="6D95BF6D" w14:textId="5442B841" w:rsidR="00027911" w:rsidRPr="00F82416" w:rsidRDefault="004C3B1E" w:rsidP="00E32538">
      <w:pPr>
        <w:pStyle w:val="owl"/>
        <w:keepNext/>
      </w:pPr>
      <w:r w:rsidRPr="00F82416">
        <w:t xml:space="preserve">    </w:t>
      </w:r>
      <w:r w:rsidR="00027911" w:rsidRPr="00F82416">
        <w:t xml:space="preserve">gsoc:hasPart [ </w:t>
      </w:r>
    </w:p>
    <w:p w14:paraId="1825F266" w14:textId="77777777" w:rsidR="0026733E" w:rsidRDefault="004C3B1E" w:rsidP="004C3B1E">
      <w:pPr>
        <w:pStyle w:val="owl"/>
        <w:keepNext/>
      </w:pPr>
      <w:r w:rsidRPr="00E32538">
        <w:tab/>
      </w:r>
      <w:r w:rsidR="0026733E" w:rsidRPr="00AE5CE2">
        <w:t>a gsrm:Metasedimentary_Rock</w:t>
      </w:r>
    </w:p>
    <w:p w14:paraId="24DDBD86" w14:textId="7E119128" w:rsidR="00027911" w:rsidRDefault="0026733E">
      <w:pPr>
        <w:pStyle w:val="owl"/>
        <w:keepNext/>
      </w:pPr>
      <w:r>
        <w:tab/>
      </w:r>
      <w:r w:rsidR="00027911" w:rsidRPr="0026733E">
        <w:t>gsoc:hasRole</w:t>
      </w:r>
      <w:r w:rsidR="004C3B1E" w:rsidRPr="0026733E">
        <w:t xml:space="preserve"> [ a</w:t>
      </w:r>
      <w:r w:rsidR="00027911" w:rsidRPr="0026733E">
        <w:t xml:space="preserve"> </w:t>
      </w:r>
      <w:r w:rsidR="004C3B1E" w:rsidRPr="0026733E">
        <w:t>gsor</w:t>
      </w:r>
      <w:r w:rsidR="00027911" w:rsidRPr="0026733E">
        <w:t>:Pendant</w:t>
      </w:r>
      <w:r w:rsidR="004C3B1E" w:rsidRPr="0026733E">
        <w:t xml:space="preserve"> ]</w:t>
      </w:r>
      <w:r w:rsidR="00027911" w:rsidRPr="0026733E">
        <w:t xml:space="preserve"> ;</w:t>
      </w:r>
    </w:p>
    <w:p w14:paraId="67931941" w14:textId="113CCC00" w:rsidR="00C472E4" w:rsidRDefault="00C472E4">
      <w:pPr>
        <w:pStyle w:val="owl"/>
        <w:keepNext/>
      </w:pPr>
    </w:p>
    <w:p w14:paraId="646AD95D" w14:textId="2F2112A3" w:rsidR="00C472E4" w:rsidRDefault="00C472E4">
      <w:pPr>
        <w:pStyle w:val="owl"/>
        <w:keepNext/>
      </w:pPr>
      <w:r>
        <w:tab/>
        <w:t>gsoc:isProducedFrom rol:formationx;</w:t>
      </w:r>
    </w:p>
    <w:p w14:paraId="13331F3C" w14:textId="77777777" w:rsidR="00C472E4" w:rsidRPr="0026733E" w:rsidRDefault="00C472E4" w:rsidP="00E32538">
      <w:pPr>
        <w:pStyle w:val="owl"/>
        <w:keepNext/>
      </w:pPr>
    </w:p>
    <w:p w14:paraId="18C96EF4" w14:textId="1C5BC0CC" w:rsidR="005C6B11" w:rsidRPr="00E32538" w:rsidRDefault="004C3B1E">
      <w:pPr>
        <w:pStyle w:val="owl"/>
        <w:keepNext/>
      </w:pPr>
      <w:r w:rsidRPr="004C3B1E">
        <w:tab/>
      </w:r>
      <w:r w:rsidR="00027911" w:rsidRPr="00E970CE">
        <w:t>gsog:</w:t>
      </w:r>
      <w:r w:rsidR="005C6B11" w:rsidRPr="00E970CE">
        <w:t>is</w:t>
      </w:r>
      <w:r w:rsidR="005C6B11" w:rsidRPr="00E32538">
        <w:t>RoleObjectFor</w:t>
      </w:r>
      <w:r w:rsidR="005C6B11" w:rsidRPr="00E970CE">
        <w:t xml:space="preserve"> </w:t>
      </w:r>
      <w:r w:rsidR="005C6B11" w:rsidRPr="00E32538">
        <w:t>[</w:t>
      </w:r>
    </w:p>
    <w:p w14:paraId="30E1B091" w14:textId="4C891442" w:rsidR="005C6B11" w:rsidRPr="00E32538" w:rsidRDefault="005C6B11" w:rsidP="005C6B11">
      <w:pPr>
        <w:pStyle w:val="owl"/>
        <w:keepNext/>
        <w:ind w:left="720" w:firstLine="720"/>
      </w:pPr>
      <w:r w:rsidRPr="00E32538">
        <w:t>a gsoc:Protolith;</w:t>
      </w:r>
    </w:p>
    <w:p w14:paraId="53BAF938" w14:textId="07001600" w:rsidR="005C6B11" w:rsidRDefault="005C6B11" w:rsidP="005C6B11">
      <w:pPr>
        <w:pStyle w:val="owl"/>
        <w:keepNext/>
        <w:ind w:left="720" w:firstLine="720"/>
      </w:pPr>
      <w:r w:rsidRPr="00E32538">
        <w:t xml:space="preserve">gsoc:hasRolePlayer </w:t>
      </w:r>
      <w:r w:rsidR="00027911" w:rsidRPr="00E970CE">
        <w:t>rol:</w:t>
      </w:r>
      <w:r w:rsidR="004C3B1E" w:rsidRPr="00E970CE">
        <w:t>formationx</w:t>
      </w:r>
      <w:r w:rsidR="004C3B1E" w:rsidRPr="004C3B1E">
        <w:t xml:space="preserve"> </w:t>
      </w:r>
      <w:r>
        <w:t>]</w:t>
      </w:r>
      <w:r w:rsidR="004C3B1E" w:rsidRPr="004C3B1E">
        <w:t xml:space="preserve"> </w:t>
      </w:r>
    </w:p>
    <w:p w14:paraId="591B9C81" w14:textId="3444F014" w:rsidR="00027911" w:rsidRPr="004C3B1E" w:rsidRDefault="00027911" w:rsidP="00E32538">
      <w:pPr>
        <w:pStyle w:val="owl"/>
        <w:keepNext/>
        <w:ind w:left="720" w:firstLine="720"/>
      </w:pPr>
      <w:r w:rsidRPr="004C3B1E">
        <w:t>;</w:t>
      </w:r>
    </w:p>
    <w:p w14:paraId="080FAF0F" w14:textId="2958A0D8" w:rsidR="0083422D" w:rsidRPr="00F82416" w:rsidRDefault="004C3B1E" w:rsidP="00E32538">
      <w:pPr>
        <w:pStyle w:val="owl"/>
        <w:keepNext/>
      </w:pPr>
      <w:r w:rsidRPr="004C3B1E">
        <w:tab/>
      </w:r>
      <w:r w:rsidR="0083422D" w:rsidRPr="00F82416">
        <w:t xml:space="preserve">rdfs:comment “Formation X is the protolith for the </w:t>
      </w:r>
      <w:r w:rsidR="00E970CE">
        <w:t xml:space="preserve">metasedimentary rock in the </w:t>
      </w:r>
      <w:r w:rsidR="0083422D" w:rsidRPr="00F82416">
        <w:t>pendant”</w:t>
      </w:r>
    </w:p>
    <w:p w14:paraId="29A4A22A" w14:textId="481F43B4" w:rsidR="004C3B1E" w:rsidRPr="00F82416" w:rsidRDefault="004C3B1E" w:rsidP="00E32538">
      <w:pPr>
        <w:pStyle w:val="owl"/>
        <w:keepNext/>
      </w:pPr>
      <w:r w:rsidRPr="00F82416">
        <w:t xml:space="preserve">    </w:t>
      </w:r>
      <w:r w:rsidR="00027911" w:rsidRPr="00F82416">
        <w:t>]   .</w:t>
      </w:r>
      <w:bookmarkEnd w:id="230"/>
    </w:p>
    <w:p w14:paraId="691DFC80" w14:textId="77777777" w:rsidR="00027911" w:rsidRDefault="00027911" w:rsidP="00027911">
      <w:pPr>
        <w:pStyle w:val="owl"/>
      </w:pPr>
      <w:r>
        <w:t xml:space="preserve">rol:formationx </w:t>
      </w:r>
    </w:p>
    <w:p w14:paraId="6C297E39" w14:textId="529FAEA7" w:rsidR="00027911" w:rsidRDefault="004C3B1E" w:rsidP="00E32538">
      <w:pPr>
        <w:pStyle w:val="owl"/>
      </w:pPr>
      <w:r>
        <w:t xml:space="preserve">    </w:t>
      </w:r>
      <w:r w:rsidR="00027911">
        <w:t xml:space="preserve">a </w:t>
      </w:r>
      <w:r>
        <w:t>gsgu</w:t>
      </w:r>
      <w:r w:rsidR="00027911">
        <w:t>:Formation</w:t>
      </w:r>
    </w:p>
    <w:p w14:paraId="7A58CB7A" w14:textId="2AADB9C6" w:rsidR="005214D4" w:rsidRDefault="004C3B1E" w:rsidP="005214D4">
      <w:pPr>
        <w:pStyle w:val="Heading2"/>
      </w:pPr>
      <w:r>
        <w:t xml:space="preserve">    </w:t>
      </w:r>
      <w:r w:rsidR="00027911" w:rsidRPr="00211DD2">
        <w:t>rdfs:label “Formation X” @</w:t>
      </w:r>
      <w:r w:rsidR="00027911">
        <w:t>en   .</w:t>
      </w:r>
      <w:bookmarkStart w:id="231" w:name="_Toc63342997"/>
      <w:r w:rsidR="005214D4">
        <w:t>Example 4: Rock Material and Role</w:t>
      </w:r>
      <w:bookmarkEnd w:id="231"/>
    </w:p>
    <w:p w14:paraId="3B8300B4" w14:textId="46464A34" w:rsidR="005214D4" w:rsidRDefault="005214D4" w:rsidP="005214D4">
      <w:r>
        <w:t>A Rhyolite contains phenocrysts of Sanidin</w:t>
      </w:r>
      <w:r w:rsidR="00F02194">
        <w:t>e (</w:t>
      </w:r>
      <w:r w:rsidR="000E0B7E">
        <w:fldChar w:fldCharType="begin"/>
      </w:r>
      <w:r w:rsidR="000E0B7E">
        <w:instrText xml:space="preserve"> REF _Ref65589709 \h </w:instrText>
      </w:r>
      <w:r w:rsidR="000E0B7E">
        <w:fldChar w:fldCharType="separate"/>
      </w:r>
      <w:r w:rsidR="000E0B7E">
        <w:t xml:space="preserve">Figure </w:t>
      </w:r>
      <w:r w:rsidR="000E0B7E">
        <w:rPr>
          <w:noProof/>
        </w:rPr>
        <w:t>13</w:t>
      </w:r>
      <w:r w:rsidR="000E0B7E">
        <w:fldChar w:fldCharType="end"/>
      </w:r>
      <w:r w:rsidR="00F02194">
        <w:t>).</w:t>
      </w:r>
    </w:p>
    <w:p w14:paraId="2BBEDD1F" w14:textId="05FF68CF" w:rsidR="005214D4" w:rsidRDefault="005214D4" w:rsidP="005214D4">
      <w:r w:rsidRPr="00855B62">
        <w:rPr>
          <w:noProof/>
          <w:lang w:val="en-CA" w:eastAsia="en-CA"/>
        </w:rPr>
        <w:drawing>
          <wp:inline distT="0" distB="0" distL="0" distR="0" wp14:anchorId="370B95C0" wp14:editId="527CAED5">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92960"/>
                    </a:xfrm>
                    <a:prstGeom prst="rect">
                      <a:avLst/>
                    </a:prstGeom>
                  </pic:spPr>
                </pic:pic>
              </a:graphicData>
            </a:graphic>
          </wp:inline>
        </w:drawing>
      </w:r>
    </w:p>
    <w:p w14:paraId="3264767C" w14:textId="1B299F2A" w:rsidR="00EA0F33" w:rsidRDefault="00EA0F33" w:rsidP="00EA0F33">
      <w:pPr>
        <w:pStyle w:val="Caption"/>
      </w:pPr>
      <w:bookmarkStart w:id="232" w:name="_Ref65589709"/>
      <w:bookmarkStart w:id="233" w:name="_Ref63255098"/>
      <w:bookmarkStart w:id="234" w:name="_Toc63256254"/>
      <w:bookmarkStart w:id="235" w:name="_Toc66182776"/>
      <w:r>
        <w:t xml:space="preserve">Figure </w:t>
      </w:r>
      <w:r w:rsidR="00266074">
        <w:fldChar w:fldCharType="begin"/>
      </w:r>
      <w:r w:rsidR="00266074">
        <w:instrText xml:space="preserve"> SEQ Figure \* ARAB</w:instrText>
      </w:r>
      <w:r w:rsidR="00266074">
        <w:instrText xml:space="preserve">IC </w:instrText>
      </w:r>
      <w:r w:rsidR="00266074">
        <w:fldChar w:fldCharType="separate"/>
      </w:r>
      <w:r w:rsidR="00B919ED">
        <w:rPr>
          <w:noProof/>
        </w:rPr>
        <w:t>13</w:t>
      </w:r>
      <w:r w:rsidR="00266074">
        <w:rPr>
          <w:noProof/>
        </w:rPr>
        <w:fldChar w:fldCharType="end"/>
      </w:r>
      <w:bookmarkEnd w:id="232"/>
      <w:r>
        <w:t>: Rock material and role example</w:t>
      </w:r>
      <w:bookmarkEnd w:id="233"/>
      <w:bookmarkEnd w:id="234"/>
      <w:bookmarkEnd w:id="235"/>
    </w:p>
    <w:p w14:paraId="5435BF09" w14:textId="77777777" w:rsidR="005214D4" w:rsidRDefault="005214D4" w:rsidP="005214D4">
      <w:r>
        <w:t>A more complete description of the rhyolite would probably include other phenocrysts, a description of the groundmass, and if applicable description of flow-banding fabric, lithophysae, etc.</w:t>
      </w:r>
    </w:p>
    <w:p w14:paraId="2CEE8EC4" w14:textId="77777777" w:rsidR="005214D4" w:rsidRDefault="005214D4" w:rsidP="005214D4">
      <w:pPr>
        <w:pStyle w:val="owl"/>
      </w:pPr>
      <w:r>
        <w:t>rol:rhyoliteoftubac</w:t>
      </w:r>
    </w:p>
    <w:p w14:paraId="56E7CE84" w14:textId="17F2892E" w:rsidR="005214D4" w:rsidRDefault="005214D4" w:rsidP="005214D4">
      <w:pPr>
        <w:pStyle w:val="owl"/>
      </w:pPr>
      <w:r>
        <w:tab/>
        <w:t xml:space="preserve">a </w:t>
      </w:r>
      <w:r w:rsidR="00246F60">
        <w:t>gsrm:</w:t>
      </w:r>
      <w:r>
        <w:t>Rhyolite ;</w:t>
      </w:r>
    </w:p>
    <w:p w14:paraId="15EA8B93" w14:textId="77777777" w:rsidR="005214D4" w:rsidRDefault="005214D4" w:rsidP="005214D4">
      <w:pPr>
        <w:pStyle w:val="owl"/>
      </w:pPr>
      <w:r>
        <w:tab/>
        <w:t>rdfs:label "Rhyolite of Tubac" @en ;</w:t>
      </w:r>
    </w:p>
    <w:p w14:paraId="61F95646" w14:textId="77777777" w:rsidR="005214D4" w:rsidRDefault="005214D4" w:rsidP="005214D4">
      <w:pPr>
        <w:pStyle w:val="owl"/>
      </w:pPr>
      <w:r>
        <w:tab/>
        <w:t>rdfs:comment "Contains 15% 1-3 mm euhedral sanidine phenocrysts " @en ;</w:t>
      </w:r>
    </w:p>
    <w:p w14:paraId="356FAD66" w14:textId="77777777" w:rsidR="005214D4" w:rsidRDefault="005214D4" w:rsidP="005214D4">
      <w:pPr>
        <w:pStyle w:val="owl"/>
      </w:pPr>
      <w:r>
        <w:tab/>
        <w:t>gsoc:hasConstituent [</w:t>
      </w:r>
    </w:p>
    <w:p w14:paraId="185BE019" w14:textId="73D285A1" w:rsidR="005214D4" w:rsidRDefault="005214D4" w:rsidP="005214D4">
      <w:pPr>
        <w:pStyle w:val="owl"/>
      </w:pPr>
      <w:r>
        <w:tab/>
      </w:r>
      <w:r>
        <w:tab/>
        <w:t>a gsgm:Single_Crystal_Particle_Material</w:t>
      </w:r>
      <w:r w:rsidDel="0091483E">
        <w:t xml:space="preserve"> </w:t>
      </w:r>
      <w:r>
        <w:t>;</w:t>
      </w:r>
    </w:p>
    <w:p w14:paraId="6E5D5C42" w14:textId="088C251C" w:rsidR="00F82416" w:rsidRDefault="00F82416" w:rsidP="00E32538">
      <w:pPr>
        <w:pStyle w:val="owl"/>
        <w:ind w:left="720" w:firstLine="720"/>
      </w:pPr>
      <w:r>
        <w:lastRenderedPageBreak/>
        <w:t>gsoc:hasConstituent [ a gsmin:sanidine  ] ;</w:t>
      </w:r>
    </w:p>
    <w:p w14:paraId="3BE41925" w14:textId="77777777" w:rsidR="00F82416" w:rsidRDefault="00F82416" w:rsidP="005214D4">
      <w:pPr>
        <w:pStyle w:val="owl"/>
      </w:pPr>
      <w:r>
        <w:tab/>
      </w:r>
      <w:r>
        <w:tab/>
        <w:t>gsoc:hasRole [</w:t>
      </w:r>
    </w:p>
    <w:p w14:paraId="316BDFC4" w14:textId="1C8ADA17" w:rsidR="00F82416" w:rsidRDefault="000B439C">
      <w:pPr>
        <w:pStyle w:val="owl"/>
      </w:pPr>
      <w:r>
        <w:tab/>
      </w:r>
      <w:r>
        <w:tab/>
        <w:t xml:space="preserve">    </w:t>
      </w:r>
      <w:r w:rsidR="00F82416">
        <w:t>a gs</w:t>
      </w:r>
      <w:r>
        <w:t>o</w:t>
      </w:r>
      <w:r w:rsidR="00F82416">
        <w:t>r:Phenocryst</w:t>
      </w:r>
      <w:r w:rsidR="00F82416" w:rsidDel="0091483E">
        <w:t xml:space="preserve"> </w:t>
      </w:r>
      <w:r w:rsidR="00F82416">
        <w:t>;</w:t>
      </w:r>
    </w:p>
    <w:p w14:paraId="71401D4C" w14:textId="15DD768E" w:rsidR="00742DDE" w:rsidRDefault="000B439C" w:rsidP="00742DDE">
      <w:pPr>
        <w:pStyle w:val="owl"/>
      </w:pPr>
      <w:r>
        <w:tab/>
      </w:r>
      <w:r>
        <w:tab/>
        <w:t xml:space="preserve">    </w:t>
      </w:r>
      <w:r w:rsidR="00742DDE">
        <w:t>gsoc:hasQuality [</w:t>
      </w:r>
    </w:p>
    <w:p w14:paraId="43B0E23F" w14:textId="0657CE5A" w:rsidR="00742DDE" w:rsidRDefault="000B439C" w:rsidP="00742DDE">
      <w:pPr>
        <w:pStyle w:val="owl"/>
      </w:pPr>
      <w:r w:rsidRPr="000B439C">
        <w:t xml:space="preserve">              </w:t>
      </w:r>
      <w:r w:rsidRPr="000B439C">
        <w:tab/>
      </w:r>
      <w:r w:rsidRPr="000B439C">
        <w:tab/>
        <w:t xml:space="preserve">      </w:t>
      </w:r>
      <w:r w:rsidR="00742DDE">
        <w:t>a gsoc:Proportion ;</w:t>
      </w:r>
    </w:p>
    <w:p w14:paraId="73E46B9E" w14:textId="7A50F799" w:rsidR="00742DDE" w:rsidRDefault="000B439C" w:rsidP="00742DDE">
      <w:pPr>
        <w:pStyle w:val="owl"/>
      </w:pPr>
      <w:r>
        <w:t xml:space="preserve">              </w:t>
      </w:r>
      <w:r>
        <w:tab/>
      </w:r>
      <w:r>
        <w:tab/>
        <w:t xml:space="preserve">      </w:t>
      </w:r>
      <w:r w:rsidR="00742DDE">
        <w:t>gsoc:hasValue [</w:t>
      </w:r>
    </w:p>
    <w:p w14:paraId="1D017959" w14:textId="627A095A" w:rsidR="00742DDE" w:rsidRDefault="000B439C" w:rsidP="00742DDE">
      <w:pPr>
        <w:pStyle w:val="owl"/>
      </w:pPr>
      <w:r>
        <w:tab/>
      </w:r>
      <w:r>
        <w:tab/>
      </w:r>
      <w:r>
        <w:tab/>
      </w:r>
      <w:r w:rsidR="00742DDE">
        <w:t>a gsoc:Numeric_Value ;</w:t>
      </w:r>
    </w:p>
    <w:p w14:paraId="5C990301" w14:textId="5C7969CD" w:rsidR="00742DDE" w:rsidRDefault="000B439C" w:rsidP="00742DDE">
      <w:pPr>
        <w:pStyle w:val="owl"/>
      </w:pPr>
      <w:r>
        <w:tab/>
      </w:r>
      <w:r>
        <w:tab/>
      </w:r>
      <w:r>
        <w:tab/>
      </w:r>
      <w:r w:rsidR="00742DDE">
        <w:t>gsoc:hasDataValue "15"^^xsd:decimal ;</w:t>
      </w:r>
    </w:p>
    <w:p w14:paraId="1D8A7913" w14:textId="78E1B229" w:rsidR="00742DDE" w:rsidRDefault="000B439C">
      <w:pPr>
        <w:pStyle w:val="owl"/>
      </w:pPr>
      <w:r>
        <w:tab/>
      </w:r>
      <w:r>
        <w:tab/>
      </w:r>
      <w:r>
        <w:tab/>
      </w:r>
      <w:r w:rsidR="00742DDE">
        <w:t xml:space="preserve">gsoc:hasUOM [ a unit:PERCENT   ] </w:t>
      </w:r>
    </w:p>
    <w:p w14:paraId="10F8F650" w14:textId="6C19E306" w:rsidR="00742DDE" w:rsidRDefault="000B439C" w:rsidP="00742DDE">
      <w:pPr>
        <w:pStyle w:val="owl"/>
      </w:pPr>
      <w:r>
        <w:tab/>
      </w:r>
      <w:r>
        <w:tab/>
      </w:r>
      <w:r>
        <w:tab/>
      </w:r>
      <w:r w:rsidR="00742DDE">
        <w:t xml:space="preserve"> ]</w:t>
      </w:r>
      <w:r>
        <w:t xml:space="preserve">     </w:t>
      </w:r>
      <w:r w:rsidR="00742DDE">
        <w:t>]</w:t>
      </w:r>
      <w:r w:rsidR="00742DDE" w:rsidDel="00742DDE">
        <w:t xml:space="preserve"> </w:t>
      </w:r>
      <w:r w:rsidR="00742DDE">
        <w:t>;</w:t>
      </w:r>
    </w:p>
    <w:p w14:paraId="6E6BF917" w14:textId="6013E7E3" w:rsidR="00396C21" w:rsidRDefault="000B439C" w:rsidP="00396C21">
      <w:pPr>
        <w:pStyle w:val="owl"/>
      </w:pPr>
      <w:r>
        <w:tab/>
      </w:r>
      <w:r>
        <w:tab/>
        <w:t xml:space="preserve">    </w:t>
      </w:r>
      <w:r w:rsidR="00396C21">
        <w:t>gsoc:hasQuality [</w:t>
      </w:r>
    </w:p>
    <w:p w14:paraId="3F3FD307" w14:textId="6DE98BA0" w:rsidR="00396C21" w:rsidRDefault="00396C21" w:rsidP="00396C21">
      <w:pPr>
        <w:pStyle w:val="owl"/>
      </w:pPr>
      <w:bookmarkStart w:id="236" w:name="_Hlk64633850"/>
      <w:r>
        <w:t xml:space="preserve">              </w:t>
      </w:r>
      <w:r>
        <w:tab/>
      </w:r>
      <w:r>
        <w:tab/>
        <w:t xml:space="preserve">      </w:t>
      </w:r>
      <w:bookmarkEnd w:id="236"/>
      <w:r>
        <w:t>a gsoc:Shape ;</w:t>
      </w:r>
    </w:p>
    <w:p w14:paraId="0E8F8E22" w14:textId="0FEB1006" w:rsidR="00396C21" w:rsidRDefault="00396C21" w:rsidP="00396C21">
      <w:pPr>
        <w:pStyle w:val="owl"/>
      </w:pPr>
      <w:r>
        <w:tab/>
        <w:t xml:space="preserve"> </w:t>
      </w:r>
      <w:r>
        <w:tab/>
        <w:t xml:space="preserve">      gsoc:hasValue [</w:t>
      </w:r>
    </w:p>
    <w:p w14:paraId="344C78FB" w14:textId="287EAFBD" w:rsidR="00396C21" w:rsidRDefault="00396C21" w:rsidP="00396C21">
      <w:pPr>
        <w:pStyle w:val="owl"/>
      </w:pPr>
      <w:r>
        <w:tab/>
      </w:r>
      <w:r>
        <w:tab/>
      </w:r>
      <w:r>
        <w:tab/>
        <w:t>a gsoc:Measure_Value</w:t>
      </w:r>
      <w:r w:rsidR="000B439C">
        <w:t xml:space="preserve"> ;</w:t>
      </w:r>
    </w:p>
    <w:p w14:paraId="78DBA189" w14:textId="5E95FCCB" w:rsidR="005214D4" w:rsidRDefault="00396C21">
      <w:pPr>
        <w:pStyle w:val="owl"/>
      </w:pPr>
      <w:r>
        <w:t xml:space="preserve">              </w:t>
      </w:r>
      <w:r>
        <w:tab/>
      </w:r>
      <w:r>
        <w:tab/>
      </w:r>
      <w:r>
        <w:tab/>
        <w:t xml:space="preserve">gsoc:hasDataValue "euhedral" </w:t>
      </w:r>
      <w:r w:rsidR="000B439C">
        <w:t xml:space="preserve">    </w:t>
      </w:r>
      <w:r>
        <w:t>] ;</w:t>
      </w:r>
    </w:p>
    <w:p w14:paraId="73DAFE8A" w14:textId="6DB0C212" w:rsidR="00396C21" w:rsidRDefault="000B439C" w:rsidP="00396C21">
      <w:pPr>
        <w:pStyle w:val="owl"/>
      </w:pPr>
      <w:r>
        <w:tab/>
      </w:r>
      <w:r>
        <w:tab/>
        <w:t xml:space="preserve">    </w:t>
      </w:r>
      <w:r w:rsidR="00396C21">
        <w:t>gsoc:hasQuality [</w:t>
      </w:r>
    </w:p>
    <w:p w14:paraId="3363F589" w14:textId="7CB45D9E" w:rsidR="00396C21" w:rsidRDefault="00396C21" w:rsidP="00396C21">
      <w:pPr>
        <w:pStyle w:val="owl"/>
      </w:pPr>
      <w:r>
        <w:tab/>
      </w:r>
      <w:r>
        <w:tab/>
        <w:t xml:space="preserve">      a gsgm:Grain_Size ;</w:t>
      </w:r>
    </w:p>
    <w:p w14:paraId="1CCF56EC" w14:textId="60B7BAF3" w:rsidR="00396C21" w:rsidRDefault="00396C21" w:rsidP="00396C21">
      <w:pPr>
        <w:pStyle w:val="owl"/>
      </w:pPr>
      <w:r>
        <w:tab/>
      </w:r>
      <w:r>
        <w:tab/>
        <w:t xml:space="preserve">      rdfs:label "1-3 mm diameter crystals";</w:t>
      </w:r>
    </w:p>
    <w:p w14:paraId="59466084" w14:textId="0B54ACA6" w:rsidR="00396C21" w:rsidRDefault="00396C21" w:rsidP="00396C21">
      <w:pPr>
        <w:pStyle w:val="owl"/>
      </w:pPr>
      <w:r>
        <w:tab/>
      </w:r>
      <w:r>
        <w:tab/>
        <w:t xml:space="preserve">      gsoc:hasValue [</w:t>
      </w:r>
    </w:p>
    <w:p w14:paraId="7BF19E69" w14:textId="4A702463" w:rsidR="00396C21" w:rsidRDefault="00396C21" w:rsidP="00396C21">
      <w:pPr>
        <w:pStyle w:val="owl"/>
      </w:pPr>
      <w:r>
        <w:tab/>
      </w:r>
      <w:r>
        <w:tab/>
      </w:r>
      <w:r>
        <w:tab/>
        <w:t>a gsoc:Range_Value ;</w:t>
      </w:r>
    </w:p>
    <w:p w14:paraId="7F572903" w14:textId="4B30B9C3" w:rsidR="00396C21" w:rsidRDefault="00396C21" w:rsidP="00396C21">
      <w:pPr>
        <w:pStyle w:val="owl"/>
      </w:pPr>
      <w:r>
        <w:tab/>
      </w:r>
      <w:r>
        <w:tab/>
      </w:r>
      <w:r>
        <w:tab/>
        <w:t>gsoc:hasEndValue [</w:t>
      </w:r>
    </w:p>
    <w:p w14:paraId="4DCD567E" w14:textId="47C97D41" w:rsidR="00396C21" w:rsidRDefault="00396C21" w:rsidP="00396C21">
      <w:pPr>
        <w:pStyle w:val="owl"/>
      </w:pPr>
      <w:r>
        <w:tab/>
      </w:r>
      <w:r>
        <w:tab/>
      </w:r>
      <w:r>
        <w:tab/>
        <w:t xml:space="preserve">      a gsoc:Numeric_Value;</w:t>
      </w:r>
    </w:p>
    <w:p w14:paraId="597C0A18" w14:textId="2C284B9C" w:rsidR="00396C21" w:rsidRDefault="00396C21" w:rsidP="00396C21">
      <w:pPr>
        <w:pStyle w:val="owl"/>
      </w:pPr>
      <w:r>
        <w:tab/>
      </w:r>
      <w:r>
        <w:tab/>
      </w:r>
      <w:r>
        <w:tab/>
        <w:t xml:space="preserve">      gsoc:hasDataValue "3"^^xsd:decimal ;</w:t>
      </w:r>
    </w:p>
    <w:p w14:paraId="069C3142" w14:textId="367D388F" w:rsidR="00396C21" w:rsidRDefault="00396C21" w:rsidP="00396C21">
      <w:pPr>
        <w:pStyle w:val="owl"/>
      </w:pPr>
      <w:r>
        <w:tab/>
      </w:r>
      <w:r>
        <w:tab/>
      </w:r>
      <w:r>
        <w:tab/>
        <w:t xml:space="preserve">      gsoc:hasUOM [ a unit:MilliM ] ;</w:t>
      </w:r>
    </w:p>
    <w:p w14:paraId="5E97B046" w14:textId="450B4DAE" w:rsidR="00396C21" w:rsidRDefault="00396C21">
      <w:pPr>
        <w:pStyle w:val="owl"/>
      </w:pPr>
      <w:r>
        <w:tab/>
      </w:r>
      <w:r>
        <w:tab/>
      </w:r>
      <w:r>
        <w:tab/>
        <w:t xml:space="preserve">      rdfs:label "3 mm maximum"   ] ;</w:t>
      </w:r>
    </w:p>
    <w:p w14:paraId="7C52580D" w14:textId="542F46E2" w:rsidR="00396C21" w:rsidRDefault="00396C21" w:rsidP="00396C21">
      <w:pPr>
        <w:pStyle w:val="owl"/>
      </w:pPr>
      <w:r>
        <w:tab/>
      </w:r>
      <w:r>
        <w:tab/>
      </w:r>
      <w:r>
        <w:tab/>
        <w:t>gsoc:hasStartValue [</w:t>
      </w:r>
    </w:p>
    <w:p w14:paraId="7E08D6C4" w14:textId="2846F060" w:rsidR="00396C21" w:rsidRDefault="00396C21" w:rsidP="00396C21">
      <w:pPr>
        <w:pStyle w:val="owl"/>
      </w:pPr>
      <w:r>
        <w:tab/>
      </w:r>
      <w:r>
        <w:tab/>
      </w:r>
      <w:r>
        <w:tab/>
      </w:r>
      <w:r w:rsidR="000B439C">
        <w:t xml:space="preserve">      </w:t>
      </w:r>
      <w:r>
        <w:t>a gsoc:Numeric_Value ;</w:t>
      </w:r>
    </w:p>
    <w:p w14:paraId="34241AB6" w14:textId="387B96B9" w:rsidR="00396C21" w:rsidRDefault="00396C21" w:rsidP="00396C21">
      <w:pPr>
        <w:pStyle w:val="owl"/>
      </w:pPr>
      <w:r>
        <w:tab/>
      </w:r>
      <w:r>
        <w:tab/>
      </w:r>
      <w:r>
        <w:tab/>
      </w:r>
      <w:r w:rsidR="000B439C">
        <w:t xml:space="preserve">      </w:t>
      </w:r>
      <w:r>
        <w:t>gsoc:hasDataValue "1"^^xsd:decimal ;</w:t>
      </w:r>
    </w:p>
    <w:p w14:paraId="6821752E" w14:textId="30C9C481" w:rsidR="00396C21" w:rsidRDefault="00396C21" w:rsidP="00396C21">
      <w:pPr>
        <w:pStyle w:val="owl"/>
      </w:pPr>
      <w:r>
        <w:tab/>
      </w:r>
      <w:r>
        <w:tab/>
      </w:r>
      <w:r>
        <w:tab/>
      </w:r>
      <w:r w:rsidR="000B439C">
        <w:t xml:space="preserve">      </w:t>
      </w:r>
      <w:r>
        <w:t>gsoc:hasUOM [ a unit:MilliM ] ;</w:t>
      </w:r>
    </w:p>
    <w:p w14:paraId="66996756" w14:textId="0F351832" w:rsidR="00396C21" w:rsidRDefault="00396C21" w:rsidP="00396C21">
      <w:pPr>
        <w:pStyle w:val="owl"/>
      </w:pPr>
      <w:r>
        <w:tab/>
      </w:r>
      <w:r>
        <w:tab/>
      </w:r>
      <w:r>
        <w:tab/>
      </w:r>
      <w:r w:rsidR="000B439C">
        <w:t xml:space="preserve">      </w:t>
      </w:r>
      <w:r>
        <w:t>rdfs:label "1 mm minimum" ;</w:t>
      </w:r>
    </w:p>
    <w:p w14:paraId="261E3139" w14:textId="00C37B42" w:rsidR="00396C21" w:rsidRDefault="00396C21" w:rsidP="00396C21">
      <w:pPr>
        <w:pStyle w:val="owl"/>
      </w:pPr>
      <w:r>
        <w:tab/>
      </w:r>
      <w:r>
        <w:tab/>
      </w:r>
      <w:r>
        <w:tab/>
      </w:r>
      <w:r w:rsidR="000B439C">
        <w:t xml:space="preserve">      </w:t>
      </w:r>
      <w:r>
        <w:t xml:space="preserve">] </w:t>
      </w:r>
    </w:p>
    <w:p w14:paraId="50D28380" w14:textId="4EAE3440" w:rsidR="005214D4" w:rsidRDefault="00396C21" w:rsidP="005214D4">
      <w:pPr>
        <w:pStyle w:val="owl"/>
      </w:pPr>
      <w:r>
        <w:tab/>
      </w:r>
      <w:r>
        <w:tab/>
      </w:r>
      <w:r>
        <w:tab/>
        <w:t>]</w:t>
      </w:r>
      <w:r w:rsidR="000B439C">
        <w:t xml:space="preserve">  </w:t>
      </w:r>
      <w:r>
        <w:t>]</w:t>
      </w:r>
      <w:r w:rsidR="005214D4">
        <w:t xml:space="preserve">   ]</w:t>
      </w:r>
      <w:r w:rsidR="000B439C">
        <w:t xml:space="preserve"> .</w:t>
      </w:r>
    </w:p>
    <w:p w14:paraId="537C63B8" w14:textId="13C965D9" w:rsidR="00855B62" w:rsidRDefault="00855B62" w:rsidP="00473DA3"/>
    <w:p w14:paraId="7F2F97CC" w14:textId="460863AD" w:rsidR="00CB691E" w:rsidRDefault="005214D4" w:rsidP="00CB691E">
      <w:pPr>
        <w:pStyle w:val="Heading3"/>
        <w:rPr>
          <w:rStyle w:val="Heading2Char"/>
        </w:rPr>
      </w:pPr>
      <w:bookmarkStart w:id="237" w:name="_Toc63342998"/>
      <w:r>
        <w:rPr>
          <w:rStyle w:val="Heading2Char"/>
        </w:rPr>
        <w:t>Example 5</w:t>
      </w:r>
      <w:r w:rsidR="00CB691E">
        <w:rPr>
          <w:rStyle w:val="Heading2Char"/>
        </w:rPr>
        <w:t xml:space="preserve">: </w:t>
      </w:r>
      <w:r w:rsidR="00B35D9B">
        <w:rPr>
          <w:rStyle w:val="Heading2Char"/>
        </w:rPr>
        <w:t>Geologic Unit, Role, and Rock Material</w:t>
      </w:r>
      <w:bookmarkEnd w:id="237"/>
    </w:p>
    <w:p w14:paraId="62A5C9C9" w14:textId="65CBB7B2" w:rsidR="00855B62" w:rsidRDefault="00B35D9B" w:rsidP="00B35D9B">
      <w:r>
        <w:t>A</w:t>
      </w:r>
      <w:r w:rsidR="00855B62">
        <w:t xml:space="preserve"> geologic unit is composed of conglomerate that contains clasts of granite and diorite</w:t>
      </w:r>
      <w:r w:rsidR="000E0B7E">
        <w:t xml:space="preserve"> (</w:t>
      </w:r>
      <w:r w:rsidR="000E0B7E">
        <w:fldChar w:fldCharType="begin"/>
      </w:r>
      <w:r w:rsidR="000E0B7E">
        <w:instrText xml:space="preserve"> REF _Ref65589697 \h </w:instrText>
      </w:r>
      <w:r w:rsidR="000E0B7E">
        <w:fldChar w:fldCharType="separate"/>
      </w:r>
      <w:r w:rsidR="000E0B7E">
        <w:t xml:space="preserve">Figure </w:t>
      </w:r>
      <w:r w:rsidR="000E0B7E">
        <w:rPr>
          <w:noProof/>
        </w:rPr>
        <w:t>14</w:t>
      </w:r>
      <w:r w:rsidR="000E0B7E">
        <w:fldChar w:fldCharType="end"/>
      </w:r>
      <w:r w:rsidR="00F02194">
        <w:t>)</w:t>
      </w:r>
      <w:r>
        <w:t>.</w:t>
      </w:r>
    </w:p>
    <w:p w14:paraId="05C18F04" w14:textId="0F555F6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59395C3D" w14:textId="0DDA9026" w:rsidR="00EA0F33" w:rsidRDefault="00EA0F33" w:rsidP="00EA0F33">
      <w:pPr>
        <w:pStyle w:val="Caption"/>
      </w:pPr>
      <w:bookmarkStart w:id="238" w:name="_Ref65589697"/>
      <w:bookmarkStart w:id="239" w:name="_Ref63255038"/>
      <w:bookmarkStart w:id="240" w:name="_Toc63256255"/>
      <w:bookmarkStart w:id="241" w:name="_Toc66182777"/>
      <w:r>
        <w:t xml:space="preserve">Figure </w:t>
      </w:r>
      <w:r w:rsidR="00266074">
        <w:fldChar w:fldCharType="begin"/>
      </w:r>
      <w:r w:rsidR="00266074">
        <w:instrText xml:space="preserve"> SEQ Figure \* ARABIC </w:instrText>
      </w:r>
      <w:r w:rsidR="00266074">
        <w:fldChar w:fldCharType="separate"/>
      </w:r>
      <w:r w:rsidR="00B919ED">
        <w:rPr>
          <w:noProof/>
        </w:rPr>
        <w:t>14</w:t>
      </w:r>
      <w:r w:rsidR="00266074">
        <w:rPr>
          <w:noProof/>
        </w:rPr>
        <w:fldChar w:fldCharType="end"/>
      </w:r>
      <w:bookmarkEnd w:id="238"/>
      <w:r>
        <w:t>: Geological unit, role, and rock material example</w:t>
      </w:r>
      <w:bookmarkEnd w:id="239"/>
      <w:bookmarkEnd w:id="240"/>
      <w:bookmarkEnd w:id="241"/>
    </w:p>
    <w:p w14:paraId="3B5F438A" w14:textId="2436B546" w:rsidR="008B202C" w:rsidRDefault="008B202C" w:rsidP="00473DA3">
      <w:r>
        <w:t xml:space="preserve">Example of nested hasConstitutent and hasRole relations to represent complex composition of a heterogeneous rock. </w:t>
      </w:r>
    </w:p>
    <w:p w14:paraId="10E6059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rol:markerbedx</w:t>
      </w:r>
    </w:p>
    <w:p w14:paraId="6370F0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a gsgu:Marker_Bed ;</w:t>
      </w:r>
    </w:p>
    <w:p w14:paraId="7ECD3A77"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 xml:space="preserve">  rdfs:label "Marker bed X"@en ;</w:t>
      </w:r>
    </w:p>
    <w:p w14:paraId="2248D47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gsoc:hasConstituent [</w:t>
      </w:r>
    </w:p>
    <w:p w14:paraId="5F0C1FDD" w14:textId="12CA427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gsrm:Clastic_Sandstone ;  </w:t>
      </w:r>
    </w:p>
    <w:p w14:paraId="6F2F4F6D" w14:textId="61B1D3B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rdfs:label "sandstone matrix between clasts"@en ;</w:t>
      </w:r>
    </w:p>
    <w:p w14:paraId="05070941" w14:textId="56B083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gsoc:hasRole [ </w:t>
      </w:r>
    </w:p>
    <w:p w14:paraId="79FAB171" w14:textId="4CA1EEE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gsog:Matrix ; </w:t>
      </w:r>
    </w:p>
    <w:p w14:paraId="21762A0C" w14:textId="7B5632A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4D37DAB6" w14:textId="1526406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gsoc:Proportion ;</w:t>
      </w:r>
    </w:p>
    <w:p w14:paraId="72CE557A" w14:textId="20CDE2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"proportion of matrix is 20%";</w:t>
      </w:r>
    </w:p>
    <w:p w14:paraId="70B20F98" w14:textId="1AF20FD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7A0D382C" w14:textId="781FCB8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6830D6DC" w14:textId="0826928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"20"^^xsd:decimal ;</w:t>
      </w:r>
    </w:p>
    <w:p w14:paraId="34AF9EE6" w14:textId="1D3A8E3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gsoc:hasUOM [ a unit:PERCENT ]   </w:t>
      </w:r>
    </w:p>
    <w:p w14:paraId="506FA36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w:t>
      </w:r>
    </w:p>
    <w:p w14:paraId="65DBF1E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
    <w:p w14:paraId="41DBAB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234A127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gsoc:hasConstituent [</w:t>
      </w:r>
    </w:p>
    <w:p w14:paraId="6BB20BA1" w14:textId="118DA4D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a gsrm:Clastic_Conglomerate ;</w:t>
      </w:r>
    </w:p>
    <w:p w14:paraId="2875217E" w14:textId="0CB1D3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rdfs:label "Marker bed X conglomerate"@en ;</w:t>
      </w:r>
    </w:p>
    <w:p w14:paraId="309297F2" w14:textId="3C394E9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rdfs:comment "clast-supported conglomerate, 80 percent clasts"@en ;</w:t>
      </w:r>
    </w:p>
    <w:p w14:paraId="02DBE919" w14:textId="0999265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gsoc:hasRole [ </w:t>
      </w:r>
    </w:p>
    <w:p w14:paraId="498A10D0" w14:textId="0A0EACA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gsog:Main_Body ; </w:t>
      </w:r>
    </w:p>
    <w:p w14:paraId="50B3E64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gsoc:hasQuality [</w:t>
      </w:r>
    </w:p>
    <w:p w14:paraId="20957BFF" w14:textId="29928C0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a gsoc:Proportion ;</w:t>
      </w:r>
    </w:p>
    <w:p w14:paraId="21C2AF71" w14:textId="664886C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44D158AB" w14:textId="0766A00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 ;</w:t>
      </w:r>
    </w:p>
    <w:p w14:paraId="2E437110" w14:textId="03162AE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"80"^^xsd:decimal ;</w:t>
      </w:r>
    </w:p>
    <w:p w14:paraId="6C553D97" w14:textId="3273C37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unit:PERCENT ]</w:t>
      </w:r>
    </w:p>
    <w:p w14:paraId="3CB4E30C" w14:textId="5A56C7D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   ] </w:t>
      </w:r>
    </w:p>
    <w:p w14:paraId="027719FB" w14:textId="4E3C949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
    <w:p w14:paraId="2E2C64C3" w14:textId="48B1214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gsoc:hasConstituent [</w:t>
      </w:r>
    </w:p>
    <w:p w14:paraId="7822579E" w14:textId="3EC1DD3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a gsgm:Lithic_Epiclastic_Particle_Material ;</w:t>
      </w:r>
    </w:p>
    <w:p w14:paraId="588843E1" w14:textId="0CD8193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rdfs:label "60 percent of clasts are sub-rounded diorite, 6-15 cm diameter"@en ;</w:t>
      </w:r>
    </w:p>
    <w:p w14:paraId="7EA0F5C3" w14:textId="105C35F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gsoc:hasConstituent [a gsrm:Diorite ] ;</w:t>
      </w:r>
    </w:p>
    <w:p w14:paraId="000130AE" w14:textId="0849A4D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gsoc:hasRole [</w:t>
      </w:r>
    </w:p>
    <w:p w14:paraId="48B539FC" w14:textId="0C4638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gsor:Framework_Clast ;</w:t>
      </w:r>
    </w:p>
    <w:p w14:paraId="6B7E49EB" w14:textId="69F018A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66E6AE1C" w14:textId="3AEF7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gsoc:Proportion ;</w:t>
      </w:r>
    </w:p>
    <w:p w14:paraId="3AB25E2F" w14:textId="0F6088A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67D40E22" w14:textId="05685B7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4D2F1F1E" w14:textId="0F8ADA4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"60"^^xsd:decimal ;</w:t>
      </w:r>
    </w:p>
    <w:p w14:paraId="14198A9B" w14:textId="14FBAEC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gsoc:hasUOM [ a unit:PERCENT   ] </w:t>
      </w:r>
    </w:p>
    <w:p w14:paraId="68747FBD" w14:textId="1314C26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      ];</w:t>
      </w:r>
    </w:p>
    <w:p w14:paraId="5855544B" w14:textId="1E72EB5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5C8FAAE5" w14:textId="1B9104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gsgm:Particle_Shape ;</w:t>
      </w:r>
    </w:p>
    <w:p w14:paraId="0E9BF161" w14:textId="57D069F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0F87D615" w14:textId="717E7B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gsgm:Grain_Roundness;</w:t>
      </w:r>
    </w:p>
    <w:p w14:paraId="692C8DD0" w14:textId="1C495C8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6D494884" w14:textId="6B74C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gsgm:sub_rounded ;</w:t>
      </w:r>
    </w:p>
    <w:p w14:paraId="2F6FD5A2" w14:textId="6804846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"Sub-rounded"@en ;</w:t>
      </w:r>
    </w:p>
    <w:p w14:paraId="70636E0F" w14:textId="45716B1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
    <w:p w14:paraId="318216DB" w14:textId="111289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66B3AE7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t>];</w:t>
      </w:r>
    </w:p>
    <w:p w14:paraId="1639F6E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gsoc:hasQuality [</w:t>
      </w:r>
    </w:p>
    <w:p w14:paraId="48C2FC8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gsgm:Grain_Size ;</w:t>
      </w:r>
    </w:p>
    <w:p w14:paraId="7B5E8861"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"60-150 mm diameter clasts";</w:t>
      </w:r>
    </w:p>
    <w:p w14:paraId="74A2DA0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2694762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gsoc:Range_Value ;</w:t>
      </w:r>
    </w:p>
    <w:p w14:paraId="28855D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gsoc:hasEndValue [</w:t>
      </w:r>
    </w:p>
    <w:p w14:paraId="1F66C54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44AC21E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"150"^^xsd:decimal ;</w:t>
      </w:r>
    </w:p>
    <w:p w14:paraId="1A9E136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unit:MilliM ] ;</w:t>
      </w:r>
    </w:p>
    <w:p w14:paraId="3D5A56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"150 mm maximum"@en ;</w:t>
      </w:r>
    </w:p>
    <w:p w14:paraId="4DB01DB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87150A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gsoc:hasStartValue [</w:t>
      </w:r>
    </w:p>
    <w:p w14:paraId="2E2FAF3F" w14:textId="63B70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 ;</w:t>
      </w:r>
    </w:p>
    <w:p w14:paraId="7662CD8A" w14:textId="323B3A6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"60"^^xsd:decimal ;</w:t>
      </w:r>
    </w:p>
    <w:p w14:paraId="4774162D" w14:textId="5337A3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unit:MilliM ] ;</w:t>
      </w:r>
    </w:p>
    <w:p w14:paraId="4B839DAE" w14:textId="2070F6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"60 mm minimum"@en ;</w:t>
      </w:r>
    </w:p>
    <w:p w14:paraId="575845A0" w14:textId="411D0E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073FED0" w14:textId="1D34C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p>
    <w:p w14:paraId="750B6229" w14:textId="0D5F79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w:t>
      </w:r>
    </w:p>
    <w:p w14:paraId="50C1A24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
    <w:p w14:paraId="2F7A45B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0D08C58" w14:textId="488FB4E4"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008171DE" w:rsidRPr="00E32538">
        <w:rPr>
          <w:rFonts w:cstheme="minorHAnsi"/>
          <w:sz w:val="20"/>
          <w:szCs w:val="20"/>
        </w:rPr>
        <w:t>gsoc:hasConstituent [</w:t>
      </w:r>
    </w:p>
    <w:p w14:paraId="5BA4B4CE" w14:textId="575F010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gsgm:Lithic_Epiclastic_Particle_Material ;</w:t>
      </w:r>
    </w:p>
    <w:p w14:paraId="57DDF664" w14:textId="77777777" w:rsidR="00CF0B79" w:rsidRPr="00E32538" w:rsidRDefault="00CF0B79" w:rsidP="008171DE">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rdfs:label "40 percent of clasts are well rounded granite, 3-8 cm diameter"@en ;  </w:t>
      </w:r>
    </w:p>
    <w:p w14:paraId="58B91C73" w14:textId="7E844883"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gsoc:hasConstituent [</w:t>
      </w:r>
    </w:p>
    <w:p w14:paraId="5085565F" w14:textId="5B88727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gsrm:Granite ;</w:t>
      </w:r>
    </w:p>
    <w:p w14:paraId="264F5840" w14:textId="729FD089"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 ;     </w:t>
      </w:r>
    </w:p>
    <w:p w14:paraId="4CF94BA4" w14:textId="08E99068"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gsoc:hasRole [</w:t>
      </w:r>
    </w:p>
    <w:p w14:paraId="12D7BBD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a gsor:Framework_Clast ;</w:t>
      </w:r>
    </w:p>
    <w:p w14:paraId="794E7BE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52F4215D" w14:textId="21FBC6B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gsoc:Proportion ;</w:t>
      </w:r>
    </w:p>
    <w:p w14:paraId="7AB0BB88" w14:textId="5B96DEE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69174CEF" w14:textId="45F2BD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3DEF68D5" w14:textId="62ECD8E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gsoc:hasDataValue "40"^^xsd:decimal ;</w:t>
      </w:r>
    </w:p>
    <w:p w14:paraId="24957E76" w14:textId="6A40A6F6"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gsoc:hasUOM [ a unit:PERCENT  ] </w:t>
      </w:r>
    </w:p>
    <w:p w14:paraId="1621287F" w14:textId="624D698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w:t>
      </w:r>
    </w:p>
    <w:p w14:paraId="111B4963" w14:textId="70296C75"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w:t>
      </w:r>
    </w:p>
    <w:p w14:paraId="5EDB05B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137865BA" w14:textId="76F6183C"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gsgm:Particle_Shape ;</w:t>
      </w:r>
    </w:p>
    <w:p w14:paraId="0CE35548" w14:textId="32A9870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gsoc:hasQuality [</w:t>
      </w:r>
    </w:p>
    <w:p w14:paraId="084B744A" w14:textId="2CADDE6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gsgm:Grain_Roundness;</w:t>
      </w:r>
    </w:p>
    <w:p w14:paraId="51B8F926" w14:textId="253ACEF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403AFE79" w14:textId="5C23C6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gsgm:well_rounded ;</w:t>
      </w:r>
    </w:p>
    <w:p w14:paraId="32412F5D" w14:textId="63823F3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rdfs:label "Well rounded"@en ;</w:t>
      </w:r>
    </w:p>
    <w:p w14:paraId="6CA9D2B4" w14:textId="7B21898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4A052579"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427B63F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12B66F0B" w14:textId="01DEB0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gsgm:Grain_Size ;</w:t>
      </w:r>
    </w:p>
    <w:p w14:paraId="7BCEC5F2" w14:textId="430632C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rdfs:label "30-80 mm diameter crystals";</w:t>
      </w:r>
    </w:p>
    <w:p w14:paraId="468CC3A8" w14:textId="5060225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213AEFDB" w14:textId="1311FAC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gsoc:Range_Value ;</w:t>
      </w:r>
    </w:p>
    <w:p w14:paraId="6D1066A5" w14:textId="33CDC33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gsoc:hasEndValue [</w:t>
      </w:r>
    </w:p>
    <w:p w14:paraId="293EA9B9" w14:textId="77C5D2B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6401F9B1" w14:textId="7B30AA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gsoc:hasDataValue "80"^^xsd:decimal ;</w:t>
      </w:r>
    </w:p>
    <w:p w14:paraId="3AD4F330" w14:textId="15049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gsoc:hasUOM [ a unit:MilliM ] ;</w:t>
      </w:r>
    </w:p>
    <w:p w14:paraId="168243E5" w14:textId="6C5BB4A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rdfs:label "80 mm maximum"@en </w:t>
      </w:r>
    </w:p>
    <w:p w14:paraId="1E73584C" w14:textId="152D529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w:t>
      </w:r>
    </w:p>
    <w:p w14:paraId="4A0F269D" w14:textId="06C542A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gsoc:hasStartValue [</w:t>
      </w:r>
    </w:p>
    <w:p w14:paraId="4249280E" w14:textId="75C6A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0B9284D2" w14:textId="209C2C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 gsoc:hasDataValue "30"^^xsd:decimal ;</w:t>
      </w:r>
    </w:p>
    <w:p w14:paraId="0EFE16B4" w14:textId="2C1CF8D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gsoc:hasUOM [ a unit:MilliM ] ;</w:t>
      </w:r>
    </w:p>
    <w:p w14:paraId="44B9A386" w14:textId="4877479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rdfs:label "30 mm minimum"@en </w:t>
      </w:r>
    </w:p>
    <w:p w14:paraId="796F11E4" w14:textId="29722E2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00D5ADEF" w14:textId="6DFF325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 xml:space="preserve"> ];</w:t>
      </w:r>
    </w:p>
    <w:p w14:paraId="28BA5C93" w14:textId="723B30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8DF060A" w14:textId="768FA05E" w:rsidR="008171DE" w:rsidRPr="00E32538" w:rsidRDefault="008171DE" w:rsidP="00E32538">
      <w:pPr>
        <w:pStyle w:val="NoSpacing"/>
        <w:tabs>
          <w:tab w:val="left" w:pos="360"/>
          <w:tab w:val="left" w:pos="720"/>
          <w:tab w:val="left" w:pos="1080"/>
          <w:tab w:val="left" w:pos="1440"/>
          <w:tab w:val="left" w:pos="1800"/>
          <w:tab w:val="left" w:pos="2160"/>
          <w:tab w:val="left" w:pos="2520"/>
          <w:tab w:val="left" w:pos="2880"/>
        </w:tabs>
        <w:contextualSpacing/>
        <w:rPr>
          <w:sz w:val="20"/>
          <w:szCs w:val="20"/>
        </w:rPr>
      </w:pPr>
      <w:r w:rsidRPr="00E32538">
        <w:rPr>
          <w:rFonts w:cstheme="minorHAnsi"/>
          <w:sz w:val="20"/>
          <w:szCs w:val="20"/>
        </w:rPr>
        <w:t>]</w:t>
      </w:r>
      <w:r w:rsidRPr="00E32538">
        <w:rPr>
          <w:rFonts w:cstheme="minorHAnsi"/>
          <w:sz w:val="20"/>
          <w:szCs w:val="20"/>
        </w:rPr>
        <w:tab/>
        <w:t>.</w:t>
      </w:r>
    </w:p>
    <w:p w14:paraId="250D0D0F" w14:textId="00BAC135" w:rsidR="008171DE" w:rsidRDefault="008171DE" w:rsidP="00DB41A5">
      <w:pPr>
        <w:pStyle w:val="NoSpacing"/>
      </w:pPr>
    </w:p>
    <w:p w14:paraId="1792D00B" w14:textId="77777777" w:rsidR="008171DE" w:rsidRDefault="008171DE" w:rsidP="00E32538">
      <w:pPr>
        <w:pStyle w:val="NoSpacing"/>
      </w:pPr>
    </w:p>
    <w:p w14:paraId="104B2EA3" w14:textId="481A5E1F" w:rsidR="00AA3474" w:rsidRDefault="00AA3474" w:rsidP="00E32538">
      <w:pPr>
        <w:pStyle w:val="NoSpacing"/>
      </w:pPr>
    </w:p>
    <w:p w14:paraId="6BE0B59B" w14:textId="57A647F7" w:rsidR="00B35D9B" w:rsidRDefault="00B35D9B">
      <w:pPr>
        <w:pStyle w:val="Heading3"/>
        <w:rPr>
          <w:rStyle w:val="Heading2Char"/>
        </w:rPr>
      </w:pPr>
      <w:bookmarkStart w:id="242" w:name="_Toc63342999"/>
      <w:r>
        <w:rPr>
          <w:rStyle w:val="Heading2Char"/>
        </w:rPr>
        <w:t>Example 6: Rock Sample</w:t>
      </w:r>
      <w:bookmarkEnd w:id="242"/>
    </w:p>
    <w:p w14:paraId="388534B5" w14:textId="786D1C86" w:rsidR="00855B62" w:rsidRDefault="00855B62" w:rsidP="00E32538">
      <w:pPr>
        <w:keepNext/>
      </w:pPr>
      <w:r>
        <w:t>SMR2011-12-16-01 is sample of Formation Z</w:t>
      </w:r>
      <w:r w:rsidR="000E0B7E">
        <w:t xml:space="preserve"> (</w:t>
      </w:r>
      <w:r w:rsidR="000E0B7E">
        <w:fldChar w:fldCharType="begin"/>
      </w:r>
      <w:r w:rsidR="000E0B7E">
        <w:instrText xml:space="preserve"> REF _Ref65589737 \h </w:instrText>
      </w:r>
      <w:r w:rsidR="000E0B7E">
        <w:fldChar w:fldCharType="separate"/>
      </w:r>
      <w:r w:rsidR="000E0B7E">
        <w:t xml:space="preserve">Figure </w:t>
      </w:r>
      <w:r w:rsidR="000E0B7E">
        <w:rPr>
          <w:noProof/>
        </w:rPr>
        <w:t>15</w:t>
      </w:r>
      <w:r w:rsidR="000E0B7E">
        <w:fldChar w:fldCharType="end"/>
      </w:r>
      <w:r w:rsidR="00EA0F33">
        <w:t>).</w:t>
      </w:r>
    </w:p>
    <w:p w14:paraId="79877983" w14:textId="117B6EB8"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58340"/>
                    </a:xfrm>
                    <a:prstGeom prst="rect">
                      <a:avLst/>
                    </a:prstGeom>
                  </pic:spPr>
                </pic:pic>
              </a:graphicData>
            </a:graphic>
          </wp:inline>
        </w:drawing>
      </w:r>
    </w:p>
    <w:p w14:paraId="47534AB5" w14:textId="429724CA" w:rsidR="00EA0F33" w:rsidRDefault="00EA0F33" w:rsidP="00EA0F33">
      <w:pPr>
        <w:pStyle w:val="Caption"/>
      </w:pPr>
      <w:bookmarkStart w:id="243" w:name="_Ref65589737"/>
      <w:bookmarkStart w:id="244" w:name="_Ref63254386"/>
      <w:bookmarkStart w:id="245" w:name="_Toc63256256"/>
      <w:bookmarkStart w:id="246" w:name="_Toc66182778"/>
      <w:r>
        <w:t xml:space="preserve">Figure </w:t>
      </w:r>
      <w:r w:rsidR="00266074">
        <w:fldChar w:fldCharType="begin"/>
      </w:r>
      <w:r w:rsidR="00266074">
        <w:instrText xml:space="preserve"> SEQ Figure \* ARABIC </w:instrText>
      </w:r>
      <w:r w:rsidR="00266074">
        <w:fldChar w:fldCharType="separate"/>
      </w:r>
      <w:r w:rsidR="00B919ED">
        <w:rPr>
          <w:noProof/>
        </w:rPr>
        <w:t>15</w:t>
      </w:r>
      <w:r w:rsidR="00266074">
        <w:rPr>
          <w:noProof/>
        </w:rPr>
        <w:fldChar w:fldCharType="end"/>
      </w:r>
      <w:bookmarkEnd w:id="243"/>
      <w:r>
        <w:t>: Rock sample example</w:t>
      </w:r>
      <w:bookmarkEnd w:id="244"/>
      <w:bookmarkEnd w:id="245"/>
      <w:bookmarkEnd w:id="246"/>
    </w:p>
    <w:p w14:paraId="28EDCD57" w14:textId="58ACA6AC" w:rsidR="008B202C" w:rsidRDefault="008B202C" w:rsidP="00473DA3">
      <w:r>
        <w:t>Note that the encoding below starts with the rock object and uses the invers</w:t>
      </w:r>
      <w:r w:rsidR="00B35D9B">
        <w:t>e</w:t>
      </w:r>
      <w:r>
        <w:t xml:space="preserve"> of hasRolePlayer (hasRole) to link the rock object to the sample.   Subclasses of rock object for different kinds of samples would probably be useful.  </w:t>
      </w:r>
    </w:p>
    <w:p w14:paraId="4AB96782"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 xml:space="preserve">rol:SMR2011-12-16-01 </w:t>
      </w:r>
    </w:p>
    <w:p w14:paraId="45C4C828"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a gsog:Rock_Object;</w:t>
      </w:r>
    </w:p>
    <w:p w14:paraId="293F8FE2" w14:textId="11E571F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 xml:space="preserve">gsoc:hasConstituent [a </w:t>
      </w:r>
      <w:r w:rsidR="00246F60" w:rsidRPr="00E32538">
        <w:rPr>
          <w:rFonts w:asciiTheme="minorHAnsi" w:hAnsiTheme="minorHAnsi" w:cstheme="minorHAnsi"/>
          <w:sz w:val="20"/>
          <w:szCs w:val="20"/>
        </w:rPr>
        <w:t>gsrm:</w:t>
      </w:r>
      <w:r w:rsidRPr="00E32538">
        <w:rPr>
          <w:rFonts w:asciiTheme="minorHAnsi" w:hAnsiTheme="minorHAnsi" w:cstheme="minorHAnsi"/>
          <w:sz w:val="20"/>
          <w:szCs w:val="20"/>
        </w:rPr>
        <w:t>shale ] ;</w:t>
      </w:r>
    </w:p>
    <w:p w14:paraId="067F936B"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gsoc:hasQuality [</w:t>
      </w:r>
    </w:p>
    <w:p w14:paraId="674719D4" w14:textId="51537C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gsoq:Diameter ;</w:t>
      </w:r>
    </w:p>
    <w:p w14:paraId="0ADFF598" w14:textId="0D33597C"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gsoc:hasValue [</w:t>
      </w:r>
    </w:p>
    <w:p w14:paraId="05FC900A" w14:textId="5202E1AA"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gsoc:Numeric_Value ;</w:t>
      </w:r>
    </w:p>
    <w:p w14:paraId="2DB6CF6E" w14:textId="232A205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gsoc:hasDataValue "100"^^xsd:decimal;</w:t>
      </w:r>
    </w:p>
    <w:p w14:paraId="59407AA3" w14:textId="2A5147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 xml:space="preserve">gsoc:hasUOM [ a </w:t>
      </w:r>
      <w:r w:rsidR="00617A2D" w:rsidRPr="00E32538">
        <w:rPr>
          <w:rFonts w:asciiTheme="minorHAnsi" w:hAnsiTheme="minorHAnsi" w:cstheme="minorHAnsi"/>
          <w:sz w:val="20"/>
          <w:szCs w:val="20"/>
        </w:rPr>
        <w:t xml:space="preserve">unit:MilliM </w:t>
      </w:r>
      <w:r w:rsidRPr="00E32538">
        <w:rPr>
          <w:rFonts w:asciiTheme="minorHAnsi" w:hAnsiTheme="minorHAnsi" w:cstheme="minorHAnsi"/>
          <w:sz w:val="20"/>
          <w:szCs w:val="20"/>
        </w:rPr>
        <w:t>]</w:t>
      </w:r>
    </w:p>
    <w:p w14:paraId="19ADAA97" w14:textId="0B34AE00" w:rsidR="00AE6F66" w:rsidRPr="00E32538" w:rsidRDefault="00617A2D" w:rsidP="00E32538">
      <w:pPr>
        <w:pStyle w:val="owl"/>
        <w:ind w:left="720" w:firstLine="720"/>
        <w:rPr>
          <w:rFonts w:asciiTheme="minorHAnsi" w:hAnsiTheme="minorHAnsi" w:cstheme="minorHAnsi"/>
          <w:sz w:val="20"/>
          <w:szCs w:val="20"/>
        </w:rPr>
      </w:pPr>
      <w:r w:rsidRPr="00E32538">
        <w:rPr>
          <w:rFonts w:asciiTheme="minorHAnsi" w:hAnsiTheme="minorHAnsi" w:cstheme="minorHAnsi"/>
          <w:sz w:val="20"/>
          <w:szCs w:val="20"/>
        </w:rPr>
        <w:t>]</w:t>
      </w:r>
      <w:r w:rsidR="00AE6F66" w:rsidRPr="00E32538">
        <w:rPr>
          <w:rFonts w:asciiTheme="minorHAnsi" w:hAnsiTheme="minorHAnsi" w:cstheme="minorHAnsi"/>
          <w:sz w:val="20"/>
          <w:szCs w:val="20"/>
        </w:rPr>
        <w:tab/>
        <w:t>];</w:t>
      </w:r>
    </w:p>
    <w:p w14:paraId="3676217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gsoc:hasRole [</w:t>
      </w:r>
    </w:p>
    <w:p w14:paraId="6CEFD947" w14:textId="7F03DB50"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r w:rsidR="00617A2D" w:rsidRPr="00E32538">
        <w:rPr>
          <w:rFonts w:asciiTheme="minorHAnsi" w:hAnsiTheme="minorHAnsi" w:cstheme="minorHAnsi"/>
          <w:sz w:val="20"/>
          <w:szCs w:val="20"/>
        </w:rPr>
        <w:t>gsor</w:t>
      </w:r>
      <w:r w:rsidRPr="00E32538">
        <w:rPr>
          <w:rFonts w:asciiTheme="minorHAnsi" w:hAnsiTheme="minorHAnsi" w:cstheme="minorHAnsi"/>
          <w:sz w:val="20"/>
          <w:szCs w:val="20"/>
        </w:rPr>
        <w:t>:Rock_Sample ;</w:t>
      </w:r>
    </w:p>
    <w:p w14:paraId="486F7852" w14:textId="5201776F"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lastRenderedPageBreak/>
        <w:tab/>
      </w:r>
      <w:r w:rsidRPr="00E32538">
        <w:rPr>
          <w:rFonts w:asciiTheme="minorHAnsi" w:hAnsiTheme="minorHAnsi" w:cstheme="minorHAnsi"/>
          <w:sz w:val="20"/>
          <w:szCs w:val="20"/>
        </w:rPr>
        <w:tab/>
        <w:t>gsoc:isSampleOf rol:</w:t>
      </w:r>
      <w:r w:rsidR="00617A2D" w:rsidRPr="00E32538">
        <w:rPr>
          <w:rFonts w:asciiTheme="minorHAnsi" w:hAnsiTheme="minorHAnsi" w:cstheme="minorHAnsi"/>
          <w:sz w:val="20"/>
          <w:szCs w:val="20"/>
        </w:rPr>
        <w:t xml:space="preserve">formationZ </w:t>
      </w:r>
      <w:r w:rsidRPr="00E32538">
        <w:rPr>
          <w:rFonts w:asciiTheme="minorHAnsi" w:hAnsiTheme="minorHAnsi" w:cstheme="minorHAnsi"/>
          <w:sz w:val="20"/>
          <w:szCs w:val="20"/>
        </w:rPr>
        <w:t xml:space="preserve">; </w:t>
      </w:r>
    </w:p>
    <w:p w14:paraId="7767C19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gsoc:determinedBy [</w:t>
      </w:r>
    </w:p>
    <w:p w14:paraId="627BD6D0" w14:textId="1D4FC268"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r w:rsidR="00617A2D" w:rsidRPr="00E32538">
        <w:rPr>
          <w:rFonts w:asciiTheme="minorHAnsi" w:hAnsiTheme="minorHAnsi" w:cstheme="minorHAnsi"/>
          <w:sz w:val="20"/>
          <w:szCs w:val="20"/>
        </w:rPr>
        <w:t>gspd</w:t>
      </w:r>
      <w:r w:rsidRPr="00E32538">
        <w:rPr>
          <w:rFonts w:asciiTheme="minorHAnsi" w:hAnsiTheme="minorHAnsi" w:cstheme="minorHAnsi"/>
          <w:sz w:val="20"/>
          <w:szCs w:val="20"/>
        </w:rPr>
        <w:t>:Determining_Event;</w:t>
      </w:r>
    </w:p>
    <w:p w14:paraId="43ECD2B0"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rdfs:label "event of obtaining the sample in the field." @en ;</w:t>
      </w:r>
    </w:p>
    <w:p w14:paraId="6F5B7DB4" w14:textId="2247008E" w:rsidR="00AE6F66" w:rsidRPr="00E32538" w:rsidRDefault="00AE6F66" w:rsidP="00486FA7">
      <w:pPr>
        <w:pStyle w:val="owl"/>
        <w:ind w:left="2520" w:hanging="360"/>
        <w:rPr>
          <w:rFonts w:asciiTheme="minorHAnsi" w:hAnsiTheme="minorHAnsi" w:cstheme="minorHAnsi"/>
          <w:sz w:val="20"/>
          <w:szCs w:val="20"/>
        </w:rPr>
      </w:pPr>
      <w:r w:rsidRPr="00E32538">
        <w:rPr>
          <w:rFonts w:asciiTheme="minorHAnsi" w:hAnsiTheme="minorHAnsi" w:cstheme="minorHAnsi"/>
          <w:sz w:val="20"/>
          <w:szCs w:val="20"/>
        </w:rPr>
        <w:t>rdfs:comment "constituent processes could be used to document the sampling procedure. Consider importing SOSA or PROV vocabularies for better sample description." @en ;</w:t>
      </w:r>
    </w:p>
    <w:p w14:paraId="23F26571" w14:textId="17E1C489"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gsoc:occupiesSpaceIndirectly</w:t>
      </w:r>
      <w:r w:rsidR="00617A2D" w:rsidRPr="00E32538" w:rsidDel="00617A2D">
        <w:rPr>
          <w:rFonts w:asciiTheme="minorHAnsi" w:hAnsiTheme="minorHAnsi" w:cstheme="minorHAnsi"/>
          <w:sz w:val="20"/>
          <w:szCs w:val="20"/>
        </w:rPr>
        <w:t xml:space="preserve"> </w:t>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w:t>
      </w:r>
    </w:p>
    <w:p w14:paraId="252A6E0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a gsoc:Spatial_Region;</w:t>
      </w:r>
    </w:p>
    <w:p w14:paraId="67CCC5E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rdfs:label "Sampling location";</w:t>
      </w:r>
    </w:p>
    <w:p w14:paraId="35D23A2A" w14:textId="2F365829" w:rsidR="00AE6F66" w:rsidRPr="00E32538" w:rsidRDefault="00AE6F66" w:rsidP="007D5C4D">
      <w:pPr>
        <w:pStyle w:val="owl"/>
        <w:ind w:left="3420" w:hanging="540"/>
        <w:rPr>
          <w:rFonts w:asciiTheme="minorHAnsi" w:hAnsiTheme="minorHAnsi" w:cstheme="minorHAnsi"/>
          <w:sz w:val="20"/>
          <w:szCs w:val="20"/>
        </w:rPr>
      </w:pPr>
      <w:r w:rsidRPr="00E32538">
        <w:rPr>
          <w:rFonts w:asciiTheme="minorHAnsi" w:hAnsiTheme="minorHAnsi" w:cstheme="minorHAnsi"/>
          <w:sz w:val="20"/>
          <w:szCs w:val="20"/>
        </w:rPr>
        <w:t>rdfs:comment "location of sampling event is indirect, anchored in the location of the sampling site" @en ;</w:t>
      </w:r>
    </w:p>
    <w:p w14:paraId="5D0E3D04"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gsoc:hasQuality [</w:t>
      </w:r>
    </w:p>
    <w:p w14:paraId="0647A18A" w14:textId="70DB49DE"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gsoc:Spatial_Location </w:t>
      </w:r>
      <w:r w:rsidR="00617A2D" w:rsidRPr="00E32538">
        <w:rPr>
          <w:rFonts w:asciiTheme="minorHAnsi" w:hAnsiTheme="minorHAnsi" w:cstheme="minorHAnsi"/>
          <w:sz w:val="20"/>
          <w:szCs w:val="20"/>
        </w:rPr>
        <w:t xml:space="preserve"> ;</w:t>
      </w:r>
    </w:p>
    <w:p w14:paraId="64391417" w14:textId="37A9FEEB"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gsoc:hasValue [</w:t>
      </w:r>
    </w:p>
    <w:p w14:paraId="0FA55F88" w14:textId="34C47C24"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gsoc:WKT_Value;</w:t>
      </w:r>
    </w:p>
    <w:p w14:paraId="050CF1DE" w14:textId="7C953E62" w:rsidR="00AE6F66" w:rsidRPr="00E32538" w:rsidRDefault="00617A2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 xml:space="preserve">    </w:t>
      </w:r>
      <w:r w:rsidR="00AE6F66" w:rsidRPr="00E32538">
        <w:rPr>
          <w:rFonts w:asciiTheme="minorHAnsi" w:hAnsiTheme="minorHAnsi" w:cstheme="minorHAnsi"/>
          <w:sz w:val="20"/>
          <w:szCs w:val="20"/>
        </w:rPr>
        <w:t>gsoc:hasDataValue "&lt;http://www.opengis.net/def/crs/OGC/1.3/CRS84&gt; POINT (144.359002125 -38.167672488)" ;</w:t>
      </w:r>
    </w:p>
    <w:p w14:paraId="32A9D0F2" w14:textId="37C1A2F7" w:rsidR="00617A2D" w:rsidRPr="00E32538" w:rsidRDefault="00617A2D" w:rsidP="007D5C4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w:t>
      </w:r>
    </w:p>
    <w:p w14:paraId="64DD9026" w14:textId="252F7C52" w:rsidR="00672038" w:rsidRPr="00E32538" w:rsidRDefault="00AE6F66" w:rsidP="00672038">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w:t>
      </w:r>
      <w:r w:rsidR="00BF277E">
        <w:rPr>
          <w:rFonts w:asciiTheme="minorHAnsi" w:hAnsiTheme="minorHAnsi" w:cstheme="minorHAnsi"/>
          <w:sz w:val="20"/>
          <w:szCs w:val="20"/>
        </w:rPr>
        <w:t xml:space="preserve">  </w:t>
      </w:r>
      <w:r w:rsidRPr="00E32538">
        <w:rPr>
          <w:rFonts w:asciiTheme="minorHAnsi" w:hAnsiTheme="minorHAnsi" w:cstheme="minorHAnsi"/>
          <w:sz w:val="20"/>
          <w:szCs w:val="20"/>
        </w:rPr>
        <w:t>]</w:t>
      </w:r>
      <w:r w:rsidRPr="00E32538">
        <w:rPr>
          <w:rFonts w:asciiTheme="minorHAnsi" w:hAnsiTheme="minorHAnsi" w:cstheme="minorHAnsi"/>
          <w:sz w:val="20"/>
          <w:szCs w:val="20"/>
        </w:rPr>
        <w:tab/>
        <w:t>]]  .</w:t>
      </w:r>
      <w:r w:rsidR="00672038" w:rsidRPr="00E32538">
        <w:rPr>
          <w:rFonts w:asciiTheme="minorHAnsi" w:hAnsiTheme="minorHAnsi" w:cstheme="minorHAnsi"/>
          <w:sz w:val="20"/>
          <w:szCs w:val="20"/>
        </w:rPr>
        <w:t xml:space="preserve"> </w:t>
      </w:r>
    </w:p>
    <w:p w14:paraId="5EE695F8" w14:textId="77777777" w:rsidR="006D0B77" w:rsidRDefault="006D0B77" w:rsidP="006D0B77">
      <w:pPr>
        <w:pStyle w:val="owl"/>
      </w:pPr>
    </w:p>
    <w:p w14:paraId="2F5FD338" w14:textId="5DB983AF" w:rsidR="00EC5B7D" w:rsidRDefault="00A96277" w:rsidP="001006A1">
      <w:pPr>
        <w:pStyle w:val="Heading2"/>
      </w:pPr>
      <w:bookmarkStart w:id="247" w:name="_Toc63343000"/>
      <w:r>
        <w:t>Example files</w:t>
      </w:r>
      <w:bookmarkEnd w:id="247"/>
    </w:p>
    <w:p w14:paraId="30FDBF18" w14:textId="40920D17" w:rsidR="00A96277" w:rsidRPr="00A96277" w:rsidRDefault="00A96277" w:rsidP="00A96277">
      <w:r>
        <w:t xml:space="preserve">GSO example files, created for demonstration and testing purposes, are listed and briefly described in Table 4. </w:t>
      </w:r>
    </w:p>
    <w:p w14:paraId="7E8E3AE1" w14:textId="54B82302" w:rsidR="00A96277" w:rsidRDefault="00A96277" w:rsidP="00A96277">
      <w:pPr>
        <w:pStyle w:val="Caption"/>
        <w:keepNext/>
        <w:jc w:val="left"/>
      </w:pPr>
      <w:r>
        <w:t>Table 4.  GSO example files</w:t>
      </w:r>
    </w:p>
    <w:tbl>
      <w:tblPr>
        <w:tblStyle w:val="TableGrid"/>
        <w:tblW w:w="5000" w:type="pct"/>
        <w:tblLayout w:type="fixed"/>
        <w:tblLook w:val="04A0" w:firstRow="1" w:lastRow="0" w:firstColumn="1" w:lastColumn="0" w:noHBand="0" w:noVBand="1"/>
      </w:tblPr>
      <w:tblGrid>
        <w:gridCol w:w="3055"/>
        <w:gridCol w:w="6833"/>
      </w:tblGrid>
      <w:tr w:rsidR="00A96277" w:rsidRPr="004663A1" w14:paraId="12D360F9" w14:textId="77777777" w:rsidTr="00E32538">
        <w:trPr>
          <w:cantSplit/>
          <w:trHeight w:val="405"/>
          <w:tblHeader/>
        </w:trPr>
        <w:tc>
          <w:tcPr>
            <w:tcW w:w="1545" w:type="pct"/>
            <w:hideMark/>
          </w:tcPr>
          <w:p w14:paraId="3175CEBD" w14:textId="6063C98F" w:rsidR="00A96277" w:rsidRPr="004663A1" w:rsidRDefault="00A96277" w:rsidP="003F439B">
            <w:pPr>
              <w:rPr>
                <w:b/>
                <w:bCs/>
                <w:sz w:val="24"/>
                <w:szCs w:val="24"/>
              </w:rPr>
            </w:pPr>
            <w:r>
              <w:rPr>
                <w:b/>
                <w:bCs/>
                <w:sz w:val="24"/>
                <w:szCs w:val="24"/>
              </w:rPr>
              <w:t>Example file</w:t>
            </w:r>
          </w:p>
        </w:tc>
        <w:tc>
          <w:tcPr>
            <w:tcW w:w="3455" w:type="pct"/>
            <w:hideMark/>
          </w:tcPr>
          <w:p w14:paraId="0F88EC06" w14:textId="77777777" w:rsidR="00A96277" w:rsidRPr="007D5C4D" w:rsidRDefault="00A96277" w:rsidP="003F439B">
            <w:pPr>
              <w:rPr>
                <w:b/>
                <w:bCs/>
                <w:sz w:val="24"/>
                <w:szCs w:val="24"/>
              </w:rPr>
            </w:pPr>
            <w:r w:rsidRPr="007D5C4D">
              <w:rPr>
                <w:b/>
                <w:bCs/>
                <w:sz w:val="24"/>
                <w:szCs w:val="24"/>
              </w:rPr>
              <w:t>Description</w:t>
            </w:r>
          </w:p>
        </w:tc>
      </w:tr>
      <w:tr w:rsidR="00A96277" w:rsidRPr="00D8749F" w14:paraId="3AB47680" w14:textId="77777777" w:rsidTr="00E32538">
        <w:trPr>
          <w:trHeight w:val="300"/>
        </w:trPr>
        <w:tc>
          <w:tcPr>
            <w:tcW w:w="1545" w:type="pct"/>
            <w:noWrap/>
            <w:hideMark/>
          </w:tcPr>
          <w:p w14:paraId="523BEC2D" w14:textId="18989813" w:rsidR="00A96277" w:rsidRPr="004B1B9E" w:rsidRDefault="00A96277" w:rsidP="003F439B">
            <w:r>
              <w:t>GSO-ComplexContac</w:t>
            </w:r>
            <w:r w:rsidR="00BF277E">
              <w:t>t</w:t>
            </w:r>
            <w:r>
              <w:t>s.ttl</w:t>
            </w:r>
          </w:p>
        </w:tc>
        <w:tc>
          <w:tcPr>
            <w:tcW w:w="3455" w:type="pct"/>
          </w:tcPr>
          <w:p w14:paraId="5FE04B45" w14:textId="27CB0C33" w:rsidR="00A96277" w:rsidRPr="004B1B9E" w:rsidRDefault="00AB4A88" w:rsidP="003F439B">
            <w:r>
              <w:t xml:space="preserve">Imports </w:t>
            </w:r>
            <w:r w:rsidRPr="00C96F7F">
              <w:t>GSO-ExampleFormationJs.ttl</w:t>
            </w:r>
            <w:r>
              <w:t xml:space="preserve"> and describes internal contacts within the unit and contacts with various other units.  Js is a</w:t>
            </w:r>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activity, a period of exhumation and erosion removed the cover on the Jurassic sediment and Cretaceous igneous rocks, and Late Miocene sediment covered this unconformity.</w:t>
            </w:r>
          </w:p>
        </w:tc>
      </w:tr>
      <w:tr w:rsidR="00A96277" w:rsidRPr="00D8749F" w14:paraId="31943CFA" w14:textId="77777777" w:rsidTr="00E32538">
        <w:trPr>
          <w:trHeight w:val="600"/>
        </w:trPr>
        <w:tc>
          <w:tcPr>
            <w:tcW w:w="1545" w:type="pct"/>
            <w:noWrap/>
            <w:hideMark/>
          </w:tcPr>
          <w:p w14:paraId="3832DD93" w14:textId="62D52446" w:rsidR="00A96277" w:rsidRPr="004B1B9E" w:rsidRDefault="00A96277" w:rsidP="003F439B">
            <w:r>
              <w:t>GSO-Events1.ttl</w:t>
            </w:r>
          </w:p>
        </w:tc>
        <w:tc>
          <w:tcPr>
            <w:tcW w:w="3455" w:type="pct"/>
          </w:tcPr>
          <w:p w14:paraId="126B1869" w14:textId="5EC13601" w:rsidR="00A96277" w:rsidRPr="004B1B9E" w:rsidRDefault="00AB4A88" w:rsidP="003F439B">
            <w:r>
              <w:t>Describes series of depositional and intrusive events, with their ages and relationships</w:t>
            </w:r>
          </w:p>
        </w:tc>
      </w:tr>
      <w:tr w:rsidR="00BF277E" w:rsidRPr="00D8749F" w14:paraId="5DA7DF37" w14:textId="77777777" w:rsidTr="00E32538">
        <w:trPr>
          <w:trHeight w:val="600"/>
        </w:trPr>
        <w:tc>
          <w:tcPr>
            <w:tcW w:w="1545" w:type="pct"/>
            <w:noWrap/>
          </w:tcPr>
          <w:p w14:paraId="261FC629" w14:textId="3264C408" w:rsidR="00BF277E" w:rsidRDefault="00BF277E" w:rsidP="003F439B">
            <w:r>
              <w:t>GSO-ExampleBritishColumbiaStrat-v2.ttl</w:t>
            </w:r>
          </w:p>
        </w:tc>
        <w:tc>
          <w:tcPr>
            <w:tcW w:w="3455" w:type="pct"/>
          </w:tcPr>
          <w:p w14:paraId="2C01D728" w14:textId="6A187552" w:rsidR="00BF277E" w:rsidRPr="004B1B9E" w:rsidRDefault="00AB4A88" w:rsidP="003F439B">
            <w:r w:rsidRPr="00AB4A88">
              <w:t>Example encoding density and magnetic susceptibility for some RockMaterial Classes.</w:t>
            </w:r>
            <w:r>
              <w:t xml:space="preserve"> T</w:t>
            </w:r>
            <w:r w:rsidRPr="00AB4A88">
              <w:t>he rock material in a formation is an instance of the material class that is 'partOf' the 'body' of that kind of material in the region, which is also an instance of the material class. E.g. the wacke constituent in the Tezzeron Sequence is an instance of gsrm:Wacke that is part of the 'wacke in British Columbia', which is an instance of gsrm:Wacke.</w:t>
            </w:r>
          </w:p>
        </w:tc>
      </w:tr>
      <w:tr w:rsidR="00BF277E" w:rsidRPr="00D8749F" w14:paraId="6839B053" w14:textId="77777777" w:rsidTr="00E32538">
        <w:trPr>
          <w:trHeight w:val="600"/>
        </w:trPr>
        <w:tc>
          <w:tcPr>
            <w:tcW w:w="1545" w:type="pct"/>
            <w:noWrap/>
          </w:tcPr>
          <w:p w14:paraId="70A9B65A" w14:textId="278BCDAD" w:rsidR="00BF277E" w:rsidRDefault="00BF277E" w:rsidP="003F439B">
            <w:r>
              <w:t>GSO-ExampleFault2.ttl</w:t>
            </w:r>
          </w:p>
        </w:tc>
        <w:tc>
          <w:tcPr>
            <w:tcW w:w="3455" w:type="pct"/>
          </w:tcPr>
          <w:p w14:paraId="39C57C2D" w14:textId="472B4D50" w:rsidR="00BF277E" w:rsidRPr="004B1B9E" w:rsidRDefault="00AB4A88" w:rsidP="003F439B">
            <w:r>
              <w:t>Describes sequence of deformation in a multiply faulted terrane, with various kinds of faults.</w:t>
            </w:r>
          </w:p>
        </w:tc>
      </w:tr>
      <w:tr w:rsidR="00BF277E" w:rsidRPr="00D8749F" w14:paraId="3C491531" w14:textId="77777777" w:rsidTr="00E32538">
        <w:trPr>
          <w:trHeight w:val="600"/>
        </w:trPr>
        <w:tc>
          <w:tcPr>
            <w:tcW w:w="1545" w:type="pct"/>
            <w:noWrap/>
          </w:tcPr>
          <w:p w14:paraId="4ECE5686" w14:textId="37D6B99F" w:rsidR="00BF277E" w:rsidRDefault="00C96F7F" w:rsidP="003F439B">
            <w:r w:rsidRPr="00C96F7F">
              <w:t>GSO-ExampleFaultKannaV4Model.ttl</w:t>
            </w:r>
          </w:p>
        </w:tc>
        <w:tc>
          <w:tcPr>
            <w:tcW w:w="3455" w:type="pct"/>
          </w:tcPr>
          <w:p w14:paraId="5CDA42FF" w14:textId="346BBD5D" w:rsidR="00BF277E" w:rsidRPr="004B1B9E" w:rsidRDefault="00AB4A88">
            <w:r>
              <w:t>Describes a set of crosscutting fault relationships from the Kanna V4 model. Data from Eric de Kemp, GSC</w:t>
            </w:r>
          </w:p>
        </w:tc>
      </w:tr>
      <w:tr w:rsidR="00C96F7F" w:rsidRPr="00D8749F" w14:paraId="32E2DD7E" w14:textId="77777777" w:rsidTr="00E32538">
        <w:trPr>
          <w:trHeight w:val="600"/>
        </w:trPr>
        <w:tc>
          <w:tcPr>
            <w:tcW w:w="1545" w:type="pct"/>
            <w:noWrap/>
          </w:tcPr>
          <w:p w14:paraId="65CCDF66" w14:textId="08DD5663" w:rsidR="00C96F7F" w:rsidRPr="00C96F7F" w:rsidRDefault="00C96F7F" w:rsidP="003F439B">
            <w:r w:rsidRPr="00C96F7F">
              <w:lastRenderedPageBreak/>
              <w:t>GSO-ExampleFold.ttl</w:t>
            </w:r>
          </w:p>
        </w:tc>
        <w:tc>
          <w:tcPr>
            <w:tcW w:w="3455" w:type="pct"/>
          </w:tcPr>
          <w:p w14:paraId="7FA332DA" w14:textId="6FD3712A" w:rsidR="00C96F7F" w:rsidRPr="004B1B9E" w:rsidRDefault="00AB4A88" w:rsidP="003F439B">
            <w:r>
              <w:t>Describes simple fold with amplitude, axial surface and axial surface orientation.</w:t>
            </w:r>
          </w:p>
        </w:tc>
      </w:tr>
      <w:tr w:rsidR="00C96F7F" w:rsidRPr="00D8749F" w14:paraId="76188007" w14:textId="77777777" w:rsidTr="00E32538">
        <w:trPr>
          <w:trHeight w:val="600"/>
        </w:trPr>
        <w:tc>
          <w:tcPr>
            <w:tcW w:w="1545" w:type="pct"/>
            <w:noWrap/>
          </w:tcPr>
          <w:p w14:paraId="3AC87CB0" w14:textId="276C314A" w:rsidR="00C96F7F" w:rsidRPr="00C96F7F" w:rsidRDefault="00C96F7F" w:rsidP="003F439B">
            <w:r w:rsidRPr="00C96F7F">
              <w:t>GSO-ExampleFormationJs.ttl</w:t>
            </w:r>
          </w:p>
        </w:tc>
        <w:tc>
          <w:tcPr>
            <w:tcW w:w="3455" w:type="pct"/>
          </w:tcPr>
          <w:p w14:paraId="38642CD4" w14:textId="0BAE8915" w:rsidR="00C96F7F" w:rsidRPr="004B1B9E" w:rsidRDefault="00AB4A88" w:rsidP="003F439B">
            <w:r>
              <w:t>Describes formation with several members, ages and some lithology description.</w:t>
            </w:r>
          </w:p>
        </w:tc>
      </w:tr>
      <w:tr w:rsidR="00C96F7F" w:rsidRPr="00D8749F" w14:paraId="3F669488" w14:textId="77777777" w:rsidTr="00E32538">
        <w:trPr>
          <w:trHeight w:val="600"/>
        </w:trPr>
        <w:tc>
          <w:tcPr>
            <w:tcW w:w="1545" w:type="pct"/>
            <w:noWrap/>
          </w:tcPr>
          <w:p w14:paraId="0ACE6057" w14:textId="6B468E6B" w:rsidR="00C96F7F" w:rsidRPr="00C96F7F" w:rsidRDefault="00C96F7F" w:rsidP="003F439B">
            <w:r w:rsidRPr="00C96F7F">
              <w:t>GSO-ExampleGeosciAustraliaStratUnit.ttl</w:t>
            </w:r>
          </w:p>
        </w:tc>
        <w:tc>
          <w:tcPr>
            <w:tcW w:w="3455" w:type="pct"/>
          </w:tcPr>
          <w:p w14:paraId="2A52A3E7" w14:textId="284182A9" w:rsidR="00C96F7F" w:rsidRPr="004B1B9E" w:rsidRDefault="00AB4A88" w:rsidP="003F439B">
            <w:r>
              <w:t>Description of two units from GA strat lexicon, mapped to GSO from GeoSciML.</w:t>
            </w:r>
          </w:p>
        </w:tc>
      </w:tr>
      <w:tr w:rsidR="00C96F7F" w:rsidRPr="00D8749F" w14:paraId="64CE7F65" w14:textId="77777777" w:rsidTr="00E32538">
        <w:trPr>
          <w:trHeight w:val="600"/>
        </w:trPr>
        <w:tc>
          <w:tcPr>
            <w:tcW w:w="1545" w:type="pct"/>
            <w:noWrap/>
          </w:tcPr>
          <w:p w14:paraId="6745E300" w14:textId="0CF74249" w:rsidR="00C96F7F" w:rsidRPr="00C96F7F" w:rsidRDefault="00C96F7F" w:rsidP="003F439B">
            <w:r w:rsidRPr="00C96F7F">
              <w:t>GSO-ExampleHistory.ttl</w:t>
            </w:r>
          </w:p>
        </w:tc>
        <w:tc>
          <w:tcPr>
            <w:tcW w:w="3455" w:type="pct"/>
          </w:tcPr>
          <w:p w14:paraId="7F22601F" w14:textId="76F976F9" w:rsidR="00C96F7F" w:rsidRPr="004B1B9E" w:rsidRDefault="00AB4A88" w:rsidP="003F439B">
            <w:r w:rsidRPr="00AB4A88">
              <w:t>Example history representation, based on geology shown in EasternRinconMountainsXSec.png figure in the Loop3D-GSO.TestInstances directory</w:t>
            </w:r>
            <w:r w:rsidR="00B5322D">
              <w:t xml:space="preserve"> on GitHub</w:t>
            </w:r>
          </w:p>
        </w:tc>
      </w:tr>
      <w:tr w:rsidR="00C96F7F" w:rsidRPr="00D8749F" w14:paraId="4B4677BA" w14:textId="77777777" w:rsidTr="00E32538">
        <w:trPr>
          <w:trHeight w:val="600"/>
        </w:trPr>
        <w:tc>
          <w:tcPr>
            <w:tcW w:w="1545" w:type="pct"/>
            <w:noWrap/>
          </w:tcPr>
          <w:p w14:paraId="08C3E410" w14:textId="719EBE27" w:rsidR="00C96F7F" w:rsidRPr="00C96F7F" w:rsidRDefault="00C96F7F" w:rsidP="003F439B">
            <w:r w:rsidRPr="00C96F7F">
              <w:t>GSO-ExampleIsleOfWightStrat-pm1.ttl</w:t>
            </w:r>
          </w:p>
        </w:tc>
        <w:tc>
          <w:tcPr>
            <w:tcW w:w="3455" w:type="pct"/>
          </w:tcPr>
          <w:p w14:paraId="5E10F2FB" w14:textId="14758AB8" w:rsidR="00C96F7F" w:rsidRPr="004B1B9E" w:rsidRDefault="006D29A3" w:rsidP="003F439B">
            <w:r>
              <w:t>Age, basic lithology, and stratigraphic relations for units on the Isle of Wight. Data from Rachel Heaven, BGS.</w:t>
            </w:r>
          </w:p>
        </w:tc>
      </w:tr>
      <w:tr w:rsidR="00C96F7F" w:rsidRPr="00D8749F" w14:paraId="6A686767" w14:textId="77777777" w:rsidTr="00E32538">
        <w:trPr>
          <w:trHeight w:val="600"/>
        </w:trPr>
        <w:tc>
          <w:tcPr>
            <w:tcW w:w="1545" w:type="pct"/>
            <w:noWrap/>
          </w:tcPr>
          <w:p w14:paraId="007E1A79" w14:textId="22871031" w:rsidR="00C96F7F" w:rsidRPr="00C96F7F" w:rsidRDefault="00C96F7F" w:rsidP="003F439B">
            <w:r w:rsidRPr="00C96F7F">
              <w:t>GSO-ExampleLaTojizaPluton.ttl</w:t>
            </w:r>
          </w:p>
        </w:tc>
        <w:tc>
          <w:tcPr>
            <w:tcW w:w="3455" w:type="pct"/>
          </w:tcPr>
          <w:p w14:paraId="00CA4291" w14:textId="45BFB7E1" w:rsidR="00C96F7F" w:rsidRPr="004B1B9E" w:rsidRDefault="006D29A3" w:rsidP="003F439B">
            <w:r>
              <w:t xml:space="preserve">Description of pluton, pluton phase, intrusive relationships, </w:t>
            </w:r>
            <w:r w:rsidRPr="006D29A3">
              <w:t>based on descriptions in A. ARANGUREN, J. CUEVAS, J. M. TUBI´A, T. ROMA´ N-BERDIEL, A. CASAS-SAINZ, &amp; A. CASAS-PONSATI, 2003, Granite laccolith emplacement in the Iberian arc: AMS and gravity study of the La Tojiza pluton (NW Spain): Journal of the Geological Society, London, Vol. 160, 2003, pp. 435–445. DOI: 10.1144/0016-764902-079</w:t>
            </w:r>
          </w:p>
        </w:tc>
      </w:tr>
      <w:tr w:rsidR="00C96F7F" w:rsidRPr="00D8749F" w14:paraId="52115354" w14:textId="77777777" w:rsidTr="00E32538">
        <w:trPr>
          <w:trHeight w:val="600"/>
        </w:trPr>
        <w:tc>
          <w:tcPr>
            <w:tcW w:w="1545" w:type="pct"/>
            <w:noWrap/>
          </w:tcPr>
          <w:p w14:paraId="3FD7A60D" w14:textId="40E2378B" w:rsidR="00C96F7F" w:rsidRPr="00C96F7F" w:rsidRDefault="00C96F7F" w:rsidP="003F439B">
            <w:r w:rsidRPr="00C96F7F">
              <w:t>GSO-ExamplePetrophysicalProperties_v2.ttl</w:t>
            </w:r>
          </w:p>
        </w:tc>
        <w:tc>
          <w:tcPr>
            <w:tcW w:w="3455" w:type="pct"/>
          </w:tcPr>
          <w:p w14:paraId="4F0A1D42" w14:textId="40287E7D" w:rsidR="00C96F7F" w:rsidRPr="004B1B9E" w:rsidRDefault="006D29A3" w:rsidP="003F439B">
            <w:r>
              <w:t>Magnetic susceptibility and density data for units in GSO-ExampleBritishColumbiaStrat-v2.ttl; imports that ontology.</w:t>
            </w:r>
          </w:p>
        </w:tc>
      </w:tr>
      <w:tr w:rsidR="00C96F7F" w:rsidRPr="00D8749F" w14:paraId="70EB8E1A" w14:textId="77777777" w:rsidTr="00E32538">
        <w:trPr>
          <w:trHeight w:val="600"/>
        </w:trPr>
        <w:tc>
          <w:tcPr>
            <w:tcW w:w="1545" w:type="pct"/>
            <w:noWrap/>
          </w:tcPr>
          <w:p w14:paraId="5A2B1C73" w14:textId="27AD2E6A" w:rsidR="00C96F7F" w:rsidRPr="00C96F7F" w:rsidRDefault="00C96F7F" w:rsidP="003F439B">
            <w:r w:rsidRPr="00C96F7F">
              <w:t>GSO-ExampleRockMaterialBolsaQuartzite.ttl</w:t>
            </w:r>
          </w:p>
        </w:tc>
        <w:tc>
          <w:tcPr>
            <w:tcW w:w="3455" w:type="pct"/>
          </w:tcPr>
          <w:p w14:paraId="42EF49B5" w14:textId="4C31D3BF" w:rsidR="00C96F7F" w:rsidRPr="004B1B9E" w:rsidRDefault="00B6049B">
            <w:r>
              <w:t>Example encoding of a lithology description for a formation; description of rock material constituents of Bolsa Quartzite Formation</w:t>
            </w:r>
          </w:p>
        </w:tc>
      </w:tr>
      <w:tr w:rsidR="00C96F7F" w:rsidRPr="00D8749F" w14:paraId="3E003253" w14:textId="77777777" w:rsidTr="00E32538">
        <w:trPr>
          <w:trHeight w:val="600"/>
        </w:trPr>
        <w:tc>
          <w:tcPr>
            <w:tcW w:w="1545" w:type="pct"/>
            <w:noWrap/>
          </w:tcPr>
          <w:p w14:paraId="7B0E1C6D" w14:textId="64B43478" w:rsidR="00C96F7F" w:rsidRPr="00C96F7F" w:rsidRDefault="00C96F7F" w:rsidP="003F439B">
            <w:r w:rsidRPr="00C96F7F">
              <w:t>GSO-ExampleRoles.ttl</w:t>
            </w:r>
          </w:p>
        </w:tc>
        <w:tc>
          <w:tcPr>
            <w:tcW w:w="3455" w:type="pct"/>
          </w:tcPr>
          <w:p w14:paraId="67658DDD" w14:textId="021E8A78" w:rsidR="00C96F7F" w:rsidRPr="004B1B9E" w:rsidRDefault="00B6049B" w:rsidP="003F439B">
            <w:r>
              <w:t>Example rock sample, pluton pendant, and phenocryst as roles.</w:t>
            </w:r>
          </w:p>
        </w:tc>
      </w:tr>
      <w:tr w:rsidR="00C96F7F" w:rsidRPr="00D8749F" w14:paraId="6C1AB9F7" w14:textId="77777777" w:rsidTr="00E32538">
        <w:trPr>
          <w:trHeight w:val="600"/>
        </w:trPr>
        <w:tc>
          <w:tcPr>
            <w:tcW w:w="1545" w:type="pct"/>
            <w:noWrap/>
          </w:tcPr>
          <w:p w14:paraId="18ADD6FF" w14:textId="439E9F1B" w:rsidR="00C96F7F" w:rsidRPr="00C96F7F" w:rsidRDefault="00C96F7F" w:rsidP="003F439B">
            <w:r w:rsidRPr="00C96F7F">
              <w:t>GSO-ExampleVocabularyExtension-Alteration_Type-BC.ttl</w:t>
            </w:r>
          </w:p>
        </w:tc>
        <w:tc>
          <w:tcPr>
            <w:tcW w:w="3455" w:type="pct"/>
          </w:tcPr>
          <w:p w14:paraId="601DA39D" w14:textId="7E391E44" w:rsidR="00C96F7F" w:rsidRPr="004B1B9E" w:rsidRDefault="00B6049B" w:rsidP="003F439B">
            <w:r w:rsidRPr="00B6049B">
              <w:t>Extend CGI alteration type vocabulary to account for alteration reported in British Columbia Geological Survey, 2008, Rock Properties Database</w:t>
            </w:r>
          </w:p>
        </w:tc>
      </w:tr>
      <w:tr w:rsidR="00C96F7F" w:rsidRPr="00D8749F" w14:paraId="0FFA7678" w14:textId="77777777" w:rsidTr="00E32538">
        <w:trPr>
          <w:trHeight w:val="600"/>
        </w:trPr>
        <w:tc>
          <w:tcPr>
            <w:tcW w:w="1545" w:type="pct"/>
            <w:noWrap/>
          </w:tcPr>
          <w:p w14:paraId="05B43AC5" w14:textId="68C9E472" w:rsidR="00C96F7F" w:rsidRPr="00C96F7F" w:rsidRDefault="00C96F7F" w:rsidP="003F439B">
            <w:r w:rsidRPr="00C96F7F">
              <w:t>GSO-LardeauGroup.ttl</w:t>
            </w:r>
          </w:p>
        </w:tc>
        <w:tc>
          <w:tcPr>
            <w:tcW w:w="3455" w:type="pct"/>
          </w:tcPr>
          <w:p w14:paraId="6E3F5DB2" w14:textId="685865B2" w:rsidR="00C96F7F" w:rsidRPr="004B1B9E" w:rsidRDefault="00B6049B" w:rsidP="003F439B">
            <w:r w:rsidRPr="00B6049B">
              <w:t>Stratigraphy of Lardeau group</w:t>
            </w:r>
            <w:r>
              <w:t xml:space="preserve">, British Columbia. </w:t>
            </w:r>
          </w:p>
        </w:tc>
      </w:tr>
    </w:tbl>
    <w:p w14:paraId="48CC8523" w14:textId="77777777" w:rsidR="00A96277" w:rsidRPr="00A96277" w:rsidRDefault="00A96277" w:rsidP="00A96277"/>
    <w:p w14:paraId="1A590506" w14:textId="208C3DA3" w:rsidR="00BB59E7" w:rsidRDefault="00BB59E7" w:rsidP="00BC0327">
      <w:pPr>
        <w:pStyle w:val="Heading1"/>
        <w:numPr>
          <w:ilvl w:val="0"/>
          <w:numId w:val="0"/>
        </w:numPr>
      </w:pPr>
      <w:bookmarkStart w:id="248" w:name="_Toc63343001"/>
      <w:bookmarkStart w:id="249" w:name="_Toc66182761"/>
      <w:r>
        <w:t>References</w:t>
      </w:r>
      <w:bookmarkEnd w:id="248"/>
      <w:bookmarkEnd w:id="249"/>
    </w:p>
    <w:p w14:paraId="5368D4E3" w14:textId="34AA7404" w:rsidR="00134993" w:rsidRPr="00134993" w:rsidRDefault="00134993" w:rsidP="003F439B">
      <w:pPr>
        <w:pStyle w:val="reference"/>
        <w:jc w:val="left"/>
        <w:rPr>
          <w:rFonts w:cstheme="minorHAnsi"/>
        </w:rPr>
      </w:pPr>
      <w:r w:rsidRPr="00134993">
        <w:rPr>
          <w:rFonts w:cstheme="minorHAnsi"/>
          <w:shd w:val="clear" w:color="auto" w:fill="FFFFFF"/>
        </w:rPr>
        <w:t xml:space="preserve">Allen, James F. (1983). Maintaining knowledge about temporal intervals. </w:t>
      </w:r>
      <w:hyperlink r:id="rId48" w:tooltip="Communications of the ACM" w:history="1">
        <w:r w:rsidRPr="00134993">
          <w:rPr>
            <w:rStyle w:val="epub-sectiontitle"/>
            <w:rFonts w:cstheme="minorHAnsi"/>
            <w:shd w:val="clear" w:color="auto" w:fill="FFFFFF"/>
          </w:rPr>
          <w:t>Communications of the ACM</w:t>
        </w:r>
      </w:hyperlink>
      <w:r w:rsidRPr="00134993">
        <w:rPr>
          <w:rFonts w:cstheme="minorHAnsi"/>
        </w:rPr>
        <w:t xml:space="preserve">, </w:t>
      </w:r>
      <w:r w:rsidRPr="00134993">
        <w:rPr>
          <w:rStyle w:val="epub-sectiondate"/>
          <w:rFonts w:cstheme="minorHAnsi"/>
          <w:shd w:val="clear" w:color="auto" w:fill="FFFFFF"/>
        </w:rPr>
        <w:t>November 1983. </w:t>
      </w:r>
      <w:hyperlink r:id="rId49" w:history="1">
        <w:r w:rsidRPr="00134993">
          <w:rPr>
            <w:rStyle w:val="Hyperlink"/>
            <w:rFonts w:cstheme="minorHAnsi"/>
          </w:rPr>
          <w:t>https://doi.org/10.1145/182.358434</w:t>
        </w:r>
      </w:hyperlink>
      <w:r w:rsidRPr="00134993">
        <w:rPr>
          <w:rStyle w:val="dot-separator"/>
          <w:rFonts w:cstheme="minorHAnsi"/>
          <w:color w:val="757575"/>
          <w:shd w:val="clear" w:color="auto" w:fill="FFFFFF"/>
        </w:rPr>
        <w:t>.</w:t>
      </w:r>
    </w:p>
    <w:p w14:paraId="12121D27" w14:textId="39B44286" w:rsidR="003E13C7" w:rsidRDefault="003E13C7" w:rsidP="003F439B">
      <w:pPr>
        <w:pStyle w:val="reference"/>
        <w:jc w:val="left"/>
      </w:pPr>
      <w:r>
        <w:t>Arp, Robert, Smith, Barry, and Spear, Andrew D., 2015, Building Ontologies with Basic Formal Ontology: MIT Press, Cambridge, MA, 220 pages.</w:t>
      </w:r>
    </w:p>
    <w:p w14:paraId="5BF52367" w14:textId="77777777" w:rsidR="003E13C7" w:rsidRDefault="003E13C7" w:rsidP="003F439B">
      <w:pPr>
        <w:pStyle w:val="reference"/>
        <w:jc w:val="left"/>
      </w:pPr>
      <w:r w:rsidRPr="005F42DF">
        <w:t>Beckett, David, and Berners-Lee, Tim, 2011-03-28, Turtle - Terse RDF Triple Language: W3C Team Submission, accessed at https://www.w3.org/TeamSubmission/turtle/.</w:t>
      </w:r>
    </w:p>
    <w:p w14:paraId="665C1622" w14:textId="77777777" w:rsidR="003E13C7" w:rsidRDefault="003E13C7" w:rsidP="003F439B">
      <w:pPr>
        <w:pStyle w:val="reference"/>
        <w:jc w:val="left"/>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39CD2101" w14:textId="77777777" w:rsidR="00805685" w:rsidRDefault="003E13C7" w:rsidP="00805685">
      <w:pPr>
        <w:pStyle w:val="reference"/>
        <w:jc w:val="left"/>
      </w:pPr>
      <w:r>
        <w:lastRenderedPageBreak/>
        <w:t xml:space="preserve">CGI Data Model Working Group, 2012, GeoSciML v3.2 Online Documentation, accessed at </w:t>
      </w:r>
      <w:hyperlink r:id="rId50" w:history="1">
        <w:r>
          <w:rPr>
            <w:rStyle w:val="Hyperlink"/>
          </w:rPr>
          <w:t>http://geosciml.org/doc/geosciml/3.2/documentation/html/index.htm</w:t>
        </w:r>
      </w:hyperlink>
      <w:r>
        <w:t>.</w:t>
      </w:r>
    </w:p>
    <w:p w14:paraId="1C2D9425" w14:textId="293D4770" w:rsidR="00805685" w:rsidRPr="00805685" w:rsidRDefault="00805685" w:rsidP="00805685">
      <w:pPr>
        <w:pStyle w:val="reference"/>
        <w:jc w:val="left"/>
        <w:rPr>
          <w:rFonts w:cstheme="minorHAnsi"/>
          <w:i/>
        </w:rPr>
      </w:pPr>
      <w:r w:rsidRPr="00805685">
        <w:rPr>
          <w:rStyle w:val="HTMLCite"/>
          <w:rFonts w:cstheme="minorHAnsi"/>
          <w:i w:val="0"/>
          <w:color w:val="202122"/>
        </w:rPr>
        <w:t>Cohn, A.G., Bennett, B., Gooday, J., Gotts, M.M. (1997). Qualitative Spatial Representation and Reasoning with the Region Connection Calculus. GeoInformatica. </w:t>
      </w:r>
      <w:r w:rsidRPr="00805685">
        <w:rPr>
          <w:rStyle w:val="HTMLCite"/>
          <w:rFonts w:cstheme="minorHAnsi"/>
          <w:b/>
          <w:bCs/>
          <w:i w:val="0"/>
          <w:color w:val="202122"/>
        </w:rPr>
        <w:t>1</w:t>
      </w:r>
      <w:r w:rsidRPr="00805685">
        <w:rPr>
          <w:rStyle w:val="HTMLCite"/>
          <w:rFonts w:cstheme="minorHAnsi"/>
          <w:i w:val="0"/>
          <w:color w:val="202122"/>
        </w:rPr>
        <w:t> (3): 275–316. </w:t>
      </w:r>
      <w:hyperlink r:id="rId51" w:tooltip="Doi (identifier)" w:history="1">
        <w:r w:rsidRPr="00805685">
          <w:rPr>
            <w:rStyle w:val="Hyperlink"/>
            <w:rFonts w:cstheme="minorHAnsi"/>
            <w:i/>
            <w:iCs/>
            <w:color w:val="0645AD"/>
          </w:rPr>
          <w:t>doi</w:t>
        </w:r>
      </w:hyperlink>
      <w:r w:rsidRPr="00805685">
        <w:rPr>
          <w:rStyle w:val="HTMLCite"/>
          <w:rFonts w:cstheme="minorHAnsi"/>
          <w:i w:val="0"/>
          <w:color w:val="202122"/>
        </w:rPr>
        <w:t>:</w:t>
      </w:r>
      <w:hyperlink r:id="rId52" w:history="1">
        <w:r w:rsidRPr="00805685">
          <w:rPr>
            <w:rStyle w:val="Hyperlink"/>
            <w:rFonts w:cstheme="minorHAnsi"/>
            <w:i/>
            <w:iCs/>
            <w:color w:val="3366BB"/>
          </w:rPr>
          <w:t>10.1023/A:1009712514511</w:t>
        </w:r>
      </w:hyperlink>
      <w:r>
        <w:rPr>
          <w:rFonts w:cstheme="minorHAnsi"/>
          <w:i/>
        </w:rPr>
        <w:t>.</w:t>
      </w:r>
    </w:p>
    <w:p w14:paraId="5DD1E3AB" w14:textId="77777777" w:rsidR="009E14BE" w:rsidRDefault="009E14BE" w:rsidP="003F439B">
      <w:pPr>
        <w:pStyle w:val="reference"/>
        <w:jc w:val="left"/>
      </w:pPr>
      <w:r w:rsidRPr="009E14BE">
        <w:t xml:space="preserve">Cox, Simon J. D.; Richard, Stephen M. (2005). "A formal model for the geologic time scale and global stratotype section and point, compatible with geospatial information transfer standards". Geosphere. 1 (3): 119–137. </w:t>
      </w:r>
    </w:p>
    <w:p w14:paraId="182FCA13" w14:textId="77777777" w:rsidR="00D93105" w:rsidRDefault="003F439B" w:rsidP="00D93105">
      <w:pPr>
        <w:pStyle w:val="reference"/>
        <w:jc w:val="left"/>
      </w:pPr>
      <w:r w:rsidRPr="00D93105">
        <w:t>Cox, S.J.D. and</w:t>
      </w:r>
      <w:r w:rsidR="00443AEA" w:rsidRPr="00D93105">
        <w:t xml:space="preserve"> Richard, S.M., 2014, A geologic timescale ontology and service: Earth Science Informatics, DOI: 10.1007/s12145-014-0170-6</w:t>
      </w:r>
      <w:r w:rsidR="00D93105" w:rsidRPr="00D93105">
        <w:t>.</w:t>
      </w:r>
    </w:p>
    <w:p w14:paraId="2512D820" w14:textId="7D368CC1" w:rsidR="00D93105" w:rsidRPr="00D93105" w:rsidRDefault="00D93105" w:rsidP="00D93105">
      <w:pPr>
        <w:pStyle w:val="reference"/>
        <w:jc w:val="left"/>
      </w:pPr>
      <w:r w:rsidRPr="00D93105">
        <w:rPr>
          <w:rFonts w:ascii="Times-Roman" w:hAnsi="Times-Roman" w:cs="Times-Roman"/>
          <w:lang w:val="en-CA"/>
        </w:rPr>
        <w:t>Galton, A. &amp; Mizoguchi, R. (2009). The water falls but the waterfall does not fall: New perspectives on objects, processes, and</w:t>
      </w:r>
      <w:r>
        <w:rPr>
          <w:rFonts w:ascii="Times-Roman" w:hAnsi="Times-Roman" w:cs="Times-Roman"/>
          <w:lang w:val="en-CA"/>
        </w:rPr>
        <w:t xml:space="preserve"> </w:t>
      </w:r>
      <w:r w:rsidRPr="00D93105">
        <w:rPr>
          <w:rFonts w:ascii="Times-Roman" w:hAnsi="Times-Roman" w:cs="Times-Roman"/>
          <w:lang w:val="en-CA"/>
        </w:rPr>
        <w:t xml:space="preserve">events. </w:t>
      </w:r>
      <w:r w:rsidRPr="00D93105">
        <w:rPr>
          <w:rFonts w:ascii="Times-Italic" w:hAnsi="Times-Italic" w:cs="Times-Italic"/>
          <w:i/>
          <w:iCs/>
          <w:lang w:val="en-CA"/>
        </w:rPr>
        <w:t>Applied Ontology</w:t>
      </w:r>
      <w:r w:rsidRPr="00D93105">
        <w:rPr>
          <w:rFonts w:ascii="Times-Roman" w:hAnsi="Times-Roman" w:cs="Times-Roman"/>
          <w:lang w:val="en-CA"/>
        </w:rPr>
        <w:t xml:space="preserve">, </w:t>
      </w:r>
      <w:r w:rsidRPr="00D93105">
        <w:rPr>
          <w:rFonts w:ascii="Times-Italic" w:hAnsi="Times-Italic" w:cs="Times-Italic"/>
          <w:i/>
          <w:iCs/>
          <w:lang w:val="en-CA"/>
        </w:rPr>
        <w:t>4</w:t>
      </w:r>
      <w:r w:rsidRPr="00D93105">
        <w:rPr>
          <w:rFonts w:ascii="Times-Roman" w:hAnsi="Times-Roman" w:cs="Times-Roman"/>
          <w:lang w:val="en-CA"/>
        </w:rPr>
        <w:t>(2), 71–107.</w:t>
      </w:r>
    </w:p>
    <w:p w14:paraId="449CA973" w14:textId="5F769581" w:rsidR="003F439B" w:rsidRPr="00D93105" w:rsidRDefault="003F439B" w:rsidP="003F439B">
      <w:pPr>
        <w:pStyle w:val="reference"/>
        <w:jc w:val="left"/>
        <w:rPr>
          <w:rFonts w:cstheme="minorHAnsi"/>
          <w:spacing w:val="4"/>
          <w:shd w:val="clear" w:color="auto" w:fill="FCFCFC"/>
        </w:rPr>
      </w:pPr>
      <w:r w:rsidRPr="00D93105">
        <w:rPr>
          <w:rFonts w:cstheme="minorHAnsi"/>
          <w:spacing w:val="4"/>
          <w:shd w:val="clear" w:color="auto" w:fill="FCFCFC"/>
        </w:rPr>
        <w:t xml:space="preserve">Guizzardi G. and Wagner G. (2010) Using the Unified Foundational Ontology (UFO) as a Foundation for General Conceptual Modeling Languages. In: Poli R., Healy M., Kameas A. (eds) Theory and Applications of Ontology: Computer Applications. Springer, Dordrecht. </w:t>
      </w:r>
      <w:hyperlink r:id="rId53" w:history="1">
        <w:r w:rsidRPr="00D93105">
          <w:rPr>
            <w:rStyle w:val="Hyperlink"/>
            <w:rFonts w:cstheme="minorHAnsi"/>
            <w:color w:val="auto"/>
            <w:spacing w:val="4"/>
            <w:shd w:val="clear" w:color="auto" w:fill="FCFCFC"/>
          </w:rPr>
          <w:t>https://doi.org/10.1007/978-90-481-8847-5_8</w:t>
        </w:r>
      </w:hyperlink>
    </w:p>
    <w:p w14:paraId="07A50F54" w14:textId="06E2C498" w:rsidR="00F168A7" w:rsidRDefault="00F168A7" w:rsidP="003F439B">
      <w:pPr>
        <w:pStyle w:val="reference"/>
        <w:jc w:val="left"/>
      </w:pPr>
      <w:r>
        <w:t xml:space="preserve">Lowe, E.J. 1998, </w:t>
      </w:r>
      <w:r w:rsidRPr="005E3489">
        <w:t>Entity, Identity and Unity: Erkenntnis</w:t>
      </w:r>
      <w:r w:rsidR="00A31F90">
        <w:t xml:space="preserve">, </w:t>
      </w:r>
      <w:r>
        <w:t>Vol. 48, No. 2/3, pp. 191-208</w:t>
      </w:r>
      <w:r w:rsidR="00A31F90">
        <w:t>.</w:t>
      </w:r>
    </w:p>
    <w:p w14:paraId="479E482C" w14:textId="38E048ED" w:rsidR="003E13C7" w:rsidRDefault="003E13C7" w:rsidP="003F439B">
      <w:pPr>
        <w:pStyle w:val="reference"/>
        <w:jc w:val="left"/>
      </w:pPr>
      <w:r>
        <w:t>Masolo, C., Borgo, S., Gangemi, A., Guarino, N., and Oltramari, A., 2003, WonderWeb deliverable D18: Technical report, Laboratory for Applied Ontology, ISTC-CNR, Trento, Italy.</w:t>
      </w:r>
    </w:p>
    <w:p w14:paraId="1E439A33" w14:textId="219BC81F" w:rsidR="003E13C7" w:rsidRDefault="003E13C7" w:rsidP="003F439B">
      <w:pPr>
        <w:pStyle w:val="reference"/>
        <w:jc w:val="left"/>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54" w:history="1">
        <w:r>
          <w:rPr>
            <w:rStyle w:val="Hyperlink"/>
          </w:rPr>
          <w:t>https://pubs.usgs.gov/of/2004/1334/</w:t>
        </w:r>
      </w:hyperlink>
      <w:r>
        <w:t>.</w:t>
      </w:r>
    </w:p>
    <w:p w14:paraId="537CC46C" w14:textId="38A8CB5E" w:rsidR="003735D5" w:rsidRDefault="003735D5" w:rsidP="003F439B">
      <w:pPr>
        <w:pStyle w:val="reference"/>
        <w:jc w:val="left"/>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4F5E9EBF" w:rsidR="003E13C7" w:rsidRDefault="003E13C7" w:rsidP="003F439B">
      <w:pPr>
        <w:pStyle w:val="reference"/>
        <w:jc w:val="left"/>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r w:rsidR="007E6197">
        <w:t xml:space="preserve"> </w:t>
      </w:r>
    </w:p>
    <w:p w14:paraId="7BFCD28F" w14:textId="7D84A2C6" w:rsidR="00773A36" w:rsidRDefault="00773A36" w:rsidP="003F439B">
      <w:pPr>
        <w:pStyle w:val="reference"/>
        <w:jc w:val="left"/>
      </w:pPr>
      <w:r w:rsidRPr="00773A36">
        <w:t>Remane et al.</w:t>
      </w:r>
      <w:r>
        <w:t>,</w:t>
      </w:r>
      <w:r w:rsidRPr="00773A36">
        <w:t xml:space="preserve"> 1996</w:t>
      </w:r>
      <w:r>
        <w:t xml:space="preserve">, </w:t>
      </w:r>
      <w:r w:rsidRPr="00773A36">
        <w:t>Revised guidelines for the establishment of global chronostratigraphic standards by the International Commission on Stratigraphy (ICS)</w:t>
      </w:r>
      <w:r>
        <w:t xml:space="preserve">: Episodes, v. 19, p77-81, accessed at </w:t>
      </w:r>
      <w:r w:rsidRPr="00773A36">
        <w:t>https://stratigraphy.org/files/Remane1996.pdf</w:t>
      </w:r>
      <w:r>
        <w:t>.</w:t>
      </w:r>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250" w:name="_Toc63343002"/>
      <w:bookmarkStart w:id="251" w:name="_Toc66182762"/>
      <w:r>
        <w:t>Appendix 1. SPARQL Queries</w:t>
      </w:r>
      <w:bookmarkEnd w:id="250"/>
      <w:bookmarkEnd w:id="251"/>
    </w:p>
    <w:p w14:paraId="6EAA1AFA" w14:textId="0A266F58" w:rsidR="009C3B37" w:rsidRDefault="009C3B37" w:rsidP="00843EAC"/>
    <w:p w14:paraId="7F8A3EC2" w14:textId="0EE32E42" w:rsidR="009C3B37" w:rsidRDefault="009C3B37" w:rsidP="000E0B7E">
      <w:pPr>
        <w:pStyle w:val="Heading2"/>
        <w:numPr>
          <w:ilvl w:val="0"/>
          <w:numId w:val="8"/>
        </w:numPr>
      </w:pPr>
      <w:bookmarkStart w:id="252" w:name="_Toc63343003"/>
      <w:r>
        <w:lastRenderedPageBreak/>
        <w:t>Get all the time ordinal eras in a version of the Geologic time scale</w:t>
      </w:r>
      <w:bookmarkEnd w:id="252"/>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74CCFC2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76F33B43"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gstime: &lt;http://loop3d.org/GSO/ontology/2020/1/ischart/&gt;</w:t>
      </w:r>
    </w:p>
    <w:p w14:paraId="6C356F59"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gsog: &lt;http://loop3d.org/GSO/ontology/2020/1/geology/&gt; </w:t>
      </w:r>
    </w:p>
    <w:p w14:paraId="58FDAC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16DC38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66E3C616" w14:textId="11ECE4D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 xml:space="preserve">WHERE     </w:t>
      </w:r>
      <w:r>
        <w:rPr>
          <w:rFonts w:ascii="Segoe UI" w:hAnsi="Segoe UI" w:cs="Segoe UI"/>
          <w:sz w:val="18"/>
          <w:szCs w:val="18"/>
        </w:rPr>
        <w:t>{</w:t>
      </w:r>
    </w:p>
    <w:p w14:paraId="4B332AF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0504DC18"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gsog:Geologic_Time_Interval.</w:t>
      </w:r>
    </w:p>
    <w:p w14:paraId="267C305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0556D56B"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gsoc:timeStartedBy </w:t>
      </w:r>
      <w:r>
        <w:rPr>
          <w:rFonts w:ascii="Segoe UI" w:hAnsi="Segoe UI" w:cs="Segoe UI"/>
          <w:color w:val="000080"/>
          <w:sz w:val="18"/>
          <w:szCs w:val="18"/>
        </w:rPr>
        <w:t>?boundary</w:t>
      </w:r>
      <w:r>
        <w:rPr>
          <w:rFonts w:ascii="Segoe UI" w:hAnsi="Segoe UI" w:cs="Segoe UI"/>
          <w:sz w:val="18"/>
          <w:szCs w:val="18"/>
        </w:rPr>
        <w:t xml:space="preserve"> .</w:t>
      </w:r>
    </w:p>
    <w:p w14:paraId="6F46279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gstime:isc2004-04 ;</w:t>
      </w:r>
    </w:p>
    <w:p w14:paraId="716A7F49" w14:textId="14EEA9C3"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a gsog:Geologic_Time_Boundary ;</w:t>
      </w:r>
    </w:p>
    <w:p w14:paraId="1DA1F7DA"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gsoc:hasEssentialPart/gsoc:hasStaticPart </w:t>
      </w:r>
      <w:r>
        <w:rPr>
          <w:rFonts w:ascii="Segoe UI" w:hAnsi="Segoe UI" w:cs="Segoe UI"/>
          <w:color w:val="000080"/>
          <w:sz w:val="18"/>
          <w:szCs w:val="18"/>
        </w:rPr>
        <w:t>?timeinst</w:t>
      </w:r>
      <w:r>
        <w:rPr>
          <w:rFonts w:ascii="Segoe UI" w:hAnsi="Segoe UI" w:cs="Segoe UI"/>
          <w:sz w:val="18"/>
          <w:szCs w:val="18"/>
        </w:rPr>
        <w:t xml:space="preserve"> . </w:t>
      </w:r>
    </w:p>
    <w:p w14:paraId="69AE2210"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?timeinst</w:t>
      </w:r>
      <w:r>
        <w:rPr>
          <w:rFonts w:ascii="Segoe UI" w:hAnsi="Segoe UI" w:cs="Segoe UI"/>
          <w:sz w:val="18"/>
          <w:szCs w:val="18"/>
        </w:rPr>
        <w:t xml:space="preserve"> a gsoc:Time_Instant ;</w:t>
      </w:r>
    </w:p>
    <w:p w14:paraId="585D9EAC" w14:textId="6A78C556"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r>
        <w:rPr>
          <w:rFonts w:ascii="Segoe UI" w:hAnsi="Segoe UI" w:cs="Segoe UI"/>
          <w:sz w:val="18"/>
          <w:szCs w:val="18"/>
        </w:rPr>
        <w:tab/>
        <w:t xml:space="preserve">        gsoc:hasQuality/gsoc:hasValue/gsoc:hasDataValue </w:t>
      </w:r>
      <w:r>
        <w:rPr>
          <w:rFonts w:ascii="Segoe UI" w:hAnsi="Segoe UI" w:cs="Segoe UI"/>
          <w:color w:val="000080"/>
          <w:sz w:val="18"/>
          <w:szCs w:val="18"/>
        </w:rPr>
        <w:t>?date</w:t>
      </w:r>
      <w:r>
        <w:rPr>
          <w:rFonts w:ascii="Segoe UI" w:hAnsi="Segoe UI" w:cs="Segoe UI"/>
          <w:sz w:val="18"/>
          <w:szCs w:val="18"/>
        </w:rPr>
        <w:t xml:space="preserve"> .</w:t>
      </w:r>
    </w:p>
    <w:p w14:paraId="1A9D04A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gsoc:hasEssentialPart/gsoc:staticHostedBy </w:t>
      </w:r>
      <w:r>
        <w:rPr>
          <w:rFonts w:ascii="Segoe UI" w:hAnsi="Segoe UI" w:cs="Segoe UI"/>
          <w:color w:val="000080"/>
          <w:sz w:val="18"/>
          <w:szCs w:val="18"/>
        </w:rPr>
        <w:t>?sp.</w:t>
      </w:r>
    </w:p>
    <w:p w14:paraId="5A094EC2" w14:textId="4E1985E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?sp</w:t>
      </w:r>
      <w:r>
        <w:rPr>
          <w:rFonts w:ascii="Segoe UI" w:hAnsi="Segoe UI" w:cs="Segoe UI"/>
          <w:sz w:val="18"/>
          <w:szCs w:val="18"/>
        </w:rPr>
        <w:t xml:space="preserve">  rdfs:label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sz w:val="18"/>
          <w:szCs w:val="18"/>
        </w:rPr>
        <w:tab/>
        <w:t>}       }</w:t>
      </w:r>
    </w:p>
    <w:p w14:paraId="56AB357F" w14:textId="47CD4767" w:rsidR="009C3B37" w:rsidRDefault="006621EA" w:rsidP="009F153F">
      <w:pPr>
        <w:autoSpaceDE w:val="0"/>
        <w:autoSpaceDN w:val="0"/>
        <w:adjustRightInd w:val="0"/>
        <w:spacing w:after="0" w:line="240" w:lineRule="auto"/>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1549252E" w14:textId="46403C80" w:rsidR="00252362" w:rsidRDefault="000E0B7E" w:rsidP="00E32538">
      <w:pPr>
        <w:keepNext/>
        <w:autoSpaceDE w:val="0"/>
        <w:autoSpaceDN w:val="0"/>
        <w:adjustRightInd w:val="0"/>
        <w:spacing w:after="0" w:line="240" w:lineRule="auto"/>
      </w:pPr>
      <w:r>
        <w:t>RESULTS (</w:t>
      </w:r>
      <w:r>
        <w:fldChar w:fldCharType="begin"/>
      </w:r>
      <w:r>
        <w:instrText xml:space="preserve"> REF _Ref65589765 \h </w:instrText>
      </w:r>
      <w:r>
        <w:fldChar w:fldCharType="separate"/>
      </w:r>
      <w:r>
        <w:t xml:space="preserve">Figure </w:t>
      </w:r>
      <w:r>
        <w:rPr>
          <w:noProof/>
        </w:rPr>
        <w:t>16</w:t>
      </w:r>
      <w:r>
        <w:fldChar w:fldCharType="end"/>
      </w:r>
      <w:r>
        <w:t>)</w:t>
      </w:r>
      <w:r w:rsidR="00252362">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5">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594A36C6" w:rsidR="00252362" w:rsidRDefault="00FC3510" w:rsidP="00782688">
      <w:pPr>
        <w:pStyle w:val="Caption"/>
      </w:pPr>
      <w:bookmarkStart w:id="253" w:name="_Ref65589765"/>
      <w:bookmarkStart w:id="254" w:name="_Toc63256257"/>
      <w:bookmarkStart w:id="255" w:name="_Ref63256495"/>
      <w:bookmarkStart w:id="256" w:name="_Toc66182779"/>
      <w:r>
        <w:t xml:space="preserve">Figure </w:t>
      </w:r>
      <w:r w:rsidR="00266074">
        <w:fldChar w:fldCharType="begin"/>
      </w:r>
      <w:r w:rsidR="00266074">
        <w:instrText xml:space="preserve"> SEQ Figure \* ARABIC </w:instrText>
      </w:r>
      <w:r w:rsidR="00266074">
        <w:fldChar w:fldCharType="separate"/>
      </w:r>
      <w:r w:rsidR="00B919ED">
        <w:rPr>
          <w:noProof/>
        </w:rPr>
        <w:t>16</w:t>
      </w:r>
      <w:r w:rsidR="00266074">
        <w:rPr>
          <w:noProof/>
        </w:rPr>
        <w:fldChar w:fldCharType="end"/>
      </w:r>
      <w:bookmarkEnd w:id="253"/>
      <w:r>
        <w:t xml:space="preserve">. Partial </w:t>
      </w:r>
      <w:r w:rsidR="007D2736">
        <w:t xml:space="preserve">results from SPARQL </w:t>
      </w:r>
      <w:r w:rsidR="00E701CE">
        <w:t xml:space="preserve">query for </w:t>
      </w:r>
      <w:r w:rsidR="007D2736">
        <w:t>geological time</w:t>
      </w:r>
      <w:r w:rsidR="00E701CE">
        <w:t xml:space="preserve"> units</w:t>
      </w:r>
      <w:bookmarkEnd w:id="254"/>
      <w:bookmarkEnd w:id="255"/>
      <w:bookmarkEnd w:id="256"/>
    </w:p>
    <w:p w14:paraId="3782377C" w14:textId="16AE4956" w:rsidR="003C3917" w:rsidRDefault="003C3917" w:rsidP="000E0B7E">
      <w:pPr>
        <w:pStyle w:val="Heading2"/>
        <w:numPr>
          <w:ilvl w:val="0"/>
          <w:numId w:val="8"/>
        </w:numPr>
      </w:pPr>
      <w:r>
        <w:t>Get physical properties for rock types in British Columbia Database</w:t>
      </w:r>
    </w:p>
    <w:p w14:paraId="3858D27F" w14:textId="77777777" w:rsidR="000E0B7E" w:rsidRDefault="000E0B7E" w:rsidP="003C3917">
      <w:pPr>
        <w:autoSpaceDE w:val="0"/>
        <w:autoSpaceDN w:val="0"/>
        <w:adjustRightInd w:val="0"/>
        <w:spacing w:after="0" w:line="240" w:lineRule="auto"/>
        <w:jc w:val="left"/>
      </w:pPr>
    </w:p>
    <w:p w14:paraId="195F9587" w14:textId="78E65BB3" w:rsidR="003C3917" w:rsidRDefault="003C3917" w:rsidP="003C3917">
      <w:pPr>
        <w:autoSpaceDE w:val="0"/>
        <w:autoSpaceDN w:val="0"/>
        <w:adjustRightInd w:val="0"/>
        <w:spacing w:after="0" w:line="240" w:lineRule="auto"/>
        <w:jc w:val="left"/>
        <w:rPr>
          <w:rFonts w:ascii="Segoe UI" w:hAnsi="Segoe UI" w:cs="Segoe UI"/>
          <w:sz w:val="18"/>
          <w:szCs w:val="18"/>
        </w:rPr>
      </w:pPr>
      <w:r>
        <w:t xml:space="preserve">This query pulls physical properties from the </w:t>
      </w:r>
      <w:r w:rsidRPr="003C3917">
        <w:t>GSO-ExamplePetrophysicalProperties_v2.ttl</w:t>
      </w:r>
      <w:r>
        <w:t xml:space="preserve"> example file, which imports stratigraphic descriptions from </w:t>
      </w:r>
      <w:r w:rsidRPr="003C3917">
        <w:t>GSO-ExampleBritishColumbiaStrat-v2.ttl</w:t>
      </w:r>
      <w:r>
        <w:t xml:space="preserve">. </w:t>
      </w:r>
    </w:p>
    <w:p w14:paraId="060A1E5B"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1AD02810" w14:textId="02F82E05"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gsog: &lt;http://loop3d.org/GSO/ontology/2020/1/geology/&gt; </w:t>
      </w:r>
    </w:p>
    <w:p w14:paraId="3E9D9CC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3F9504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52D378D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15CF62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 xml:space="preserve">prefix gsrm: &lt;http://loop3d.org/GSO/ontology/2020/1/rockmaterial/&gt; </w:t>
      </w:r>
    </w:p>
    <w:p w14:paraId="4FFB76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?formationname</w:t>
      </w:r>
      <w:r>
        <w:rPr>
          <w:rFonts w:ascii="Segoe UI" w:hAnsi="Segoe UI" w:cs="Segoe UI"/>
          <w:sz w:val="18"/>
          <w:szCs w:val="18"/>
        </w:rPr>
        <w:t xml:space="preserve"> </w:t>
      </w:r>
      <w:r>
        <w:rPr>
          <w:rFonts w:ascii="Segoe UI" w:hAnsi="Segoe UI" w:cs="Segoe UI"/>
          <w:color w:val="000080"/>
          <w:sz w:val="18"/>
          <w:szCs w:val="18"/>
        </w:rPr>
        <w:t>?rocktype</w:t>
      </w:r>
      <w:r>
        <w:rPr>
          <w:rFonts w:ascii="Segoe UI" w:hAnsi="Segoe UI" w:cs="Segoe UI"/>
          <w:sz w:val="18"/>
          <w:szCs w:val="18"/>
        </w:rPr>
        <w:t xml:space="preserve"> </w:t>
      </w:r>
      <w:r>
        <w:rPr>
          <w:rFonts w:ascii="Segoe UI" w:hAnsi="Segoe UI" w:cs="Segoe UI"/>
          <w:color w:val="000080"/>
          <w:sz w:val="18"/>
          <w:szCs w:val="18"/>
        </w:rPr>
        <w:t>?qualType</w:t>
      </w:r>
      <w:r>
        <w:rPr>
          <w:rFonts w:ascii="Segoe UI" w:hAnsi="Segoe UI" w:cs="Segoe UI"/>
          <w:sz w:val="18"/>
          <w:szCs w:val="18"/>
        </w:rPr>
        <w:t xml:space="preserve"> </w:t>
      </w:r>
      <w:r>
        <w:rPr>
          <w:rFonts w:ascii="Segoe UI" w:hAnsi="Segoe UI" w:cs="Segoe UI"/>
          <w:color w:val="000080"/>
          <w:sz w:val="18"/>
          <w:szCs w:val="18"/>
        </w:rPr>
        <w:t>?val</w:t>
      </w:r>
      <w:r>
        <w:rPr>
          <w:rFonts w:ascii="Segoe UI" w:hAnsi="Segoe UI" w:cs="Segoe UI"/>
          <w:sz w:val="18"/>
          <w:szCs w:val="18"/>
        </w:rPr>
        <w:t xml:space="preserve"> </w:t>
      </w:r>
      <w:r>
        <w:rPr>
          <w:rFonts w:ascii="Segoe UI" w:hAnsi="Segoe UI" w:cs="Segoe UI"/>
          <w:color w:val="000080"/>
          <w:sz w:val="18"/>
          <w:szCs w:val="18"/>
        </w:rPr>
        <w:t>?uncer</w:t>
      </w:r>
      <w:r>
        <w:rPr>
          <w:rFonts w:ascii="Segoe UI" w:hAnsi="Segoe UI" w:cs="Segoe UI"/>
          <w:sz w:val="18"/>
          <w:szCs w:val="18"/>
        </w:rPr>
        <w:t xml:space="preserve"> </w:t>
      </w:r>
      <w:r>
        <w:rPr>
          <w:rFonts w:ascii="Segoe UI" w:hAnsi="Segoe UI" w:cs="Segoe UI"/>
          <w:color w:val="000080"/>
          <w:sz w:val="18"/>
          <w:szCs w:val="18"/>
        </w:rPr>
        <w:t>?inst</w:t>
      </w:r>
    </w:p>
    <w:p w14:paraId="197B1B7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2DA2683"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gsoc:hasConstituent </w:t>
      </w:r>
      <w:r>
        <w:rPr>
          <w:rFonts w:ascii="Segoe UI" w:hAnsi="Segoe UI" w:cs="Segoe UI"/>
          <w:color w:val="000080"/>
          <w:sz w:val="18"/>
          <w:szCs w:val="18"/>
        </w:rPr>
        <w:t>?rock</w:t>
      </w:r>
      <w:r>
        <w:rPr>
          <w:rFonts w:ascii="Segoe UI" w:hAnsi="Segoe UI" w:cs="Segoe UI"/>
          <w:sz w:val="18"/>
          <w:szCs w:val="18"/>
        </w:rPr>
        <w:t xml:space="preserve"> ;</w:t>
      </w:r>
    </w:p>
    <w:p w14:paraId="2604277D"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rdfs:label </w:t>
      </w:r>
      <w:r>
        <w:rPr>
          <w:rFonts w:ascii="Segoe UI" w:hAnsi="Segoe UI" w:cs="Segoe UI"/>
          <w:color w:val="000080"/>
          <w:sz w:val="18"/>
          <w:szCs w:val="18"/>
        </w:rPr>
        <w:t>?formationname</w:t>
      </w:r>
      <w:r>
        <w:rPr>
          <w:rFonts w:ascii="Segoe UI" w:hAnsi="Segoe UI" w:cs="Segoe UI"/>
          <w:sz w:val="18"/>
          <w:szCs w:val="18"/>
        </w:rPr>
        <w:t xml:space="preserve"> .</w:t>
      </w:r>
    </w:p>
    <w:p w14:paraId="086BAD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w:t>
      </w:r>
      <w:r>
        <w:rPr>
          <w:rFonts w:ascii="Segoe UI" w:hAnsi="Segoe UI" w:cs="Segoe UI"/>
          <w:sz w:val="18"/>
          <w:szCs w:val="18"/>
        </w:rPr>
        <w:t xml:space="preserve">  rdf:type   </w:t>
      </w:r>
      <w:r>
        <w:rPr>
          <w:rFonts w:ascii="Segoe UI" w:hAnsi="Segoe UI" w:cs="Segoe UI"/>
          <w:color w:val="000080"/>
          <w:sz w:val="18"/>
          <w:szCs w:val="18"/>
        </w:rPr>
        <w:t>?rocktype</w:t>
      </w:r>
      <w:r>
        <w:rPr>
          <w:rFonts w:ascii="Segoe UI" w:hAnsi="Segoe UI" w:cs="Segoe UI"/>
          <w:sz w:val="18"/>
          <w:szCs w:val="18"/>
        </w:rPr>
        <w:t xml:space="preserve"> ;</w:t>
      </w:r>
    </w:p>
    <w:p w14:paraId="25E109C6"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gsoc:hasQuality </w:t>
      </w:r>
      <w:r>
        <w:rPr>
          <w:rFonts w:ascii="Segoe UI" w:hAnsi="Segoe UI" w:cs="Segoe UI"/>
          <w:color w:val="000080"/>
          <w:sz w:val="18"/>
          <w:szCs w:val="18"/>
        </w:rPr>
        <w:t>?qual.</w:t>
      </w:r>
    </w:p>
    <w:p w14:paraId="4540AEE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?qualType</w:t>
      </w:r>
      <w:r>
        <w:rPr>
          <w:rFonts w:ascii="Segoe UI" w:hAnsi="Segoe UI" w:cs="Segoe UI"/>
          <w:sz w:val="18"/>
          <w:szCs w:val="18"/>
        </w:rPr>
        <w:t xml:space="preserve"> ;</w:t>
      </w:r>
    </w:p>
    <w:p w14:paraId="5D82695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gsoc:hasValue/gsoc:hasDataValue </w:t>
      </w:r>
      <w:r>
        <w:rPr>
          <w:rFonts w:ascii="Segoe UI" w:hAnsi="Segoe UI" w:cs="Segoe UI"/>
          <w:color w:val="000080"/>
          <w:sz w:val="18"/>
          <w:szCs w:val="18"/>
        </w:rPr>
        <w:t>?val</w:t>
      </w:r>
      <w:r>
        <w:rPr>
          <w:rFonts w:ascii="Segoe UI" w:hAnsi="Segoe UI" w:cs="Segoe UI"/>
          <w:sz w:val="18"/>
          <w:szCs w:val="18"/>
        </w:rPr>
        <w:t xml:space="preserve"> .</w:t>
      </w:r>
    </w:p>
    <w:p w14:paraId="6F105338"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gsoc:hasValue/</w:t>
      </w:r>
      <w:r>
        <w:rPr>
          <w:rFonts w:ascii="Segoe UI" w:hAnsi="Segoe UI" w:cs="Segoe UI"/>
          <w:color w:val="000000"/>
          <w:sz w:val="18"/>
          <w:szCs w:val="18"/>
          <w:u w:val="single"/>
        </w:rPr>
        <w:t>gsoc:hasUncertainty</w:t>
      </w:r>
      <w:r>
        <w:rPr>
          <w:rFonts w:ascii="Segoe UI" w:hAnsi="Segoe UI" w:cs="Segoe UI"/>
          <w:sz w:val="18"/>
          <w:szCs w:val="18"/>
        </w:rPr>
        <w:t xml:space="preserve"> </w:t>
      </w:r>
      <w:r>
        <w:rPr>
          <w:rFonts w:ascii="Segoe UI" w:hAnsi="Segoe UI" w:cs="Segoe UI"/>
          <w:color w:val="000080"/>
          <w:sz w:val="18"/>
          <w:szCs w:val="18"/>
        </w:rPr>
        <w:t>?uncer</w:t>
      </w:r>
      <w:r>
        <w:rPr>
          <w:rFonts w:ascii="Segoe UI" w:hAnsi="Segoe UI" w:cs="Segoe UI"/>
          <w:sz w:val="18"/>
          <w:szCs w:val="18"/>
        </w:rPr>
        <w:t xml:space="preserve"> . } </w:t>
      </w:r>
    </w:p>
    <w:p w14:paraId="60558E04"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gsoc:hasValue/gsoc:determinedBy/gsoc:hasConstituent/rdfs:label </w:t>
      </w:r>
      <w:r>
        <w:rPr>
          <w:rFonts w:ascii="Segoe UI" w:hAnsi="Segoe UI" w:cs="Segoe UI"/>
          <w:color w:val="000080"/>
          <w:sz w:val="18"/>
          <w:szCs w:val="18"/>
        </w:rPr>
        <w:t>?inst</w:t>
      </w:r>
      <w:r>
        <w:rPr>
          <w:rFonts w:ascii="Segoe UI" w:hAnsi="Segoe UI" w:cs="Segoe UI"/>
          <w:sz w:val="18"/>
          <w:szCs w:val="18"/>
        </w:rPr>
        <w:t xml:space="preserve"> . }</w:t>
      </w:r>
    </w:p>
    <w:p w14:paraId="5EF4304B" w14:textId="4D362743" w:rsidR="003C3917" w:rsidRDefault="003C3917" w:rsidP="003C3917">
      <w:r>
        <w:rPr>
          <w:rFonts w:ascii="Segoe UI" w:hAnsi="Segoe UI" w:cs="Segoe UI"/>
          <w:sz w:val="18"/>
          <w:szCs w:val="18"/>
        </w:rPr>
        <w:t>}</w:t>
      </w:r>
    </w:p>
    <w:p w14:paraId="157AA0C7" w14:textId="5FF4ADD8" w:rsidR="000E0B7E" w:rsidRDefault="000E0B7E" w:rsidP="00E32538">
      <w:pPr>
        <w:keepNext/>
        <w:autoSpaceDE w:val="0"/>
        <w:autoSpaceDN w:val="0"/>
        <w:adjustRightInd w:val="0"/>
        <w:spacing w:after="0" w:line="240" w:lineRule="auto"/>
      </w:pPr>
      <w:r>
        <w:t>RESULTS (</w:t>
      </w:r>
      <w:r>
        <w:fldChar w:fldCharType="begin"/>
      </w:r>
      <w:r>
        <w:instrText xml:space="preserve"> REF _Ref65589915 \h </w:instrText>
      </w:r>
      <w:r>
        <w:fldChar w:fldCharType="separate"/>
      </w:r>
      <w:r>
        <w:t xml:space="preserve">Figure </w:t>
      </w:r>
      <w:r>
        <w:rPr>
          <w:noProof/>
        </w:rPr>
        <w:t>17</w:t>
      </w:r>
      <w:r>
        <w:fldChar w:fldCharType="end"/>
      </w:r>
      <w:r>
        <w:t xml:space="preserve">): </w:t>
      </w:r>
    </w:p>
    <w:p w14:paraId="1747BCBB" w14:textId="3AA29444" w:rsidR="003C3917" w:rsidRDefault="003C3917" w:rsidP="00E32538">
      <w:pPr>
        <w:keepNext/>
      </w:pPr>
      <w:r w:rsidRPr="003C3917">
        <w:rPr>
          <w:noProof/>
          <w:lang w:val="en-CA" w:eastAsia="en-CA"/>
        </w:rPr>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85230" cy="1479550"/>
                    </a:xfrm>
                    <a:prstGeom prst="rect">
                      <a:avLst/>
                    </a:prstGeom>
                  </pic:spPr>
                </pic:pic>
              </a:graphicData>
            </a:graphic>
          </wp:inline>
        </w:drawing>
      </w:r>
    </w:p>
    <w:p w14:paraId="3E13B524" w14:textId="22641756" w:rsidR="00E46A71" w:rsidRDefault="003C3917" w:rsidP="00E46A71">
      <w:pPr>
        <w:pStyle w:val="Caption"/>
      </w:pPr>
      <w:bookmarkStart w:id="257" w:name="_Ref65589915"/>
      <w:bookmarkStart w:id="258" w:name="_Toc66182780"/>
      <w:r>
        <w:t xml:space="preserve">Figure </w:t>
      </w:r>
      <w:r w:rsidR="00266074">
        <w:fldChar w:fldCharType="begin"/>
      </w:r>
      <w:r w:rsidR="00266074">
        <w:instrText xml:space="preserve"> SEQ Figure \* ARABIC </w:instrText>
      </w:r>
      <w:r w:rsidR="00266074">
        <w:fldChar w:fldCharType="separate"/>
      </w:r>
      <w:r w:rsidR="00B919ED">
        <w:rPr>
          <w:noProof/>
        </w:rPr>
        <w:t>17</w:t>
      </w:r>
      <w:r w:rsidR="00266074">
        <w:rPr>
          <w:noProof/>
        </w:rPr>
        <w:fldChar w:fldCharType="end"/>
      </w:r>
      <w:bookmarkEnd w:id="257"/>
      <w:r>
        <w:t>.</w:t>
      </w:r>
      <w:r w:rsidRPr="000D0FC0">
        <w:t xml:space="preserve"> Partial results from SPARQL query for </w:t>
      </w:r>
      <w:r>
        <w:t>petrophysical properties</w:t>
      </w:r>
      <w:bookmarkEnd w:id="258"/>
    </w:p>
    <w:p w14:paraId="7BC84469" w14:textId="15F9F76E" w:rsidR="00E46A71" w:rsidRDefault="00E46A71" w:rsidP="00E46A71">
      <w:pPr>
        <w:pStyle w:val="Heading2"/>
        <w:numPr>
          <w:ilvl w:val="0"/>
          <w:numId w:val="8"/>
        </w:numPr>
      </w:pPr>
      <w:r>
        <w:t>Get the boundaries of a geologic unit and the process type for the boundary.</w:t>
      </w:r>
    </w:p>
    <w:p w14:paraId="0B782D0E" w14:textId="031C4E65" w:rsidR="00E46A71" w:rsidRDefault="00E46A71" w:rsidP="00E46A71">
      <w:r>
        <w:t>This query operates on the GSO-ComplexContacts example.</w:t>
      </w:r>
    </w:p>
    <w:p w14:paraId="5C6127D1"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6861B88E"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gsog: &lt;http://loop3d.org/GSO/ontology/2020/1/geology/&gt;</w:t>
      </w:r>
    </w:p>
    <w:p w14:paraId="07F21AD9" w14:textId="77777777" w:rsidR="00E46A71" w:rsidRPr="00E46A71" w:rsidRDefault="00E46A71" w:rsidP="00E46A71">
      <w:pPr>
        <w:autoSpaceDE w:val="0"/>
        <w:autoSpaceDN w:val="0"/>
        <w:adjustRightInd w:val="0"/>
        <w:spacing w:after="0" w:line="240" w:lineRule="auto"/>
        <w:jc w:val="left"/>
        <w:rPr>
          <w:rFonts w:ascii="Segoe UI" w:hAnsi="Segoe UI" w:cs="Segoe UI"/>
          <w:sz w:val="18"/>
          <w:szCs w:val="18"/>
          <w:lang w:val="es-ES"/>
        </w:rPr>
      </w:pPr>
      <w:r w:rsidRPr="00E46A71">
        <w:rPr>
          <w:rFonts w:ascii="Segoe UI" w:hAnsi="Segoe UI" w:cs="Segoe UI"/>
          <w:sz w:val="18"/>
          <w:szCs w:val="18"/>
          <w:lang w:val="es-ES"/>
        </w:rPr>
        <w:t>prefix con: &lt;http://loop3d.org/GSO/ontology/2020/1/ex-complexcontact#&gt;</w:t>
      </w:r>
    </w:p>
    <w:p w14:paraId="6DFCA296" w14:textId="77777777" w:rsidR="00E46A71" w:rsidRPr="00E46A71" w:rsidRDefault="00E46A71" w:rsidP="00E46A71">
      <w:pPr>
        <w:autoSpaceDE w:val="0"/>
        <w:autoSpaceDN w:val="0"/>
        <w:adjustRightInd w:val="0"/>
        <w:spacing w:after="0" w:line="240" w:lineRule="auto"/>
        <w:jc w:val="left"/>
        <w:rPr>
          <w:rFonts w:ascii="Segoe UI" w:hAnsi="Segoe UI" w:cs="Segoe UI"/>
          <w:sz w:val="18"/>
          <w:szCs w:val="18"/>
          <w:lang w:val="es-ES"/>
        </w:rPr>
      </w:pPr>
    </w:p>
    <w:p w14:paraId="0FF657B2"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?bnd</w:t>
      </w:r>
      <w:r>
        <w:rPr>
          <w:rFonts w:ascii="Segoe UI" w:hAnsi="Segoe UI" w:cs="Segoe UI"/>
          <w:sz w:val="18"/>
          <w:szCs w:val="18"/>
        </w:rPr>
        <w:t xml:space="preserve"> </w:t>
      </w:r>
      <w:r>
        <w:rPr>
          <w:rFonts w:ascii="Segoe UI" w:hAnsi="Segoe UI" w:cs="Segoe UI"/>
          <w:color w:val="000080"/>
          <w:sz w:val="18"/>
          <w:szCs w:val="18"/>
        </w:rPr>
        <w:t>?proctype</w:t>
      </w:r>
    </w:p>
    <w:p w14:paraId="788EFD3C"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095E222"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?bnd</w:t>
      </w:r>
      <w:r>
        <w:rPr>
          <w:rFonts w:ascii="Segoe UI" w:hAnsi="Segoe UI" w:cs="Segoe UI"/>
          <w:sz w:val="18"/>
          <w:szCs w:val="18"/>
        </w:rPr>
        <w:t xml:space="preserve"> a gsog:Rock_Body_Boundary ;</w:t>
      </w:r>
    </w:p>
    <w:p w14:paraId="3110E53B"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gsoc:hostedBy con:KdDike ;</w:t>
      </w:r>
    </w:p>
    <w:p w14:paraId="7036C8B8"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gsoc:isParticipantIn </w:t>
      </w:r>
      <w:r>
        <w:rPr>
          <w:rFonts w:ascii="Segoe UI" w:hAnsi="Segoe UI" w:cs="Segoe UI"/>
          <w:color w:val="000080"/>
          <w:sz w:val="18"/>
          <w:szCs w:val="18"/>
        </w:rPr>
        <w:t>?proc.</w:t>
      </w:r>
    </w:p>
    <w:p w14:paraId="00BF3535"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?proc</w:t>
      </w:r>
      <w:r>
        <w:rPr>
          <w:rFonts w:ascii="Segoe UI" w:hAnsi="Segoe UI" w:cs="Segoe UI"/>
          <w:sz w:val="18"/>
          <w:szCs w:val="18"/>
        </w:rPr>
        <w:t xml:space="preserve"> a </w:t>
      </w:r>
      <w:r>
        <w:rPr>
          <w:rFonts w:ascii="Segoe UI" w:hAnsi="Segoe UI" w:cs="Segoe UI"/>
          <w:color w:val="000080"/>
          <w:sz w:val="18"/>
          <w:szCs w:val="18"/>
        </w:rPr>
        <w:t>?proctype.</w:t>
      </w:r>
    </w:p>
    <w:p w14:paraId="325799C7" w14:textId="6FF835D5" w:rsidR="00E46A71" w:rsidRDefault="00E46A71" w:rsidP="00E46A71">
      <w:pPr>
        <w:rPr>
          <w:rFonts w:ascii="Segoe UI" w:hAnsi="Segoe UI" w:cs="Segoe UI"/>
          <w:sz w:val="18"/>
          <w:szCs w:val="18"/>
        </w:rPr>
      </w:pPr>
      <w:r>
        <w:rPr>
          <w:rFonts w:ascii="Segoe UI" w:hAnsi="Segoe UI" w:cs="Segoe UI"/>
          <w:sz w:val="18"/>
          <w:szCs w:val="18"/>
        </w:rPr>
        <w:t>}</w:t>
      </w:r>
    </w:p>
    <w:p w14:paraId="20360E9D" w14:textId="1A07DA74" w:rsidR="00E46A71" w:rsidRDefault="00E46A71" w:rsidP="00E46A71">
      <w:pPr>
        <w:rPr>
          <w:rFonts w:ascii="Segoe UI" w:hAnsi="Segoe UI" w:cs="Segoe UI"/>
          <w:sz w:val="18"/>
          <w:szCs w:val="18"/>
        </w:rPr>
      </w:pPr>
      <w:r>
        <w:rPr>
          <w:rFonts w:ascii="Segoe UI" w:hAnsi="Segoe UI" w:cs="Segoe UI"/>
          <w:sz w:val="18"/>
          <w:szCs w:val="18"/>
        </w:rPr>
        <w:t>Results:</w:t>
      </w:r>
    </w:p>
    <w:p w14:paraId="4F6A5A09" w14:textId="77777777" w:rsidR="00E46A71" w:rsidRDefault="00E46A71" w:rsidP="00E46A71">
      <w:pPr>
        <w:keepNext/>
        <w:jc w:val="center"/>
      </w:pPr>
      <w:r w:rsidRPr="00E46A71">
        <w:rPr>
          <w:noProof/>
        </w:rPr>
        <w:drawing>
          <wp:inline distT="0" distB="0" distL="0" distR="0" wp14:anchorId="6D93A35E" wp14:editId="53EF2FC1">
            <wp:extent cx="3658111" cy="838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8111" cy="838317"/>
                    </a:xfrm>
                    <a:prstGeom prst="rect">
                      <a:avLst/>
                    </a:prstGeom>
                  </pic:spPr>
                </pic:pic>
              </a:graphicData>
            </a:graphic>
          </wp:inline>
        </w:drawing>
      </w:r>
    </w:p>
    <w:p w14:paraId="62CD9423" w14:textId="6153527F" w:rsidR="00E46A71" w:rsidRDefault="00E46A71" w:rsidP="00E46A71">
      <w:pPr>
        <w:pStyle w:val="Caption"/>
      </w:pPr>
      <w:bookmarkStart w:id="259" w:name="_Toc66182781"/>
      <w:r>
        <w:t xml:space="preserve">Figure </w:t>
      </w:r>
      <w:r w:rsidR="00266074">
        <w:fldChar w:fldCharType="begin"/>
      </w:r>
      <w:r w:rsidR="00266074">
        <w:instrText xml:space="preserve"> SEQ Figure \* ARABIC </w:instrText>
      </w:r>
      <w:r w:rsidR="00266074">
        <w:fldChar w:fldCharType="separate"/>
      </w:r>
      <w:r w:rsidR="00B919ED">
        <w:rPr>
          <w:noProof/>
        </w:rPr>
        <w:t>18</w:t>
      </w:r>
      <w:r w:rsidR="00266074">
        <w:rPr>
          <w:noProof/>
        </w:rPr>
        <w:fldChar w:fldCharType="end"/>
      </w:r>
      <w:r>
        <w:t>. Results of contact and contact process type query</w:t>
      </w:r>
      <w:bookmarkEnd w:id="259"/>
    </w:p>
    <w:p w14:paraId="7B307CB1" w14:textId="013FFB2C" w:rsidR="00AE1EF7" w:rsidRDefault="00AE1EF7" w:rsidP="009F2508">
      <w:pPr>
        <w:pStyle w:val="Heading2"/>
        <w:numPr>
          <w:ilvl w:val="0"/>
          <w:numId w:val="8"/>
        </w:numPr>
      </w:pPr>
      <w:r>
        <w:lastRenderedPageBreak/>
        <w:t>Get all the rock types that appear in a dataset.</w:t>
      </w:r>
    </w:p>
    <w:p w14:paraId="0E2C86D1" w14:textId="536C8F87" w:rsidR="00AE1EF7" w:rsidRDefault="00AE1EF7" w:rsidP="009F2508">
      <w:pPr>
        <w:keepNext/>
      </w:pPr>
      <w:r>
        <w:t>Returns labels in all languages available.</w:t>
      </w:r>
    </w:p>
    <w:p w14:paraId="164991D5"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1F6C5CDE"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44B9ECE8"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gsog: &lt;http://loop3d.org/GSO/ontology/2020/1/geology/&gt;</w:t>
      </w:r>
    </w:p>
    <w:p w14:paraId="4B35C3B2"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r>
        <w:rPr>
          <w:rFonts w:ascii="Segoe UI" w:hAnsi="Segoe UI" w:cs="Segoe UI"/>
          <w:color w:val="000080"/>
          <w:sz w:val="18"/>
          <w:szCs w:val="18"/>
        </w:rPr>
        <w:t>?label</w:t>
      </w:r>
    </w:p>
    <w:p w14:paraId="68A150EA"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0FAA0544"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rdfs:subClassOf* gsog:Rock_Material .</w:t>
      </w:r>
    </w:p>
    <w:p w14:paraId="0898B688" w14:textId="2A2622A5"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a </w:t>
      </w:r>
      <w:r>
        <w:rPr>
          <w:rFonts w:ascii="Segoe UI" w:hAnsi="Segoe UI" w:cs="Segoe UI"/>
          <w:color w:val="000080"/>
          <w:sz w:val="18"/>
          <w:szCs w:val="18"/>
        </w:rPr>
        <w:t>?subject</w:t>
      </w:r>
      <w:r w:rsidR="006C4683">
        <w:rPr>
          <w:rFonts w:ascii="Segoe UI" w:hAnsi="Segoe UI" w:cs="Segoe UI"/>
          <w:color w:val="000080"/>
          <w:sz w:val="18"/>
          <w:szCs w:val="18"/>
        </w:rPr>
        <w:t xml:space="preserve"> .</w:t>
      </w:r>
    </w:p>
    <w:p w14:paraId="659F350E"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?subject</w:t>
      </w:r>
      <w:r>
        <w:rPr>
          <w:rFonts w:ascii="Segoe UI" w:hAnsi="Segoe UI" w:cs="Segoe UI"/>
          <w:sz w:val="18"/>
          <w:szCs w:val="18"/>
        </w:rPr>
        <w:t xml:space="preserve"> rdfs:label </w:t>
      </w:r>
      <w:r>
        <w:rPr>
          <w:rFonts w:ascii="Segoe UI" w:hAnsi="Segoe UI" w:cs="Segoe UI"/>
          <w:color w:val="000080"/>
          <w:sz w:val="18"/>
          <w:szCs w:val="18"/>
        </w:rPr>
        <w:t>?label</w:t>
      </w:r>
      <w:r>
        <w:rPr>
          <w:rFonts w:ascii="Segoe UI" w:hAnsi="Segoe UI" w:cs="Segoe UI"/>
          <w:sz w:val="18"/>
          <w:szCs w:val="18"/>
        </w:rPr>
        <w:t xml:space="preserve"> }</w:t>
      </w:r>
    </w:p>
    <w:p w14:paraId="27C33606"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
    <w:p w14:paraId="24A61004" w14:textId="06CB105A" w:rsidR="00E46A71" w:rsidRDefault="00AE1EF7" w:rsidP="009F2508">
      <w:pPr>
        <w:keepNext/>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?subject</w:t>
      </w:r>
    </w:p>
    <w:p w14:paraId="373F0C29" w14:textId="64C625DF" w:rsidR="00AE1EF7" w:rsidRDefault="00AE1EF7" w:rsidP="009F2508">
      <w:pPr>
        <w:keepNext/>
      </w:pPr>
      <w:r>
        <w:t>Results:</w:t>
      </w:r>
    </w:p>
    <w:p w14:paraId="3C1E12D7" w14:textId="77777777" w:rsidR="00AE1EF7" w:rsidRDefault="00AE1EF7" w:rsidP="00AE1EF7">
      <w:pPr>
        <w:keepNext/>
        <w:jc w:val="center"/>
      </w:pPr>
      <w:r w:rsidRPr="00AE1EF7">
        <w:rPr>
          <w:noProof/>
        </w:rPr>
        <w:drawing>
          <wp:inline distT="0" distB="0" distL="0" distR="0" wp14:anchorId="01DF9BB1" wp14:editId="7A64828E">
            <wp:extent cx="3124636"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24636" cy="1400370"/>
                    </a:xfrm>
                    <a:prstGeom prst="rect">
                      <a:avLst/>
                    </a:prstGeom>
                  </pic:spPr>
                </pic:pic>
              </a:graphicData>
            </a:graphic>
          </wp:inline>
        </w:drawing>
      </w:r>
    </w:p>
    <w:p w14:paraId="521CA9EB" w14:textId="4D52BBCC" w:rsidR="00AE1EF7" w:rsidRDefault="00AE1EF7" w:rsidP="00AE1EF7">
      <w:pPr>
        <w:pStyle w:val="Caption"/>
      </w:pPr>
      <w:bookmarkStart w:id="260" w:name="_Toc66182782"/>
      <w:r>
        <w:t xml:space="preserve">Figure </w:t>
      </w:r>
      <w:r w:rsidR="00266074">
        <w:fldChar w:fldCharType="begin"/>
      </w:r>
      <w:r w:rsidR="00266074">
        <w:instrText xml:space="preserve"> SEQ Figure \* ARABIC </w:instrText>
      </w:r>
      <w:r w:rsidR="00266074">
        <w:fldChar w:fldCharType="separate"/>
      </w:r>
      <w:r w:rsidR="00B919ED">
        <w:rPr>
          <w:noProof/>
        </w:rPr>
        <w:t>19</w:t>
      </w:r>
      <w:r w:rsidR="00266074">
        <w:rPr>
          <w:noProof/>
        </w:rPr>
        <w:fldChar w:fldCharType="end"/>
      </w:r>
      <w:r>
        <w:t>. Results of rock type query</w:t>
      </w:r>
      <w:bookmarkEnd w:id="260"/>
    </w:p>
    <w:p w14:paraId="04C4FA73" w14:textId="01A9BFB9" w:rsidR="006C4683" w:rsidRDefault="00B919ED" w:rsidP="006C4683">
      <w:pPr>
        <w:pStyle w:val="Heading2"/>
        <w:numPr>
          <w:ilvl w:val="0"/>
          <w:numId w:val="8"/>
        </w:numPr>
      </w:pPr>
      <w:r>
        <w:t>Get Lithology for units in Isle of Wight.</w:t>
      </w:r>
    </w:p>
    <w:p w14:paraId="37A1043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372B373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0FF27AF9"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6464603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gsrm: &lt;http://loop3d.org/GSO/ontology/2020/1/rockmaterial/&gt; </w:t>
      </w:r>
    </w:p>
    <w:p w14:paraId="79CB51C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gsog: &lt;http://loop3d.org/GSO/ontology/2020/1/geology/&gt;</w:t>
      </w:r>
    </w:p>
    <w:p w14:paraId="080D238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gsgu: &lt;http://loop3d.org/GSO/ontology/2020/1/geologicunit/&gt;</w:t>
      </w:r>
    </w:p>
    <w:p w14:paraId="7B198D3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p>
    <w:p w14:paraId="1E4AA11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?unitname</w:t>
      </w:r>
      <w:r>
        <w:rPr>
          <w:rFonts w:ascii="Segoe UI" w:hAnsi="Segoe UI" w:cs="Segoe UI"/>
          <w:sz w:val="18"/>
          <w:szCs w:val="18"/>
        </w:rPr>
        <w:t xml:space="preserve"> </w:t>
      </w:r>
      <w:r>
        <w:rPr>
          <w:rFonts w:ascii="Segoe UI" w:hAnsi="Segoe UI" w:cs="Segoe UI"/>
          <w:color w:val="000080"/>
          <w:sz w:val="18"/>
          <w:szCs w:val="18"/>
        </w:rPr>
        <w:t>?rockClassLabel</w:t>
      </w:r>
      <w:r>
        <w:rPr>
          <w:rFonts w:ascii="Segoe UI" w:hAnsi="Segoe UI" w:cs="Segoe UI"/>
          <w:sz w:val="18"/>
          <w:szCs w:val="18"/>
        </w:rPr>
        <w:t xml:space="preserve"> </w:t>
      </w:r>
      <w:r>
        <w:rPr>
          <w:rFonts w:ascii="Segoe UI" w:hAnsi="Segoe UI" w:cs="Segoe UI"/>
          <w:color w:val="000080"/>
          <w:sz w:val="18"/>
          <w:szCs w:val="18"/>
        </w:rPr>
        <w:t>?rlabel</w:t>
      </w:r>
      <w:r>
        <w:rPr>
          <w:rFonts w:ascii="Segoe UI" w:hAnsi="Segoe UI" w:cs="Segoe UI"/>
          <w:sz w:val="18"/>
          <w:szCs w:val="18"/>
        </w:rPr>
        <w:t xml:space="preserve">  </w:t>
      </w:r>
      <w:r>
        <w:rPr>
          <w:rFonts w:ascii="Segoe UI" w:hAnsi="Segoe UI" w:cs="Segoe UI"/>
          <w:color w:val="000080"/>
          <w:sz w:val="18"/>
          <w:szCs w:val="18"/>
        </w:rPr>
        <w:t>?plabel</w:t>
      </w:r>
    </w:p>
    <w:p w14:paraId="3013A96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7D55D1E4"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06207FE"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?subject</w:t>
      </w:r>
      <w:r>
        <w:rPr>
          <w:rFonts w:ascii="Segoe UI" w:hAnsi="Segoe UI" w:cs="Segoe UI"/>
          <w:sz w:val="18"/>
          <w:szCs w:val="18"/>
        </w:rPr>
        <w:t xml:space="preserve"> rdfs:subClassOf* gsgu:Stratigraphic_Unit .</w:t>
      </w:r>
    </w:p>
    <w:p w14:paraId="2BD9985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?x</w:t>
      </w:r>
      <w:r>
        <w:rPr>
          <w:rFonts w:ascii="Segoe UI" w:hAnsi="Segoe UI" w:cs="Segoe UI"/>
          <w:sz w:val="18"/>
          <w:szCs w:val="18"/>
        </w:rPr>
        <w:t xml:space="preserve"> a </w:t>
      </w:r>
      <w:r>
        <w:rPr>
          <w:rFonts w:ascii="Segoe UI" w:hAnsi="Segoe UI" w:cs="Segoe UI"/>
          <w:color w:val="000080"/>
          <w:sz w:val="18"/>
          <w:szCs w:val="18"/>
        </w:rPr>
        <w:t>?subject</w:t>
      </w:r>
      <w:r>
        <w:rPr>
          <w:rFonts w:ascii="Segoe UI" w:hAnsi="Segoe UI" w:cs="Segoe UI"/>
          <w:sz w:val="18"/>
          <w:szCs w:val="18"/>
        </w:rPr>
        <w:t xml:space="preserve"> .</w:t>
      </w:r>
    </w:p>
    <w:p w14:paraId="55B5AE6C"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?x</w:t>
      </w:r>
      <w:r>
        <w:rPr>
          <w:rFonts w:ascii="Segoe UI" w:hAnsi="Segoe UI" w:cs="Segoe UI"/>
          <w:sz w:val="18"/>
          <w:szCs w:val="18"/>
        </w:rPr>
        <w:t xml:space="preserve"> gsoc:hasConstituent </w:t>
      </w:r>
      <w:r>
        <w:rPr>
          <w:rFonts w:ascii="Segoe UI" w:hAnsi="Segoe UI" w:cs="Segoe UI"/>
          <w:color w:val="000080"/>
          <w:sz w:val="18"/>
          <w:szCs w:val="18"/>
        </w:rPr>
        <w:t>?y</w:t>
      </w:r>
      <w:r>
        <w:rPr>
          <w:rFonts w:ascii="Segoe UI" w:hAnsi="Segoe UI" w:cs="Segoe UI"/>
          <w:sz w:val="18"/>
          <w:szCs w:val="18"/>
        </w:rPr>
        <w:t xml:space="preserve">; </w:t>
      </w:r>
    </w:p>
    <w:p w14:paraId="35F1524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rdfs:label </w:t>
      </w:r>
      <w:r>
        <w:rPr>
          <w:rFonts w:ascii="Segoe UI" w:hAnsi="Segoe UI" w:cs="Segoe UI"/>
          <w:color w:val="000080"/>
          <w:sz w:val="18"/>
          <w:szCs w:val="18"/>
        </w:rPr>
        <w:t>?unitname</w:t>
      </w:r>
      <w:r>
        <w:rPr>
          <w:rFonts w:ascii="Segoe UI" w:hAnsi="Segoe UI" w:cs="Segoe UI"/>
          <w:sz w:val="18"/>
          <w:szCs w:val="18"/>
        </w:rPr>
        <w:t xml:space="preserve"> .</w:t>
      </w:r>
    </w:p>
    <w:p w14:paraId="05ED6C78"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?y</w:t>
      </w:r>
      <w:r>
        <w:rPr>
          <w:rFonts w:ascii="Segoe UI" w:hAnsi="Segoe UI" w:cs="Segoe UI"/>
          <w:sz w:val="18"/>
          <w:szCs w:val="18"/>
        </w:rPr>
        <w:t xml:space="preserve"> rdf:type </w:t>
      </w:r>
      <w:r>
        <w:rPr>
          <w:rFonts w:ascii="Segoe UI" w:hAnsi="Segoe UI" w:cs="Segoe UI"/>
          <w:color w:val="000080"/>
          <w:sz w:val="18"/>
          <w:szCs w:val="18"/>
        </w:rPr>
        <w:t>?rockClass</w:t>
      </w:r>
      <w:r>
        <w:rPr>
          <w:rFonts w:ascii="Segoe UI" w:hAnsi="Segoe UI" w:cs="Segoe UI"/>
          <w:sz w:val="18"/>
          <w:szCs w:val="18"/>
        </w:rPr>
        <w:t xml:space="preserve"> .</w:t>
      </w:r>
    </w:p>
    <w:p w14:paraId="0066FDCE"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?rockClass</w:t>
      </w:r>
      <w:r>
        <w:rPr>
          <w:rFonts w:ascii="Segoe UI" w:hAnsi="Segoe UI" w:cs="Segoe UI"/>
          <w:sz w:val="18"/>
          <w:szCs w:val="18"/>
        </w:rPr>
        <w:t xml:space="preserve"> rdfs:label </w:t>
      </w:r>
      <w:r>
        <w:rPr>
          <w:rFonts w:ascii="Segoe UI" w:hAnsi="Segoe UI" w:cs="Segoe UI"/>
          <w:color w:val="000080"/>
          <w:sz w:val="18"/>
          <w:szCs w:val="18"/>
        </w:rPr>
        <w:t>?rockClassLabel</w:t>
      </w:r>
      <w:r>
        <w:rPr>
          <w:rFonts w:ascii="Segoe UI" w:hAnsi="Segoe UI" w:cs="Segoe UI"/>
          <w:sz w:val="18"/>
          <w:szCs w:val="18"/>
        </w:rPr>
        <w:t xml:space="preserve"> .</w:t>
      </w:r>
    </w:p>
    <w:p w14:paraId="0A2382E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FILTER</w:t>
      </w:r>
      <w:r>
        <w:rPr>
          <w:rFonts w:ascii="Segoe UI" w:hAnsi="Segoe UI" w:cs="Segoe UI"/>
          <w:sz w:val="18"/>
          <w:szCs w:val="18"/>
        </w:rPr>
        <w:t xml:space="preserve"> LANGMATCHES( LANG(</w:t>
      </w:r>
      <w:r>
        <w:rPr>
          <w:rFonts w:ascii="Segoe UI" w:hAnsi="Segoe UI" w:cs="Segoe UI"/>
          <w:color w:val="000080"/>
          <w:sz w:val="18"/>
          <w:szCs w:val="18"/>
        </w:rPr>
        <w:t>?rockClassLabel</w:t>
      </w:r>
      <w:r>
        <w:rPr>
          <w:rFonts w:ascii="Segoe UI" w:hAnsi="Segoe UI" w:cs="Segoe UI"/>
          <w:sz w:val="18"/>
          <w:szCs w:val="18"/>
        </w:rPr>
        <w:t>), "en" ) .</w:t>
      </w:r>
    </w:p>
    <w:p w14:paraId="0F60D0A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032440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gsoc:hasRole </w:t>
      </w:r>
      <w:r>
        <w:rPr>
          <w:rFonts w:ascii="Segoe UI" w:hAnsi="Segoe UI" w:cs="Segoe UI"/>
          <w:color w:val="000080"/>
          <w:sz w:val="18"/>
          <w:szCs w:val="18"/>
        </w:rPr>
        <w:t>?srole.</w:t>
      </w:r>
    </w:p>
    <w:p w14:paraId="736853D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color w:val="000080"/>
          <w:sz w:val="18"/>
          <w:szCs w:val="18"/>
        </w:rPr>
        <w:t>?srole</w:t>
      </w:r>
      <w:r>
        <w:rPr>
          <w:rFonts w:ascii="Segoe UI" w:hAnsi="Segoe UI" w:cs="Segoe UI"/>
          <w:sz w:val="18"/>
          <w:szCs w:val="18"/>
        </w:rPr>
        <w:t xml:space="preserve"> a </w:t>
      </w:r>
      <w:r>
        <w:rPr>
          <w:rFonts w:ascii="Segoe UI" w:hAnsi="Segoe UI" w:cs="Segoe UI"/>
          <w:color w:val="000080"/>
          <w:sz w:val="18"/>
          <w:szCs w:val="18"/>
        </w:rPr>
        <w:t>?roleType</w:t>
      </w:r>
      <w:r>
        <w:rPr>
          <w:rFonts w:ascii="Segoe UI" w:hAnsi="Segoe UI" w:cs="Segoe UI"/>
          <w:sz w:val="18"/>
          <w:szCs w:val="18"/>
        </w:rPr>
        <w:t xml:space="preserve"> ;</w:t>
      </w:r>
    </w:p>
    <w:p w14:paraId="04651D0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gsoc:hasQuality </w:t>
      </w:r>
      <w:r>
        <w:rPr>
          <w:rFonts w:ascii="Segoe UI" w:hAnsi="Segoe UI" w:cs="Segoe UI"/>
          <w:color w:val="000080"/>
          <w:sz w:val="18"/>
          <w:szCs w:val="18"/>
        </w:rPr>
        <w:t>?qual</w:t>
      </w:r>
      <w:r>
        <w:rPr>
          <w:rFonts w:ascii="Segoe UI" w:hAnsi="Segoe UI" w:cs="Segoe UI"/>
          <w:sz w:val="18"/>
          <w:szCs w:val="18"/>
        </w:rPr>
        <w:t xml:space="preserve"> .</w:t>
      </w:r>
    </w:p>
    <w:p w14:paraId="3617ADE0"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?roleType</w:t>
      </w:r>
      <w:r>
        <w:rPr>
          <w:rFonts w:ascii="Segoe UI" w:hAnsi="Segoe UI" w:cs="Segoe UI"/>
          <w:sz w:val="18"/>
          <w:szCs w:val="18"/>
        </w:rPr>
        <w:t xml:space="preserve"> rdfs:label </w:t>
      </w:r>
      <w:r>
        <w:rPr>
          <w:rFonts w:ascii="Segoe UI" w:hAnsi="Segoe UI" w:cs="Segoe UI"/>
          <w:color w:val="000080"/>
          <w:sz w:val="18"/>
          <w:szCs w:val="18"/>
        </w:rPr>
        <w:t>?rlabel.</w:t>
      </w:r>
    </w:p>
    <w:p w14:paraId="4576286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0F953A1"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580A419F"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 xml:space="preserve">   </w:t>
      </w:r>
      <w:r>
        <w:rPr>
          <w:rFonts w:ascii="Segoe UI" w:hAnsi="Segoe UI" w:cs="Segoe UI"/>
          <w:color w:val="000080"/>
          <w:sz w:val="18"/>
          <w:szCs w:val="18"/>
        </w:rPr>
        <w:t>?qual</w:t>
      </w:r>
      <w:r>
        <w:rPr>
          <w:rFonts w:ascii="Segoe UI" w:hAnsi="Segoe UI" w:cs="Segoe UI"/>
          <w:sz w:val="18"/>
          <w:szCs w:val="18"/>
        </w:rPr>
        <w:t xml:space="preserve"> rdf:type gsoc:Proportion ;</w:t>
      </w:r>
    </w:p>
    <w:p w14:paraId="1C844D73"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gsoc:hasValue </w:t>
      </w:r>
      <w:r>
        <w:rPr>
          <w:rFonts w:ascii="Segoe UI" w:hAnsi="Segoe UI" w:cs="Segoe UI"/>
          <w:color w:val="000080"/>
          <w:sz w:val="18"/>
          <w:szCs w:val="18"/>
        </w:rPr>
        <w:t>?v</w:t>
      </w:r>
      <w:r>
        <w:rPr>
          <w:rFonts w:ascii="Segoe UI" w:hAnsi="Segoe UI" w:cs="Segoe UI"/>
          <w:sz w:val="18"/>
          <w:szCs w:val="18"/>
        </w:rPr>
        <w:t xml:space="preserve"> . </w:t>
      </w:r>
    </w:p>
    <w:p w14:paraId="1A9C02B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rdf:type </w:t>
      </w:r>
      <w:r>
        <w:rPr>
          <w:rFonts w:ascii="Segoe UI" w:hAnsi="Segoe UI" w:cs="Segoe UI"/>
          <w:color w:val="000080"/>
          <w:sz w:val="18"/>
          <w:szCs w:val="18"/>
        </w:rPr>
        <w:t>?propval</w:t>
      </w:r>
      <w:r>
        <w:rPr>
          <w:rFonts w:ascii="Segoe UI" w:hAnsi="Segoe UI" w:cs="Segoe UI"/>
          <w:sz w:val="18"/>
          <w:szCs w:val="18"/>
        </w:rPr>
        <w:t xml:space="preserve"> .</w:t>
      </w:r>
    </w:p>
    <w:p w14:paraId="6E2089A1"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?propval</w:t>
      </w:r>
      <w:r>
        <w:rPr>
          <w:rFonts w:ascii="Segoe UI" w:hAnsi="Segoe UI" w:cs="Segoe UI"/>
          <w:sz w:val="18"/>
          <w:szCs w:val="18"/>
        </w:rPr>
        <w:t xml:space="preserve"> rdfs:label </w:t>
      </w:r>
      <w:r>
        <w:rPr>
          <w:rFonts w:ascii="Segoe UI" w:hAnsi="Segoe UI" w:cs="Segoe UI"/>
          <w:color w:val="000080"/>
          <w:sz w:val="18"/>
          <w:szCs w:val="18"/>
        </w:rPr>
        <w:t>?plabel</w:t>
      </w:r>
      <w:r>
        <w:rPr>
          <w:rFonts w:ascii="Segoe UI" w:hAnsi="Segoe UI" w:cs="Segoe UI"/>
          <w:sz w:val="18"/>
          <w:szCs w:val="18"/>
        </w:rPr>
        <w:t xml:space="preserve">  }</w:t>
      </w:r>
    </w:p>
    <w:p w14:paraId="714CE84F"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15D3417F" w14:textId="18755ACD" w:rsidR="006C4683" w:rsidRDefault="006C4683" w:rsidP="006C4683">
      <w:pPr>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?unitname</w:t>
      </w:r>
    </w:p>
    <w:p w14:paraId="692923B7" w14:textId="6C97C0AE" w:rsidR="00B919ED" w:rsidRDefault="00B919ED" w:rsidP="006C4683">
      <w:pPr>
        <w:rPr>
          <w:rFonts w:ascii="Segoe UI" w:hAnsi="Segoe UI" w:cs="Segoe UI"/>
          <w:color w:val="000080"/>
          <w:sz w:val="18"/>
          <w:szCs w:val="18"/>
        </w:rPr>
      </w:pPr>
      <w:r>
        <w:rPr>
          <w:rFonts w:ascii="Segoe UI" w:hAnsi="Segoe UI" w:cs="Segoe UI"/>
          <w:color w:val="000080"/>
          <w:sz w:val="18"/>
          <w:szCs w:val="18"/>
        </w:rPr>
        <w:t>Results:</w:t>
      </w:r>
    </w:p>
    <w:p w14:paraId="6C485652" w14:textId="77777777" w:rsidR="00B919ED" w:rsidRDefault="00B919ED" w:rsidP="00B919ED">
      <w:pPr>
        <w:keepNext/>
      </w:pPr>
      <w:r w:rsidRPr="00B919ED">
        <w:rPr>
          <w:noProof/>
        </w:rPr>
        <w:drawing>
          <wp:inline distT="0" distB="0" distL="0" distR="0" wp14:anchorId="342B2123" wp14:editId="0F24F91C">
            <wp:extent cx="6285230" cy="25812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85230" cy="2581275"/>
                    </a:xfrm>
                    <a:prstGeom prst="rect">
                      <a:avLst/>
                    </a:prstGeom>
                  </pic:spPr>
                </pic:pic>
              </a:graphicData>
            </a:graphic>
          </wp:inline>
        </w:drawing>
      </w:r>
    </w:p>
    <w:p w14:paraId="7D94917E" w14:textId="1BACB514" w:rsidR="00B919ED" w:rsidRPr="006C4683" w:rsidRDefault="00B919ED" w:rsidP="00B919ED">
      <w:pPr>
        <w:pStyle w:val="Caption"/>
        <w:jc w:val="both"/>
      </w:pPr>
      <w:bookmarkStart w:id="261" w:name="_Toc66182783"/>
      <w:r>
        <w:t xml:space="preserve">Figure </w:t>
      </w:r>
      <w:r w:rsidR="00266074">
        <w:fldChar w:fldCharType="begin"/>
      </w:r>
      <w:r w:rsidR="00266074">
        <w:instrText xml:space="preserve"> SEQ Figure \* ARABIC </w:instrText>
      </w:r>
      <w:r w:rsidR="00266074">
        <w:fldChar w:fldCharType="separate"/>
      </w:r>
      <w:r>
        <w:rPr>
          <w:noProof/>
        </w:rPr>
        <w:t>20</w:t>
      </w:r>
      <w:r w:rsidR="00266074">
        <w:rPr>
          <w:noProof/>
        </w:rPr>
        <w:fldChar w:fldCharType="end"/>
      </w:r>
      <w:r>
        <w:t>. Lithology for units in Isle of Wight.</w:t>
      </w:r>
      <w:bookmarkEnd w:id="261"/>
    </w:p>
    <w:sectPr w:rsidR="00B919ED" w:rsidRPr="006C4683" w:rsidSect="008907FC">
      <w:footerReference w:type="default" r:id="rId60"/>
      <w:type w:val="continuous"/>
      <w:pgSz w:w="12240" w:h="15840"/>
      <w:pgMar w:top="1264" w:right="902"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AC1B4" w14:textId="77777777" w:rsidR="00266074" w:rsidRDefault="00266074" w:rsidP="0032602C">
      <w:pPr>
        <w:spacing w:after="0" w:line="240" w:lineRule="auto"/>
      </w:pPr>
      <w:r>
        <w:separator/>
      </w:r>
    </w:p>
  </w:endnote>
  <w:endnote w:type="continuationSeparator" w:id="0">
    <w:p w14:paraId="227E8B66" w14:textId="77777777" w:rsidR="00266074" w:rsidRDefault="00266074"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9DCE" w14:textId="77777777" w:rsidR="00F633E2" w:rsidRDefault="00F633E2">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54CC" w14:textId="79D28409" w:rsidR="00F633E2" w:rsidRDefault="00F633E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F633E2" w:rsidRDefault="00F633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BBC8B9" w:rsidR="00F633E2" w:rsidRDefault="00F633E2">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D7A1EBE" w14:textId="77777777" w:rsidR="00F633E2" w:rsidRDefault="00F633E2">
    <w:pPr>
      <w:pStyle w:val="Footer"/>
    </w:pPr>
  </w:p>
  <w:p w14:paraId="7C2E19AA" w14:textId="77777777" w:rsidR="00F633E2" w:rsidRDefault="00F63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1534F" w14:textId="77777777" w:rsidR="00266074" w:rsidRDefault="00266074" w:rsidP="0032602C">
      <w:pPr>
        <w:spacing w:after="0" w:line="240" w:lineRule="auto"/>
      </w:pPr>
      <w:r>
        <w:separator/>
      </w:r>
    </w:p>
  </w:footnote>
  <w:footnote w:type="continuationSeparator" w:id="0">
    <w:p w14:paraId="0A76144A" w14:textId="77777777" w:rsidR="00266074" w:rsidRDefault="00266074"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62DF0"/>
    <w:multiLevelType w:val="multilevel"/>
    <w:tmpl w:val="25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06B9"/>
    <w:multiLevelType w:val="hybridMultilevel"/>
    <w:tmpl w:val="47D2D9E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81E7BB6"/>
    <w:multiLevelType w:val="hybridMultilevel"/>
    <w:tmpl w:val="FFD066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7"/>
  </w:num>
  <w:num w:numId="3">
    <w:abstractNumId w:val="1"/>
  </w:num>
  <w:num w:numId="4">
    <w:abstractNumId w:val="6"/>
  </w:num>
  <w:num w:numId="5">
    <w:abstractNumId w:val="8"/>
  </w:num>
  <w:num w:numId="6">
    <w:abstractNumId w:val="2"/>
  </w:num>
  <w:num w:numId="7">
    <w:abstractNumId w:val="5"/>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trackRevisions/>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13BE"/>
    <w:rsid w:val="000229BB"/>
    <w:rsid w:val="000230EB"/>
    <w:rsid w:val="000238A8"/>
    <w:rsid w:val="00024F00"/>
    <w:rsid w:val="0002680B"/>
    <w:rsid w:val="00026830"/>
    <w:rsid w:val="00027911"/>
    <w:rsid w:val="00030054"/>
    <w:rsid w:val="00030B6F"/>
    <w:rsid w:val="00030DB8"/>
    <w:rsid w:val="000313AA"/>
    <w:rsid w:val="00035595"/>
    <w:rsid w:val="000364CE"/>
    <w:rsid w:val="0004185C"/>
    <w:rsid w:val="00042F48"/>
    <w:rsid w:val="00044607"/>
    <w:rsid w:val="00050619"/>
    <w:rsid w:val="00050756"/>
    <w:rsid w:val="00055E96"/>
    <w:rsid w:val="00060ABD"/>
    <w:rsid w:val="000625E9"/>
    <w:rsid w:val="000703C9"/>
    <w:rsid w:val="00073CB3"/>
    <w:rsid w:val="00073EA6"/>
    <w:rsid w:val="00080A93"/>
    <w:rsid w:val="00084693"/>
    <w:rsid w:val="00084ED5"/>
    <w:rsid w:val="0008554C"/>
    <w:rsid w:val="00090CF7"/>
    <w:rsid w:val="0009272F"/>
    <w:rsid w:val="000946D0"/>
    <w:rsid w:val="00097965"/>
    <w:rsid w:val="000A0ED7"/>
    <w:rsid w:val="000A1D69"/>
    <w:rsid w:val="000A21DB"/>
    <w:rsid w:val="000A6338"/>
    <w:rsid w:val="000A65EF"/>
    <w:rsid w:val="000A739E"/>
    <w:rsid w:val="000B276D"/>
    <w:rsid w:val="000B3731"/>
    <w:rsid w:val="000B439C"/>
    <w:rsid w:val="000C2591"/>
    <w:rsid w:val="000C3E3E"/>
    <w:rsid w:val="000C5ED5"/>
    <w:rsid w:val="000D0F36"/>
    <w:rsid w:val="000D1EF5"/>
    <w:rsid w:val="000D391A"/>
    <w:rsid w:val="000D5DED"/>
    <w:rsid w:val="000E0B7E"/>
    <w:rsid w:val="000E21AF"/>
    <w:rsid w:val="000E2CC5"/>
    <w:rsid w:val="000E3F2E"/>
    <w:rsid w:val="000E6716"/>
    <w:rsid w:val="000F7131"/>
    <w:rsid w:val="001006A1"/>
    <w:rsid w:val="001063E7"/>
    <w:rsid w:val="0011218B"/>
    <w:rsid w:val="00114776"/>
    <w:rsid w:val="00114FE8"/>
    <w:rsid w:val="001161ED"/>
    <w:rsid w:val="001201D9"/>
    <w:rsid w:val="0012036E"/>
    <w:rsid w:val="0012200B"/>
    <w:rsid w:val="00124B67"/>
    <w:rsid w:val="00125D7C"/>
    <w:rsid w:val="001264BB"/>
    <w:rsid w:val="00127785"/>
    <w:rsid w:val="00132F03"/>
    <w:rsid w:val="00133418"/>
    <w:rsid w:val="001341E6"/>
    <w:rsid w:val="00134993"/>
    <w:rsid w:val="00137235"/>
    <w:rsid w:val="00140C66"/>
    <w:rsid w:val="00141335"/>
    <w:rsid w:val="00143BFD"/>
    <w:rsid w:val="001445AA"/>
    <w:rsid w:val="00146A87"/>
    <w:rsid w:val="00150C41"/>
    <w:rsid w:val="0015271A"/>
    <w:rsid w:val="00153800"/>
    <w:rsid w:val="001540DC"/>
    <w:rsid w:val="00163A3A"/>
    <w:rsid w:val="00163DC5"/>
    <w:rsid w:val="00165907"/>
    <w:rsid w:val="00165C70"/>
    <w:rsid w:val="00166E74"/>
    <w:rsid w:val="0017454C"/>
    <w:rsid w:val="001774C1"/>
    <w:rsid w:val="00177AA9"/>
    <w:rsid w:val="00177C8E"/>
    <w:rsid w:val="00180973"/>
    <w:rsid w:val="00185736"/>
    <w:rsid w:val="00187F04"/>
    <w:rsid w:val="0019083D"/>
    <w:rsid w:val="00191D34"/>
    <w:rsid w:val="00192D5D"/>
    <w:rsid w:val="001974E5"/>
    <w:rsid w:val="0019768C"/>
    <w:rsid w:val="001A431A"/>
    <w:rsid w:val="001B0B26"/>
    <w:rsid w:val="001B1D20"/>
    <w:rsid w:val="001B306B"/>
    <w:rsid w:val="001C0FAD"/>
    <w:rsid w:val="001C2220"/>
    <w:rsid w:val="001C4173"/>
    <w:rsid w:val="001C5B97"/>
    <w:rsid w:val="001C6073"/>
    <w:rsid w:val="001C67C6"/>
    <w:rsid w:val="001C7F44"/>
    <w:rsid w:val="001D08A0"/>
    <w:rsid w:val="001D3E5B"/>
    <w:rsid w:val="001D6038"/>
    <w:rsid w:val="001D7F37"/>
    <w:rsid w:val="001E5537"/>
    <w:rsid w:val="001E6736"/>
    <w:rsid w:val="001E6903"/>
    <w:rsid w:val="001F0D1D"/>
    <w:rsid w:val="001F547F"/>
    <w:rsid w:val="00203354"/>
    <w:rsid w:val="00203E64"/>
    <w:rsid w:val="002043C8"/>
    <w:rsid w:val="002059A0"/>
    <w:rsid w:val="0020615C"/>
    <w:rsid w:val="00206D37"/>
    <w:rsid w:val="00211DD2"/>
    <w:rsid w:val="00213F38"/>
    <w:rsid w:val="00214876"/>
    <w:rsid w:val="00220C10"/>
    <w:rsid w:val="002212CC"/>
    <w:rsid w:val="00223B9A"/>
    <w:rsid w:val="00225772"/>
    <w:rsid w:val="002319A8"/>
    <w:rsid w:val="00231A9D"/>
    <w:rsid w:val="00231F08"/>
    <w:rsid w:val="002323AD"/>
    <w:rsid w:val="002333D2"/>
    <w:rsid w:val="002335BB"/>
    <w:rsid w:val="00242259"/>
    <w:rsid w:val="0024602B"/>
    <w:rsid w:val="00246F60"/>
    <w:rsid w:val="0024778F"/>
    <w:rsid w:val="00247E99"/>
    <w:rsid w:val="002514FB"/>
    <w:rsid w:val="00252362"/>
    <w:rsid w:val="002548D6"/>
    <w:rsid w:val="0025634D"/>
    <w:rsid w:val="00257AF9"/>
    <w:rsid w:val="00266074"/>
    <w:rsid w:val="0026733E"/>
    <w:rsid w:val="002677A6"/>
    <w:rsid w:val="00275811"/>
    <w:rsid w:val="00282677"/>
    <w:rsid w:val="0028421E"/>
    <w:rsid w:val="002847A3"/>
    <w:rsid w:val="002869C5"/>
    <w:rsid w:val="00286C48"/>
    <w:rsid w:val="00290FE3"/>
    <w:rsid w:val="00293ED9"/>
    <w:rsid w:val="0029736B"/>
    <w:rsid w:val="002B1434"/>
    <w:rsid w:val="002B24B8"/>
    <w:rsid w:val="002B701B"/>
    <w:rsid w:val="002C0B9C"/>
    <w:rsid w:val="002C1592"/>
    <w:rsid w:val="002C1BF7"/>
    <w:rsid w:val="002C79A6"/>
    <w:rsid w:val="002D0B70"/>
    <w:rsid w:val="002D3BD8"/>
    <w:rsid w:val="002D7A2A"/>
    <w:rsid w:val="002E340F"/>
    <w:rsid w:val="002E4E99"/>
    <w:rsid w:val="002F256F"/>
    <w:rsid w:val="002F57AC"/>
    <w:rsid w:val="002F6B2B"/>
    <w:rsid w:val="002F6F30"/>
    <w:rsid w:val="002F785F"/>
    <w:rsid w:val="003070F8"/>
    <w:rsid w:val="0031041D"/>
    <w:rsid w:val="00310DEC"/>
    <w:rsid w:val="00310F57"/>
    <w:rsid w:val="00312545"/>
    <w:rsid w:val="003141B4"/>
    <w:rsid w:val="003227EC"/>
    <w:rsid w:val="00322B89"/>
    <w:rsid w:val="00324278"/>
    <w:rsid w:val="0032602C"/>
    <w:rsid w:val="003273E9"/>
    <w:rsid w:val="00332365"/>
    <w:rsid w:val="00332B07"/>
    <w:rsid w:val="00334450"/>
    <w:rsid w:val="00335F79"/>
    <w:rsid w:val="003361BA"/>
    <w:rsid w:val="00346381"/>
    <w:rsid w:val="00352C64"/>
    <w:rsid w:val="00353247"/>
    <w:rsid w:val="00361C77"/>
    <w:rsid w:val="00362A55"/>
    <w:rsid w:val="003633CE"/>
    <w:rsid w:val="00363B1C"/>
    <w:rsid w:val="00371569"/>
    <w:rsid w:val="003735D5"/>
    <w:rsid w:val="00375D7F"/>
    <w:rsid w:val="003765D1"/>
    <w:rsid w:val="0037754E"/>
    <w:rsid w:val="00383B73"/>
    <w:rsid w:val="0038668F"/>
    <w:rsid w:val="00390246"/>
    <w:rsid w:val="00390920"/>
    <w:rsid w:val="003918E0"/>
    <w:rsid w:val="0039339E"/>
    <w:rsid w:val="003965A1"/>
    <w:rsid w:val="003966F7"/>
    <w:rsid w:val="00396C21"/>
    <w:rsid w:val="00396EF9"/>
    <w:rsid w:val="003A2A85"/>
    <w:rsid w:val="003A3553"/>
    <w:rsid w:val="003B2A29"/>
    <w:rsid w:val="003B3E3B"/>
    <w:rsid w:val="003B419B"/>
    <w:rsid w:val="003B4B43"/>
    <w:rsid w:val="003B5E70"/>
    <w:rsid w:val="003C13E8"/>
    <w:rsid w:val="003C3917"/>
    <w:rsid w:val="003C4450"/>
    <w:rsid w:val="003C4EF7"/>
    <w:rsid w:val="003C6820"/>
    <w:rsid w:val="003D1CF1"/>
    <w:rsid w:val="003D365D"/>
    <w:rsid w:val="003D70B9"/>
    <w:rsid w:val="003E13C7"/>
    <w:rsid w:val="003E37B4"/>
    <w:rsid w:val="003E5437"/>
    <w:rsid w:val="003E6A5E"/>
    <w:rsid w:val="003F1A8D"/>
    <w:rsid w:val="003F32D1"/>
    <w:rsid w:val="003F439B"/>
    <w:rsid w:val="003F46A7"/>
    <w:rsid w:val="003F4CA8"/>
    <w:rsid w:val="00403A9D"/>
    <w:rsid w:val="00405547"/>
    <w:rsid w:val="00406050"/>
    <w:rsid w:val="00411178"/>
    <w:rsid w:val="00412063"/>
    <w:rsid w:val="004166A0"/>
    <w:rsid w:val="00421339"/>
    <w:rsid w:val="004231B2"/>
    <w:rsid w:val="00430393"/>
    <w:rsid w:val="0043161C"/>
    <w:rsid w:val="00432268"/>
    <w:rsid w:val="00442E0B"/>
    <w:rsid w:val="00443AEA"/>
    <w:rsid w:val="0044710B"/>
    <w:rsid w:val="0045439B"/>
    <w:rsid w:val="00455F1B"/>
    <w:rsid w:val="004573D5"/>
    <w:rsid w:val="00461BBF"/>
    <w:rsid w:val="00462335"/>
    <w:rsid w:val="004663A1"/>
    <w:rsid w:val="00466C5D"/>
    <w:rsid w:val="004679F8"/>
    <w:rsid w:val="004704AA"/>
    <w:rsid w:val="00470C48"/>
    <w:rsid w:val="004716FA"/>
    <w:rsid w:val="004737CA"/>
    <w:rsid w:val="00473DA3"/>
    <w:rsid w:val="00476017"/>
    <w:rsid w:val="00484A6F"/>
    <w:rsid w:val="00486FA7"/>
    <w:rsid w:val="004876B6"/>
    <w:rsid w:val="004942BC"/>
    <w:rsid w:val="00495496"/>
    <w:rsid w:val="0049707D"/>
    <w:rsid w:val="004A13B5"/>
    <w:rsid w:val="004A464F"/>
    <w:rsid w:val="004A754D"/>
    <w:rsid w:val="004B1B9E"/>
    <w:rsid w:val="004B58C9"/>
    <w:rsid w:val="004B691C"/>
    <w:rsid w:val="004C3B1E"/>
    <w:rsid w:val="004C3CBA"/>
    <w:rsid w:val="004C6BE3"/>
    <w:rsid w:val="004D355C"/>
    <w:rsid w:val="004D3A05"/>
    <w:rsid w:val="004D727D"/>
    <w:rsid w:val="004E14C1"/>
    <w:rsid w:val="004E30DC"/>
    <w:rsid w:val="004E66E9"/>
    <w:rsid w:val="004E6869"/>
    <w:rsid w:val="004E6FF4"/>
    <w:rsid w:val="004F1D3A"/>
    <w:rsid w:val="004F679A"/>
    <w:rsid w:val="00501344"/>
    <w:rsid w:val="00502A8B"/>
    <w:rsid w:val="00507DCD"/>
    <w:rsid w:val="0051151F"/>
    <w:rsid w:val="00512A85"/>
    <w:rsid w:val="00515699"/>
    <w:rsid w:val="00515DBF"/>
    <w:rsid w:val="005175D8"/>
    <w:rsid w:val="005205CF"/>
    <w:rsid w:val="00520910"/>
    <w:rsid w:val="005214D4"/>
    <w:rsid w:val="00523326"/>
    <w:rsid w:val="00524337"/>
    <w:rsid w:val="00526357"/>
    <w:rsid w:val="005279CC"/>
    <w:rsid w:val="00527D64"/>
    <w:rsid w:val="00527DB8"/>
    <w:rsid w:val="00530150"/>
    <w:rsid w:val="0053068B"/>
    <w:rsid w:val="005324ED"/>
    <w:rsid w:val="00532779"/>
    <w:rsid w:val="00534B59"/>
    <w:rsid w:val="00535860"/>
    <w:rsid w:val="00535BA3"/>
    <w:rsid w:val="00545428"/>
    <w:rsid w:val="00545777"/>
    <w:rsid w:val="00551233"/>
    <w:rsid w:val="00555078"/>
    <w:rsid w:val="00555202"/>
    <w:rsid w:val="00556084"/>
    <w:rsid w:val="005610FF"/>
    <w:rsid w:val="00561FAC"/>
    <w:rsid w:val="00564C32"/>
    <w:rsid w:val="005711A6"/>
    <w:rsid w:val="005747BB"/>
    <w:rsid w:val="00574D16"/>
    <w:rsid w:val="00591899"/>
    <w:rsid w:val="005929A0"/>
    <w:rsid w:val="00593C37"/>
    <w:rsid w:val="00594C1A"/>
    <w:rsid w:val="00596999"/>
    <w:rsid w:val="005A0425"/>
    <w:rsid w:val="005A07E1"/>
    <w:rsid w:val="005A247C"/>
    <w:rsid w:val="005A7489"/>
    <w:rsid w:val="005B6221"/>
    <w:rsid w:val="005C3F4B"/>
    <w:rsid w:val="005C6B11"/>
    <w:rsid w:val="005C6C3F"/>
    <w:rsid w:val="005D0C17"/>
    <w:rsid w:val="005D2655"/>
    <w:rsid w:val="005D5587"/>
    <w:rsid w:val="005D63B8"/>
    <w:rsid w:val="005D6812"/>
    <w:rsid w:val="005D71DC"/>
    <w:rsid w:val="005D7CD0"/>
    <w:rsid w:val="005E15AD"/>
    <w:rsid w:val="005E2BE3"/>
    <w:rsid w:val="005E3489"/>
    <w:rsid w:val="005E358E"/>
    <w:rsid w:val="005E4FFB"/>
    <w:rsid w:val="005E7D58"/>
    <w:rsid w:val="005F1497"/>
    <w:rsid w:val="005F178D"/>
    <w:rsid w:val="005F42DF"/>
    <w:rsid w:val="005F7442"/>
    <w:rsid w:val="00605177"/>
    <w:rsid w:val="00605992"/>
    <w:rsid w:val="00607469"/>
    <w:rsid w:val="006101F3"/>
    <w:rsid w:val="00610321"/>
    <w:rsid w:val="00615E77"/>
    <w:rsid w:val="0061791E"/>
    <w:rsid w:val="00617A2D"/>
    <w:rsid w:val="00620232"/>
    <w:rsid w:val="00624F86"/>
    <w:rsid w:val="006263D7"/>
    <w:rsid w:val="00626D37"/>
    <w:rsid w:val="00632896"/>
    <w:rsid w:val="00633774"/>
    <w:rsid w:val="006343BF"/>
    <w:rsid w:val="0063571F"/>
    <w:rsid w:val="0064229F"/>
    <w:rsid w:val="00644C58"/>
    <w:rsid w:val="0064667D"/>
    <w:rsid w:val="00646BAF"/>
    <w:rsid w:val="00647E7F"/>
    <w:rsid w:val="00652E31"/>
    <w:rsid w:val="00655712"/>
    <w:rsid w:val="00660409"/>
    <w:rsid w:val="006621EA"/>
    <w:rsid w:val="00666652"/>
    <w:rsid w:val="00667E2C"/>
    <w:rsid w:val="0067185E"/>
    <w:rsid w:val="00672038"/>
    <w:rsid w:val="00673424"/>
    <w:rsid w:val="006807D9"/>
    <w:rsid w:val="00683A96"/>
    <w:rsid w:val="00685ADC"/>
    <w:rsid w:val="0068613C"/>
    <w:rsid w:val="00691059"/>
    <w:rsid w:val="00693031"/>
    <w:rsid w:val="006A1070"/>
    <w:rsid w:val="006A566C"/>
    <w:rsid w:val="006A7A2E"/>
    <w:rsid w:val="006B4E88"/>
    <w:rsid w:val="006C0485"/>
    <w:rsid w:val="006C22E2"/>
    <w:rsid w:val="006C3C40"/>
    <w:rsid w:val="006C4683"/>
    <w:rsid w:val="006C70B7"/>
    <w:rsid w:val="006D0B77"/>
    <w:rsid w:val="006D29A3"/>
    <w:rsid w:val="006D3D54"/>
    <w:rsid w:val="006E6AC4"/>
    <w:rsid w:val="006F00AF"/>
    <w:rsid w:val="006F1439"/>
    <w:rsid w:val="006F4059"/>
    <w:rsid w:val="006F6507"/>
    <w:rsid w:val="006F681F"/>
    <w:rsid w:val="00701229"/>
    <w:rsid w:val="007027FC"/>
    <w:rsid w:val="00702B7E"/>
    <w:rsid w:val="007033A6"/>
    <w:rsid w:val="00704747"/>
    <w:rsid w:val="00705164"/>
    <w:rsid w:val="007126BF"/>
    <w:rsid w:val="00713136"/>
    <w:rsid w:val="00713CBB"/>
    <w:rsid w:val="007143F6"/>
    <w:rsid w:val="00721813"/>
    <w:rsid w:val="0072275B"/>
    <w:rsid w:val="007231A6"/>
    <w:rsid w:val="00725CF6"/>
    <w:rsid w:val="00726283"/>
    <w:rsid w:val="0072730D"/>
    <w:rsid w:val="00730358"/>
    <w:rsid w:val="007333DE"/>
    <w:rsid w:val="00734223"/>
    <w:rsid w:val="007354C2"/>
    <w:rsid w:val="0074010E"/>
    <w:rsid w:val="007403A9"/>
    <w:rsid w:val="00742DDE"/>
    <w:rsid w:val="0074432F"/>
    <w:rsid w:val="00746D7C"/>
    <w:rsid w:val="00746E22"/>
    <w:rsid w:val="0075113F"/>
    <w:rsid w:val="0075189E"/>
    <w:rsid w:val="00757E7E"/>
    <w:rsid w:val="007612A6"/>
    <w:rsid w:val="007656B9"/>
    <w:rsid w:val="0076616D"/>
    <w:rsid w:val="00766A1D"/>
    <w:rsid w:val="00767485"/>
    <w:rsid w:val="00770C64"/>
    <w:rsid w:val="007734E2"/>
    <w:rsid w:val="00773A36"/>
    <w:rsid w:val="00780E2B"/>
    <w:rsid w:val="00782688"/>
    <w:rsid w:val="0079177B"/>
    <w:rsid w:val="00795DB6"/>
    <w:rsid w:val="007A157D"/>
    <w:rsid w:val="007A42F0"/>
    <w:rsid w:val="007A52D6"/>
    <w:rsid w:val="007B3EF2"/>
    <w:rsid w:val="007B4794"/>
    <w:rsid w:val="007B4A9C"/>
    <w:rsid w:val="007B5A79"/>
    <w:rsid w:val="007B5CDA"/>
    <w:rsid w:val="007B6B1E"/>
    <w:rsid w:val="007C09BF"/>
    <w:rsid w:val="007C0EB1"/>
    <w:rsid w:val="007C13B6"/>
    <w:rsid w:val="007C1D83"/>
    <w:rsid w:val="007C1F8E"/>
    <w:rsid w:val="007C5704"/>
    <w:rsid w:val="007C6A45"/>
    <w:rsid w:val="007D11B9"/>
    <w:rsid w:val="007D13CB"/>
    <w:rsid w:val="007D2736"/>
    <w:rsid w:val="007D361D"/>
    <w:rsid w:val="007D3CFD"/>
    <w:rsid w:val="007D5C4D"/>
    <w:rsid w:val="007D77E2"/>
    <w:rsid w:val="007E071E"/>
    <w:rsid w:val="007E1BCA"/>
    <w:rsid w:val="007E5435"/>
    <w:rsid w:val="007E6197"/>
    <w:rsid w:val="007F1A02"/>
    <w:rsid w:val="007F2C63"/>
    <w:rsid w:val="007F3466"/>
    <w:rsid w:val="007F705E"/>
    <w:rsid w:val="00802140"/>
    <w:rsid w:val="00805685"/>
    <w:rsid w:val="00807D94"/>
    <w:rsid w:val="00810531"/>
    <w:rsid w:val="0081382E"/>
    <w:rsid w:val="00814E61"/>
    <w:rsid w:val="008171DE"/>
    <w:rsid w:val="00817FB8"/>
    <w:rsid w:val="0082365C"/>
    <w:rsid w:val="00823888"/>
    <w:rsid w:val="00830F72"/>
    <w:rsid w:val="00831420"/>
    <w:rsid w:val="0083422D"/>
    <w:rsid w:val="00834A14"/>
    <w:rsid w:val="00834B72"/>
    <w:rsid w:val="00835B74"/>
    <w:rsid w:val="00836381"/>
    <w:rsid w:val="00840CA7"/>
    <w:rsid w:val="00843EAC"/>
    <w:rsid w:val="008531E1"/>
    <w:rsid w:val="008542DF"/>
    <w:rsid w:val="00855B62"/>
    <w:rsid w:val="00857550"/>
    <w:rsid w:val="00861BD8"/>
    <w:rsid w:val="008622E2"/>
    <w:rsid w:val="00862B01"/>
    <w:rsid w:val="008632FE"/>
    <w:rsid w:val="00865B84"/>
    <w:rsid w:val="00866004"/>
    <w:rsid w:val="00867969"/>
    <w:rsid w:val="00870646"/>
    <w:rsid w:val="00871875"/>
    <w:rsid w:val="00874139"/>
    <w:rsid w:val="00874ADB"/>
    <w:rsid w:val="008763FF"/>
    <w:rsid w:val="0088494F"/>
    <w:rsid w:val="0088509A"/>
    <w:rsid w:val="008907FC"/>
    <w:rsid w:val="00890BF3"/>
    <w:rsid w:val="00891C01"/>
    <w:rsid w:val="0089228C"/>
    <w:rsid w:val="00892452"/>
    <w:rsid w:val="008A02A5"/>
    <w:rsid w:val="008A1834"/>
    <w:rsid w:val="008B1BF3"/>
    <w:rsid w:val="008B202C"/>
    <w:rsid w:val="008B27F2"/>
    <w:rsid w:val="008B2D9B"/>
    <w:rsid w:val="008B5416"/>
    <w:rsid w:val="008C256C"/>
    <w:rsid w:val="008C365F"/>
    <w:rsid w:val="008C4E61"/>
    <w:rsid w:val="008C7A8A"/>
    <w:rsid w:val="008C7D50"/>
    <w:rsid w:val="008D1244"/>
    <w:rsid w:val="008D3373"/>
    <w:rsid w:val="008D514E"/>
    <w:rsid w:val="008D6684"/>
    <w:rsid w:val="008E218D"/>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6B8"/>
    <w:rsid w:val="00924AA6"/>
    <w:rsid w:val="00925549"/>
    <w:rsid w:val="00927B3B"/>
    <w:rsid w:val="00933C78"/>
    <w:rsid w:val="0094006F"/>
    <w:rsid w:val="00945556"/>
    <w:rsid w:val="00945F9A"/>
    <w:rsid w:val="009479DD"/>
    <w:rsid w:val="00951FB4"/>
    <w:rsid w:val="00953AEA"/>
    <w:rsid w:val="0095424C"/>
    <w:rsid w:val="00955B05"/>
    <w:rsid w:val="00960214"/>
    <w:rsid w:val="009634F2"/>
    <w:rsid w:val="0096379B"/>
    <w:rsid w:val="00967360"/>
    <w:rsid w:val="00967CE8"/>
    <w:rsid w:val="009706C2"/>
    <w:rsid w:val="009727D6"/>
    <w:rsid w:val="00972D9C"/>
    <w:rsid w:val="00974BA8"/>
    <w:rsid w:val="00976D03"/>
    <w:rsid w:val="00982185"/>
    <w:rsid w:val="00982EC7"/>
    <w:rsid w:val="009877CB"/>
    <w:rsid w:val="00990915"/>
    <w:rsid w:val="00991C01"/>
    <w:rsid w:val="009920FB"/>
    <w:rsid w:val="00995CB8"/>
    <w:rsid w:val="0099654B"/>
    <w:rsid w:val="009A0B7B"/>
    <w:rsid w:val="009A2383"/>
    <w:rsid w:val="009A4B1C"/>
    <w:rsid w:val="009B1705"/>
    <w:rsid w:val="009B2E41"/>
    <w:rsid w:val="009B636C"/>
    <w:rsid w:val="009B6DED"/>
    <w:rsid w:val="009C02A6"/>
    <w:rsid w:val="009C1C3F"/>
    <w:rsid w:val="009C2462"/>
    <w:rsid w:val="009C270C"/>
    <w:rsid w:val="009C3B37"/>
    <w:rsid w:val="009C6F3C"/>
    <w:rsid w:val="009C73B6"/>
    <w:rsid w:val="009D086B"/>
    <w:rsid w:val="009D1BA4"/>
    <w:rsid w:val="009D21CC"/>
    <w:rsid w:val="009D4804"/>
    <w:rsid w:val="009E14BE"/>
    <w:rsid w:val="009E50A4"/>
    <w:rsid w:val="009F153F"/>
    <w:rsid w:val="009F17DC"/>
    <w:rsid w:val="009F2508"/>
    <w:rsid w:val="009F424B"/>
    <w:rsid w:val="009F5F26"/>
    <w:rsid w:val="00A0799C"/>
    <w:rsid w:val="00A1668B"/>
    <w:rsid w:val="00A16B58"/>
    <w:rsid w:val="00A17C8B"/>
    <w:rsid w:val="00A2079D"/>
    <w:rsid w:val="00A24505"/>
    <w:rsid w:val="00A275C6"/>
    <w:rsid w:val="00A31F90"/>
    <w:rsid w:val="00A33229"/>
    <w:rsid w:val="00A35FE6"/>
    <w:rsid w:val="00A3701E"/>
    <w:rsid w:val="00A37AA5"/>
    <w:rsid w:val="00A40DB1"/>
    <w:rsid w:val="00A42B98"/>
    <w:rsid w:val="00A43077"/>
    <w:rsid w:val="00A4516A"/>
    <w:rsid w:val="00A60EB6"/>
    <w:rsid w:val="00A62173"/>
    <w:rsid w:val="00A651FE"/>
    <w:rsid w:val="00A70B65"/>
    <w:rsid w:val="00A71D05"/>
    <w:rsid w:val="00A74803"/>
    <w:rsid w:val="00A75BB1"/>
    <w:rsid w:val="00A82F07"/>
    <w:rsid w:val="00A8746B"/>
    <w:rsid w:val="00A90F72"/>
    <w:rsid w:val="00A928EC"/>
    <w:rsid w:val="00A9500F"/>
    <w:rsid w:val="00A96277"/>
    <w:rsid w:val="00A96EAA"/>
    <w:rsid w:val="00A9715C"/>
    <w:rsid w:val="00AA3474"/>
    <w:rsid w:val="00AB09DF"/>
    <w:rsid w:val="00AB2806"/>
    <w:rsid w:val="00AB42EC"/>
    <w:rsid w:val="00AB4A88"/>
    <w:rsid w:val="00AC331A"/>
    <w:rsid w:val="00AC3992"/>
    <w:rsid w:val="00AC4005"/>
    <w:rsid w:val="00AC7E1F"/>
    <w:rsid w:val="00AD3158"/>
    <w:rsid w:val="00AD5B8A"/>
    <w:rsid w:val="00AE043A"/>
    <w:rsid w:val="00AE1EF7"/>
    <w:rsid w:val="00AE2DB7"/>
    <w:rsid w:val="00AE6153"/>
    <w:rsid w:val="00AE6F66"/>
    <w:rsid w:val="00AE712F"/>
    <w:rsid w:val="00AF1FB2"/>
    <w:rsid w:val="00B00983"/>
    <w:rsid w:val="00B06635"/>
    <w:rsid w:val="00B06F5A"/>
    <w:rsid w:val="00B07655"/>
    <w:rsid w:val="00B11BA2"/>
    <w:rsid w:val="00B129D1"/>
    <w:rsid w:val="00B13CFE"/>
    <w:rsid w:val="00B14619"/>
    <w:rsid w:val="00B160C5"/>
    <w:rsid w:val="00B17D3E"/>
    <w:rsid w:val="00B21BFE"/>
    <w:rsid w:val="00B24A3F"/>
    <w:rsid w:val="00B2626D"/>
    <w:rsid w:val="00B33088"/>
    <w:rsid w:val="00B33174"/>
    <w:rsid w:val="00B35102"/>
    <w:rsid w:val="00B35D9B"/>
    <w:rsid w:val="00B508DD"/>
    <w:rsid w:val="00B528C7"/>
    <w:rsid w:val="00B5322D"/>
    <w:rsid w:val="00B54D13"/>
    <w:rsid w:val="00B5614C"/>
    <w:rsid w:val="00B57176"/>
    <w:rsid w:val="00B57759"/>
    <w:rsid w:val="00B6049B"/>
    <w:rsid w:val="00B61C21"/>
    <w:rsid w:val="00B66E37"/>
    <w:rsid w:val="00B70CCA"/>
    <w:rsid w:val="00B74366"/>
    <w:rsid w:val="00B7581F"/>
    <w:rsid w:val="00B76A75"/>
    <w:rsid w:val="00B776F8"/>
    <w:rsid w:val="00B8360E"/>
    <w:rsid w:val="00B84481"/>
    <w:rsid w:val="00B84B2F"/>
    <w:rsid w:val="00B919ED"/>
    <w:rsid w:val="00B92CD2"/>
    <w:rsid w:val="00B94061"/>
    <w:rsid w:val="00B953C8"/>
    <w:rsid w:val="00BA0CA4"/>
    <w:rsid w:val="00BA2923"/>
    <w:rsid w:val="00BA5651"/>
    <w:rsid w:val="00BA777E"/>
    <w:rsid w:val="00BB2865"/>
    <w:rsid w:val="00BB2D41"/>
    <w:rsid w:val="00BB5920"/>
    <w:rsid w:val="00BB59E7"/>
    <w:rsid w:val="00BB6F47"/>
    <w:rsid w:val="00BB7D32"/>
    <w:rsid w:val="00BC0327"/>
    <w:rsid w:val="00BC343F"/>
    <w:rsid w:val="00BD15D0"/>
    <w:rsid w:val="00BD2EB4"/>
    <w:rsid w:val="00BD46B6"/>
    <w:rsid w:val="00BE138B"/>
    <w:rsid w:val="00BE41F9"/>
    <w:rsid w:val="00BE6BE6"/>
    <w:rsid w:val="00BF109D"/>
    <w:rsid w:val="00BF1551"/>
    <w:rsid w:val="00BF277E"/>
    <w:rsid w:val="00BF656E"/>
    <w:rsid w:val="00BF726E"/>
    <w:rsid w:val="00C00B63"/>
    <w:rsid w:val="00C01069"/>
    <w:rsid w:val="00C010E8"/>
    <w:rsid w:val="00C0341C"/>
    <w:rsid w:val="00C106E1"/>
    <w:rsid w:val="00C129B2"/>
    <w:rsid w:val="00C13019"/>
    <w:rsid w:val="00C13BC1"/>
    <w:rsid w:val="00C13C5C"/>
    <w:rsid w:val="00C14732"/>
    <w:rsid w:val="00C16F94"/>
    <w:rsid w:val="00C17BF6"/>
    <w:rsid w:val="00C20778"/>
    <w:rsid w:val="00C237D2"/>
    <w:rsid w:val="00C274F7"/>
    <w:rsid w:val="00C27A70"/>
    <w:rsid w:val="00C37062"/>
    <w:rsid w:val="00C401B5"/>
    <w:rsid w:val="00C40AFD"/>
    <w:rsid w:val="00C42942"/>
    <w:rsid w:val="00C4538F"/>
    <w:rsid w:val="00C45E54"/>
    <w:rsid w:val="00C472E4"/>
    <w:rsid w:val="00C51E8A"/>
    <w:rsid w:val="00C5231A"/>
    <w:rsid w:val="00C52468"/>
    <w:rsid w:val="00C53551"/>
    <w:rsid w:val="00C54BD9"/>
    <w:rsid w:val="00C56E78"/>
    <w:rsid w:val="00C5729A"/>
    <w:rsid w:val="00C70E55"/>
    <w:rsid w:val="00C81873"/>
    <w:rsid w:val="00C834B2"/>
    <w:rsid w:val="00C83EA3"/>
    <w:rsid w:val="00C84572"/>
    <w:rsid w:val="00C84C8F"/>
    <w:rsid w:val="00C872C7"/>
    <w:rsid w:val="00C909C3"/>
    <w:rsid w:val="00C90D97"/>
    <w:rsid w:val="00C954B4"/>
    <w:rsid w:val="00C96F7F"/>
    <w:rsid w:val="00CA0620"/>
    <w:rsid w:val="00CA2D3C"/>
    <w:rsid w:val="00CA3BA6"/>
    <w:rsid w:val="00CA3C19"/>
    <w:rsid w:val="00CA749B"/>
    <w:rsid w:val="00CB1030"/>
    <w:rsid w:val="00CB691E"/>
    <w:rsid w:val="00CC09ED"/>
    <w:rsid w:val="00CC1638"/>
    <w:rsid w:val="00CC3A58"/>
    <w:rsid w:val="00CD2009"/>
    <w:rsid w:val="00CD496B"/>
    <w:rsid w:val="00CD6DFF"/>
    <w:rsid w:val="00CD70B7"/>
    <w:rsid w:val="00CE0FC8"/>
    <w:rsid w:val="00CE26F7"/>
    <w:rsid w:val="00CE308D"/>
    <w:rsid w:val="00CE30EF"/>
    <w:rsid w:val="00CE389C"/>
    <w:rsid w:val="00CE6DC8"/>
    <w:rsid w:val="00CF0B79"/>
    <w:rsid w:val="00CF36DD"/>
    <w:rsid w:val="00CF5E9C"/>
    <w:rsid w:val="00CF7969"/>
    <w:rsid w:val="00CF7C44"/>
    <w:rsid w:val="00D001EB"/>
    <w:rsid w:val="00D01054"/>
    <w:rsid w:val="00D03696"/>
    <w:rsid w:val="00D06216"/>
    <w:rsid w:val="00D0674C"/>
    <w:rsid w:val="00D06F0E"/>
    <w:rsid w:val="00D07F19"/>
    <w:rsid w:val="00D15E0A"/>
    <w:rsid w:val="00D16BE6"/>
    <w:rsid w:val="00D22811"/>
    <w:rsid w:val="00D31566"/>
    <w:rsid w:val="00D35DA5"/>
    <w:rsid w:val="00D40236"/>
    <w:rsid w:val="00D43E0D"/>
    <w:rsid w:val="00D46457"/>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3105"/>
    <w:rsid w:val="00D957A2"/>
    <w:rsid w:val="00DA2817"/>
    <w:rsid w:val="00DA48B8"/>
    <w:rsid w:val="00DA51F9"/>
    <w:rsid w:val="00DB2492"/>
    <w:rsid w:val="00DB41A5"/>
    <w:rsid w:val="00DB4E0F"/>
    <w:rsid w:val="00DB6963"/>
    <w:rsid w:val="00DC4588"/>
    <w:rsid w:val="00DD26A8"/>
    <w:rsid w:val="00DD7DB2"/>
    <w:rsid w:val="00DD7E83"/>
    <w:rsid w:val="00DE2402"/>
    <w:rsid w:val="00DE2FD4"/>
    <w:rsid w:val="00DF1719"/>
    <w:rsid w:val="00DF40BF"/>
    <w:rsid w:val="00DF4496"/>
    <w:rsid w:val="00DF563A"/>
    <w:rsid w:val="00E01288"/>
    <w:rsid w:val="00E06267"/>
    <w:rsid w:val="00E11D96"/>
    <w:rsid w:val="00E126A3"/>
    <w:rsid w:val="00E12893"/>
    <w:rsid w:val="00E13847"/>
    <w:rsid w:val="00E17AE9"/>
    <w:rsid w:val="00E23738"/>
    <w:rsid w:val="00E24F4D"/>
    <w:rsid w:val="00E27316"/>
    <w:rsid w:val="00E32168"/>
    <w:rsid w:val="00E32538"/>
    <w:rsid w:val="00E33389"/>
    <w:rsid w:val="00E33632"/>
    <w:rsid w:val="00E37C86"/>
    <w:rsid w:val="00E40001"/>
    <w:rsid w:val="00E4156A"/>
    <w:rsid w:val="00E42192"/>
    <w:rsid w:val="00E462B4"/>
    <w:rsid w:val="00E46A71"/>
    <w:rsid w:val="00E523D3"/>
    <w:rsid w:val="00E53A95"/>
    <w:rsid w:val="00E60F10"/>
    <w:rsid w:val="00E701CE"/>
    <w:rsid w:val="00E7041D"/>
    <w:rsid w:val="00E729E1"/>
    <w:rsid w:val="00E75DE9"/>
    <w:rsid w:val="00E772B8"/>
    <w:rsid w:val="00E81ADC"/>
    <w:rsid w:val="00E820F3"/>
    <w:rsid w:val="00E8613F"/>
    <w:rsid w:val="00E87FAB"/>
    <w:rsid w:val="00E90396"/>
    <w:rsid w:val="00E92AB3"/>
    <w:rsid w:val="00E93C36"/>
    <w:rsid w:val="00E970CE"/>
    <w:rsid w:val="00EA0F33"/>
    <w:rsid w:val="00EA7294"/>
    <w:rsid w:val="00EB2125"/>
    <w:rsid w:val="00EB26D9"/>
    <w:rsid w:val="00EB5248"/>
    <w:rsid w:val="00EC30B1"/>
    <w:rsid w:val="00EC5B7D"/>
    <w:rsid w:val="00EC60E7"/>
    <w:rsid w:val="00EC7858"/>
    <w:rsid w:val="00ED03A6"/>
    <w:rsid w:val="00ED42E8"/>
    <w:rsid w:val="00ED6755"/>
    <w:rsid w:val="00ED7084"/>
    <w:rsid w:val="00EE4291"/>
    <w:rsid w:val="00EE4EC5"/>
    <w:rsid w:val="00EF59EF"/>
    <w:rsid w:val="00EF5C39"/>
    <w:rsid w:val="00EF7248"/>
    <w:rsid w:val="00F00E9B"/>
    <w:rsid w:val="00F02194"/>
    <w:rsid w:val="00F07D20"/>
    <w:rsid w:val="00F168A7"/>
    <w:rsid w:val="00F20164"/>
    <w:rsid w:val="00F20A55"/>
    <w:rsid w:val="00F2132E"/>
    <w:rsid w:val="00F23BA0"/>
    <w:rsid w:val="00F319EB"/>
    <w:rsid w:val="00F328D2"/>
    <w:rsid w:val="00F35C9B"/>
    <w:rsid w:val="00F37D09"/>
    <w:rsid w:val="00F41557"/>
    <w:rsid w:val="00F42716"/>
    <w:rsid w:val="00F44A62"/>
    <w:rsid w:val="00F45916"/>
    <w:rsid w:val="00F4650B"/>
    <w:rsid w:val="00F51BA1"/>
    <w:rsid w:val="00F51DE4"/>
    <w:rsid w:val="00F549AC"/>
    <w:rsid w:val="00F5663D"/>
    <w:rsid w:val="00F607B2"/>
    <w:rsid w:val="00F608CF"/>
    <w:rsid w:val="00F6278A"/>
    <w:rsid w:val="00F633E2"/>
    <w:rsid w:val="00F670AF"/>
    <w:rsid w:val="00F70752"/>
    <w:rsid w:val="00F72572"/>
    <w:rsid w:val="00F74267"/>
    <w:rsid w:val="00F77958"/>
    <w:rsid w:val="00F82314"/>
    <w:rsid w:val="00F82416"/>
    <w:rsid w:val="00F84B68"/>
    <w:rsid w:val="00F8668F"/>
    <w:rsid w:val="00F86ABF"/>
    <w:rsid w:val="00F91DA6"/>
    <w:rsid w:val="00F92FE4"/>
    <w:rsid w:val="00F9623F"/>
    <w:rsid w:val="00F96DD2"/>
    <w:rsid w:val="00FA42BB"/>
    <w:rsid w:val="00FA44CA"/>
    <w:rsid w:val="00FA70B0"/>
    <w:rsid w:val="00FB2A69"/>
    <w:rsid w:val="00FB2C64"/>
    <w:rsid w:val="00FB3D21"/>
    <w:rsid w:val="00FC3510"/>
    <w:rsid w:val="00FC5EFA"/>
    <w:rsid w:val="00FC6048"/>
    <w:rsid w:val="00FC760B"/>
    <w:rsid w:val="00FD0326"/>
    <w:rsid w:val="00FD3654"/>
    <w:rsid w:val="00FD4B40"/>
    <w:rsid w:val="00FD5DC1"/>
    <w:rsid w:val="00FD6D7F"/>
    <w:rsid w:val="00FD7DF7"/>
    <w:rsid w:val="00FE03C7"/>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customStyle="1" w:styleId="UnresolvedMention3">
    <w:name w:val="Unresolved Mention3"/>
    <w:basedOn w:val="DefaultParagraphFont"/>
    <w:uiPriority w:val="99"/>
    <w:semiHidden/>
    <w:unhideWhenUsed/>
    <w:rsid w:val="00C472E4"/>
    <w:rPr>
      <w:color w:val="605E5C"/>
      <w:shd w:val="clear" w:color="auto" w:fill="E1DFDD"/>
    </w:rPr>
  </w:style>
  <w:style w:type="character" w:customStyle="1" w:styleId="epub-sectiontitle">
    <w:name w:val="epub-section__title"/>
    <w:basedOn w:val="DefaultParagraphFont"/>
    <w:rsid w:val="00134993"/>
  </w:style>
  <w:style w:type="character" w:customStyle="1" w:styleId="dot-separator">
    <w:name w:val="dot-separator"/>
    <w:basedOn w:val="DefaultParagraphFont"/>
    <w:rsid w:val="00134993"/>
  </w:style>
  <w:style w:type="character" w:customStyle="1" w:styleId="epub-sectiondate">
    <w:name w:val="epub-section__date"/>
    <w:basedOn w:val="DefaultParagraphFont"/>
    <w:rsid w:val="00134993"/>
  </w:style>
  <w:style w:type="character" w:styleId="HTMLCite">
    <w:name w:val="HTML Cite"/>
    <w:basedOn w:val="DefaultParagraphFont"/>
    <w:uiPriority w:val="99"/>
    <w:semiHidden/>
    <w:unhideWhenUsed/>
    <w:rsid w:val="00805685"/>
    <w:rPr>
      <w:i/>
      <w:iCs/>
    </w:rPr>
  </w:style>
  <w:style w:type="paragraph" w:styleId="Revision">
    <w:name w:val="Revision"/>
    <w:hidden/>
    <w:uiPriority w:val="99"/>
    <w:semiHidden/>
    <w:rsid w:val="00990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511911">
      <w:bodyDiv w:val="1"/>
      <w:marLeft w:val="0"/>
      <w:marRight w:val="0"/>
      <w:marTop w:val="0"/>
      <w:marBottom w:val="0"/>
      <w:divBdr>
        <w:top w:val="none" w:sz="0" w:space="0" w:color="auto"/>
        <w:left w:val="none" w:sz="0" w:space="0" w:color="auto"/>
        <w:bottom w:val="none" w:sz="0" w:space="0" w:color="auto"/>
        <w:right w:val="none" w:sz="0" w:space="0" w:color="auto"/>
      </w:divBdr>
    </w:div>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can.copyrightdroitdauteur.rncan@canada.ca" TargetMode="External"/><Relationship Id="rId18" Type="http://schemas.openxmlformats.org/officeDocument/2006/relationships/hyperlink" Target="file:///E:\GitHub\Loop3DGKM\Loop3D-GSO\GSO_OFR_01Mar2021.docx" TargetMode="External"/><Relationship Id="rId26" Type="http://schemas.openxmlformats.org/officeDocument/2006/relationships/hyperlink" Target="file:///E:\GitHub\Loop3DGKM\Loop3D-GSO\GSO_OFR_01Mar2021.docx" TargetMode="External"/><Relationship Id="rId39" Type="http://schemas.openxmlformats.org/officeDocument/2006/relationships/image" Target="media/image15.png"/><Relationship Id="rId21" Type="http://schemas.openxmlformats.org/officeDocument/2006/relationships/hyperlink" Target="file:///E:\GitHub\Loop3DGKM\Loop3D-GSO\GSO_OFR_01Mar2021.docx" TargetMode="External"/><Relationship Id="rId34" Type="http://schemas.openxmlformats.org/officeDocument/2006/relationships/image" Target="media/image10.png"/><Relationship Id="rId42" Type="http://schemas.openxmlformats.org/officeDocument/2006/relationships/hyperlink" Target="https://stratigraphy.org/icschart/ChronostratChart2017-02.pdf" TargetMode="External"/><Relationship Id="rId47" Type="http://schemas.openxmlformats.org/officeDocument/2006/relationships/image" Target="media/image18.png"/><Relationship Id="rId50" Type="http://schemas.openxmlformats.org/officeDocument/2006/relationships/hyperlink" Target="http://geosciml.org/doc/geosciml/3.2/documentation/html/index.htm" TargetMode="External"/><Relationship Id="rId55" Type="http://schemas.openxmlformats.org/officeDocument/2006/relationships/image" Target="media/image1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GitHub\Loop3DGKM\Loop3D-GSO\GSO_OFR_01Mar2021.docx" TargetMode="Externa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hyperlink" Target="file:///E:\GitHub\Loop3DGKM\Loop3D-GSO\GSO_OFR_01Mar202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loop3d.org/GSO/ontology/2020/1/" TargetMode="External"/><Relationship Id="rId45" Type="http://schemas.openxmlformats.org/officeDocument/2006/relationships/image" Target="media/image16.png"/><Relationship Id="rId53" Type="http://schemas.openxmlformats.org/officeDocument/2006/relationships/hyperlink" Target="https://doi.org/10.1007/978-90-481-8847-5_8" TargetMode="External"/><Relationship Id="rId58"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E:\GitHub\Loop3DGKM\Loop3D-GSO\GSO_OFR_01Mar2021.docx" TargetMode="External"/><Relationship Id="rId14" Type="http://schemas.openxmlformats.org/officeDocument/2006/relationships/hyperlink" Target="http://geoscan.nrcan.gc.ca/" TargetMode="External"/><Relationship Id="rId22" Type="http://schemas.openxmlformats.org/officeDocument/2006/relationships/hyperlink" Target="file:///E:\GitHub\Loop3DGKM\Loop3D-GSO\GSO_OFR_01Mar2021.doc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stratigraphy.org/icschart/ChronostratChart2020-01.pdf" TargetMode="External"/><Relationship Id="rId48" Type="http://schemas.openxmlformats.org/officeDocument/2006/relationships/hyperlink" Target="https://dl.acm.org/magazine/cacm" TargetMode="External"/><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yperlink" Target="https://en.wikipedia.org/wiki/Doi_(identifier)"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E:\GitHub\Loop3DGKM\Loop3D-GSO\GSO_OFR_01Mar2021.docx" TargetMode="External"/><Relationship Id="rId25" Type="http://schemas.openxmlformats.org/officeDocument/2006/relationships/hyperlink" Target="file:///E:\GitHub\Loop3DGKM\Loop3D-GSO\GSO_OFR_01Mar202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image" Target="media/image23.png"/><Relationship Id="rId20" Type="http://schemas.openxmlformats.org/officeDocument/2006/relationships/hyperlink" Target="file:///E:\GitHub\Loop3DGKM\Loop3D-GSO\GSO_OFR_01Mar2021.docx" TargetMode="External"/><Relationship Id="rId41" Type="http://schemas.openxmlformats.org/officeDocument/2006/relationships/hyperlink" Target="http://resource.geosciml.org/vocabulary/cgi/2016/" TargetMode="External"/><Relationship Id="rId54" Type="http://schemas.openxmlformats.org/officeDocument/2006/relationships/hyperlink" Target="https://pubs.usgs.gov/of/2004/1334/"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GitHub\Loop3DGKM\Loop3D-GSO\GSO_OFR_01Mar2021.docx" TargetMode="External"/><Relationship Id="rId23" Type="http://schemas.openxmlformats.org/officeDocument/2006/relationships/hyperlink" Target="file:///E:\GitHub\Loop3DGKM\Loop3D-GSO\GSO_OFR_01Mar2021.docx" TargetMode="External"/><Relationship Id="rId28" Type="http://schemas.openxmlformats.org/officeDocument/2006/relationships/hyperlink" Target="https://github.com/Loop3D/GKM/tree/master/Loop3D-GSO" TargetMode="External"/><Relationship Id="rId36" Type="http://schemas.openxmlformats.org/officeDocument/2006/relationships/image" Target="media/image12.png"/><Relationship Id="rId49" Type="http://schemas.openxmlformats.org/officeDocument/2006/relationships/hyperlink" Target="https://doi.org/10.1145/182.358434" TargetMode="External"/><Relationship Id="rId57" Type="http://schemas.openxmlformats.org/officeDocument/2006/relationships/image" Target="media/image21.png"/><Relationship Id="rId10"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yperlink" Target="https://en.wikipedia.org/wiki/Ammonitida" TargetMode="External"/><Relationship Id="rId52" Type="http://schemas.openxmlformats.org/officeDocument/2006/relationships/hyperlink" Target="https://doi.org/10.1023%2FA%3A1009712514511"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9578-313D-4193-B4DE-83B93E25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33</Pages>
  <Words>11767</Words>
  <Characters>67076</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64</cp:revision>
  <cp:lastPrinted>2020-03-17T17:16:00Z</cp:lastPrinted>
  <dcterms:created xsi:type="dcterms:W3CDTF">2021-02-25T18:30:00Z</dcterms:created>
  <dcterms:modified xsi:type="dcterms:W3CDTF">2021-03-09T22:53:00Z</dcterms:modified>
</cp:coreProperties>
</file>
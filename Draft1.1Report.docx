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4A96" w14:textId="4CA32ED0" w:rsidR="00D84BCD" w:rsidRDefault="00D84BCD" w:rsidP="00F77958">
      <w:pPr>
        <w:pStyle w:val="Title"/>
      </w:pPr>
      <w:r>
        <w:t>Loop3D GeoScience Ontology</w:t>
      </w:r>
    </w:p>
    <w:p w14:paraId="2B47B70F" w14:textId="36A7091C" w:rsidR="000B276D" w:rsidRDefault="000B276D" w:rsidP="000B276D">
      <w:r>
        <w:t xml:space="preserve">Version 1, Draft  </w:t>
      </w:r>
      <w:r>
        <w:fldChar w:fldCharType="begin"/>
      </w:r>
      <w:r>
        <w:instrText xml:space="preserve"> DATE \@ "yyyy-MM-dd" </w:instrText>
      </w:r>
      <w:r>
        <w:fldChar w:fldCharType="separate"/>
      </w:r>
      <w:r w:rsidR="00D569F1">
        <w:rPr>
          <w:noProof/>
        </w:rPr>
        <w:t>2020-03-17</w:t>
      </w:r>
      <w:r>
        <w:fldChar w:fldCharType="end"/>
      </w:r>
      <w:r>
        <w:t xml:space="preserve">  </w:t>
      </w:r>
      <w:r>
        <w:fldChar w:fldCharType="begin"/>
      </w:r>
      <w:r>
        <w:instrText xml:space="preserve"> DATE \@ "h:mm am/pm" </w:instrText>
      </w:r>
      <w:r>
        <w:fldChar w:fldCharType="separate"/>
      </w:r>
      <w:r w:rsidR="00D569F1">
        <w:rPr>
          <w:noProof/>
        </w:rPr>
        <w:t>10:16 AM</w:t>
      </w:r>
      <w:r>
        <w:fldChar w:fldCharType="end"/>
      </w:r>
    </w:p>
    <w:p w14:paraId="364D2C2A" w14:textId="52AAE9D8" w:rsidR="000B276D" w:rsidRDefault="000B276D" w:rsidP="00293ED9">
      <w:pPr>
        <w:pStyle w:val="NoSpacing"/>
      </w:pPr>
      <w:r>
        <w:t xml:space="preserve">Stephen M. </w:t>
      </w:r>
      <w:r w:rsidRPr="00293ED9">
        <w:rPr>
          <w:rStyle w:val="NoSpacingChar"/>
        </w:rPr>
        <w:t>Ric</w:t>
      </w:r>
      <w:r>
        <w:t>hard, US Geoscience Information Network smrTucson@gmail.com</w:t>
      </w:r>
    </w:p>
    <w:p w14:paraId="0CD5FE30" w14:textId="5DED629A" w:rsidR="000B276D" w:rsidRDefault="000B276D" w:rsidP="000B276D">
      <w:r>
        <w:t xml:space="preserve">Boyan Brodaric, Geological Survey of Canada </w:t>
      </w:r>
      <w:hyperlink r:id="rId8" w:history="1">
        <w:r w:rsidR="00BB59E7" w:rsidRPr="00922FAD">
          <w:rPr>
            <w:rStyle w:val="Hyperlink"/>
          </w:rPr>
          <w:t>boyan.brodaric@canada.ca</w:t>
        </w:r>
      </w:hyperlink>
    </w:p>
    <w:p w14:paraId="1ACB56BD" w14:textId="76EC88D5" w:rsidR="00BB59E7" w:rsidRDefault="00BB59E7" w:rsidP="000B276D"/>
    <w:sdt>
      <w:sdtPr>
        <w:rPr>
          <w:rFonts w:asciiTheme="minorHAnsi" w:eastAsiaTheme="minorHAnsi" w:hAnsiTheme="minorHAnsi" w:cstheme="minorBidi"/>
          <w:color w:val="auto"/>
          <w:sz w:val="22"/>
          <w:szCs w:val="22"/>
        </w:rPr>
        <w:id w:val="-1038270828"/>
        <w:docPartObj>
          <w:docPartGallery w:val="Table of Contents"/>
          <w:docPartUnique/>
        </w:docPartObj>
      </w:sdtPr>
      <w:sdtEndPr>
        <w:rPr>
          <w:b/>
          <w:bCs/>
          <w:noProof/>
        </w:rPr>
      </w:sdtEndPr>
      <w:sdtContent>
        <w:p w14:paraId="149AFD34" w14:textId="7BB4C5A5" w:rsidR="00BB59E7" w:rsidRDefault="00BB59E7">
          <w:pPr>
            <w:pStyle w:val="TOCHeading"/>
          </w:pPr>
          <w:r>
            <w:t>Table of Contents</w:t>
          </w:r>
        </w:p>
        <w:bookmarkStart w:id="0" w:name="_GoBack"/>
        <w:bookmarkEnd w:id="0"/>
        <w:p w14:paraId="52CDE12F" w14:textId="53EEEB17" w:rsidR="00293ED9" w:rsidRDefault="00BB59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332530" w:history="1">
            <w:r w:rsidR="00293ED9" w:rsidRPr="002E11AE">
              <w:rPr>
                <w:rStyle w:val="Hyperlink"/>
                <w:noProof/>
              </w:rPr>
              <w:t>Introduction</w:t>
            </w:r>
            <w:r w:rsidR="00293ED9">
              <w:rPr>
                <w:noProof/>
                <w:webHidden/>
              </w:rPr>
              <w:tab/>
            </w:r>
            <w:r w:rsidR="00293ED9">
              <w:rPr>
                <w:noProof/>
                <w:webHidden/>
              </w:rPr>
              <w:fldChar w:fldCharType="begin"/>
            </w:r>
            <w:r w:rsidR="00293ED9">
              <w:rPr>
                <w:noProof/>
                <w:webHidden/>
              </w:rPr>
              <w:instrText xml:space="preserve"> PAGEREF _Toc35332530 \h </w:instrText>
            </w:r>
            <w:r w:rsidR="00293ED9">
              <w:rPr>
                <w:noProof/>
                <w:webHidden/>
              </w:rPr>
            </w:r>
            <w:r w:rsidR="00293ED9">
              <w:rPr>
                <w:noProof/>
                <w:webHidden/>
              </w:rPr>
              <w:fldChar w:fldCharType="separate"/>
            </w:r>
            <w:r w:rsidR="00D569F1">
              <w:rPr>
                <w:noProof/>
                <w:webHidden/>
              </w:rPr>
              <w:t>2</w:t>
            </w:r>
            <w:r w:rsidR="00293ED9">
              <w:rPr>
                <w:noProof/>
                <w:webHidden/>
              </w:rPr>
              <w:fldChar w:fldCharType="end"/>
            </w:r>
          </w:hyperlink>
        </w:p>
        <w:p w14:paraId="3F44B146" w14:textId="7D6B4BA8" w:rsidR="00293ED9" w:rsidRDefault="00293ED9">
          <w:pPr>
            <w:pStyle w:val="TOC1"/>
            <w:tabs>
              <w:tab w:val="right" w:leader="dot" w:pos="9350"/>
            </w:tabs>
            <w:rPr>
              <w:rFonts w:eastAsiaTheme="minorEastAsia"/>
              <w:noProof/>
            </w:rPr>
          </w:pPr>
          <w:hyperlink w:anchor="_Toc35332531" w:history="1">
            <w:r w:rsidRPr="002E11AE">
              <w:rPr>
                <w:rStyle w:val="Hyperlink"/>
                <w:noProof/>
              </w:rPr>
              <w:t>Modules:</w:t>
            </w:r>
            <w:r>
              <w:rPr>
                <w:noProof/>
                <w:webHidden/>
              </w:rPr>
              <w:tab/>
            </w:r>
            <w:r>
              <w:rPr>
                <w:noProof/>
                <w:webHidden/>
              </w:rPr>
              <w:fldChar w:fldCharType="begin"/>
            </w:r>
            <w:r>
              <w:rPr>
                <w:noProof/>
                <w:webHidden/>
              </w:rPr>
              <w:instrText xml:space="preserve"> PAGEREF _Toc35332531 \h </w:instrText>
            </w:r>
            <w:r>
              <w:rPr>
                <w:noProof/>
                <w:webHidden/>
              </w:rPr>
            </w:r>
            <w:r>
              <w:rPr>
                <w:noProof/>
                <w:webHidden/>
              </w:rPr>
              <w:fldChar w:fldCharType="separate"/>
            </w:r>
            <w:r w:rsidR="00D569F1">
              <w:rPr>
                <w:noProof/>
                <w:webHidden/>
              </w:rPr>
              <w:t>2</w:t>
            </w:r>
            <w:r>
              <w:rPr>
                <w:noProof/>
                <w:webHidden/>
              </w:rPr>
              <w:fldChar w:fldCharType="end"/>
            </w:r>
          </w:hyperlink>
        </w:p>
        <w:p w14:paraId="4951A52B" w14:textId="45EBDACE" w:rsidR="00293ED9" w:rsidRDefault="00293ED9">
          <w:pPr>
            <w:pStyle w:val="TOC1"/>
            <w:tabs>
              <w:tab w:val="right" w:leader="dot" w:pos="9350"/>
            </w:tabs>
            <w:rPr>
              <w:rFonts w:eastAsiaTheme="minorEastAsia"/>
              <w:noProof/>
            </w:rPr>
          </w:pPr>
          <w:hyperlink w:anchor="_Toc35332532" w:history="1">
            <w:r w:rsidRPr="002E11AE">
              <w:rPr>
                <w:rStyle w:val="Hyperlink"/>
                <w:noProof/>
              </w:rPr>
              <w:t>Ontology Classes</w:t>
            </w:r>
            <w:r>
              <w:rPr>
                <w:noProof/>
                <w:webHidden/>
              </w:rPr>
              <w:tab/>
            </w:r>
            <w:r>
              <w:rPr>
                <w:noProof/>
                <w:webHidden/>
              </w:rPr>
              <w:fldChar w:fldCharType="begin"/>
            </w:r>
            <w:r>
              <w:rPr>
                <w:noProof/>
                <w:webHidden/>
              </w:rPr>
              <w:instrText xml:space="preserve"> PAGEREF _Toc35332532 \h </w:instrText>
            </w:r>
            <w:r>
              <w:rPr>
                <w:noProof/>
                <w:webHidden/>
              </w:rPr>
            </w:r>
            <w:r>
              <w:rPr>
                <w:noProof/>
                <w:webHidden/>
              </w:rPr>
              <w:fldChar w:fldCharType="separate"/>
            </w:r>
            <w:r w:rsidR="00D569F1">
              <w:rPr>
                <w:noProof/>
                <w:webHidden/>
              </w:rPr>
              <w:t>3</w:t>
            </w:r>
            <w:r>
              <w:rPr>
                <w:noProof/>
                <w:webHidden/>
              </w:rPr>
              <w:fldChar w:fldCharType="end"/>
            </w:r>
          </w:hyperlink>
        </w:p>
        <w:p w14:paraId="5C3A3B2F" w14:textId="2295AABD" w:rsidR="00293ED9" w:rsidRDefault="00293ED9">
          <w:pPr>
            <w:pStyle w:val="TOC2"/>
            <w:tabs>
              <w:tab w:val="right" w:leader="dot" w:pos="9350"/>
            </w:tabs>
            <w:rPr>
              <w:rFonts w:eastAsiaTheme="minorEastAsia"/>
              <w:noProof/>
            </w:rPr>
          </w:pPr>
          <w:hyperlink r:id="rId9" w:anchor="_Toc35332533" w:history="1">
            <w:r w:rsidRPr="002E11AE">
              <w:rPr>
                <w:rStyle w:val="Hyperlink"/>
                <w:noProof/>
              </w:rPr>
              <w:t>Top Level Classes</w:t>
            </w:r>
            <w:r>
              <w:rPr>
                <w:noProof/>
                <w:webHidden/>
              </w:rPr>
              <w:tab/>
            </w:r>
            <w:r>
              <w:rPr>
                <w:noProof/>
                <w:webHidden/>
              </w:rPr>
              <w:fldChar w:fldCharType="begin"/>
            </w:r>
            <w:r>
              <w:rPr>
                <w:noProof/>
                <w:webHidden/>
              </w:rPr>
              <w:instrText xml:space="preserve"> PAGEREF _Toc35332533 \h </w:instrText>
            </w:r>
            <w:r>
              <w:rPr>
                <w:noProof/>
                <w:webHidden/>
              </w:rPr>
            </w:r>
            <w:r>
              <w:rPr>
                <w:noProof/>
                <w:webHidden/>
              </w:rPr>
              <w:fldChar w:fldCharType="separate"/>
            </w:r>
            <w:r w:rsidR="00D569F1">
              <w:rPr>
                <w:noProof/>
                <w:webHidden/>
              </w:rPr>
              <w:t>3</w:t>
            </w:r>
            <w:r>
              <w:rPr>
                <w:noProof/>
                <w:webHidden/>
              </w:rPr>
              <w:fldChar w:fldCharType="end"/>
            </w:r>
          </w:hyperlink>
        </w:p>
        <w:p w14:paraId="40FD6EBD" w14:textId="0E9C38F7" w:rsidR="00293ED9" w:rsidRDefault="00293ED9">
          <w:pPr>
            <w:pStyle w:val="TOC2"/>
            <w:tabs>
              <w:tab w:val="right" w:leader="dot" w:pos="9350"/>
            </w:tabs>
            <w:rPr>
              <w:rFonts w:eastAsiaTheme="minorEastAsia"/>
              <w:noProof/>
            </w:rPr>
          </w:pPr>
          <w:hyperlink r:id="rId10" w:anchor="_Toc35332534" w:history="1">
            <w:r w:rsidRPr="002E11AE">
              <w:rPr>
                <w:rStyle w:val="Hyperlink"/>
                <w:noProof/>
              </w:rPr>
              <w:t>Physical Endurants</w:t>
            </w:r>
            <w:r>
              <w:rPr>
                <w:noProof/>
                <w:webHidden/>
              </w:rPr>
              <w:tab/>
            </w:r>
            <w:r>
              <w:rPr>
                <w:noProof/>
                <w:webHidden/>
              </w:rPr>
              <w:fldChar w:fldCharType="begin"/>
            </w:r>
            <w:r>
              <w:rPr>
                <w:noProof/>
                <w:webHidden/>
              </w:rPr>
              <w:instrText xml:space="preserve"> PAGEREF _Toc35332534 \h </w:instrText>
            </w:r>
            <w:r>
              <w:rPr>
                <w:noProof/>
                <w:webHidden/>
              </w:rPr>
            </w:r>
            <w:r>
              <w:rPr>
                <w:noProof/>
                <w:webHidden/>
              </w:rPr>
              <w:fldChar w:fldCharType="separate"/>
            </w:r>
            <w:r w:rsidR="00D569F1">
              <w:rPr>
                <w:noProof/>
                <w:webHidden/>
              </w:rPr>
              <w:t>3</w:t>
            </w:r>
            <w:r>
              <w:rPr>
                <w:noProof/>
                <w:webHidden/>
              </w:rPr>
              <w:fldChar w:fldCharType="end"/>
            </w:r>
          </w:hyperlink>
        </w:p>
        <w:p w14:paraId="558E1B61" w14:textId="72A49D8E" w:rsidR="00293ED9" w:rsidRDefault="00293ED9">
          <w:pPr>
            <w:pStyle w:val="TOC2"/>
            <w:tabs>
              <w:tab w:val="right" w:leader="dot" w:pos="9350"/>
            </w:tabs>
            <w:rPr>
              <w:rFonts w:eastAsiaTheme="minorEastAsia"/>
              <w:noProof/>
            </w:rPr>
          </w:pPr>
          <w:hyperlink r:id="rId11" w:anchor="_Toc35332535" w:history="1">
            <w:r w:rsidRPr="002E11AE">
              <w:rPr>
                <w:rStyle w:val="Hyperlink"/>
                <w:noProof/>
              </w:rPr>
              <w:t>Perdurants</w:t>
            </w:r>
            <w:r>
              <w:rPr>
                <w:noProof/>
                <w:webHidden/>
              </w:rPr>
              <w:tab/>
            </w:r>
            <w:r>
              <w:rPr>
                <w:noProof/>
                <w:webHidden/>
              </w:rPr>
              <w:fldChar w:fldCharType="begin"/>
            </w:r>
            <w:r>
              <w:rPr>
                <w:noProof/>
                <w:webHidden/>
              </w:rPr>
              <w:instrText xml:space="preserve"> PAGEREF _Toc35332535 \h </w:instrText>
            </w:r>
            <w:r>
              <w:rPr>
                <w:noProof/>
                <w:webHidden/>
              </w:rPr>
            </w:r>
            <w:r>
              <w:rPr>
                <w:noProof/>
                <w:webHidden/>
              </w:rPr>
              <w:fldChar w:fldCharType="separate"/>
            </w:r>
            <w:r w:rsidR="00D569F1">
              <w:rPr>
                <w:noProof/>
                <w:webHidden/>
              </w:rPr>
              <w:t>4</w:t>
            </w:r>
            <w:r>
              <w:rPr>
                <w:noProof/>
                <w:webHidden/>
              </w:rPr>
              <w:fldChar w:fldCharType="end"/>
            </w:r>
          </w:hyperlink>
        </w:p>
        <w:p w14:paraId="47BD4675" w14:textId="377173D3" w:rsidR="00293ED9" w:rsidRDefault="00293ED9">
          <w:pPr>
            <w:pStyle w:val="TOC2"/>
            <w:tabs>
              <w:tab w:val="right" w:leader="dot" w:pos="9350"/>
            </w:tabs>
            <w:rPr>
              <w:rFonts w:eastAsiaTheme="minorEastAsia"/>
              <w:noProof/>
            </w:rPr>
          </w:pPr>
          <w:hyperlink r:id="rId12" w:anchor="_Toc35332536" w:history="1">
            <w:r w:rsidRPr="002E11AE">
              <w:rPr>
                <w:rStyle w:val="Hyperlink"/>
                <w:noProof/>
              </w:rPr>
              <w:t>Feature</w:t>
            </w:r>
            <w:r>
              <w:rPr>
                <w:noProof/>
                <w:webHidden/>
              </w:rPr>
              <w:tab/>
            </w:r>
            <w:r>
              <w:rPr>
                <w:noProof/>
                <w:webHidden/>
              </w:rPr>
              <w:fldChar w:fldCharType="begin"/>
            </w:r>
            <w:r>
              <w:rPr>
                <w:noProof/>
                <w:webHidden/>
              </w:rPr>
              <w:instrText xml:space="preserve"> PAGEREF _Toc35332536 \h </w:instrText>
            </w:r>
            <w:r>
              <w:rPr>
                <w:noProof/>
                <w:webHidden/>
              </w:rPr>
            </w:r>
            <w:r>
              <w:rPr>
                <w:noProof/>
                <w:webHidden/>
              </w:rPr>
              <w:fldChar w:fldCharType="separate"/>
            </w:r>
            <w:r w:rsidR="00D569F1">
              <w:rPr>
                <w:noProof/>
                <w:webHidden/>
              </w:rPr>
              <w:t>4</w:t>
            </w:r>
            <w:r>
              <w:rPr>
                <w:noProof/>
                <w:webHidden/>
              </w:rPr>
              <w:fldChar w:fldCharType="end"/>
            </w:r>
          </w:hyperlink>
        </w:p>
        <w:p w14:paraId="4344D7C3" w14:textId="27B05D60" w:rsidR="00293ED9" w:rsidRDefault="00293ED9">
          <w:pPr>
            <w:pStyle w:val="TOC2"/>
            <w:tabs>
              <w:tab w:val="right" w:leader="dot" w:pos="9350"/>
            </w:tabs>
            <w:rPr>
              <w:rFonts w:eastAsiaTheme="minorEastAsia"/>
              <w:noProof/>
            </w:rPr>
          </w:pPr>
          <w:hyperlink r:id="rId13" w:anchor="_Toc35332537" w:history="1">
            <w:r w:rsidRPr="002E11AE">
              <w:rPr>
                <w:rStyle w:val="Hyperlink"/>
                <w:noProof/>
              </w:rPr>
              <w:t>Properties</w:t>
            </w:r>
            <w:r>
              <w:rPr>
                <w:noProof/>
                <w:webHidden/>
              </w:rPr>
              <w:tab/>
            </w:r>
            <w:r>
              <w:rPr>
                <w:noProof/>
                <w:webHidden/>
              </w:rPr>
              <w:fldChar w:fldCharType="begin"/>
            </w:r>
            <w:r>
              <w:rPr>
                <w:noProof/>
                <w:webHidden/>
              </w:rPr>
              <w:instrText xml:space="preserve"> PAGEREF _Toc35332537 \h </w:instrText>
            </w:r>
            <w:r>
              <w:rPr>
                <w:noProof/>
                <w:webHidden/>
              </w:rPr>
            </w:r>
            <w:r>
              <w:rPr>
                <w:noProof/>
                <w:webHidden/>
              </w:rPr>
              <w:fldChar w:fldCharType="separate"/>
            </w:r>
            <w:r w:rsidR="00D569F1">
              <w:rPr>
                <w:noProof/>
                <w:webHidden/>
              </w:rPr>
              <w:t>5</w:t>
            </w:r>
            <w:r>
              <w:rPr>
                <w:noProof/>
                <w:webHidden/>
              </w:rPr>
              <w:fldChar w:fldCharType="end"/>
            </w:r>
          </w:hyperlink>
        </w:p>
        <w:p w14:paraId="431624D6" w14:textId="3C319C07" w:rsidR="00293ED9" w:rsidRDefault="00293ED9">
          <w:pPr>
            <w:pStyle w:val="TOC1"/>
            <w:tabs>
              <w:tab w:val="right" w:leader="dot" w:pos="9350"/>
            </w:tabs>
            <w:rPr>
              <w:rFonts w:eastAsiaTheme="minorEastAsia"/>
              <w:noProof/>
            </w:rPr>
          </w:pPr>
          <w:hyperlink w:anchor="_Toc35332538" w:history="1">
            <w:r w:rsidRPr="002E11AE">
              <w:rPr>
                <w:rStyle w:val="Hyperlink"/>
                <w:noProof/>
              </w:rPr>
              <w:t>Geology Modules</w:t>
            </w:r>
            <w:r>
              <w:rPr>
                <w:noProof/>
                <w:webHidden/>
              </w:rPr>
              <w:tab/>
            </w:r>
            <w:r>
              <w:rPr>
                <w:noProof/>
                <w:webHidden/>
              </w:rPr>
              <w:fldChar w:fldCharType="begin"/>
            </w:r>
            <w:r>
              <w:rPr>
                <w:noProof/>
                <w:webHidden/>
              </w:rPr>
              <w:instrText xml:space="preserve"> PAGEREF _Toc35332538 \h </w:instrText>
            </w:r>
            <w:r>
              <w:rPr>
                <w:noProof/>
                <w:webHidden/>
              </w:rPr>
            </w:r>
            <w:r>
              <w:rPr>
                <w:noProof/>
                <w:webHidden/>
              </w:rPr>
              <w:fldChar w:fldCharType="separate"/>
            </w:r>
            <w:r w:rsidR="00D569F1">
              <w:rPr>
                <w:noProof/>
                <w:webHidden/>
              </w:rPr>
              <w:t>6</w:t>
            </w:r>
            <w:r>
              <w:rPr>
                <w:noProof/>
                <w:webHidden/>
              </w:rPr>
              <w:fldChar w:fldCharType="end"/>
            </w:r>
          </w:hyperlink>
        </w:p>
        <w:p w14:paraId="43900D25" w14:textId="47EF99D0" w:rsidR="00293ED9" w:rsidRDefault="00293ED9">
          <w:pPr>
            <w:pStyle w:val="TOC2"/>
            <w:tabs>
              <w:tab w:val="right" w:leader="dot" w:pos="9350"/>
            </w:tabs>
            <w:rPr>
              <w:rFonts w:eastAsiaTheme="minorEastAsia"/>
              <w:noProof/>
            </w:rPr>
          </w:pPr>
          <w:hyperlink w:anchor="_Toc35332539" w:history="1">
            <w:r w:rsidRPr="002E11AE">
              <w:rPr>
                <w:rStyle w:val="Hyperlink"/>
                <w:noProof/>
              </w:rPr>
              <w:t>Geology Base.</w:t>
            </w:r>
            <w:r>
              <w:rPr>
                <w:noProof/>
                <w:webHidden/>
              </w:rPr>
              <w:tab/>
            </w:r>
            <w:r>
              <w:rPr>
                <w:noProof/>
                <w:webHidden/>
              </w:rPr>
              <w:fldChar w:fldCharType="begin"/>
            </w:r>
            <w:r>
              <w:rPr>
                <w:noProof/>
                <w:webHidden/>
              </w:rPr>
              <w:instrText xml:space="preserve"> PAGEREF _Toc35332539 \h </w:instrText>
            </w:r>
            <w:r>
              <w:rPr>
                <w:noProof/>
                <w:webHidden/>
              </w:rPr>
            </w:r>
            <w:r>
              <w:rPr>
                <w:noProof/>
                <w:webHidden/>
              </w:rPr>
              <w:fldChar w:fldCharType="separate"/>
            </w:r>
            <w:r w:rsidR="00D569F1">
              <w:rPr>
                <w:noProof/>
                <w:webHidden/>
              </w:rPr>
              <w:t>6</w:t>
            </w:r>
            <w:r>
              <w:rPr>
                <w:noProof/>
                <w:webHidden/>
              </w:rPr>
              <w:fldChar w:fldCharType="end"/>
            </w:r>
          </w:hyperlink>
        </w:p>
        <w:p w14:paraId="08551166" w14:textId="0BB7F2E4" w:rsidR="00293ED9" w:rsidRDefault="00293ED9">
          <w:pPr>
            <w:pStyle w:val="TOC2"/>
            <w:tabs>
              <w:tab w:val="right" w:leader="dot" w:pos="9350"/>
            </w:tabs>
            <w:rPr>
              <w:rFonts w:eastAsiaTheme="minorEastAsia"/>
              <w:noProof/>
            </w:rPr>
          </w:pPr>
          <w:hyperlink w:anchor="_Toc35332540" w:history="1">
            <w:r w:rsidRPr="002E11AE">
              <w:rPr>
                <w:rStyle w:val="Hyperlink"/>
                <w:noProof/>
              </w:rPr>
              <w:t>Geologic Structure Modules</w:t>
            </w:r>
            <w:r>
              <w:rPr>
                <w:noProof/>
                <w:webHidden/>
              </w:rPr>
              <w:tab/>
            </w:r>
            <w:r>
              <w:rPr>
                <w:noProof/>
                <w:webHidden/>
              </w:rPr>
              <w:fldChar w:fldCharType="begin"/>
            </w:r>
            <w:r>
              <w:rPr>
                <w:noProof/>
                <w:webHidden/>
              </w:rPr>
              <w:instrText xml:space="preserve"> PAGEREF _Toc35332540 \h </w:instrText>
            </w:r>
            <w:r>
              <w:rPr>
                <w:noProof/>
                <w:webHidden/>
              </w:rPr>
            </w:r>
            <w:r>
              <w:rPr>
                <w:noProof/>
                <w:webHidden/>
              </w:rPr>
              <w:fldChar w:fldCharType="separate"/>
            </w:r>
            <w:r w:rsidR="00D569F1">
              <w:rPr>
                <w:noProof/>
                <w:webHidden/>
              </w:rPr>
              <w:t>10</w:t>
            </w:r>
            <w:r>
              <w:rPr>
                <w:noProof/>
                <w:webHidden/>
              </w:rPr>
              <w:fldChar w:fldCharType="end"/>
            </w:r>
          </w:hyperlink>
        </w:p>
        <w:p w14:paraId="42891813" w14:textId="008BBA1B" w:rsidR="00293ED9" w:rsidRDefault="00293ED9">
          <w:pPr>
            <w:pStyle w:val="TOC2"/>
            <w:tabs>
              <w:tab w:val="right" w:leader="dot" w:pos="9350"/>
            </w:tabs>
            <w:rPr>
              <w:rFonts w:eastAsiaTheme="minorEastAsia"/>
              <w:noProof/>
            </w:rPr>
          </w:pPr>
          <w:hyperlink w:anchor="_Toc35332541" w:history="1">
            <w:r w:rsidRPr="002E11AE">
              <w:rPr>
                <w:rStyle w:val="Hyperlink"/>
                <w:noProof/>
              </w:rPr>
              <w:t>Rock material</w:t>
            </w:r>
            <w:r>
              <w:rPr>
                <w:noProof/>
                <w:webHidden/>
              </w:rPr>
              <w:tab/>
            </w:r>
            <w:r>
              <w:rPr>
                <w:noProof/>
                <w:webHidden/>
              </w:rPr>
              <w:fldChar w:fldCharType="begin"/>
            </w:r>
            <w:r>
              <w:rPr>
                <w:noProof/>
                <w:webHidden/>
              </w:rPr>
              <w:instrText xml:space="preserve"> PAGEREF _Toc35332541 \h </w:instrText>
            </w:r>
            <w:r>
              <w:rPr>
                <w:noProof/>
                <w:webHidden/>
              </w:rPr>
            </w:r>
            <w:r>
              <w:rPr>
                <w:noProof/>
                <w:webHidden/>
              </w:rPr>
              <w:fldChar w:fldCharType="separate"/>
            </w:r>
            <w:r w:rsidR="00D569F1">
              <w:rPr>
                <w:noProof/>
                <w:webHidden/>
              </w:rPr>
              <w:t>10</w:t>
            </w:r>
            <w:r>
              <w:rPr>
                <w:noProof/>
                <w:webHidden/>
              </w:rPr>
              <w:fldChar w:fldCharType="end"/>
            </w:r>
          </w:hyperlink>
        </w:p>
        <w:p w14:paraId="206D5637" w14:textId="47439E11" w:rsidR="00293ED9" w:rsidRDefault="00293ED9">
          <w:pPr>
            <w:pStyle w:val="TOC2"/>
            <w:tabs>
              <w:tab w:val="right" w:leader="dot" w:pos="9350"/>
            </w:tabs>
            <w:rPr>
              <w:rFonts w:eastAsiaTheme="minorEastAsia"/>
              <w:noProof/>
            </w:rPr>
          </w:pPr>
          <w:hyperlink w:anchor="_Toc35332542" w:history="1">
            <w:r w:rsidRPr="002E11AE">
              <w:rPr>
                <w:rStyle w:val="Hyperlink"/>
                <w:noProof/>
              </w:rPr>
              <w:t>Elements</w:t>
            </w:r>
            <w:r>
              <w:rPr>
                <w:noProof/>
                <w:webHidden/>
              </w:rPr>
              <w:tab/>
            </w:r>
            <w:r>
              <w:rPr>
                <w:noProof/>
                <w:webHidden/>
              </w:rPr>
              <w:fldChar w:fldCharType="begin"/>
            </w:r>
            <w:r>
              <w:rPr>
                <w:noProof/>
                <w:webHidden/>
              </w:rPr>
              <w:instrText xml:space="preserve"> PAGEREF _Toc35332542 \h </w:instrText>
            </w:r>
            <w:r>
              <w:rPr>
                <w:noProof/>
                <w:webHidden/>
              </w:rPr>
            </w:r>
            <w:r>
              <w:rPr>
                <w:noProof/>
                <w:webHidden/>
              </w:rPr>
              <w:fldChar w:fldCharType="separate"/>
            </w:r>
            <w:r w:rsidR="00D569F1">
              <w:rPr>
                <w:noProof/>
                <w:webHidden/>
              </w:rPr>
              <w:t>10</w:t>
            </w:r>
            <w:r>
              <w:rPr>
                <w:noProof/>
                <w:webHidden/>
              </w:rPr>
              <w:fldChar w:fldCharType="end"/>
            </w:r>
          </w:hyperlink>
        </w:p>
        <w:p w14:paraId="1D913022" w14:textId="78770ED1" w:rsidR="00293ED9" w:rsidRDefault="00293ED9">
          <w:pPr>
            <w:pStyle w:val="TOC2"/>
            <w:tabs>
              <w:tab w:val="right" w:leader="dot" w:pos="9350"/>
            </w:tabs>
            <w:rPr>
              <w:rFonts w:eastAsiaTheme="minorEastAsia"/>
              <w:noProof/>
            </w:rPr>
          </w:pPr>
          <w:hyperlink w:anchor="_Toc35332543" w:history="1">
            <w:r w:rsidRPr="002E11AE">
              <w:rPr>
                <w:rStyle w:val="Hyperlink"/>
                <w:noProof/>
              </w:rPr>
              <w:t>Minerals</w:t>
            </w:r>
            <w:r>
              <w:rPr>
                <w:noProof/>
                <w:webHidden/>
              </w:rPr>
              <w:tab/>
            </w:r>
            <w:r>
              <w:rPr>
                <w:noProof/>
                <w:webHidden/>
              </w:rPr>
              <w:fldChar w:fldCharType="begin"/>
            </w:r>
            <w:r>
              <w:rPr>
                <w:noProof/>
                <w:webHidden/>
              </w:rPr>
              <w:instrText xml:space="preserve"> PAGEREF _Toc35332543 \h </w:instrText>
            </w:r>
            <w:r>
              <w:rPr>
                <w:noProof/>
                <w:webHidden/>
              </w:rPr>
            </w:r>
            <w:r>
              <w:rPr>
                <w:noProof/>
                <w:webHidden/>
              </w:rPr>
              <w:fldChar w:fldCharType="separate"/>
            </w:r>
            <w:r w:rsidR="00D569F1">
              <w:rPr>
                <w:noProof/>
                <w:webHidden/>
              </w:rPr>
              <w:t>10</w:t>
            </w:r>
            <w:r>
              <w:rPr>
                <w:noProof/>
                <w:webHidden/>
              </w:rPr>
              <w:fldChar w:fldCharType="end"/>
            </w:r>
          </w:hyperlink>
        </w:p>
        <w:p w14:paraId="65F04C03" w14:textId="78E8A599" w:rsidR="00293ED9" w:rsidRDefault="00293ED9">
          <w:pPr>
            <w:pStyle w:val="TOC2"/>
            <w:tabs>
              <w:tab w:val="right" w:leader="dot" w:pos="9350"/>
            </w:tabs>
            <w:rPr>
              <w:rFonts w:eastAsiaTheme="minorEastAsia"/>
              <w:noProof/>
            </w:rPr>
          </w:pPr>
          <w:hyperlink w:anchor="_Toc35332544" w:history="1">
            <w:r w:rsidRPr="002E11AE">
              <w:rPr>
                <w:rStyle w:val="Hyperlink"/>
                <w:noProof/>
              </w:rPr>
              <w:t>Geologic Process</w:t>
            </w:r>
            <w:r>
              <w:rPr>
                <w:noProof/>
                <w:webHidden/>
              </w:rPr>
              <w:tab/>
            </w:r>
            <w:r>
              <w:rPr>
                <w:noProof/>
                <w:webHidden/>
              </w:rPr>
              <w:fldChar w:fldCharType="begin"/>
            </w:r>
            <w:r>
              <w:rPr>
                <w:noProof/>
                <w:webHidden/>
              </w:rPr>
              <w:instrText xml:space="preserve"> PAGEREF _Toc35332544 \h </w:instrText>
            </w:r>
            <w:r>
              <w:rPr>
                <w:noProof/>
                <w:webHidden/>
              </w:rPr>
            </w:r>
            <w:r>
              <w:rPr>
                <w:noProof/>
                <w:webHidden/>
              </w:rPr>
              <w:fldChar w:fldCharType="separate"/>
            </w:r>
            <w:r w:rsidR="00D569F1">
              <w:rPr>
                <w:noProof/>
                <w:webHidden/>
              </w:rPr>
              <w:t>11</w:t>
            </w:r>
            <w:r>
              <w:rPr>
                <w:noProof/>
                <w:webHidden/>
              </w:rPr>
              <w:fldChar w:fldCharType="end"/>
            </w:r>
          </w:hyperlink>
        </w:p>
        <w:p w14:paraId="4EA0E9C1" w14:textId="15E3CDBC" w:rsidR="00293ED9" w:rsidRDefault="00293ED9">
          <w:pPr>
            <w:pStyle w:val="TOC2"/>
            <w:tabs>
              <w:tab w:val="right" w:leader="dot" w:pos="9350"/>
            </w:tabs>
            <w:rPr>
              <w:rFonts w:eastAsiaTheme="minorEastAsia"/>
              <w:noProof/>
            </w:rPr>
          </w:pPr>
          <w:hyperlink w:anchor="_Toc35332545" w:history="1">
            <w:r w:rsidRPr="002E11AE">
              <w:rPr>
                <w:rStyle w:val="Hyperlink"/>
                <w:noProof/>
              </w:rPr>
              <w:t>Physical Setting</w:t>
            </w:r>
            <w:r>
              <w:rPr>
                <w:noProof/>
                <w:webHidden/>
              </w:rPr>
              <w:tab/>
            </w:r>
            <w:r>
              <w:rPr>
                <w:noProof/>
                <w:webHidden/>
              </w:rPr>
              <w:fldChar w:fldCharType="begin"/>
            </w:r>
            <w:r>
              <w:rPr>
                <w:noProof/>
                <w:webHidden/>
              </w:rPr>
              <w:instrText xml:space="preserve"> PAGEREF _Toc35332545 \h </w:instrText>
            </w:r>
            <w:r>
              <w:rPr>
                <w:noProof/>
                <w:webHidden/>
              </w:rPr>
            </w:r>
            <w:r>
              <w:rPr>
                <w:noProof/>
                <w:webHidden/>
              </w:rPr>
              <w:fldChar w:fldCharType="separate"/>
            </w:r>
            <w:r w:rsidR="00D569F1">
              <w:rPr>
                <w:noProof/>
                <w:webHidden/>
              </w:rPr>
              <w:t>11</w:t>
            </w:r>
            <w:r>
              <w:rPr>
                <w:noProof/>
                <w:webHidden/>
              </w:rPr>
              <w:fldChar w:fldCharType="end"/>
            </w:r>
          </w:hyperlink>
        </w:p>
        <w:p w14:paraId="0E3462B7" w14:textId="5D6BFD6B" w:rsidR="00293ED9" w:rsidRDefault="00293ED9">
          <w:pPr>
            <w:pStyle w:val="TOC2"/>
            <w:tabs>
              <w:tab w:val="right" w:leader="dot" w:pos="9350"/>
            </w:tabs>
            <w:rPr>
              <w:rFonts w:eastAsiaTheme="minorEastAsia"/>
              <w:noProof/>
            </w:rPr>
          </w:pPr>
          <w:hyperlink w:anchor="_Toc35332546" w:history="1">
            <w:r w:rsidRPr="002E11AE">
              <w:rPr>
                <w:rStyle w:val="Hyperlink"/>
                <w:noProof/>
              </w:rPr>
              <w:t>Geologic Unit</w:t>
            </w:r>
            <w:r>
              <w:rPr>
                <w:noProof/>
                <w:webHidden/>
              </w:rPr>
              <w:tab/>
            </w:r>
            <w:r>
              <w:rPr>
                <w:noProof/>
                <w:webHidden/>
              </w:rPr>
              <w:fldChar w:fldCharType="begin"/>
            </w:r>
            <w:r>
              <w:rPr>
                <w:noProof/>
                <w:webHidden/>
              </w:rPr>
              <w:instrText xml:space="preserve"> PAGEREF _Toc35332546 \h </w:instrText>
            </w:r>
            <w:r>
              <w:rPr>
                <w:noProof/>
                <w:webHidden/>
              </w:rPr>
            </w:r>
            <w:r>
              <w:rPr>
                <w:noProof/>
                <w:webHidden/>
              </w:rPr>
              <w:fldChar w:fldCharType="separate"/>
            </w:r>
            <w:r w:rsidR="00D569F1">
              <w:rPr>
                <w:noProof/>
                <w:webHidden/>
              </w:rPr>
              <w:t>11</w:t>
            </w:r>
            <w:r>
              <w:rPr>
                <w:noProof/>
                <w:webHidden/>
              </w:rPr>
              <w:fldChar w:fldCharType="end"/>
            </w:r>
          </w:hyperlink>
        </w:p>
        <w:p w14:paraId="0ABBB28B" w14:textId="14323D63" w:rsidR="00293ED9" w:rsidRDefault="00293ED9">
          <w:pPr>
            <w:pStyle w:val="TOC2"/>
            <w:tabs>
              <w:tab w:val="right" w:leader="dot" w:pos="9350"/>
            </w:tabs>
            <w:rPr>
              <w:rFonts w:eastAsiaTheme="minorEastAsia"/>
              <w:noProof/>
            </w:rPr>
          </w:pPr>
          <w:hyperlink w:anchor="_Toc35332547" w:history="1">
            <w:r w:rsidRPr="002E11AE">
              <w:rPr>
                <w:rStyle w:val="Hyperlink"/>
                <w:noProof/>
              </w:rPr>
              <w:t>Geologic Time Interval</w:t>
            </w:r>
            <w:r>
              <w:rPr>
                <w:noProof/>
                <w:webHidden/>
              </w:rPr>
              <w:tab/>
            </w:r>
            <w:r>
              <w:rPr>
                <w:noProof/>
                <w:webHidden/>
              </w:rPr>
              <w:fldChar w:fldCharType="begin"/>
            </w:r>
            <w:r>
              <w:rPr>
                <w:noProof/>
                <w:webHidden/>
              </w:rPr>
              <w:instrText xml:space="preserve"> PAGEREF _Toc35332547 \h </w:instrText>
            </w:r>
            <w:r>
              <w:rPr>
                <w:noProof/>
                <w:webHidden/>
              </w:rPr>
            </w:r>
            <w:r>
              <w:rPr>
                <w:noProof/>
                <w:webHidden/>
              </w:rPr>
              <w:fldChar w:fldCharType="separate"/>
            </w:r>
            <w:r w:rsidR="00D569F1">
              <w:rPr>
                <w:noProof/>
                <w:webHidden/>
              </w:rPr>
              <w:t>11</w:t>
            </w:r>
            <w:r>
              <w:rPr>
                <w:noProof/>
                <w:webHidden/>
              </w:rPr>
              <w:fldChar w:fldCharType="end"/>
            </w:r>
          </w:hyperlink>
        </w:p>
        <w:p w14:paraId="5DBD2A7A" w14:textId="029E6BD1" w:rsidR="00293ED9" w:rsidRDefault="00293ED9">
          <w:pPr>
            <w:pStyle w:val="TOC2"/>
            <w:tabs>
              <w:tab w:val="right" w:leader="dot" w:pos="9350"/>
            </w:tabs>
            <w:rPr>
              <w:rFonts w:eastAsiaTheme="minorEastAsia"/>
              <w:noProof/>
            </w:rPr>
          </w:pPr>
          <w:hyperlink w:anchor="_Toc35332548" w:history="1">
            <w:r w:rsidRPr="002E11AE">
              <w:rPr>
                <w:rStyle w:val="Hyperlink"/>
                <w:noProof/>
              </w:rPr>
              <w:t>Property</w:t>
            </w:r>
            <w:r>
              <w:rPr>
                <w:noProof/>
                <w:webHidden/>
              </w:rPr>
              <w:tab/>
            </w:r>
            <w:r>
              <w:rPr>
                <w:noProof/>
                <w:webHidden/>
              </w:rPr>
              <w:fldChar w:fldCharType="begin"/>
            </w:r>
            <w:r>
              <w:rPr>
                <w:noProof/>
                <w:webHidden/>
              </w:rPr>
              <w:instrText xml:space="preserve"> PAGEREF _Toc35332548 \h </w:instrText>
            </w:r>
            <w:r>
              <w:rPr>
                <w:noProof/>
                <w:webHidden/>
              </w:rPr>
            </w:r>
            <w:r>
              <w:rPr>
                <w:noProof/>
                <w:webHidden/>
              </w:rPr>
              <w:fldChar w:fldCharType="separate"/>
            </w:r>
            <w:r w:rsidR="00D569F1">
              <w:rPr>
                <w:noProof/>
                <w:webHidden/>
              </w:rPr>
              <w:t>12</w:t>
            </w:r>
            <w:r>
              <w:rPr>
                <w:noProof/>
                <w:webHidden/>
              </w:rPr>
              <w:fldChar w:fldCharType="end"/>
            </w:r>
          </w:hyperlink>
        </w:p>
        <w:p w14:paraId="3D137C10" w14:textId="5D07E045" w:rsidR="00293ED9" w:rsidRDefault="00293ED9">
          <w:pPr>
            <w:pStyle w:val="TOC2"/>
            <w:tabs>
              <w:tab w:val="right" w:leader="dot" w:pos="9350"/>
            </w:tabs>
            <w:rPr>
              <w:rFonts w:eastAsiaTheme="minorEastAsia"/>
              <w:noProof/>
            </w:rPr>
          </w:pPr>
          <w:hyperlink w:anchor="_Toc35332549" w:history="1">
            <w:r w:rsidRPr="002E11AE">
              <w:rPr>
                <w:rStyle w:val="Hyperlink"/>
                <w:noProof/>
              </w:rPr>
              <w:t>Hydrology</w:t>
            </w:r>
            <w:r>
              <w:rPr>
                <w:noProof/>
                <w:webHidden/>
              </w:rPr>
              <w:tab/>
            </w:r>
            <w:r>
              <w:rPr>
                <w:noProof/>
                <w:webHidden/>
              </w:rPr>
              <w:fldChar w:fldCharType="begin"/>
            </w:r>
            <w:r>
              <w:rPr>
                <w:noProof/>
                <w:webHidden/>
              </w:rPr>
              <w:instrText xml:space="preserve"> PAGEREF _Toc35332549 \h </w:instrText>
            </w:r>
            <w:r>
              <w:rPr>
                <w:noProof/>
                <w:webHidden/>
              </w:rPr>
            </w:r>
            <w:r>
              <w:rPr>
                <w:noProof/>
                <w:webHidden/>
              </w:rPr>
              <w:fldChar w:fldCharType="separate"/>
            </w:r>
            <w:r w:rsidR="00D569F1">
              <w:rPr>
                <w:noProof/>
                <w:webHidden/>
              </w:rPr>
              <w:t>12</w:t>
            </w:r>
            <w:r>
              <w:rPr>
                <w:noProof/>
                <w:webHidden/>
              </w:rPr>
              <w:fldChar w:fldCharType="end"/>
            </w:r>
          </w:hyperlink>
        </w:p>
        <w:p w14:paraId="2F8B4150" w14:textId="60FA128D" w:rsidR="00293ED9" w:rsidRDefault="00293ED9">
          <w:pPr>
            <w:pStyle w:val="TOC1"/>
            <w:tabs>
              <w:tab w:val="right" w:leader="dot" w:pos="9350"/>
            </w:tabs>
            <w:rPr>
              <w:rFonts w:eastAsiaTheme="minorEastAsia"/>
              <w:noProof/>
            </w:rPr>
          </w:pPr>
          <w:hyperlink w:anchor="_Toc35332550" w:history="1">
            <w:r w:rsidRPr="002E11AE">
              <w:rPr>
                <w:rStyle w:val="Hyperlink"/>
                <w:noProof/>
              </w:rPr>
              <w:t>Namespaces</w:t>
            </w:r>
            <w:r>
              <w:rPr>
                <w:noProof/>
                <w:webHidden/>
              </w:rPr>
              <w:tab/>
            </w:r>
            <w:r>
              <w:rPr>
                <w:noProof/>
                <w:webHidden/>
              </w:rPr>
              <w:fldChar w:fldCharType="begin"/>
            </w:r>
            <w:r>
              <w:rPr>
                <w:noProof/>
                <w:webHidden/>
              </w:rPr>
              <w:instrText xml:space="preserve"> PAGEREF _Toc35332550 \h </w:instrText>
            </w:r>
            <w:r>
              <w:rPr>
                <w:noProof/>
                <w:webHidden/>
              </w:rPr>
            </w:r>
            <w:r>
              <w:rPr>
                <w:noProof/>
                <w:webHidden/>
              </w:rPr>
              <w:fldChar w:fldCharType="separate"/>
            </w:r>
            <w:r w:rsidR="00D569F1">
              <w:rPr>
                <w:noProof/>
                <w:webHidden/>
              </w:rPr>
              <w:t>12</w:t>
            </w:r>
            <w:r>
              <w:rPr>
                <w:noProof/>
                <w:webHidden/>
              </w:rPr>
              <w:fldChar w:fldCharType="end"/>
            </w:r>
          </w:hyperlink>
        </w:p>
        <w:p w14:paraId="0C556931" w14:textId="38534E8C" w:rsidR="00293ED9" w:rsidRDefault="00293ED9">
          <w:pPr>
            <w:pStyle w:val="TOC1"/>
            <w:tabs>
              <w:tab w:val="right" w:leader="dot" w:pos="9350"/>
            </w:tabs>
            <w:rPr>
              <w:rFonts w:eastAsiaTheme="minorEastAsia"/>
              <w:noProof/>
            </w:rPr>
          </w:pPr>
          <w:hyperlink w:anchor="_Toc35332551" w:history="1">
            <w:r w:rsidRPr="002E11AE">
              <w:rPr>
                <w:rStyle w:val="Hyperlink"/>
                <w:noProof/>
              </w:rPr>
              <w:t>Vocabularies</w:t>
            </w:r>
            <w:r>
              <w:rPr>
                <w:noProof/>
                <w:webHidden/>
              </w:rPr>
              <w:tab/>
            </w:r>
            <w:r>
              <w:rPr>
                <w:noProof/>
                <w:webHidden/>
              </w:rPr>
              <w:fldChar w:fldCharType="begin"/>
            </w:r>
            <w:r>
              <w:rPr>
                <w:noProof/>
                <w:webHidden/>
              </w:rPr>
              <w:instrText xml:space="preserve"> PAGEREF _Toc35332551 \h </w:instrText>
            </w:r>
            <w:r>
              <w:rPr>
                <w:noProof/>
                <w:webHidden/>
              </w:rPr>
            </w:r>
            <w:r>
              <w:rPr>
                <w:noProof/>
                <w:webHidden/>
              </w:rPr>
              <w:fldChar w:fldCharType="separate"/>
            </w:r>
            <w:r w:rsidR="00D569F1">
              <w:rPr>
                <w:noProof/>
                <w:webHidden/>
              </w:rPr>
              <w:t>13</w:t>
            </w:r>
            <w:r>
              <w:rPr>
                <w:noProof/>
                <w:webHidden/>
              </w:rPr>
              <w:fldChar w:fldCharType="end"/>
            </w:r>
          </w:hyperlink>
        </w:p>
        <w:p w14:paraId="43B12915" w14:textId="67246F7E" w:rsidR="00293ED9" w:rsidRDefault="00293ED9">
          <w:pPr>
            <w:pStyle w:val="TOC1"/>
            <w:tabs>
              <w:tab w:val="right" w:leader="dot" w:pos="9350"/>
            </w:tabs>
            <w:rPr>
              <w:rFonts w:eastAsiaTheme="minorEastAsia"/>
              <w:noProof/>
            </w:rPr>
          </w:pPr>
          <w:hyperlink w:anchor="_Toc35332552" w:history="1">
            <w:r w:rsidRPr="002E11AE">
              <w:rPr>
                <w:rStyle w:val="Hyperlink"/>
                <w:noProof/>
              </w:rPr>
              <w:t>Property Pattern</w:t>
            </w:r>
            <w:r>
              <w:rPr>
                <w:noProof/>
                <w:webHidden/>
              </w:rPr>
              <w:tab/>
            </w:r>
            <w:r>
              <w:rPr>
                <w:noProof/>
                <w:webHidden/>
              </w:rPr>
              <w:fldChar w:fldCharType="begin"/>
            </w:r>
            <w:r>
              <w:rPr>
                <w:noProof/>
                <w:webHidden/>
              </w:rPr>
              <w:instrText xml:space="preserve"> PAGEREF _Toc35332552 \h </w:instrText>
            </w:r>
            <w:r>
              <w:rPr>
                <w:noProof/>
                <w:webHidden/>
              </w:rPr>
            </w:r>
            <w:r>
              <w:rPr>
                <w:noProof/>
                <w:webHidden/>
              </w:rPr>
              <w:fldChar w:fldCharType="separate"/>
            </w:r>
            <w:r w:rsidR="00D569F1">
              <w:rPr>
                <w:noProof/>
                <w:webHidden/>
              </w:rPr>
              <w:t>13</w:t>
            </w:r>
            <w:r>
              <w:rPr>
                <w:noProof/>
                <w:webHidden/>
              </w:rPr>
              <w:fldChar w:fldCharType="end"/>
            </w:r>
          </w:hyperlink>
        </w:p>
        <w:p w14:paraId="7E81F1E0" w14:textId="5FB05B0C" w:rsidR="00293ED9" w:rsidRDefault="00293ED9">
          <w:pPr>
            <w:pStyle w:val="TOC1"/>
            <w:tabs>
              <w:tab w:val="right" w:leader="dot" w:pos="9350"/>
            </w:tabs>
            <w:rPr>
              <w:rFonts w:eastAsiaTheme="minorEastAsia"/>
              <w:noProof/>
            </w:rPr>
          </w:pPr>
          <w:hyperlink w:anchor="_Toc35332553" w:history="1">
            <w:r w:rsidRPr="002E11AE">
              <w:rPr>
                <w:rStyle w:val="Hyperlink"/>
                <w:noProof/>
              </w:rPr>
              <w:t>URI pattern</w:t>
            </w:r>
            <w:r>
              <w:rPr>
                <w:noProof/>
                <w:webHidden/>
              </w:rPr>
              <w:tab/>
            </w:r>
            <w:r>
              <w:rPr>
                <w:noProof/>
                <w:webHidden/>
              </w:rPr>
              <w:fldChar w:fldCharType="begin"/>
            </w:r>
            <w:r>
              <w:rPr>
                <w:noProof/>
                <w:webHidden/>
              </w:rPr>
              <w:instrText xml:space="preserve"> PAGEREF _Toc35332553 \h </w:instrText>
            </w:r>
            <w:r>
              <w:rPr>
                <w:noProof/>
                <w:webHidden/>
              </w:rPr>
            </w:r>
            <w:r>
              <w:rPr>
                <w:noProof/>
                <w:webHidden/>
              </w:rPr>
              <w:fldChar w:fldCharType="separate"/>
            </w:r>
            <w:r w:rsidR="00D569F1">
              <w:rPr>
                <w:noProof/>
                <w:webHidden/>
              </w:rPr>
              <w:t>15</w:t>
            </w:r>
            <w:r>
              <w:rPr>
                <w:noProof/>
                <w:webHidden/>
              </w:rPr>
              <w:fldChar w:fldCharType="end"/>
            </w:r>
          </w:hyperlink>
        </w:p>
        <w:p w14:paraId="5A292A1D" w14:textId="59828B3A" w:rsidR="00293ED9" w:rsidRDefault="00293ED9">
          <w:pPr>
            <w:pStyle w:val="TOC1"/>
            <w:tabs>
              <w:tab w:val="right" w:leader="dot" w:pos="9350"/>
            </w:tabs>
            <w:rPr>
              <w:rFonts w:eastAsiaTheme="minorEastAsia"/>
              <w:noProof/>
            </w:rPr>
          </w:pPr>
          <w:hyperlink w:anchor="_Toc35332554" w:history="1">
            <w:r w:rsidRPr="002E11AE">
              <w:rPr>
                <w:rStyle w:val="Hyperlink"/>
                <w:noProof/>
              </w:rPr>
              <w:t>Test Instances</w:t>
            </w:r>
            <w:r>
              <w:rPr>
                <w:noProof/>
                <w:webHidden/>
              </w:rPr>
              <w:tab/>
            </w:r>
            <w:r>
              <w:rPr>
                <w:noProof/>
                <w:webHidden/>
              </w:rPr>
              <w:fldChar w:fldCharType="begin"/>
            </w:r>
            <w:r>
              <w:rPr>
                <w:noProof/>
                <w:webHidden/>
              </w:rPr>
              <w:instrText xml:space="preserve"> PAGEREF _Toc35332554 \h </w:instrText>
            </w:r>
            <w:r>
              <w:rPr>
                <w:noProof/>
                <w:webHidden/>
              </w:rPr>
            </w:r>
            <w:r>
              <w:rPr>
                <w:noProof/>
                <w:webHidden/>
              </w:rPr>
              <w:fldChar w:fldCharType="separate"/>
            </w:r>
            <w:r w:rsidR="00D569F1">
              <w:rPr>
                <w:noProof/>
                <w:webHidden/>
              </w:rPr>
              <w:t>16</w:t>
            </w:r>
            <w:r>
              <w:rPr>
                <w:noProof/>
                <w:webHidden/>
              </w:rPr>
              <w:fldChar w:fldCharType="end"/>
            </w:r>
          </w:hyperlink>
        </w:p>
        <w:p w14:paraId="78419198" w14:textId="0449228A" w:rsidR="00293ED9" w:rsidRDefault="00293ED9">
          <w:pPr>
            <w:pStyle w:val="TOC1"/>
            <w:tabs>
              <w:tab w:val="right" w:leader="dot" w:pos="9350"/>
            </w:tabs>
            <w:rPr>
              <w:rFonts w:eastAsiaTheme="minorEastAsia"/>
              <w:noProof/>
            </w:rPr>
          </w:pPr>
          <w:hyperlink w:anchor="_Toc35332555" w:history="1">
            <w:r w:rsidRPr="002E11AE">
              <w:rPr>
                <w:rStyle w:val="Hyperlink"/>
                <w:noProof/>
              </w:rPr>
              <w:t>References</w:t>
            </w:r>
            <w:r>
              <w:rPr>
                <w:noProof/>
                <w:webHidden/>
              </w:rPr>
              <w:tab/>
            </w:r>
            <w:r>
              <w:rPr>
                <w:noProof/>
                <w:webHidden/>
              </w:rPr>
              <w:fldChar w:fldCharType="begin"/>
            </w:r>
            <w:r>
              <w:rPr>
                <w:noProof/>
                <w:webHidden/>
              </w:rPr>
              <w:instrText xml:space="preserve"> PAGEREF _Toc35332555 \h </w:instrText>
            </w:r>
            <w:r>
              <w:rPr>
                <w:noProof/>
                <w:webHidden/>
              </w:rPr>
            </w:r>
            <w:r>
              <w:rPr>
                <w:noProof/>
                <w:webHidden/>
              </w:rPr>
              <w:fldChar w:fldCharType="separate"/>
            </w:r>
            <w:r w:rsidR="00D569F1">
              <w:rPr>
                <w:noProof/>
                <w:webHidden/>
              </w:rPr>
              <w:t>16</w:t>
            </w:r>
            <w:r>
              <w:rPr>
                <w:noProof/>
                <w:webHidden/>
              </w:rPr>
              <w:fldChar w:fldCharType="end"/>
            </w:r>
          </w:hyperlink>
        </w:p>
        <w:p w14:paraId="18F07EE6" w14:textId="067B661D" w:rsidR="00BB59E7" w:rsidRDefault="00BB59E7">
          <w:r>
            <w:rPr>
              <w:b/>
              <w:bCs/>
              <w:noProof/>
            </w:rPr>
            <w:lastRenderedPageBreak/>
            <w:fldChar w:fldCharType="end"/>
          </w:r>
        </w:p>
      </w:sdtContent>
    </w:sdt>
    <w:p w14:paraId="6B4A39E1" w14:textId="77777777" w:rsidR="00BB59E7" w:rsidRPr="000B276D" w:rsidRDefault="00BB59E7" w:rsidP="000B276D"/>
    <w:p w14:paraId="7CE26588" w14:textId="33117DB4" w:rsidR="00D84BCD" w:rsidRDefault="00561FAC" w:rsidP="00F77958">
      <w:pPr>
        <w:pStyle w:val="Heading1"/>
      </w:pPr>
      <w:bookmarkStart w:id="1" w:name="_Toc35332530"/>
      <w:r>
        <w:t>Introduction</w:t>
      </w:r>
      <w:bookmarkEnd w:id="1"/>
    </w:p>
    <w:p w14:paraId="145E1B27" w14:textId="71C15E90" w:rsidR="00F77958" w:rsidRDefault="00A2079D" w:rsidP="00F77958">
      <w:pPr>
        <w:rPr>
          <w:lang w:val="en-AU"/>
        </w:rPr>
      </w:pPr>
      <w:r>
        <w:rPr>
          <w:lang w:val="en-AU"/>
        </w:rPr>
        <w:t>The Loop3D Geoscience Ontology is intended to enable implementation of a 3-D geologic data system in a linked data environment that can be integrated with other national and global environmental and geoscience information systems. The model was developed first in UML using the Sparx Enterprise Architect tool, and then implemented in OWL using a combination of text editing and the TopQuadrant TopBraid Composer tool.</w:t>
      </w:r>
      <w:r w:rsidR="00455F1B">
        <w:rPr>
          <w:lang w:val="en-AU"/>
        </w:rPr>
        <w:t xml:space="preserve"> </w:t>
      </w:r>
      <w:r>
        <w:rPr>
          <w:lang w:val="en-AU"/>
        </w:rPr>
        <w:t xml:space="preserve">The OWL implementation is serialized using Turtle notation. </w:t>
      </w:r>
      <w:r w:rsidR="00455F1B">
        <w:rPr>
          <w:lang w:val="en-AU"/>
        </w:rPr>
        <w:t>The Turtle files have been tested to open in TopBraid Composer</w:t>
      </w:r>
      <w:r w:rsidR="00C51E8A">
        <w:rPr>
          <w:lang w:val="en-AU"/>
        </w:rPr>
        <w:t xml:space="preserve"> Free Edition</w:t>
      </w:r>
      <w:r w:rsidR="00455F1B">
        <w:rPr>
          <w:lang w:val="en-AU"/>
        </w:rPr>
        <w:t xml:space="preserve"> and Protégé v.5.5.  </w:t>
      </w:r>
      <w:r w:rsidR="00F77958">
        <w:t xml:space="preserve">One of the design goals is to harmonize the </w:t>
      </w:r>
      <w:hyperlink r:id="rId14" w:history="1">
        <w:r w:rsidR="00F77958" w:rsidRPr="00A2079D">
          <w:rPr>
            <w:rStyle w:val="Hyperlink"/>
            <w:lang w:val="en-AU"/>
          </w:rPr>
          <w:t>NADM C1 model</w:t>
        </w:r>
      </w:hyperlink>
      <w:r w:rsidR="00F77958">
        <w:rPr>
          <w:lang w:val="en-AU"/>
        </w:rPr>
        <w:t xml:space="preserve"> and the </w:t>
      </w:r>
      <w:hyperlink r:id="rId15" w:history="1">
        <w:r w:rsidR="00F77958" w:rsidRPr="00A2079D">
          <w:rPr>
            <w:rStyle w:val="Hyperlink"/>
            <w:lang w:val="en-AU"/>
          </w:rPr>
          <w:t>GeoSciML v3.2</w:t>
        </w:r>
      </w:hyperlink>
      <w:r w:rsidR="00F77958">
        <w:rPr>
          <w:lang w:val="en-AU"/>
        </w:rPr>
        <w:t xml:space="preserve"> conceptual model, with the </w:t>
      </w:r>
      <w:hyperlink r:id="rId16" w:history="1">
        <w:r w:rsidR="00F77958" w:rsidRPr="00A2079D">
          <w:rPr>
            <w:rStyle w:val="Hyperlink"/>
            <w:lang w:val="en-AU"/>
          </w:rPr>
          <w:t>DOLCE high-level ontology</w:t>
        </w:r>
      </w:hyperlink>
      <w:r w:rsidR="00F77958">
        <w:rPr>
          <w:lang w:val="en-AU"/>
        </w:rPr>
        <w:t xml:space="preserve">. </w:t>
      </w:r>
      <w:r>
        <w:rPr>
          <w:lang w:val="en-AU"/>
        </w:rPr>
        <w:t xml:space="preserve">The scope of the model includes Earth Materials, Geologic Units, and Geologic Structure, and Geologic Relationships. </w:t>
      </w:r>
    </w:p>
    <w:p w14:paraId="79446DAC" w14:textId="22D1B13A" w:rsidR="00F77958" w:rsidRDefault="00F77958">
      <w:r>
        <w:t>The ontology implementation is modularized to enable development of application-specific profiles that bring a minimum of unneeded classes and properties. There are two top-level ontologies</w:t>
      </w:r>
      <w:r w:rsidR="00C51E8A">
        <w:t>:</w:t>
      </w:r>
      <w:r>
        <w:t xml:space="preserve"> ‘Common’ for high-level cross domain concepts mostly </w:t>
      </w:r>
      <w:r w:rsidR="00C51E8A">
        <w:t>based on</w:t>
      </w:r>
      <w:r>
        <w:t xml:space="preserve"> DOLCE with some BFO modifications</w:t>
      </w:r>
      <w:r w:rsidR="00C51E8A">
        <w:t>;</w:t>
      </w:r>
      <w:r>
        <w:t xml:space="preserve"> and ‘Geology’, which contains the basic framework for geoscience concepts. </w:t>
      </w:r>
      <w:r w:rsidR="00535BA3">
        <w:t>A collection of module</w:t>
      </w:r>
      <w:r w:rsidR="00C51E8A">
        <w:t>s</w:t>
      </w:r>
      <w:r w:rsidR="00535BA3">
        <w:t xml:space="preserve"> are implemented to extend the content of the base modules. The </w:t>
      </w:r>
      <w:r w:rsidR="00C51E8A">
        <w:t>m</w:t>
      </w:r>
      <w:r w:rsidR="00535BA3">
        <w:t>odules add detailed subclasses</w:t>
      </w:r>
      <w:r w:rsidR="00C51E8A">
        <w:t xml:space="preserve">, </w:t>
      </w:r>
      <w:r w:rsidR="00535BA3">
        <w:t>properties of cla</w:t>
      </w:r>
      <w:r w:rsidR="00C51E8A">
        <w:t>s</w:t>
      </w:r>
      <w:r w:rsidR="00535BA3">
        <w:t xml:space="preserve">ses in the top level ontologies, </w:t>
      </w:r>
      <w:r w:rsidR="00C51E8A">
        <w:t xml:space="preserve">and </w:t>
      </w:r>
      <w:r w:rsidR="00535BA3">
        <w:t>bind properties to classes</w:t>
      </w:r>
      <w:r w:rsidR="00A2079D">
        <w:t xml:space="preserve">. Vocabularies that define terminology for </w:t>
      </w:r>
      <w:r w:rsidR="00830F72">
        <w:t xml:space="preserve">some </w:t>
      </w:r>
      <w:r w:rsidR="00A2079D">
        <w:t xml:space="preserve">property values have been adopted from the </w:t>
      </w:r>
      <w:hyperlink r:id="rId17"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Much of the detailed content in the extensions is based on Geo</w:t>
      </w:r>
      <w:r w:rsidR="00C51E8A">
        <w:softHyphen/>
      </w:r>
      <w:r w:rsidR="00535BA3">
        <w:t xml:space="preserve">SciML v3.2. </w:t>
      </w:r>
    </w:p>
    <w:p w14:paraId="51305CC4" w14:textId="29E6E2F7" w:rsidR="00535BA3" w:rsidRDefault="00561FAC">
      <w:r>
        <w:t>The idea is that any Loop3D dataset would use the base Common and Geology ontology, and set up a ‘Master’ ontology</w:t>
      </w:r>
      <w:r w:rsidR="005A7489">
        <w:t xml:space="preserve"> defining a profile</w:t>
      </w:r>
      <w:r>
        <w:t xml:space="preserve"> that imports those</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199DF6AC" w14:textId="77777777" w:rsidR="00455F1B" w:rsidRDefault="00455F1B"/>
    <w:p w14:paraId="350DFB27" w14:textId="0DFDDF3D" w:rsidR="006D3D54" w:rsidRDefault="00177C8E" w:rsidP="00561FAC">
      <w:pPr>
        <w:pStyle w:val="Heading1"/>
      </w:pPr>
      <w:bookmarkStart w:id="2" w:name="_Toc35332531"/>
      <w:r>
        <w:rPr>
          <w:noProof/>
        </w:rPr>
        <mc:AlternateContent>
          <mc:Choice Requires="wps">
            <w:drawing>
              <wp:anchor distT="0" distB="0" distL="114300" distR="114300" simplePos="0" relativeHeight="251661312" behindDoc="0" locked="0" layoutInCell="1" allowOverlap="1" wp14:anchorId="5F69DD2F" wp14:editId="6BF6DD30">
                <wp:simplePos x="0" y="0"/>
                <wp:positionH relativeFrom="column">
                  <wp:posOffset>0</wp:posOffset>
                </wp:positionH>
                <wp:positionV relativeFrom="paragraph">
                  <wp:posOffset>1398905</wp:posOffset>
                </wp:positionV>
                <wp:extent cx="14001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wps:spPr>
                      <wps:txbx>
                        <w:txbxContent>
                          <w:p w14:paraId="064C2DC7" w14:textId="10B357D1" w:rsidR="00495496" w:rsidRDefault="00495496" w:rsidP="00177C8E">
                            <w:pPr>
                              <w:pStyle w:val="Caption"/>
                            </w:pPr>
                            <w:r>
                              <w:t xml:space="preserve">Figure </w:t>
                            </w:r>
                            <w:r w:rsidR="00282677">
                              <w:fldChar w:fldCharType="begin"/>
                            </w:r>
                            <w:r w:rsidR="00282677">
                              <w:instrText xml:space="preserve"> SEQ Figure \</w:instrText>
                            </w:r>
                            <w:r w:rsidR="00282677">
                              <w:instrText xml:space="preserve">* ARABIC </w:instrText>
                            </w:r>
                            <w:r w:rsidR="00282677">
                              <w:fldChar w:fldCharType="separate"/>
                            </w:r>
                            <w:r w:rsidR="00D569F1">
                              <w:rPr>
                                <w:noProof/>
                              </w:rPr>
                              <w:t>1</w:t>
                            </w:r>
                            <w:r w:rsidR="00282677">
                              <w:rPr>
                                <w:noProof/>
                              </w:rPr>
                              <w:fldChar w:fldCharType="end"/>
                            </w:r>
                            <w:r>
                              <w:t>. Github repository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69DD2F" id="_x0000_t202" coordsize="21600,21600" o:spt="202" path="m,l,21600r21600,l21600,xe">
                <v:stroke joinstyle="miter"/>
                <v:path gradientshapeok="t" o:connecttype="rect"/>
              </v:shapetype>
              <v:shape id="Text Box 11" o:spid="_x0000_s1026" type="#_x0000_t202" style="position:absolute;margin-left:0;margin-top:110.15pt;width:110.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" stroked="f">
                <v:textbox style="mso-fit-shape-to-text:t" inset="0,0,0,0">
                  <w:txbxContent>
                    <w:p w14:paraId="064C2DC7" w14:textId="10B357D1" w:rsidR="00495496" w:rsidRDefault="00495496" w:rsidP="00177C8E">
                      <w:pPr>
                        <w:pStyle w:val="Caption"/>
                      </w:pPr>
                      <w:r>
                        <w:t xml:space="preserve">Figure </w:t>
                      </w:r>
                      <w:r w:rsidR="00282677">
                        <w:fldChar w:fldCharType="begin"/>
                      </w:r>
                      <w:r w:rsidR="00282677">
                        <w:instrText xml:space="preserve"> SEQ Figure \</w:instrText>
                      </w:r>
                      <w:r w:rsidR="00282677">
                        <w:instrText xml:space="preserve">* ARABIC </w:instrText>
                      </w:r>
                      <w:r w:rsidR="00282677">
                        <w:fldChar w:fldCharType="separate"/>
                      </w:r>
                      <w:r w:rsidR="00D569F1">
                        <w:rPr>
                          <w:noProof/>
                        </w:rPr>
                        <w:t>1</w:t>
                      </w:r>
                      <w:r w:rsidR="00282677">
                        <w:rPr>
                          <w:noProof/>
                        </w:rPr>
                        <w:fldChar w:fldCharType="end"/>
                      </w:r>
                      <w:r>
                        <w:t>. Github repository layout.</w:t>
                      </w:r>
                    </w:p>
                  </w:txbxContent>
                </v:textbox>
                <w10:wrap type="square"/>
              </v:shape>
            </w:pict>
          </mc:Fallback>
        </mc:AlternateContent>
      </w:r>
      <w:r w:rsidRPr="00EC5B7D">
        <w:rPr>
          <w:noProof/>
        </w:rPr>
        <w:drawing>
          <wp:anchor distT="0" distB="0" distL="114300" distR="114300" simplePos="0" relativeHeight="251659264" behindDoc="0" locked="0" layoutInCell="1" allowOverlap="1" wp14:anchorId="1629BB29" wp14:editId="19A69DAA">
            <wp:simplePos x="0" y="0"/>
            <wp:positionH relativeFrom="margin">
              <wp:align>left</wp:align>
            </wp:positionH>
            <wp:positionV relativeFrom="paragraph">
              <wp:posOffset>94187</wp:posOffset>
            </wp:positionV>
            <wp:extent cx="1400370" cy="124794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00370" cy="1247949"/>
                    </a:xfrm>
                    <a:prstGeom prst="rect">
                      <a:avLst/>
                    </a:prstGeom>
                  </pic:spPr>
                </pic:pic>
              </a:graphicData>
            </a:graphic>
          </wp:anchor>
        </w:drawing>
      </w:r>
      <w:r w:rsidR="006D3D54">
        <w:t>Modules:</w:t>
      </w:r>
      <w:bookmarkEnd w:id="2"/>
    </w:p>
    <w:p w14:paraId="27C468C5" w14:textId="5A24B711" w:rsidR="00177C8E" w:rsidRPr="00177C8E" w:rsidRDefault="00177C8E" w:rsidP="00177C8E">
      <w:r>
        <w:t xml:space="preserve">The Ontology is being developed in a </w:t>
      </w:r>
      <w:hyperlink r:id="rId19" w:history="1">
        <w:r w:rsidRPr="00177C8E">
          <w:rPr>
            <w:rStyle w:val="Hyperlink"/>
          </w:rPr>
          <w:t>GitHub repository</w:t>
        </w:r>
      </w:hyperlink>
      <w:r>
        <w:t>, with the sub directories and files shown in Figure 1. The top level Common and Geol</w:t>
      </w:r>
      <w:r w:rsidR="00060ABD">
        <w:t>og</w:t>
      </w:r>
      <w:r>
        <w:t>y ontol</w:t>
      </w:r>
      <w:r w:rsidR="00060ABD">
        <w:t>o</w:t>
      </w:r>
      <w:r>
        <w:t xml:space="preserve">gy files are at the top level, along with the master import file that brings all the components togtether. The Modules folder </w:t>
      </w:r>
      <w:r w:rsidR="00060ABD">
        <w:t>contain the thematic modules and a subdirectory ‘</w:t>
      </w:r>
      <w:r w:rsidR="00060ABD" w:rsidRPr="00060ABD">
        <w:t>ComponentVocabs</w:t>
      </w:r>
      <w:r w:rsidR="00060ABD">
        <w:t>’ that contains the ontology files for the property value terminology.</w:t>
      </w:r>
      <w:r w:rsidR="00455F1B">
        <w:t xml:space="preserve"> Each of the main folders contains an OASIS catalog file (catalog-v001.xml in Figure 1), which provides a mapping from ontology URIs used in import statements to the file locations in the repository. This is necessary because the URIs do not currently resolve on the Web, but must be accessed locally; the OWL editors use the catalog file to find the imports. </w:t>
      </w:r>
    </w:p>
    <w:p w14:paraId="4257695B" w14:textId="2E56AAE9" w:rsidR="00455F1B" w:rsidRDefault="00455F1B" w:rsidP="00455F1B">
      <w:pPr>
        <w:pStyle w:val="Heading1"/>
        <w:rPr>
          <w:noProof/>
        </w:rPr>
      </w:pPr>
      <w:bookmarkStart w:id="3" w:name="_Toc35332532"/>
      <w:r>
        <w:rPr>
          <w:noProof/>
        </w:rPr>
        <w:t>Ontology Classes</w:t>
      </w:r>
      <w:bookmarkEnd w:id="3"/>
    </w:p>
    <w:p w14:paraId="4DE784C2" w14:textId="05037AEA" w:rsidR="00455F1B" w:rsidRPr="00455F1B" w:rsidRDefault="004679F8" w:rsidP="00455F1B">
      <w:r>
        <w:rPr>
          <w:noProof/>
        </w:rPr>
        <mc:AlternateContent>
          <mc:Choice Requires="wps">
            <w:drawing>
              <wp:anchor distT="45720" distB="45720" distL="114300" distR="114300" simplePos="0" relativeHeight="251669504" behindDoc="0" locked="0" layoutInCell="1" allowOverlap="1" wp14:anchorId="36877FCF" wp14:editId="5384734D">
                <wp:simplePos x="0" y="0"/>
                <wp:positionH relativeFrom="margin">
                  <wp:posOffset>1905000</wp:posOffset>
                </wp:positionH>
                <wp:positionV relativeFrom="paragraph">
                  <wp:posOffset>424815</wp:posOffset>
                </wp:positionV>
                <wp:extent cx="3657600" cy="29527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952750"/>
                        </a:xfrm>
                        <a:prstGeom prst="rect">
                          <a:avLst/>
                        </a:prstGeom>
                        <a:solidFill>
                          <a:srgbClr val="FFFFFF"/>
                        </a:solidFill>
                        <a:ln w="9525">
                          <a:solidFill>
                            <a:srgbClr val="000000"/>
                          </a:solidFill>
                          <a:miter lim="800000"/>
                          <a:headEnd/>
                          <a:tailEnd/>
                        </a:ln>
                      </wps:spPr>
                      <wps:txbx>
                        <w:txbxContent>
                          <w:p w14:paraId="15B5B33B" w14:textId="77777777" w:rsidR="00495496" w:rsidRPr="005A7489" w:rsidRDefault="00495496" w:rsidP="00FC6048">
                            <w:pPr>
                              <w:pStyle w:val="Heading2"/>
                            </w:pPr>
                            <w:bookmarkStart w:id="4" w:name="_Toc35332533"/>
                            <w:r>
                              <w:t>Top Level Classes</w:t>
                            </w:r>
                            <w:bookmarkEnd w:id="4"/>
                          </w:p>
                          <w:p w14:paraId="23B40864" w14:textId="35956C9F" w:rsidR="00495496" w:rsidRPr="004679F8" w:rsidRDefault="00495496">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7FCF" id="Text Box 2" o:spid="_x0000_s1027" type="#_x0000_t202" style="position:absolute;margin-left:150pt;margin-top:33.45pt;width:4in;height:2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QcJgIAAE0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">
                <v:textbox>
                  <w:txbxContent>
                    <w:p w14:paraId="15B5B33B" w14:textId="77777777" w:rsidR="00495496" w:rsidRPr="005A7489" w:rsidRDefault="00495496" w:rsidP="00FC6048">
                      <w:pPr>
                        <w:pStyle w:val="Heading2"/>
                      </w:pPr>
                      <w:bookmarkStart w:id="5" w:name="_Toc35332533"/>
                      <w:r>
                        <w:t>Top Level Classes</w:t>
                      </w:r>
                      <w:bookmarkEnd w:id="5"/>
                    </w:p>
                    <w:p w14:paraId="23B40864" w14:textId="35956C9F" w:rsidR="00495496" w:rsidRPr="004679F8" w:rsidRDefault="00495496">
                      <w:pPr>
                        <w:rPr>
                          <w:rFonts w:cstheme="minorHAnsi"/>
                          <w:sz w:val="20"/>
                          <w:szCs w:val="20"/>
                        </w:rPr>
                      </w:pPr>
                      <w:r w:rsidRPr="004679F8">
                        <w:rPr>
                          <w:rFonts w:cstheme="minorHAnsi"/>
                          <w:sz w:val="20"/>
                          <w:szCs w:val="20"/>
                        </w:rPr>
                        <w:t xml:space="preserve">‘Particular’ is a top level concept in DOLCE, corresponding to 'thing' or 'entity' in other schemes. An Endurant is wholly present at any time at which </w:t>
                      </w:r>
                      <w:r>
                        <w:rPr>
                          <w:rFonts w:cstheme="minorHAnsi"/>
                          <w:sz w:val="20"/>
                          <w:szCs w:val="20"/>
                        </w:rPr>
                        <w:t>it</w:t>
                      </w:r>
                      <w:r w:rsidRPr="004679F8">
                        <w:rPr>
                          <w:rFonts w:cstheme="minorHAnsi"/>
                          <w:sz w:val="20"/>
                          <w:szCs w:val="20"/>
                        </w:rPr>
                        <w:t xml:space="preserve"> exist</w:t>
                      </w:r>
                      <w:r>
                        <w:rPr>
                          <w:rFonts w:cstheme="minorHAnsi"/>
                          <w:sz w:val="20"/>
                          <w:szCs w:val="20"/>
                        </w:rPr>
                        <w:t>s</w:t>
                      </w:r>
                      <w:r w:rsidRPr="004679F8">
                        <w:rPr>
                          <w:rFonts w:cstheme="minorHAnsi"/>
                          <w:sz w:val="20"/>
                          <w:szCs w:val="20"/>
                        </w:rPr>
                        <w:t xml:space="preserve">, and can change in time. An Endurant can survive the loss and/or replacement of parts. </w:t>
                      </w:r>
                      <w:r>
                        <w:rPr>
                          <w:rFonts w:cstheme="minorHAnsi"/>
                          <w:sz w:val="20"/>
                          <w:szCs w:val="20"/>
                        </w:rPr>
                        <w:t xml:space="preserve">A Feature </w:t>
                      </w:r>
                      <w:r w:rsidRPr="001A431A">
                        <w:rPr>
                          <w:rFonts w:cstheme="minorHAnsi"/>
                          <w:sz w:val="20"/>
                          <w:szCs w:val="20"/>
                        </w:rPr>
                        <w:t>is an  Endurant that is ontologically dependent on at least one host Endurant</w:t>
                      </w:r>
                      <w:r>
                        <w:rPr>
                          <w:rFonts w:cstheme="minorHAnsi"/>
                          <w:sz w:val="20"/>
                          <w:szCs w:val="20"/>
                        </w:rPr>
                        <w:t>,</w:t>
                      </w:r>
                      <w:r w:rsidRPr="001A431A">
                        <w:rPr>
                          <w:rFonts w:cstheme="minorHAnsi"/>
                          <w:sz w:val="20"/>
                          <w:szCs w:val="20"/>
                        </w:rPr>
                        <w:t xml:space="preserve"> and </w:t>
                      </w:r>
                      <w:r>
                        <w:rPr>
                          <w:rFonts w:cstheme="minorHAnsi"/>
                          <w:sz w:val="20"/>
                          <w:szCs w:val="20"/>
                        </w:rPr>
                        <w:t xml:space="preserve">also on </w:t>
                      </w:r>
                      <w:r w:rsidRPr="001A431A">
                        <w:rPr>
                          <w:rFonts w:cstheme="minorHAnsi"/>
                          <w:sz w:val="20"/>
                          <w:szCs w:val="20"/>
                        </w:rPr>
                        <w:t>a focal entity</w:t>
                      </w:r>
                      <w:r>
                        <w:rPr>
                          <w:rFonts w:cstheme="minorHAnsi"/>
                          <w:sz w:val="20"/>
                          <w:szCs w:val="20"/>
                        </w:rPr>
                        <w:t xml:space="preserve">. The host and focal entities </w:t>
                      </w:r>
                      <w:r w:rsidRPr="001A431A">
                        <w:rPr>
                          <w:rFonts w:cstheme="minorHAnsi"/>
                          <w:sz w:val="20"/>
                          <w:szCs w:val="20"/>
                        </w:rPr>
                        <w:t>are related by some essential relation</w:t>
                      </w:r>
                      <w:r w:rsidRPr="004679F8">
                        <w:rPr>
                          <w:rFonts w:cstheme="minorHAnsi"/>
                          <w:sz w:val="20"/>
                          <w:szCs w:val="20"/>
                        </w:rPr>
                        <w:t xml:space="preserve">  A Physical Endurant is an endurant having a direct physical (at least spatial) quality. </w:t>
                      </w:r>
                      <w:r>
                        <w:rPr>
                          <w:rFonts w:cstheme="minorHAnsi"/>
                          <w:sz w:val="20"/>
                          <w:szCs w:val="20"/>
                        </w:rPr>
                        <w:t>Property subclasses are</w:t>
                      </w:r>
                      <w:r w:rsidRPr="004679F8">
                        <w:rPr>
                          <w:rFonts w:cstheme="minorHAnsi"/>
                          <w:sz w:val="20"/>
                          <w:szCs w:val="20"/>
                        </w:rPr>
                        <w:t xml:space="preserve"> concept</w:t>
                      </w:r>
                      <w:r>
                        <w:rPr>
                          <w:rFonts w:cstheme="minorHAnsi"/>
                          <w:sz w:val="20"/>
                          <w:szCs w:val="20"/>
                        </w:rPr>
                        <w:t>s</w:t>
                      </w:r>
                      <w:r w:rsidRPr="004679F8">
                        <w:rPr>
                          <w:rFonts w:cstheme="minorHAnsi"/>
                          <w:sz w:val="20"/>
                          <w:szCs w:val="20"/>
                        </w:rPr>
                        <w:t xml:space="preserve"> that specif</w:t>
                      </w:r>
                      <w:r>
                        <w:rPr>
                          <w:rFonts w:cstheme="minorHAnsi"/>
                          <w:sz w:val="20"/>
                          <w:szCs w:val="20"/>
                        </w:rPr>
                        <w:t>y</w:t>
                      </w:r>
                      <w:r w:rsidRPr="004679F8">
                        <w:rPr>
                          <w:rFonts w:cstheme="minorHAnsi"/>
                          <w:sz w:val="20"/>
                          <w:szCs w:val="20"/>
                        </w:rPr>
                        <w:t xml:space="preserve"> some aspect that inheres in instances of some Particular.</w:t>
                      </w:r>
                      <w:r>
                        <w:rPr>
                          <w:rFonts w:cstheme="minorHAnsi"/>
                          <w:sz w:val="20"/>
                          <w:szCs w:val="20"/>
                        </w:rPr>
                        <w:t xml:space="preserve"> </w:t>
                      </w:r>
                      <w:r w:rsidRPr="004679F8">
                        <w:rPr>
                          <w:rFonts w:cstheme="minorHAnsi"/>
                          <w:sz w:val="20"/>
                          <w:szCs w:val="20"/>
                        </w:rPr>
                        <w:t xml:space="preserve">A </w:t>
                      </w:r>
                      <w:r>
                        <w:rPr>
                          <w:rFonts w:cstheme="minorHAnsi"/>
                          <w:sz w:val="20"/>
                          <w:szCs w:val="20"/>
                        </w:rPr>
                        <w:t>Situation</w:t>
                      </w:r>
                      <w:r w:rsidRPr="004679F8">
                        <w:rPr>
                          <w:rFonts w:cstheme="minorHAnsi"/>
                          <w:sz w:val="20"/>
                          <w:szCs w:val="20"/>
                        </w:rPr>
                        <w:t xml:space="preserve"> is a notional place that might be defined with parts that are endurants or perdurants, and also with particular qualities/properties. Perdurants (AKA occurrences) have temporal parts </w:t>
                      </w:r>
                      <w:r>
                        <w:rPr>
                          <w:rFonts w:cstheme="minorHAnsi"/>
                          <w:sz w:val="20"/>
                          <w:szCs w:val="20"/>
                        </w:rPr>
                        <w:t>and can have</w:t>
                      </w:r>
                      <w:r w:rsidRPr="004679F8">
                        <w:rPr>
                          <w:rFonts w:cstheme="minorHAnsi"/>
                          <w:sz w:val="20"/>
                          <w:szCs w:val="20"/>
                        </w:rPr>
                        <w:t xml:space="preserve"> spatial parts</w:t>
                      </w:r>
                      <w:r>
                        <w:rPr>
                          <w:rFonts w:cstheme="minorHAnsi"/>
                          <w:sz w:val="20"/>
                          <w:szCs w:val="20"/>
                        </w:rPr>
                        <w:t xml:space="preserve">. Subclasses in this model include </w:t>
                      </w:r>
                      <w:r w:rsidRPr="004679F8">
                        <w:rPr>
                          <w:rFonts w:cstheme="minorHAnsi"/>
                          <w:sz w:val="20"/>
                          <w:szCs w:val="20"/>
                        </w:rPr>
                        <w:t xml:space="preserve"> </w:t>
                      </w:r>
                      <w:r>
                        <w:rPr>
                          <w:rFonts w:cstheme="minorHAnsi"/>
                          <w:sz w:val="20"/>
                          <w:szCs w:val="20"/>
                        </w:rPr>
                        <w:t>E</w:t>
                      </w:r>
                      <w:r w:rsidRPr="004679F8">
                        <w:rPr>
                          <w:rFonts w:cstheme="minorHAnsi"/>
                          <w:sz w:val="20"/>
                          <w:szCs w:val="20"/>
                        </w:rPr>
                        <w:t xml:space="preserve">vent, </w:t>
                      </w:r>
                      <w:r>
                        <w:rPr>
                          <w:rFonts w:cstheme="minorHAnsi"/>
                          <w:sz w:val="20"/>
                          <w:szCs w:val="20"/>
                        </w:rPr>
                        <w:t>P</w:t>
                      </w:r>
                      <w:r w:rsidRPr="004679F8">
                        <w:rPr>
                          <w:rFonts w:cstheme="minorHAnsi"/>
                          <w:sz w:val="20"/>
                          <w:szCs w:val="20"/>
                        </w:rPr>
                        <w:t xml:space="preserve">rocesses, </w:t>
                      </w:r>
                      <w:r>
                        <w:rPr>
                          <w:rFonts w:cstheme="minorHAnsi"/>
                          <w:sz w:val="20"/>
                          <w:szCs w:val="20"/>
                        </w:rPr>
                        <w:t xml:space="preserve">and Time_Regions </w:t>
                      </w:r>
                    </w:p>
                  </w:txbxContent>
                </v:textbox>
                <w10:wrap type="square" anchorx="margin"/>
              </v:shape>
            </w:pict>
          </mc:Fallback>
        </mc:AlternateContent>
      </w:r>
      <w:r w:rsidR="00455F1B">
        <w:t xml:space="preserve">The following sections present the main classes in the ontology with some explanation of the logical approach and semantics of the classes. </w:t>
      </w:r>
    </w:p>
    <w:p w14:paraId="24D0D095" w14:textId="43172219" w:rsidR="00060ABD" w:rsidRDefault="001A431A" w:rsidP="00177C8E">
      <w:r>
        <w:rPr>
          <w:noProof/>
        </w:rPr>
        <w:drawing>
          <wp:anchor distT="0" distB="0" distL="114300" distR="114300" simplePos="0" relativeHeight="251658240" behindDoc="0" locked="0" layoutInCell="1" allowOverlap="1" wp14:anchorId="09104C60" wp14:editId="08837CF5">
            <wp:simplePos x="0" y="0"/>
            <wp:positionH relativeFrom="margin">
              <wp:align>left</wp:align>
            </wp:positionH>
            <wp:positionV relativeFrom="paragraph">
              <wp:posOffset>6350</wp:posOffset>
            </wp:positionV>
            <wp:extent cx="1847850" cy="32118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8012" cy="3211830"/>
                    </a:xfrm>
                    <a:prstGeom prst="rect">
                      <a:avLst/>
                    </a:prstGeom>
                  </pic:spPr>
                </pic:pic>
              </a:graphicData>
            </a:graphic>
            <wp14:sizeRelH relativeFrom="margin">
              <wp14:pctWidth>0</wp14:pctWidth>
            </wp14:sizeRelH>
            <wp14:sizeRelV relativeFrom="margin">
              <wp14:pctHeight>0</wp14:pctHeight>
            </wp14:sizeRelV>
          </wp:anchor>
        </w:drawing>
      </w:r>
      <w:r w:rsidR="0032602C">
        <w:rPr>
          <w:noProof/>
        </w:rPr>
        <mc:AlternateContent>
          <mc:Choice Requires="wps">
            <w:drawing>
              <wp:anchor distT="0" distB="0" distL="114300" distR="114300" simplePos="0" relativeHeight="251677696" behindDoc="0" locked="0" layoutInCell="1" allowOverlap="1" wp14:anchorId="47262723" wp14:editId="69840367">
                <wp:simplePos x="0" y="0"/>
                <wp:positionH relativeFrom="column">
                  <wp:posOffset>0</wp:posOffset>
                </wp:positionH>
                <wp:positionV relativeFrom="paragraph">
                  <wp:posOffset>3275330</wp:posOffset>
                </wp:positionV>
                <wp:extent cx="185229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52295" cy="635"/>
                        </a:xfrm>
                        <a:prstGeom prst="rect">
                          <a:avLst/>
                        </a:prstGeom>
                        <a:solidFill>
                          <a:prstClr val="white"/>
                        </a:solidFill>
                        <a:ln>
                          <a:noFill/>
                        </a:ln>
                      </wps:spPr>
                      <wps:txbx>
                        <w:txbxContent>
                          <w:p w14:paraId="5124BDE4" w14:textId="7E35F14C" w:rsidR="00495496" w:rsidRPr="00D0528C" w:rsidRDefault="00495496" w:rsidP="0032602C">
                            <w:pPr>
                              <w:pStyle w:val="Caption"/>
                              <w:rPr>
                                <w:noProof/>
                              </w:rPr>
                            </w:pPr>
                            <w:r>
                              <w:t xml:space="preserve">Figure </w:t>
                            </w:r>
                            <w:r w:rsidR="00282677">
                              <w:fldChar w:fldCharType="begin"/>
                            </w:r>
                            <w:r w:rsidR="00282677">
                              <w:instrText xml:space="preserve"> SEQ Figure \* ARABIC </w:instrText>
                            </w:r>
                            <w:r w:rsidR="00282677">
                              <w:fldChar w:fldCharType="separate"/>
                            </w:r>
                            <w:r w:rsidR="00D569F1">
                              <w:rPr>
                                <w:noProof/>
                              </w:rPr>
                              <w:t>2</w:t>
                            </w:r>
                            <w:r w:rsidR="00282677">
                              <w:rPr>
                                <w:noProof/>
                              </w:rPr>
                              <w:fldChar w:fldCharType="end"/>
                            </w:r>
                            <w:r>
                              <w:t>. Top Level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62723" id="Text Box 17" o:spid="_x0000_s1028" type="#_x0000_t202" style="position:absolute;margin-left:0;margin-top:257.9pt;width:145.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DILgIAAGYEAAAOAAAAZHJzL2Uyb0RvYy54bWysVMFu2zAMvQ/YPwi6L04ypGu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" stroked="f">
                <v:textbox style="mso-fit-shape-to-text:t" inset="0,0,0,0">
                  <w:txbxContent>
                    <w:p w14:paraId="5124BDE4" w14:textId="7E35F14C" w:rsidR="00495496" w:rsidRPr="00D0528C" w:rsidRDefault="00495496" w:rsidP="0032602C">
                      <w:pPr>
                        <w:pStyle w:val="Caption"/>
                        <w:rPr>
                          <w:noProof/>
                        </w:rPr>
                      </w:pPr>
                      <w:r>
                        <w:t xml:space="preserve">Figure </w:t>
                      </w:r>
                      <w:r w:rsidR="00282677">
                        <w:fldChar w:fldCharType="begin"/>
                      </w:r>
                      <w:r w:rsidR="00282677">
                        <w:instrText xml:space="preserve"> SEQ Figure \* ARABIC </w:instrText>
                      </w:r>
                      <w:r w:rsidR="00282677">
                        <w:fldChar w:fldCharType="separate"/>
                      </w:r>
                      <w:r w:rsidR="00D569F1">
                        <w:rPr>
                          <w:noProof/>
                        </w:rPr>
                        <w:t>2</w:t>
                      </w:r>
                      <w:r w:rsidR="00282677">
                        <w:rPr>
                          <w:noProof/>
                        </w:rPr>
                        <w:fldChar w:fldCharType="end"/>
                      </w:r>
                      <w:r>
                        <w:t>. Top Level Classes.</w:t>
                      </w:r>
                    </w:p>
                  </w:txbxContent>
                </v:textbox>
                <w10:wrap type="square"/>
              </v:shape>
            </w:pict>
          </mc:Fallback>
        </mc:AlternateContent>
      </w:r>
      <w:r w:rsidR="00455F1B">
        <w:t xml:space="preserve"> </w:t>
      </w:r>
    </w:p>
    <w:p w14:paraId="3F4AEE5C" w14:textId="35ADD6DA" w:rsidR="00EC5B7D" w:rsidRDefault="00EC5B7D" w:rsidP="00EC5B7D"/>
    <w:p w14:paraId="08951B16" w14:textId="2888C2EB" w:rsidR="00177C8E" w:rsidRPr="00EC5B7D" w:rsidRDefault="00B84B2F" w:rsidP="00EC5B7D">
      <w:r>
        <w:rPr>
          <w:noProof/>
        </w:rPr>
        <mc:AlternateContent>
          <mc:Choice Requires="wps">
            <w:drawing>
              <wp:anchor distT="45720" distB="45720" distL="114300" distR="114300" simplePos="0" relativeHeight="251671552" behindDoc="0" locked="0" layoutInCell="1" allowOverlap="1" wp14:anchorId="3334C21D" wp14:editId="782B1DFE">
                <wp:simplePos x="0" y="0"/>
                <wp:positionH relativeFrom="margin">
                  <wp:posOffset>2421669</wp:posOffset>
                </wp:positionH>
                <wp:positionV relativeFrom="paragraph">
                  <wp:posOffset>2549608</wp:posOffset>
                </wp:positionV>
                <wp:extent cx="3009265" cy="3757930"/>
                <wp:effectExtent l="0" t="0" r="1968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3757930"/>
                        </a:xfrm>
                        <a:prstGeom prst="rect">
                          <a:avLst/>
                        </a:prstGeom>
                        <a:solidFill>
                          <a:srgbClr val="FFFFFF"/>
                        </a:solidFill>
                        <a:ln w="9525">
                          <a:solidFill>
                            <a:srgbClr val="000000"/>
                          </a:solidFill>
                          <a:miter lim="800000"/>
                          <a:headEnd/>
                          <a:tailEnd/>
                        </a:ln>
                      </wps:spPr>
                      <wps:txbx>
                        <w:txbxContent>
                          <w:p w14:paraId="5BEA23E9" w14:textId="77777777" w:rsidR="00495496" w:rsidRDefault="00495496" w:rsidP="00D001EB">
                            <w:pPr>
                              <w:pStyle w:val="Heading2"/>
                            </w:pPr>
                            <w:bookmarkStart w:id="6" w:name="_Toc35332534"/>
                            <w:r w:rsidRPr="00097965">
                              <w:t>Physical Endurants</w:t>
                            </w:r>
                            <w:bookmarkEnd w:id="6"/>
                            <w:r w:rsidRPr="00097965">
                              <w:t xml:space="preserve"> </w:t>
                            </w:r>
                          </w:p>
                          <w:p w14:paraId="49873903" w14:textId="7869D143" w:rsidR="00495496" w:rsidRPr="00097965" w:rsidRDefault="00495496">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4C21D" id="_x0000_s1029" type="#_x0000_t202" style="position:absolute;margin-left:190.7pt;margin-top:200.75pt;width:236.95pt;height:295.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">
                <v:textbox>
                  <w:txbxContent>
                    <w:p w14:paraId="5BEA23E9" w14:textId="77777777" w:rsidR="00495496" w:rsidRDefault="00495496" w:rsidP="00D001EB">
                      <w:pPr>
                        <w:pStyle w:val="Heading2"/>
                      </w:pPr>
                      <w:bookmarkStart w:id="7" w:name="_Toc35332534"/>
                      <w:r w:rsidRPr="00097965">
                        <w:t>Physical Endurants</w:t>
                      </w:r>
                      <w:bookmarkEnd w:id="7"/>
                      <w:r w:rsidRPr="00097965">
                        <w:t xml:space="preserve"> </w:t>
                      </w:r>
                    </w:p>
                    <w:p w14:paraId="49873903" w14:textId="7869D143" w:rsidR="00495496" w:rsidRPr="00097965" w:rsidRDefault="00495496">
                      <w:pPr>
                        <w:rPr>
                          <w:sz w:val="20"/>
                          <w:szCs w:val="20"/>
                        </w:rPr>
                      </w:pPr>
                      <w:r w:rsidRPr="00097965">
                        <w:rPr>
                          <w:sz w:val="20"/>
                          <w:szCs w:val="20"/>
                        </w:rPr>
                        <w:t xml:space="preserve">Physical Endurants are </w:t>
                      </w:r>
                      <w:r>
                        <w:rPr>
                          <w:sz w:val="20"/>
                          <w:szCs w:val="20"/>
                        </w:rPr>
                        <w:t>a</w:t>
                      </w:r>
                      <w:r w:rsidRPr="00097965">
                        <w:rPr>
                          <w:sz w:val="20"/>
                          <w:szCs w:val="20"/>
                        </w:rPr>
                        <w:t xml:space="preserve"> subclass of Endurant</w:t>
                      </w:r>
                      <w:r>
                        <w:rPr>
                          <w:sz w:val="20"/>
                          <w:szCs w:val="20"/>
                        </w:rPr>
                        <w:t xml:space="preserve"> that have some spatial location</w:t>
                      </w:r>
                      <w:r w:rsidRPr="00097965">
                        <w:rPr>
                          <w:sz w:val="20"/>
                          <w:szCs w:val="20"/>
                        </w:rPr>
                        <w:t xml:space="preserve">. ‘Amount of Matter’ includes endurants with no unity - 'stuffs' referred to by mass nouns like 'gold', 'iron', 'wood', 'sand'. </w:t>
                      </w:r>
                      <w:r>
                        <w:rPr>
                          <w:sz w:val="20"/>
                          <w:szCs w:val="20"/>
                        </w:rPr>
                        <w:t xml:space="preserve">Physical_Object  is an </w:t>
                      </w:r>
                      <w:r>
                        <w:rPr>
                          <w:rFonts w:ascii="Segoe UI" w:hAnsi="Segoe UI" w:cs="Segoe UI"/>
                          <w:sz w:val="18"/>
                          <w:szCs w:val="18"/>
                        </w:rPr>
                        <w:t>endurants with a unity property. In contrast to ‘Amount of Matter’, most physical objects can change some of their parts while keeping their identity;  they can have temporary parts. ‘Rock Body’ is an endurant in which some Rock Material inheres, either as an 'amount of matter' (disembodied matter), or as a geologic unit. ‘Rock Body Part’ is included to represent the various informal kinds of rock bodies used in geologic description, e.g. clasts, facies, pendants, tectonic blocks, lithosome, outcrop, specimen, stratigraphic section.</w:t>
                      </w:r>
                    </w:p>
                  </w:txbxContent>
                </v:textbox>
                <w10:wrap type="square" anchorx="margin"/>
              </v:shape>
            </w:pict>
          </mc:Fallback>
        </mc:AlternateContent>
      </w:r>
    </w:p>
    <w:p w14:paraId="53B2C040" w14:textId="02AC56C0" w:rsidR="0032602C" w:rsidRDefault="004A464F" w:rsidP="00BB59E7">
      <w:r>
        <w:rPr>
          <w:noProof/>
        </w:rPr>
        <w:drawing>
          <wp:inline distT="0" distB="0" distL="0" distR="0" wp14:anchorId="5C3256FB" wp14:editId="00FCF427">
            <wp:extent cx="2084528" cy="2401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95870" cy="2414360"/>
                    </a:xfrm>
                    <a:prstGeom prst="rect">
                      <a:avLst/>
                    </a:prstGeom>
                  </pic:spPr>
                </pic:pic>
              </a:graphicData>
            </a:graphic>
          </wp:inline>
        </w:drawing>
      </w:r>
    </w:p>
    <w:p w14:paraId="7B7A80FE" w14:textId="3BB8A0BE" w:rsidR="00060ABD" w:rsidRDefault="0032602C" w:rsidP="0032602C">
      <w:pPr>
        <w:pStyle w:val="Caption"/>
      </w:pPr>
      <w:r>
        <w:t xml:space="preserve">Figure </w:t>
      </w:r>
      <w:r w:rsidR="00282677">
        <w:fldChar w:fldCharType="begin"/>
      </w:r>
      <w:r w:rsidR="00282677">
        <w:instrText xml:space="preserve"> SEQ Figure \* ARABIC </w:instrText>
      </w:r>
      <w:r w:rsidR="00282677">
        <w:fldChar w:fldCharType="separate"/>
      </w:r>
      <w:r w:rsidR="00D569F1">
        <w:rPr>
          <w:noProof/>
        </w:rPr>
        <w:t>3</w:t>
      </w:r>
      <w:r w:rsidR="00282677">
        <w:rPr>
          <w:noProof/>
        </w:rPr>
        <w:fldChar w:fldCharType="end"/>
      </w:r>
      <w:r>
        <w:t>. Subclasses of Top Level 'Endurant' Class</w:t>
      </w:r>
    </w:p>
    <w:p w14:paraId="613D9DEC" w14:textId="4E9276E2" w:rsidR="004A464F" w:rsidRDefault="00E17AE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0" locked="0" layoutInCell="1" allowOverlap="1" wp14:anchorId="6235962B" wp14:editId="5CB489B8">
                <wp:simplePos x="0" y="0"/>
                <wp:positionH relativeFrom="margin">
                  <wp:align>right</wp:align>
                </wp:positionH>
                <wp:positionV relativeFrom="paragraph">
                  <wp:posOffset>3820795</wp:posOffset>
                </wp:positionV>
                <wp:extent cx="2835910" cy="3975653"/>
                <wp:effectExtent l="0" t="0" r="21590" b="25400"/>
                <wp:wrapNone/>
                <wp:docPr id="14" name="Text Box 14"/>
                <wp:cNvGraphicFramePr/>
                <a:graphic xmlns:a="http://schemas.openxmlformats.org/drawingml/2006/main">
                  <a:graphicData uri="http://schemas.microsoft.com/office/word/2010/wordprocessingShape">
                    <wps:wsp>
                      <wps:cNvSpPr txBox="1"/>
                      <wps:spPr>
                        <a:xfrm>
                          <a:off x="0" y="0"/>
                          <a:ext cx="2835910" cy="3975653"/>
                        </a:xfrm>
                        <a:prstGeom prst="rect">
                          <a:avLst/>
                        </a:prstGeom>
                        <a:solidFill>
                          <a:schemeClr val="lt1"/>
                        </a:solidFill>
                        <a:ln w="6350">
                          <a:solidFill>
                            <a:prstClr val="black"/>
                          </a:solidFill>
                        </a:ln>
                      </wps:spPr>
                      <wps:txbx>
                        <w:txbxContent>
                          <w:p w14:paraId="293C61EC" w14:textId="77777777" w:rsidR="00495496" w:rsidRDefault="00495496" w:rsidP="00D001EB">
                            <w:pPr>
                              <w:pStyle w:val="Heading2"/>
                            </w:pPr>
                            <w:bookmarkStart w:id="8" w:name="_Toc35332535"/>
                            <w:r>
                              <w:t>Perdurants</w:t>
                            </w:r>
                            <w:bookmarkEnd w:id="8"/>
                          </w:p>
                          <w:p w14:paraId="34396FC0" w14:textId="1A202795" w:rsidR="00495496" w:rsidRPr="00495496" w:rsidRDefault="00495496">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sidR="00D569F1">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sidR="00D569F1">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495496" w:rsidRDefault="00495496">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495496" w:rsidRPr="00495496" w:rsidRDefault="00495496">
                            <w:pPr>
                              <w:rPr>
                                <w:sz w:val="16"/>
                                <w:szCs w:val="16"/>
                              </w:rPr>
                            </w:pPr>
                            <w:r>
                              <w:rPr>
                                <w:rFonts w:ascii="Segoe UI" w:hAnsi="Segoe UI" w:cs="Segoe UI"/>
                                <w:sz w:val="16"/>
                                <w:szCs w:val="16"/>
                              </w:rPr>
                              <w:t>Time Region rep</w:t>
                            </w:r>
                            <w:r w:rsidR="00E17AE9">
                              <w:rPr>
                                <w:rFonts w:ascii="Segoe UI" w:hAnsi="Segoe UI" w:cs="Segoe UI"/>
                                <w:sz w:val="16"/>
                                <w:szCs w:val="16"/>
                              </w:rPr>
                              <w:t>re</w:t>
                            </w:r>
                            <w:r>
                              <w:rPr>
                                <w:rFonts w:ascii="Segoe UI" w:hAnsi="Segoe UI" w:cs="Segoe UI"/>
                                <w:sz w:val="16"/>
                                <w:szCs w:val="16"/>
                              </w:rPr>
                              <w:t>sents intervals or instants of time, including the standard geol</w:t>
                            </w:r>
                            <w:r w:rsidR="00E17AE9">
                              <w:rPr>
                                <w:rFonts w:ascii="Segoe UI" w:hAnsi="Segoe UI" w:cs="Segoe UI"/>
                                <w:sz w:val="16"/>
                                <w:szCs w:val="16"/>
                              </w:rPr>
                              <w:t>og</w:t>
                            </w:r>
                            <w:r>
                              <w:rPr>
                                <w:rFonts w:ascii="Segoe UI" w:hAnsi="Segoe UI" w:cs="Segoe UI"/>
                                <w:sz w:val="16"/>
                                <w:szCs w:val="16"/>
                              </w:rPr>
                              <w:t>ic time s</w:t>
                            </w:r>
                            <w:r w:rsidR="00E17AE9">
                              <w:rPr>
                                <w:rFonts w:ascii="Segoe UI" w:hAnsi="Segoe UI" w:cs="Segoe UI"/>
                                <w:sz w:val="16"/>
                                <w:szCs w:val="16"/>
                              </w:rPr>
                              <w:t>ca</w:t>
                            </w:r>
                            <w:r>
                              <w:rPr>
                                <w:rFonts w:ascii="Segoe UI" w:hAnsi="Segoe UI" w:cs="Segoe UI"/>
                                <w:sz w:val="16"/>
                                <w:szCs w:val="16"/>
                              </w:rPr>
                              <w:t>le</w:t>
                            </w:r>
                            <w:r w:rsidR="00E17AE9">
                              <w:rPr>
                                <w:rFonts w:ascii="Segoe UI" w:hAnsi="Segoe UI" w:cs="Segoe UI"/>
                                <w:sz w:val="16"/>
                                <w:szCs w:val="16"/>
                              </w:rPr>
                              <w:t xml:space="preserve"> as well as geochronologic age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5962B" id="Text Box 14" o:spid="_x0000_s1030" type="#_x0000_t202" style="position:absolute;margin-left:172.1pt;margin-top:300.85pt;width:223.3pt;height:313.0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" fillcolor="white [3201]" strokeweight=".5pt">
                <v:textbox>
                  <w:txbxContent>
                    <w:p w14:paraId="293C61EC" w14:textId="77777777" w:rsidR="00495496" w:rsidRDefault="00495496" w:rsidP="00D001EB">
                      <w:pPr>
                        <w:pStyle w:val="Heading2"/>
                      </w:pPr>
                      <w:bookmarkStart w:id="9" w:name="_Toc35332535"/>
                      <w:r>
                        <w:t>Perdurants</w:t>
                      </w:r>
                      <w:bookmarkEnd w:id="9"/>
                    </w:p>
                    <w:p w14:paraId="34396FC0" w14:textId="1A202795" w:rsidR="00495496" w:rsidRPr="00495496" w:rsidRDefault="00495496">
                      <w:pPr>
                        <w:rPr>
                          <w:rFonts w:ascii="Segoe UI" w:hAnsi="Segoe UI" w:cs="Segoe UI"/>
                          <w:sz w:val="16"/>
                          <w:szCs w:val="16"/>
                        </w:rPr>
                      </w:pPr>
                      <w:r w:rsidRPr="00495496">
                        <w:rPr>
                          <w:rFonts w:ascii="Segoe UI" w:hAnsi="Segoe UI" w:cs="Segoe UI"/>
                          <w:sz w:val="16"/>
                          <w:szCs w:val="16"/>
                        </w:rPr>
                        <w:t xml:space="preserve">Perdurants, or occurrences, comprise events, processes, </w:t>
                      </w:r>
                      <w:r>
                        <w:rPr>
                          <w:rFonts w:ascii="Segoe UI" w:hAnsi="Segoe UI" w:cs="Segoe UI"/>
                          <w:sz w:val="16"/>
                          <w:szCs w:val="16"/>
                        </w:rPr>
                        <w:t>and time regions</w:t>
                      </w:r>
                      <w:r w:rsidRPr="00495496">
                        <w:rPr>
                          <w:rFonts w:ascii="Segoe UI" w:hAnsi="Segoe UI" w:cs="Segoe UI"/>
                          <w:sz w:val="16"/>
                          <w:szCs w:val="16"/>
                        </w:rPr>
                        <w:t xml:space="preserve">. They have temporal parts </w:t>
                      </w:r>
                      <w:r>
                        <w:rPr>
                          <w:rFonts w:ascii="Segoe UI" w:hAnsi="Segoe UI" w:cs="Segoe UI"/>
                          <w:sz w:val="16"/>
                          <w:szCs w:val="16"/>
                        </w:rPr>
                        <w:t>and can have</w:t>
                      </w:r>
                      <w:r w:rsidRPr="00495496">
                        <w:rPr>
                          <w:rFonts w:ascii="Segoe UI" w:hAnsi="Segoe UI" w:cs="Segoe UI"/>
                          <w:sz w:val="16"/>
                          <w:szCs w:val="16"/>
                        </w:rPr>
                        <w:t xml:space="preserve"> spatial parts; Perdurants extend in time by accumulating different temporal parts, so that, at any time they are present, they are only partially present. The Event subclass represents an occurence that involves a change in state of some system, something that occurs in a certain place during a particular interval of time</w:t>
                      </w:r>
                      <w:r w:rsidRPr="00495496">
                        <w:rPr>
                          <w:rStyle w:val="footnoteChar"/>
                          <w:sz w:val="16"/>
                          <w:szCs w:val="16"/>
                        </w:rPr>
                        <w:fldChar w:fldCharType="begin"/>
                      </w:r>
                      <w:r w:rsidRPr="00495496">
                        <w:rPr>
                          <w:rStyle w:val="footnoteChar"/>
                          <w:sz w:val="16"/>
                          <w:szCs w:val="16"/>
                        </w:rPr>
                        <w:instrText xml:space="preserve"> NOTEREF _Ref32214142 \h  \* MERGEFORMAT </w:instrText>
                      </w:r>
                      <w:r w:rsidRPr="00495496">
                        <w:rPr>
                          <w:rStyle w:val="footnoteChar"/>
                          <w:sz w:val="16"/>
                          <w:szCs w:val="16"/>
                        </w:rPr>
                      </w:r>
                      <w:r w:rsidRPr="00495496">
                        <w:rPr>
                          <w:rStyle w:val="footnoteChar"/>
                          <w:sz w:val="16"/>
                          <w:szCs w:val="16"/>
                        </w:rPr>
                        <w:fldChar w:fldCharType="separate"/>
                      </w:r>
                      <w:r w:rsidR="00D569F1">
                        <w:rPr>
                          <w:rStyle w:val="footnoteChar"/>
                          <w:sz w:val="16"/>
                          <w:szCs w:val="16"/>
                        </w:rPr>
                        <w:t>1</w:t>
                      </w:r>
                      <w:r w:rsidRPr="00495496">
                        <w:rPr>
                          <w:rStyle w:val="footnoteChar"/>
                          <w:sz w:val="16"/>
                          <w:szCs w:val="16"/>
                        </w:rPr>
                        <w:fldChar w:fldCharType="end"/>
                      </w:r>
                      <w:r w:rsidRPr="00495496">
                        <w:rPr>
                          <w:rFonts w:ascii="Segoe UI" w:hAnsi="Segoe UI" w:cs="Segoe UI"/>
                          <w:sz w:val="16"/>
                          <w:szCs w:val="16"/>
                        </w:rPr>
                        <w:t xml:space="preserve">. Process subclass represents a series of events to produce a result </w:t>
                      </w:r>
                      <w:r w:rsidRPr="00495496">
                        <w:rPr>
                          <w:rFonts w:ascii="Segoe UI" w:hAnsi="Segoe UI" w:cs="Segoe UI"/>
                          <w:sz w:val="16"/>
                          <w:szCs w:val="16"/>
                          <w:vertAlign w:val="superscript"/>
                        </w:rPr>
                        <w:fldChar w:fldCharType="begin"/>
                      </w:r>
                      <w:r w:rsidRPr="00495496">
                        <w:rPr>
                          <w:rFonts w:ascii="Segoe UI" w:hAnsi="Segoe UI" w:cs="Segoe UI"/>
                          <w:sz w:val="16"/>
                          <w:szCs w:val="16"/>
                          <w:vertAlign w:val="superscript"/>
                        </w:rPr>
                        <w:instrText xml:space="preserve"> NOTEREF _Ref32214239 \h  \* MERGEFORMAT </w:instrText>
                      </w:r>
                      <w:r w:rsidRPr="00495496">
                        <w:rPr>
                          <w:rFonts w:ascii="Segoe UI" w:hAnsi="Segoe UI" w:cs="Segoe UI"/>
                          <w:sz w:val="16"/>
                          <w:szCs w:val="16"/>
                          <w:vertAlign w:val="superscript"/>
                        </w:rPr>
                      </w:r>
                      <w:r w:rsidRPr="00495496">
                        <w:rPr>
                          <w:rFonts w:ascii="Segoe UI" w:hAnsi="Segoe UI" w:cs="Segoe UI"/>
                          <w:sz w:val="16"/>
                          <w:szCs w:val="16"/>
                          <w:vertAlign w:val="superscript"/>
                        </w:rPr>
                        <w:fldChar w:fldCharType="separate"/>
                      </w:r>
                      <w:r w:rsidR="00D569F1">
                        <w:rPr>
                          <w:rFonts w:ascii="Segoe UI" w:hAnsi="Segoe UI" w:cs="Segoe UI"/>
                          <w:sz w:val="16"/>
                          <w:szCs w:val="16"/>
                          <w:vertAlign w:val="superscript"/>
                        </w:rPr>
                        <w:t>2</w:t>
                      </w:r>
                      <w:r w:rsidRPr="00495496">
                        <w:rPr>
                          <w:rFonts w:ascii="Segoe UI" w:hAnsi="Segoe UI" w:cs="Segoe UI"/>
                          <w:sz w:val="16"/>
                          <w:szCs w:val="16"/>
                          <w:vertAlign w:val="superscript"/>
                        </w:rPr>
                        <w:fldChar w:fldCharType="end"/>
                      </w:r>
                      <w:r w:rsidRPr="00495496">
                        <w:rPr>
                          <w:rFonts w:ascii="Segoe UI" w:hAnsi="Segoe UI" w:cs="Segoe UI"/>
                          <w:sz w:val="16"/>
                          <w:szCs w:val="16"/>
                        </w:rPr>
                        <w:t>; in BFO a process has temporal (proper) parts, and always depends on some material (continuant) entity (Arp et al., 2015, p. 121)</w:t>
                      </w:r>
                    </w:p>
                    <w:p w14:paraId="1A829F6F" w14:textId="307C32BE" w:rsidR="00495496" w:rsidRDefault="00495496">
                      <w:pPr>
                        <w:rPr>
                          <w:rFonts w:ascii="Segoe UI" w:hAnsi="Segoe UI" w:cs="Segoe UI"/>
                          <w:sz w:val="16"/>
                          <w:szCs w:val="16"/>
                        </w:rPr>
                      </w:pPr>
                      <w:r w:rsidRPr="00495496">
                        <w:rPr>
                          <w:rFonts w:ascii="Segoe UI" w:hAnsi="Segoe UI" w:cs="Segoe UI"/>
                          <w:sz w:val="16"/>
                          <w:szCs w:val="16"/>
                        </w:rPr>
                        <w:t xml:space="preserve">Any Particular has a determinedBy relationship to a ‘Determining Event’, which is a hook to provenance metadata for how a class instance was detrmined. The </w:t>
                      </w:r>
                      <w:r>
                        <w:rPr>
                          <w:rFonts w:ascii="Segoe UI" w:hAnsi="Segoe UI" w:cs="Segoe UI"/>
                          <w:sz w:val="16"/>
                          <w:szCs w:val="16"/>
                        </w:rPr>
                        <w:t xml:space="preserve">Geologic </w:t>
                      </w:r>
                      <w:r w:rsidRPr="00495496">
                        <w:rPr>
                          <w:rFonts w:ascii="Segoe UI" w:hAnsi="Segoe UI" w:cs="Segoe UI"/>
                          <w:sz w:val="16"/>
                          <w:szCs w:val="16"/>
                        </w:rPr>
                        <w:t xml:space="preserve">process </w:t>
                      </w:r>
                      <w:r>
                        <w:rPr>
                          <w:rFonts w:ascii="Segoe UI" w:hAnsi="Segoe UI" w:cs="Segoe UI"/>
                          <w:sz w:val="16"/>
                          <w:szCs w:val="16"/>
                        </w:rPr>
                        <w:t>subclasses</w:t>
                      </w:r>
                      <w:r w:rsidRPr="00495496">
                        <w:rPr>
                          <w:rFonts w:ascii="Segoe UI" w:hAnsi="Segoe UI" w:cs="Segoe UI"/>
                          <w:sz w:val="16"/>
                          <w:szCs w:val="16"/>
                        </w:rPr>
                        <w:t xml:space="preserve"> shown</w:t>
                      </w:r>
                      <w:r>
                        <w:rPr>
                          <w:rFonts w:ascii="Segoe UI" w:hAnsi="Segoe UI" w:cs="Segoe UI"/>
                          <w:sz w:val="16"/>
                          <w:szCs w:val="16"/>
                        </w:rPr>
                        <w:t xml:space="preserve"> are</w:t>
                      </w:r>
                      <w:r w:rsidRPr="00495496">
                        <w:rPr>
                          <w:rFonts w:ascii="Segoe UI" w:hAnsi="Segoe UI" w:cs="Segoe UI"/>
                          <w:sz w:val="16"/>
                          <w:szCs w:val="16"/>
                        </w:rPr>
                        <w:t xml:space="preserve"> functional categories based on whether the process adds, removes, transforms, or deforms material in a model.</w:t>
                      </w:r>
                      <w:r>
                        <w:rPr>
                          <w:rFonts w:ascii="Segoe UI" w:hAnsi="Segoe UI" w:cs="Segoe UI"/>
                          <w:sz w:val="16"/>
                          <w:szCs w:val="16"/>
                        </w:rPr>
                        <w:t xml:space="preserve"> The process module defines additional biological and anthropogenic process, as well as grouping additional geologic processes in more familiar igeneous, sedimentary, metamorphic, tectonic groups. </w:t>
                      </w:r>
                    </w:p>
                    <w:p w14:paraId="27B36AF5" w14:textId="6712B573" w:rsidR="00495496" w:rsidRPr="00495496" w:rsidRDefault="00495496">
                      <w:pPr>
                        <w:rPr>
                          <w:sz w:val="16"/>
                          <w:szCs w:val="16"/>
                        </w:rPr>
                      </w:pPr>
                      <w:r>
                        <w:rPr>
                          <w:rFonts w:ascii="Segoe UI" w:hAnsi="Segoe UI" w:cs="Segoe UI"/>
                          <w:sz w:val="16"/>
                          <w:szCs w:val="16"/>
                        </w:rPr>
                        <w:t>Time Region rep</w:t>
                      </w:r>
                      <w:r w:rsidR="00E17AE9">
                        <w:rPr>
                          <w:rFonts w:ascii="Segoe UI" w:hAnsi="Segoe UI" w:cs="Segoe UI"/>
                          <w:sz w:val="16"/>
                          <w:szCs w:val="16"/>
                        </w:rPr>
                        <w:t>re</w:t>
                      </w:r>
                      <w:r>
                        <w:rPr>
                          <w:rFonts w:ascii="Segoe UI" w:hAnsi="Segoe UI" w:cs="Segoe UI"/>
                          <w:sz w:val="16"/>
                          <w:szCs w:val="16"/>
                        </w:rPr>
                        <w:t>sents intervals or instants of time, including the standard geol</w:t>
                      </w:r>
                      <w:r w:rsidR="00E17AE9">
                        <w:rPr>
                          <w:rFonts w:ascii="Segoe UI" w:hAnsi="Segoe UI" w:cs="Segoe UI"/>
                          <w:sz w:val="16"/>
                          <w:szCs w:val="16"/>
                        </w:rPr>
                        <w:t>og</w:t>
                      </w:r>
                      <w:r>
                        <w:rPr>
                          <w:rFonts w:ascii="Segoe UI" w:hAnsi="Segoe UI" w:cs="Segoe UI"/>
                          <w:sz w:val="16"/>
                          <w:szCs w:val="16"/>
                        </w:rPr>
                        <w:t>ic time s</w:t>
                      </w:r>
                      <w:r w:rsidR="00E17AE9">
                        <w:rPr>
                          <w:rFonts w:ascii="Segoe UI" w:hAnsi="Segoe UI" w:cs="Segoe UI"/>
                          <w:sz w:val="16"/>
                          <w:szCs w:val="16"/>
                        </w:rPr>
                        <w:t>ca</w:t>
                      </w:r>
                      <w:r>
                        <w:rPr>
                          <w:rFonts w:ascii="Segoe UI" w:hAnsi="Segoe UI" w:cs="Segoe UI"/>
                          <w:sz w:val="16"/>
                          <w:szCs w:val="16"/>
                        </w:rPr>
                        <w:t>le</w:t>
                      </w:r>
                      <w:r w:rsidR="00E17AE9">
                        <w:rPr>
                          <w:rFonts w:ascii="Segoe UI" w:hAnsi="Segoe UI" w:cs="Segoe UI"/>
                          <w:sz w:val="16"/>
                          <w:szCs w:val="16"/>
                        </w:rPr>
                        <w:t xml:space="preserve"> as well as geochronologic age dates</w:t>
                      </w:r>
                    </w:p>
                  </w:txbxContent>
                </v:textbox>
                <w10:wrap anchorx="margin"/>
              </v:shape>
            </w:pict>
          </mc:Fallback>
        </mc:AlternateContent>
      </w:r>
      <w:r w:rsidR="00495496">
        <w:rPr>
          <w:noProof/>
        </w:rPr>
        <mc:AlternateContent>
          <mc:Choice Requires="wps">
            <w:drawing>
              <wp:anchor distT="45720" distB="45720" distL="114300" distR="114300" simplePos="0" relativeHeight="251687936" behindDoc="0" locked="0" layoutInCell="1" allowOverlap="1" wp14:anchorId="3992AACE" wp14:editId="29844A66">
                <wp:simplePos x="0" y="0"/>
                <wp:positionH relativeFrom="margin">
                  <wp:align>right</wp:align>
                </wp:positionH>
                <wp:positionV relativeFrom="paragraph">
                  <wp:posOffset>401320</wp:posOffset>
                </wp:positionV>
                <wp:extent cx="2766695" cy="3174365"/>
                <wp:effectExtent l="0" t="0" r="1460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695" cy="3174365"/>
                        </a:xfrm>
                        <a:prstGeom prst="rect">
                          <a:avLst/>
                        </a:prstGeom>
                        <a:solidFill>
                          <a:srgbClr val="FFFFFF"/>
                        </a:solidFill>
                        <a:ln w="9525">
                          <a:solidFill>
                            <a:srgbClr val="000000"/>
                          </a:solidFill>
                          <a:miter lim="800000"/>
                          <a:headEnd/>
                          <a:tailEnd/>
                        </a:ln>
                      </wps:spPr>
                      <wps:txbx>
                        <w:txbxContent>
                          <w:p w14:paraId="62CA7EDF" w14:textId="77777777" w:rsidR="00495496" w:rsidRDefault="00495496" w:rsidP="00B84B2F">
                            <w:pPr>
                              <w:pStyle w:val="Heading2"/>
                            </w:pPr>
                            <w:bookmarkStart w:id="10" w:name="_Toc35332536"/>
                            <w:r>
                              <w:t>Feature</w:t>
                            </w:r>
                            <w:bookmarkEnd w:id="10"/>
                            <w:r>
                              <w:t xml:space="preserve"> </w:t>
                            </w:r>
                          </w:p>
                          <w:p w14:paraId="43AE6093" w14:textId="2CB45CE5" w:rsidR="00495496" w:rsidRPr="00073EA6" w:rsidRDefault="00495496">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2AACE" id="_x0000_s1031" type="#_x0000_t202" style="position:absolute;margin-left:166.65pt;margin-top:31.6pt;width:217.85pt;height:249.9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xvJKQIAAE4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">
                <v:textbox>
                  <w:txbxContent>
                    <w:p w14:paraId="62CA7EDF" w14:textId="77777777" w:rsidR="00495496" w:rsidRDefault="00495496" w:rsidP="00B84B2F">
                      <w:pPr>
                        <w:pStyle w:val="Heading2"/>
                      </w:pPr>
                      <w:bookmarkStart w:id="11" w:name="_Toc35332536"/>
                      <w:r>
                        <w:t>Feature</w:t>
                      </w:r>
                      <w:bookmarkEnd w:id="11"/>
                      <w:r>
                        <w:t xml:space="preserve"> </w:t>
                      </w:r>
                    </w:p>
                    <w:p w14:paraId="43AE6093" w14:textId="2CB45CE5" w:rsidR="00495496" w:rsidRPr="00073EA6" w:rsidRDefault="00495496">
                      <w:pPr>
                        <w:rPr>
                          <w:rFonts w:ascii="Segoe UI" w:hAnsi="Segoe UI" w:cs="Segoe UI"/>
                          <w:sz w:val="16"/>
                          <w:szCs w:val="16"/>
                        </w:rPr>
                      </w:pPr>
                      <w:r w:rsidRPr="00073EA6">
                        <w:rPr>
                          <w:rFonts w:ascii="Segoe UI" w:hAnsi="Segoe UI" w:cs="Segoe UI"/>
                          <w:sz w:val="16"/>
                          <w:szCs w:val="16"/>
                        </w:rPr>
                        <w:t xml:space="preserve">A Feature is an endurant that is specifically dependent on some host endurant. Different subclasses are defined depending on the kind of host. The Geologic Structure subclass is defined because of its relavence to geologic data, but all its subclasses map into one of the other more abstract Feature Subclasses. Dynamic Features are features for which the host participates in some perdurant (e.g. a wave). Inherent features are defined by a quality inhering in the host; that quality is the focal; includes morphologic features like fold structures and geomorphic features. Integral features are composed of proper parts that are aspects of the host, and the arrangement of parts (the focals) defines feature. (e.g. knot, smile, wood grain, foliation. Part features </w:t>
                      </w:r>
                      <w:r>
                        <w:rPr>
                          <w:rFonts w:ascii="Segoe UI" w:hAnsi="Segoe UI" w:cs="Segoe UI"/>
                          <w:sz w:val="16"/>
                          <w:szCs w:val="16"/>
                        </w:rPr>
                        <w:t xml:space="preserve">are defined by a </w:t>
                      </w:r>
                      <w:r w:rsidRPr="00073EA6">
                        <w:rPr>
                          <w:rFonts w:ascii="Segoe UI" w:hAnsi="Segoe UI" w:cs="Segoe UI"/>
                          <w:sz w:val="16"/>
                          <w:szCs w:val="16"/>
                        </w:rPr>
                        <w:t xml:space="preserve">proper part of </w:t>
                      </w:r>
                      <w:r>
                        <w:rPr>
                          <w:rFonts w:ascii="Segoe UI" w:hAnsi="Segoe UI" w:cs="Segoe UI"/>
                          <w:sz w:val="16"/>
                          <w:szCs w:val="16"/>
                        </w:rPr>
                        <w:t xml:space="preserve">the </w:t>
                      </w:r>
                      <w:r w:rsidRPr="00073EA6">
                        <w:rPr>
                          <w:rFonts w:ascii="Segoe UI" w:hAnsi="Segoe UI" w:cs="Segoe UI"/>
                          <w:sz w:val="16"/>
                          <w:szCs w:val="16"/>
                        </w:rPr>
                        <w:t xml:space="preserve">host </w:t>
                      </w:r>
                      <w:r>
                        <w:rPr>
                          <w:rFonts w:ascii="Segoe UI" w:hAnsi="Segoe UI" w:cs="Segoe UI"/>
                          <w:sz w:val="16"/>
                          <w:szCs w:val="16"/>
                        </w:rPr>
                        <w:t xml:space="preserve">that </w:t>
                      </w:r>
                      <w:r w:rsidRPr="00073EA6">
                        <w:rPr>
                          <w:rFonts w:ascii="Segoe UI" w:hAnsi="Segoe UI" w:cs="Segoe UI"/>
                          <w:sz w:val="16"/>
                          <w:szCs w:val="16"/>
                        </w:rPr>
                        <w:t xml:space="preserve">is </w:t>
                      </w:r>
                      <w:r>
                        <w:rPr>
                          <w:rFonts w:ascii="Segoe UI" w:hAnsi="Segoe UI" w:cs="Segoe UI"/>
                          <w:sz w:val="16"/>
                          <w:szCs w:val="16"/>
                        </w:rPr>
                        <w:t xml:space="preserve">the </w:t>
                      </w:r>
                      <w:r w:rsidRPr="00073EA6">
                        <w:rPr>
                          <w:rFonts w:ascii="Segoe UI" w:hAnsi="Segoe UI" w:cs="Segoe UI"/>
                          <w:sz w:val="16"/>
                          <w:szCs w:val="16"/>
                        </w:rPr>
                        <w:t>focus (</w:t>
                      </w:r>
                      <w:r>
                        <w:rPr>
                          <w:rFonts w:ascii="Segoe UI" w:hAnsi="Segoe UI" w:cs="Segoe UI"/>
                          <w:sz w:val="16"/>
                          <w:szCs w:val="16"/>
                        </w:rPr>
                        <w:t xml:space="preserve">e.g. </w:t>
                      </w:r>
                      <w:r w:rsidRPr="00073EA6">
                        <w:rPr>
                          <w:rFonts w:ascii="Segoe UI" w:hAnsi="Segoe UI" w:cs="Segoe UI"/>
                          <w:sz w:val="16"/>
                          <w:szCs w:val="16"/>
                        </w:rPr>
                        <w:t>forehead, mountain top, boundary</w:t>
                      </w:r>
                      <w:r>
                        <w:rPr>
                          <w:rFonts w:ascii="Segoe UI" w:hAnsi="Segoe UI" w:cs="Segoe UI"/>
                          <w:sz w:val="16"/>
                          <w:szCs w:val="16"/>
                        </w:rPr>
                        <w:t xml:space="preserve"> </w:t>
                      </w:r>
                      <w:r w:rsidRPr="00073EA6">
                        <w:rPr>
                          <w:rFonts w:ascii="Segoe UI" w:hAnsi="Segoe UI" w:cs="Segoe UI"/>
                          <w:sz w:val="16"/>
                          <w:szCs w:val="16"/>
                        </w:rPr>
                        <w:t>as a material entity).</w:t>
                      </w:r>
                      <w:r>
                        <w:rPr>
                          <w:rFonts w:ascii="Segoe UI" w:hAnsi="Segoe UI" w:cs="Segoe UI"/>
                          <w:sz w:val="16"/>
                          <w:szCs w:val="16"/>
                        </w:rPr>
                        <w:t xml:space="preserve"> A spatial feature is a</w:t>
                      </w:r>
                      <w:r w:rsidRPr="00073EA6">
                        <w:rPr>
                          <w:rFonts w:ascii="Segoe UI" w:hAnsi="Segoe UI" w:cs="Segoe UI"/>
                          <w:sz w:val="16"/>
                          <w:szCs w:val="16"/>
                        </w:rPr>
                        <w:t xml:space="preserve"> feature for which the host is involved in some essential spatial relation,e g. adjacency, containment, intersection, contact</w:t>
                      </w:r>
                      <w:r>
                        <w:rPr>
                          <w:rFonts w:ascii="Segoe UI" w:hAnsi="Segoe UI" w:cs="Segoe UI"/>
                          <w:sz w:val="16"/>
                          <w:szCs w:val="16"/>
                        </w:rPr>
                        <w:t>; includes place, void, shear zone, contact</w:t>
                      </w:r>
                      <w:r w:rsidRPr="00073EA6">
                        <w:rPr>
                          <w:rFonts w:ascii="Segoe UI" w:hAnsi="Segoe UI" w:cs="Segoe UI"/>
                          <w:sz w:val="16"/>
                          <w:szCs w:val="16"/>
                        </w:rPr>
                        <w:t>.</w:t>
                      </w:r>
                    </w:p>
                  </w:txbxContent>
                </v:textbox>
                <w10:wrap type="square" anchorx="margin"/>
              </v:shape>
            </w:pict>
          </mc:Fallback>
        </mc:AlternateContent>
      </w:r>
      <w:r w:rsidR="00495496">
        <w:rPr>
          <w:noProof/>
        </w:rPr>
        <mc:AlternateContent>
          <mc:Choice Requires="wps">
            <w:drawing>
              <wp:anchor distT="45720" distB="45720" distL="114300" distR="114300" simplePos="0" relativeHeight="251692032" behindDoc="0" locked="0" layoutInCell="1" allowOverlap="1" wp14:anchorId="7724811A" wp14:editId="39E0484B">
                <wp:simplePos x="0" y="0"/>
                <wp:positionH relativeFrom="column">
                  <wp:posOffset>-38100</wp:posOffset>
                </wp:positionH>
                <wp:positionV relativeFrom="paragraph">
                  <wp:posOffset>3866515</wp:posOffset>
                </wp:positionV>
                <wp:extent cx="2857500" cy="33813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381375"/>
                        </a:xfrm>
                        <a:prstGeom prst="rect">
                          <a:avLst/>
                        </a:prstGeom>
                        <a:solidFill>
                          <a:srgbClr val="FFFFFF"/>
                        </a:solidFill>
                        <a:ln w="9525">
                          <a:solidFill>
                            <a:srgbClr val="000000"/>
                          </a:solidFill>
                          <a:miter lim="800000"/>
                          <a:headEnd/>
                          <a:tailEnd/>
                        </a:ln>
                      </wps:spPr>
                      <wps:txbx>
                        <w:txbxContent>
                          <w:p w14:paraId="1C473D6E" w14:textId="77777777" w:rsidR="00495496" w:rsidRDefault="00495496"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495496" w:rsidRDefault="00495496" w:rsidP="00495496">
                            <w:pPr>
                              <w:pStyle w:val="Caption"/>
                            </w:pPr>
                            <w:r>
                              <w:t xml:space="preserve">Figure </w:t>
                            </w:r>
                            <w:r w:rsidR="00282677">
                              <w:fldChar w:fldCharType="begin"/>
                            </w:r>
                            <w:r w:rsidR="00282677">
                              <w:instrText xml:space="preserve"> SEQ Figure \* ARABIC </w:instrText>
                            </w:r>
                            <w:r w:rsidR="00282677">
                              <w:fldChar w:fldCharType="separate"/>
                            </w:r>
                            <w:r w:rsidR="00D569F1">
                              <w:rPr>
                                <w:noProof/>
                              </w:rPr>
                              <w:t>4</w:t>
                            </w:r>
                            <w:r w:rsidR="00282677">
                              <w:rPr>
                                <w:noProof/>
                              </w:rPr>
                              <w:fldChar w:fldCharType="end"/>
                            </w:r>
                            <w:r>
                              <w:t xml:space="preserve">. </w:t>
                            </w:r>
                            <w:r w:rsidRPr="00266214">
                              <w:t>Subclasses of Top-Level Perdurant clas</w:t>
                            </w:r>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4811A" id="_x0000_s1032" type="#_x0000_t202" style="position:absolute;margin-left:-3pt;margin-top:304.45pt;width:225pt;height:26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">
                <v:textbox>
                  <w:txbxContent>
                    <w:p w14:paraId="1C473D6E" w14:textId="77777777" w:rsidR="00495496" w:rsidRDefault="00495496" w:rsidP="00495496">
                      <w:pPr>
                        <w:keepNext/>
                      </w:pPr>
                      <w:r>
                        <w:rPr>
                          <w:noProof/>
                        </w:rPr>
                        <w:drawing>
                          <wp:inline distT="0" distB="0" distL="0" distR="0" wp14:anchorId="7D012E36" wp14:editId="297A3A9B">
                            <wp:extent cx="2447925" cy="26670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2447925" cy="2667000"/>
                                    </a:xfrm>
                                    <a:prstGeom prst="rect">
                                      <a:avLst/>
                                    </a:prstGeom>
                                  </pic:spPr>
                                </pic:pic>
                              </a:graphicData>
                            </a:graphic>
                          </wp:inline>
                        </w:drawing>
                      </w:r>
                    </w:p>
                    <w:p w14:paraId="740C6BEA" w14:textId="7AB250B3" w:rsidR="00495496" w:rsidRDefault="00495496" w:rsidP="00495496">
                      <w:pPr>
                        <w:pStyle w:val="Caption"/>
                      </w:pPr>
                      <w:r>
                        <w:t xml:space="preserve">Figure </w:t>
                      </w:r>
                      <w:r w:rsidR="00282677">
                        <w:fldChar w:fldCharType="begin"/>
                      </w:r>
                      <w:r w:rsidR="00282677">
                        <w:instrText xml:space="preserve"> SEQ Figure \* ARABIC </w:instrText>
                      </w:r>
                      <w:r w:rsidR="00282677">
                        <w:fldChar w:fldCharType="separate"/>
                      </w:r>
                      <w:r w:rsidR="00D569F1">
                        <w:rPr>
                          <w:noProof/>
                        </w:rPr>
                        <w:t>4</w:t>
                      </w:r>
                      <w:r w:rsidR="00282677">
                        <w:rPr>
                          <w:noProof/>
                        </w:rPr>
                        <w:fldChar w:fldCharType="end"/>
                      </w:r>
                      <w:r>
                        <w:t xml:space="preserve">. </w:t>
                      </w:r>
                      <w:r w:rsidRPr="00266214">
                        <w:t>Subclasses of Top-Level Perdurant clas</w:t>
                      </w:r>
                      <w:r>
                        <w:t>s</w:t>
                      </w:r>
                    </w:p>
                  </w:txbxContent>
                </v:textbox>
                <w10:wrap type="square"/>
              </v:shape>
            </w:pict>
          </mc:Fallback>
        </mc:AlternateContent>
      </w:r>
      <w:r w:rsidR="00073EA6">
        <w:rPr>
          <w:noProof/>
        </w:rPr>
        <mc:AlternateContent>
          <mc:Choice Requires="wps">
            <w:drawing>
              <wp:anchor distT="45720" distB="45720" distL="114300" distR="114300" simplePos="0" relativeHeight="251689984" behindDoc="0" locked="0" layoutInCell="1" allowOverlap="1" wp14:anchorId="567C528F" wp14:editId="20F7F940">
                <wp:simplePos x="0" y="0"/>
                <wp:positionH relativeFrom="margin">
                  <wp:align>left</wp:align>
                </wp:positionH>
                <wp:positionV relativeFrom="paragraph">
                  <wp:posOffset>361950</wp:posOffset>
                </wp:positionV>
                <wp:extent cx="3035935" cy="3277870"/>
                <wp:effectExtent l="0" t="0" r="12065"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3278038"/>
                        </a:xfrm>
                        <a:prstGeom prst="rect">
                          <a:avLst/>
                        </a:prstGeom>
                        <a:solidFill>
                          <a:srgbClr val="FFFFFF"/>
                        </a:solidFill>
                        <a:ln w="9525">
                          <a:solidFill>
                            <a:srgbClr val="000000"/>
                          </a:solidFill>
                          <a:miter lim="800000"/>
                          <a:headEnd/>
                          <a:tailEnd/>
                        </a:ln>
                      </wps:spPr>
                      <wps:txbx>
                        <w:txbxContent>
                          <w:p w14:paraId="3D0F3E17" w14:textId="77777777" w:rsidR="00495496" w:rsidRDefault="00495496"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325" cy="2887004"/>
                                          </a:xfrm>
                                          <a:prstGeom prst="rect">
                                            <a:avLst/>
                                          </a:prstGeom>
                                        </pic:spPr>
                                      </pic:pic>
                                    </a:graphicData>
                                  </a:graphic>
                                </wp:inline>
                              </w:drawing>
                            </w:r>
                          </w:p>
                          <w:p w14:paraId="0CCDBCD8" w14:textId="376906B6" w:rsidR="00495496" w:rsidRDefault="00495496" w:rsidP="00073EA6">
                            <w:pPr>
                              <w:pStyle w:val="Caption"/>
                            </w:pPr>
                            <w:r>
                              <w:t xml:space="preserve">Figure </w:t>
                            </w:r>
                            <w:r w:rsidR="00282677">
                              <w:fldChar w:fldCharType="begin"/>
                            </w:r>
                            <w:r w:rsidR="00282677">
                              <w:instrText xml:space="preserve"> SEQ Figure \* ARABIC </w:instrText>
                            </w:r>
                            <w:r w:rsidR="00282677">
                              <w:fldChar w:fldCharType="separate"/>
                            </w:r>
                            <w:r w:rsidR="00D569F1">
                              <w:rPr>
                                <w:noProof/>
                              </w:rPr>
                              <w:t>5</w:t>
                            </w:r>
                            <w:r w:rsidR="00282677">
                              <w:rPr>
                                <w:noProof/>
                              </w:rPr>
                              <w:fldChar w:fldCharType="end"/>
                            </w:r>
                            <w:r>
                              <w:t>. Subclasses of Feature</w:t>
                            </w:r>
                          </w:p>
                          <w:p w14:paraId="0B03E8D7" w14:textId="4C3F8CF4" w:rsidR="00495496" w:rsidRDefault="004954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C528F" id="_x0000_s1033" type="#_x0000_t202" style="position:absolute;margin-left:0;margin-top:28.5pt;width:239.05pt;height:258.1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">
                <v:textbox>
                  <w:txbxContent>
                    <w:p w14:paraId="3D0F3E17" w14:textId="77777777" w:rsidR="00495496" w:rsidRDefault="00495496" w:rsidP="00073EA6">
                      <w:pPr>
                        <w:keepNext/>
                      </w:pPr>
                      <w:r>
                        <w:rPr>
                          <w:noProof/>
                        </w:rPr>
                        <w:drawing>
                          <wp:inline distT="0" distB="0" distL="0" distR="0" wp14:anchorId="0E193351" wp14:editId="31C65E19">
                            <wp:extent cx="2812681" cy="288122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8325" cy="2887004"/>
                                    </a:xfrm>
                                    <a:prstGeom prst="rect">
                                      <a:avLst/>
                                    </a:prstGeom>
                                  </pic:spPr>
                                </pic:pic>
                              </a:graphicData>
                            </a:graphic>
                          </wp:inline>
                        </w:drawing>
                      </w:r>
                    </w:p>
                    <w:p w14:paraId="0CCDBCD8" w14:textId="376906B6" w:rsidR="00495496" w:rsidRDefault="00495496" w:rsidP="00073EA6">
                      <w:pPr>
                        <w:pStyle w:val="Caption"/>
                      </w:pPr>
                      <w:r>
                        <w:t xml:space="preserve">Figure </w:t>
                      </w:r>
                      <w:r w:rsidR="00282677">
                        <w:fldChar w:fldCharType="begin"/>
                      </w:r>
                      <w:r w:rsidR="00282677">
                        <w:instrText xml:space="preserve"> SEQ Figure \* ARABIC </w:instrText>
                      </w:r>
                      <w:r w:rsidR="00282677">
                        <w:fldChar w:fldCharType="separate"/>
                      </w:r>
                      <w:r w:rsidR="00D569F1">
                        <w:rPr>
                          <w:noProof/>
                        </w:rPr>
                        <w:t>5</w:t>
                      </w:r>
                      <w:r w:rsidR="00282677">
                        <w:rPr>
                          <w:noProof/>
                        </w:rPr>
                        <w:fldChar w:fldCharType="end"/>
                      </w:r>
                      <w:r>
                        <w:t>. Subclasses of Feature</w:t>
                      </w:r>
                    </w:p>
                    <w:p w14:paraId="0B03E8D7" w14:textId="4C3F8CF4" w:rsidR="00495496" w:rsidRDefault="00495496"/>
                  </w:txbxContent>
                </v:textbox>
                <w10:wrap type="square" anchorx="margin"/>
              </v:shape>
            </w:pict>
          </mc:Fallback>
        </mc:AlternateContent>
      </w:r>
      <w:bookmarkStart w:id="12" w:name="_Ref32214142"/>
      <w:r w:rsidR="0032602C">
        <w:rPr>
          <w:rStyle w:val="FootnoteReference"/>
        </w:rPr>
        <w:footnoteReference w:id="1"/>
      </w:r>
      <w:bookmarkStart w:id="13" w:name="_Ref32214239"/>
      <w:bookmarkEnd w:id="12"/>
      <w:r w:rsidR="008A1834">
        <w:rPr>
          <w:rStyle w:val="FootnoteReference"/>
        </w:rPr>
        <w:footnoteReference w:id="2"/>
      </w:r>
      <w:bookmarkEnd w:id="13"/>
      <w:r w:rsidR="004A464F">
        <w:br w:type="page"/>
      </w:r>
    </w:p>
    <w:p w14:paraId="40256950" w14:textId="01E7710C" w:rsidR="009E50A4"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4624" behindDoc="0" locked="0" layoutInCell="1" allowOverlap="1" wp14:anchorId="59151B81" wp14:editId="3AB73726">
                <wp:simplePos x="0" y="0"/>
                <wp:positionH relativeFrom="column">
                  <wp:posOffset>2743200</wp:posOffset>
                </wp:positionH>
                <wp:positionV relativeFrom="paragraph">
                  <wp:posOffset>0</wp:posOffset>
                </wp:positionV>
                <wp:extent cx="2990850" cy="2051685"/>
                <wp:effectExtent l="0" t="0" r="19050" b="24765"/>
                <wp:wrapSquare wrapText="bothSides"/>
                <wp:docPr id="16" name="Text Box 16"/>
                <wp:cNvGraphicFramePr/>
                <a:graphic xmlns:a="http://schemas.openxmlformats.org/drawingml/2006/main">
                  <a:graphicData uri="http://schemas.microsoft.com/office/word/2010/wordprocessingShape">
                    <wps:wsp>
                      <wps:cNvSpPr txBox="1"/>
                      <wps:spPr>
                        <a:xfrm>
                          <a:off x="0" y="0"/>
                          <a:ext cx="2990850" cy="2051685"/>
                        </a:xfrm>
                        <a:prstGeom prst="rect">
                          <a:avLst/>
                        </a:prstGeom>
                        <a:solidFill>
                          <a:schemeClr val="lt1"/>
                        </a:solidFill>
                        <a:ln w="6350">
                          <a:solidFill>
                            <a:prstClr val="black"/>
                          </a:solidFill>
                        </a:ln>
                      </wps:spPr>
                      <wps:txbx>
                        <w:txbxContent>
                          <w:p w14:paraId="53537113" w14:textId="5884A2B5" w:rsidR="00495496" w:rsidRDefault="003A2A85">
                            <w:r>
                              <w:t>Geologic Settings</w:t>
                            </w:r>
                            <w:r w:rsidR="00495496">
                              <w:t xml:space="preserve"> included in the model are sedimentary or tectonic environments that are the context in which geologic processes operate. The detailed hierarchy of settings is defined in the Physical Setting module (</w:t>
                            </w:r>
                            <w:r w:rsidR="00495496" w:rsidRPr="0079177B">
                              <w:t>GSO-Physical_Setting.ttl</w:t>
                            </w:r>
                            <w:r w:rsidR="00495496">
                              <w:t xml:space="preserve">).  Properties are classes representing qualities that characterize geologic entities. </w:t>
                            </w:r>
                            <w:r>
                              <w:t xml:space="preserve">Properties shown here are shared across multiple modules. </w:t>
                            </w:r>
                            <w:r w:rsidR="00495496">
                              <w:t>The Propery hierarchy is elucidated below (</w:t>
                            </w:r>
                            <w:r w:rsidR="00495496">
                              <w:fldChar w:fldCharType="begin"/>
                            </w:r>
                            <w:r w:rsidR="00495496">
                              <w:instrText xml:space="preserve"> REF _Ref32215274 \h </w:instrText>
                            </w:r>
                            <w:r w:rsidR="00495496">
                              <w:fldChar w:fldCharType="separate"/>
                            </w:r>
                            <w:r w:rsidR="00D569F1">
                              <w:t xml:space="preserve">Figure </w:t>
                            </w:r>
                            <w:r w:rsidR="00D569F1">
                              <w:rPr>
                                <w:noProof/>
                              </w:rPr>
                              <w:t>7</w:t>
                            </w:r>
                            <w:r w:rsidR="00495496">
                              <w:fldChar w:fldCharType="end"/>
                            </w:r>
                            <w:r w:rsidR="0049549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51B81" id="Text Box 16" o:spid="_x0000_s1034" type="#_x0000_t202" style="position:absolute;margin-left:3in;margin-top:0;width:235.5pt;height:16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" fillcolor="white [3201]" strokeweight=".5pt">
                <v:textbox>
                  <w:txbxContent>
                    <w:p w14:paraId="53537113" w14:textId="5884A2B5" w:rsidR="00495496" w:rsidRDefault="003A2A85">
                      <w:r>
                        <w:t>Geologic Settings</w:t>
                      </w:r>
                      <w:r w:rsidR="00495496">
                        <w:t xml:space="preserve"> included in the model are sedimentary or tectonic environments that are the context in which geologic processes operate. The detailed hierarchy of settings is defined in the Physical Setting module (</w:t>
                      </w:r>
                      <w:r w:rsidR="00495496" w:rsidRPr="0079177B">
                        <w:t>GSO-Physical_Setting.ttl</w:t>
                      </w:r>
                      <w:r w:rsidR="00495496">
                        <w:t xml:space="preserve">).  Properties are classes representing qualities that characterize geologic entities. </w:t>
                      </w:r>
                      <w:r>
                        <w:t xml:space="preserve">Properties shown here are shared across multiple modules. </w:t>
                      </w:r>
                      <w:r w:rsidR="00495496">
                        <w:t>The Propery hierarchy is elucidated below (</w:t>
                      </w:r>
                      <w:r w:rsidR="00495496">
                        <w:fldChar w:fldCharType="begin"/>
                      </w:r>
                      <w:r w:rsidR="00495496">
                        <w:instrText xml:space="preserve"> REF _Ref32215274 \h </w:instrText>
                      </w:r>
                      <w:r w:rsidR="00495496">
                        <w:fldChar w:fldCharType="separate"/>
                      </w:r>
                      <w:r w:rsidR="00D569F1">
                        <w:t xml:space="preserve">Figure </w:t>
                      </w:r>
                      <w:r w:rsidR="00D569F1">
                        <w:rPr>
                          <w:noProof/>
                        </w:rPr>
                        <w:t>7</w:t>
                      </w:r>
                      <w:r w:rsidR="00495496">
                        <w:fldChar w:fldCharType="end"/>
                      </w:r>
                      <w:r w:rsidR="00495496">
                        <w:t xml:space="preserve">). </w:t>
                      </w:r>
                    </w:p>
                  </w:txbxContent>
                </v:textbox>
                <w10:wrap type="square"/>
              </v:shape>
            </w:pict>
          </mc:Fallback>
        </mc:AlternateContent>
      </w:r>
      <w:r w:rsidR="00E17AE9">
        <w:rPr>
          <w:noProof/>
        </w:rPr>
        <w:drawing>
          <wp:anchor distT="0" distB="0" distL="114300" distR="114300" simplePos="0" relativeHeight="251664384" behindDoc="0" locked="0" layoutInCell="1" allowOverlap="1" wp14:anchorId="6EF8FAFE" wp14:editId="47862517">
            <wp:simplePos x="0" y="0"/>
            <wp:positionH relativeFrom="page">
              <wp:posOffset>1032722</wp:posOffset>
            </wp:positionH>
            <wp:positionV relativeFrom="paragraph">
              <wp:posOffset>186055</wp:posOffset>
            </wp:positionV>
            <wp:extent cx="1760855" cy="2134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0855" cy="2134870"/>
                    </a:xfrm>
                    <a:prstGeom prst="rect">
                      <a:avLst/>
                    </a:prstGeom>
                  </pic:spPr>
                </pic:pic>
              </a:graphicData>
            </a:graphic>
            <wp14:sizeRelH relativeFrom="margin">
              <wp14:pctWidth>0</wp14:pctWidth>
            </wp14:sizeRelH>
            <wp14:sizeRelV relativeFrom="margin">
              <wp14:pctHeight>0</wp14:pctHeight>
            </wp14:sizeRelV>
          </wp:anchor>
        </w:drawing>
      </w:r>
    </w:p>
    <w:p w14:paraId="1557FE1C" w14:textId="445841CA" w:rsidR="00EC5B7D" w:rsidRDefault="00EC5B7D" w:rsidP="00561FAC"/>
    <w:p w14:paraId="375FF37B" w14:textId="5EAEE4D4" w:rsidR="00AC331A" w:rsidRDefault="00AC331A" w:rsidP="00561FAC"/>
    <w:p w14:paraId="73670A51" w14:textId="7792372E" w:rsidR="00AC331A" w:rsidRDefault="00AC331A" w:rsidP="00561FAC"/>
    <w:p w14:paraId="14551A84" w14:textId="1B1577B1" w:rsidR="00AC331A" w:rsidRDefault="00AC331A" w:rsidP="00561FAC"/>
    <w:p w14:paraId="1D60CDB2" w14:textId="6D9C2E6B" w:rsidR="0079177B" w:rsidRDefault="00555202" w:rsidP="00E17AE9">
      <w:r w:rsidRPr="00555202">
        <w:t xml:space="preserve"> </w:t>
      </w:r>
    </w:p>
    <w:p w14:paraId="405F3BA5" w14:textId="1B1D0647" w:rsidR="00E17AE9" w:rsidRDefault="00E17AE9"/>
    <w:p w14:paraId="6A7E9E3F" w14:textId="704E42D5" w:rsidR="00E17AE9" w:rsidRDefault="00E17AE9"/>
    <w:p w14:paraId="7458FD50" w14:textId="1976A90B" w:rsidR="00E17AE9" w:rsidRDefault="00E17AE9">
      <w:r w:rsidRPr="00AC331A">
        <w:rPr>
          <w:noProof/>
        </w:rPr>
        <w:drawing>
          <wp:anchor distT="0" distB="0" distL="114300" distR="114300" simplePos="0" relativeHeight="251663360" behindDoc="0" locked="0" layoutInCell="1" allowOverlap="1" wp14:anchorId="5C1D06A1" wp14:editId="570D5F04">
            <wp:simplePos x="0" y="0"/>
            <wp:positionH relativeFrom="margin">
              <wp:posOffset>3030855</wp:posOffset>
            </wp:positionH>
            <wp:positionV relativeFrom="paragraph">
              <wp:posOffset>44450</wp:posOffset>
            </wp:positionV>
            <wp:extent cx="2251710" cy="5293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1710" cy="5293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66058B36" wp14:editId="241A9B6C">
                <wp:simplePos x="0" y="0"/>
                <wp:positionH relativeFrom="column">
                  <wp:posOffset>-49741</wp:posOffset>
                </wp:positionH>
                <wp:positionV relativeFrom="paragraph">
                  <wp:posOffset>68792</wp:posOffset>
                </wp:positionV>
                <wp:extent cx="223901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759C5FC3" w14:textId="7811A6D2" w:rsidR="00495496" w:rsidRPr="00E13816" w:rsidRDefault="00495496" w:rsidP="0079177B">
                            <w:pPr>
                              <w:pStyle w:val="Caption"/>
                              <w:rPr>
                                <w:noProof/>
                              </w:rPr>
                            </w:pPr>
                            <w:r>
                              <w:t xml:space="preserve">Figure </w:t>
                            </w:r>
                            <w:r w:rsidR="00282677">
                              <w:fldChar w:fldCharType="begin"/>
                            </w:r>
                            <w:r w:rsidR="00282677">
                              <w:instrText xml:space="preserve"> SEQ Figure \* ARABIC </w:instrText>
                            </w:r>
                            <w:r w:rsidR="00282677">
                              <w:fldChar w:fldCharType="separate"/>
                            </w:r>
                            <w:r w:rsidR="00D569F1">
                              <w:rPr>
                                <w:noProof/>
                              </w:rPr>
                              <w:t>6</w:t>
                            </w:r>
                            <w:r w:rsidR="00282677">
                              <w:rPr>
                                <w:noProof/>
                              </w:rPr>
                              <w:fldChar w:fldCharType="end"/>
                            </w:r>
                            <w:r>
                              <w:t xml:space="preserve">. Subclasses of Top-Level </w:t>
                            </w:r>
                            <w:r w:rsidR="003A2A85">
                              <w:t>Situation</w:t>
                            </w:r>
                            <w:r>
                              <w:t xml:space="preserve"> and Property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58B36" id="Text Box 20" o:spid="_x0000_s1035" type="#_x0000_t202" style="position:absolute;margin-left:-3.9pt;margin-top:5.4pt;width:176.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" stroked="f">
                <v:textbox style="mso-fit-shape-to-text:t" inset="0,0,0,0">
                  <w:txbxContent>
                    <w:p w14:paraId="759C5FC3" w14:textId="7811A6D2" w:rsidR="00495496" w:rsidRPr="00E13816" w:rsidRDefault="00495496" w:rsidP="0079177B">
                      <w:pPr>
                        <w:pStyle w:val="Caption"/>
                        <w:rPr>
                          <w:noProof/>
                        </w:rPr>
                      </w:pPr>
                      <w:r>
                        <w:t xml:space="preserve">Figure </w:t>
                      </w:r>
                      <w:r w:rsidR="00282677">
                        <w:fldChar w:fldCharType="begin"/>
                      </w:r>
                      <w:r w:rsidR="00282677">
                        <w:instrText xml:space="preserve"> SEQ Figure \* ARABIC </w:instrText>
                      </w:r>
                      <w:r w:rsidR="00282677">
                        <w:fldChar w:fldCharType="separate"/>
                      </w:r>
                      <w:r w:rsidR="00D569F1">
                        <w:rPr>
                          <w:noProof/>
                        </w:rPr>
                        <w:t>6</w:t>
                      </w:r>
                      <w:r w:rsidR="00282677">
                        <w:rPr>
                          <w:noProof/>
                        </w:rPr>
                        <w:fldChar w:fldCharType="end"/>
                      </w:r>
                      <w:r>
                        <w:t xml:space="preserve">. Subclasses of Top-Level </w:t>
                      </w:r>
                      <w:r w:rsidR="003A2A85">
                        <w:t>Situation</w:t>
                      </w:r>
                      <w:r>
                        <w:t xml:space="preserve"> and Property</w:t>
                      </w:r>
                    </w:p>
                  </w:txbxContent>
                </v:textbox>
                <w10:wrap type="square"/>
              </v:shape>
            </w:pict>
          </mc:Fallback>
        </mc:AlternateContent>
      </w:r>
    </w:p>
    <w:p w14:paraId="6789666A" w14:textId="77777777" w:rsidR="00E17AE9" w:rsidRDefault="00E17AE9"/>
    <w:p w14:paraId="4B5912FE" w14:textId="1BADB184" w:rsidR="0079177B" w:rsidRDefault="003A2A85">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85888" behindDoc="0" locked="0" layoutInCell="1" allowOverlap="1" wp14:anchorId="5A606F4C" wp14:editId="7D57EA79">
                <wp:simplePos x="0" y="0"/>
                <wp:positionH relativeFrom="column">
                  <wp:posOffset>3065800</wp:posOffset>
                </wp:positionH>
                <wp:positionV relativeFrom="paragraph">
                  <wp:posOffset>4822975</wp:posOffset>
                </wp:positionV>
                <wp:extent cx="252984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529840" cy="635"/>
                        </a:xfrm>
                        <a:prstGeom prst="rect">
                          <a:avLst/>
                        </a:prstGeom>
                        <a:solidFill>
                          <a:prstClr val="white"/>
                        </a:solidFill>
                        <a:ln>
                          <a:noFill/>
                        </a:ln>
                      </wps:spPr>
                      <wps:txbx>
                        <w:txbxContent>
                          <w:p w14:paraId="2C5C018A" w14:textId="0BDB1551" w:rsidR="00495496" w:rsidRPr="00FD67E1" w:rsidRDefault="00495496" w:rsidP="0079177B">
                            <w:pPr>
                              <w:pStyle w:val="Caption"/>
                              <w:rPr>
                                <w:noProof/>
                              </w:rPr>
                            </w:pPr>
                            <w:bookmarkStart w:id="14" w:name="_Ref32215274"/>
                            <w:r>
                              <w:t xml:space="preserve">Figure </w:t>
                            </w:r>
                            <w:r w:rsidR="00282677">
                              <w:fldChar w:fldCharType="begin"/>
                            </w:r>
                            <w:r w:rsidR="00282677">
                              <w:instrText xml:space="preserve"> SEQ Figure \* ARABIC </w:instrText>
                            </w:r>
                            <w:r w:rsidR="00282677">
                              <w:fldChar w:fldCharType="separate"/>
                            </w:r>
                            <w:r w:rsidR="00D569F1">
                              <w:rPr>
                                <w:noProof/>
                              </w:rPr>
                              <w:t>7</w:t>
                            </w:r>
                            <w:r w:rsidR="00282677">
                              <w:rPr>
                                <w:noProof/>
                              </w:rPr>
                              <w:fldChar w:fldCharType="end"/>
                            </w:r>
                            <w:bookmarkEnd w:id="14"/>
                            <w:r>
                              <w:t>. Physical Property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06F4C" id="Text Box 21" o:spid="_x0000_s1036" type="#_x0000_t202" style="position:absolute;margin-left:241.4pt;margin-top:379.75pt;width:199.2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" stroked="f">
                <v:textbox style="mso-fit-shape-to-text:t" inset="0,0,0,0">
                  <w:txbxContent>
                    <w:p w14:paraId="2C5C018A" w14:textId="0BDB1551" w:rsidR="00495496" w:rsidRPr="00FD67E1" w:rsidRDefault="00495496" w:rsidP="0079177B">
                      <w:pPr>
                        <w:pStyle w:val="Caption"/>
                        <w:rPr>
                          <w:noProof/>
                        </w:rPr>
                      </w:pPr>
                      <w:bookmarkStart w:id="15" w:name="_Ref32215274"/>
                      <w:r>
                        <w:t xml:space="preserve">Figure </w:t>
                      </w:r>
                      <w:r w:rsidR="00282677">
                        <w:fldChar w:fldCharType="begin"/>
                      </w:r>
                      <w:r w:rsidR="00282677">
                        <w:instrText xml:space="preserve"> SEQ Figure \* ARABIC </w:instrText>
                      </w:r>
                      <w:r w:rsidR="00282677">
                        <w:fldChar w:fldCharType="separate"/>
                      </w:r>
                      <w:r w:rsidR="00D569F1">
                        <w:rPr>
                          <w:noProof/>
                        </w:rPr>
                        <w:t>7</w:t>
                      </w:r>
                      <w:r w:rsidR="00282677">
                        <w:rPr>
                          <w:noProof/>
                        </w:rPr>
                        <w:fldChar w:fldCharType="end"/>
                      </w:r>
                      <w:bookmarkEnd w:id="15"/>
                      <w:r>
                        <w:t>. Physical Property classes.</w:t>
                      </w:r>
                    </w:p>
                  </w:txbxContent>
                </v:textbox>
                <w10:wrap type="square"/>
              </v:shape>
            </w:pict>
          </mc:Fallback>
        </mc:AlternateContent>
      </w:r>
      <w:r w:rsidR="00E17AE9">
        <w:rPr>
          <w:noProof/>
        </w:rPr>
        <mc:AlternateContent>
          <mc:Choice Requires="wps">
            <w:drawing>
              <wp:anchor distT="0" distB="0" distL="114300" distR="114300" simplePos="0" relativeHeight="251673600" behindDoc="0" locked="0" layoutInCell="1" allowOverlap="1" wp14:anchorId="6B6F84A3" wp14:editId="54C48C48">
                <wp:simplePos x="0" y="0"/>
                <wp:positionH relativeFrom="page">
                  <wp:posOffset>501226</wp:posOffset>
                </wp:positionH>
                <wp:positionV relativeFrom="paragraph">
                  <wp:posOffset>606425</wp:posOffset>
                </wp:positionV>
                <wp:extent cx="2952750" cy="3905250"/>
                <wp:effectExtent l="0" t="0" r="19050" b="19050"/>
                <wp:wrapSquare wrapText="bothSides"/>
                <wp:docPr id="15" name="Text Box 15"/>
                <wp:cNvGraphicFramePr/>
                <a:graphic xmlns:a="http://schemas.openxmlformats.org/drawingml/2006/main">
                  <a:graphicData uri="http://schemas.microsoft.com/office/word/2010/wordprocessingShape">
                    <wps:wsp>
                      <wps:cNvSpPr txBox="1"/>
                      <wps:spPr>
                        <a:xfrm>
                          <a:off x="0" y="0"/>
                          <a:ext cx="2952750" cy="3905250"/>
                        </a:xfrm>
                        <a:prstGeom prst="rect">
                          <a:avLst/>
                        </a:prstGeom>
                        <a:solidFill>
                          <a:schemeClr val="lt1"/>
                        </a:solidFill>
                        <a:ln w="6350">
                          <a:solidFill>
                            <a:prstClr val="black"/>
                          </a:solidFill>
                        </a:ln>
                      </wps:spPr>
                      <wps:txbx>
                        <w:txbxContent>
                          <w:p w14:paraId="4D88C5C6" w14:textId="26E877B5" w:rsidR="00495496" w:rsidRDefault="00495496" w:rsidP="00BB59E7">
                            <w:pPr>
                              <w:pStyle w:val="Heading2"/>
                            </w:pPr>
                            <w:bookmarkStart w:id="16" w:name="_Toc35332537"/>
                            <w:r>
                              <w:t>Properties</w:t>
                            </w:r>
                            <w:bookmarkEnd w:id="16"/>
                          </w:p>
                          <w:p w14:paraId="14C88583" w14:textId="4A3574BA" w:rsidR="00495496" w:rsidRDefault="00495496">
                            <w:r>
                              <w:fldChar w:fldCharType="begin"/>
                            </w:r>
                            <w:r>
                              <w:instrText xml:space="preserve"> REF _Ref32215274 \h </w:instrText>
                            </w:r>
                            <w:r>
                              <w:fldChar w:fldCharType="separate"/>
                            </w:r>
                            <w:r w:rsidR="00D569F1">
                              <w:t xml:space="preserve">Figure </w:t>
                            </w:r>
                            <w:r w:rsidR="00D569F1">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w:t>
                            </w:r>
                            <w:r w:rsidR="003A2A85">
                              <w:t xml:space="preserve"> subclasses of the property, </w:t>
                            </w:r>
                            <w:r>
                              <w:t>free text</w:t>
                            </w:r>
                            <w:r w:rsidR="003A2A85">
                              <w:t xml:space="preserve"> if</w:t>
                            </w:r>
                            <w:r>
                              <w:t xml:space="preserve"> a controlled vocabulary</w:t>
                            </w:r>
                            <w:r w:rsidR="003A2A85">
                              <w:t xml:space="preserve"> is not available, </w:t>
                            </w:r>
                            <w:r>
                              <w:t xml:space="preserve">or decimal numeric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6F84A3" id="Text Box 15" o:spid="_x0000_s1037" type="#_x0000_t202" style="position:absolute;margin-left:39.45pt;margin-top:47.75pt;width:232.5pt;height:307.5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" fillcolor="white [3201]" strokeweight=".5pt">
                <v:textbox>
                  <w:txbxContent>
                    <w:p w14:paraId="4D88C5C6" w14:textId="26E877B5" w:rsidR="00495496" w:rsidRDefault="00495496" w:rsidP="00BB59E7">
                      <w:pPr>
                        <w:pStyle w:val="Heading2"/>
                      </w:pPr>
                      <w:bookmarkStart w:id="17" w:name="_Toc35332537"/>
                      <w:r>
                        <w:t>Properties</w:t>
                      </w:r>
                      <w:bookmarkEnd w:id="17"/>
                    </w:p>
                    <w:p w14:paraId="14C88583" w14:textId="4A3574BA" w:rsidR="00495496" w:rsidRDefault="00495496">
                      <w:r>
                        <w:fldChar w:fldCharType="begin"/>
                      </w:r>
                      <w:r>
                        <w:instrText xml:space="preserve"> REF _Ref32215274 \h </w:instrText>
                      </w:r>
                      <w:r>
                        <w:fldChar w:fldCharType="separate"/>
                      </w:r>
                      <w:r w:rsidR="00D569F1">
                        <w:t xml:space="preserve">Figure </w:t>
                      </w:r>
                      <w:r w:rsidR="00D569F1">
                        <w:rPr>
                          <w:noProof/>
                        </w:rPr>
                        <w:t>7</w:t>
                      </w:r>
                      <w:r>
                        <w:fldChar w:fldCharType="end"/>
                      </w:r>
                      <w:r>
                        <w:t xml:space="preserve"> is a list of all the properties aggregated from the modules in the Loop3D model. Most of the properties are based on the GeoSciML v3.2 conceptual model. One of the advantages of an RDF implementation of the model is the open world asumption, which allows introduction of other properties as necessary. In order to preserve interoperability between different model instances, some govenance of the property classes and associated vocabularies used to specify property instances is necessary.  Properties currently have values that are</w:t>
                      </w:r>
                      <w:r w:rsidR="003A2A85">
                        <w:t xml:space="preserve"> subclasses of the property, </w:t>
                      </w:r>
                      <w:r>
                        <w:t>free text</w:t>
                      </w:r>
                      <w:r w:rsidR="003A2A85">
                        <w:t xml:space="preserve"> if</w:t>
                      </w:r>
                      <w:r>
                        <w:t xml:space="preserve"> a controlled vocabulary</w:t>
                      </w:r>
                      <w:r w:rsidR="003A2A85">
                        <w:t xml:space="preserve"> is not available, </w:t>
                      </w:r>
                      <w:r>
                        <w:t xml:space="preserve">or decimal numeric values. </w:t>
                      </w:r>
                    </w:p>
                  </w:txbxContent>
                </v:textbox>
                <w10:wrap type="square" anchorx="page"/>
              </v:shape>
            </w:pict>
          </mc:Fallback>
        </mc:AlternateContent>
      </w:r>
      <w:r w:rsidR="0079177B">
        <w:br w:type="page"/>
      </w:r>
    </w:p>
    <w:p w14:paraId="6C01A44C" w14:textId="381935C4" w:rsidR="00CF7969" w:rsidRDefault="00555202" w:rsidP="004663A1">
      <w:pPr>
        <w:pStyle w:val="Heading1"/>
      </w:pPr>
      <w:bookmarkStart w:id="18" w:name="_Toc35332538"/>
      <w:r>
        <w:t>Geology</w:t>
      </w:r>
      <w:r w:rsidR="0032602C">
        <w:t xml:space="preserve"> Modules</w:t>
      </w:r>
      <w:bookmarkEnd w:id="18"/>
      <w:r>
        <w:t xml:space="preserve"> </w:t>
      </w:r>
    </w:p>
    <w:p w14:paraId="2ED31F4E" w14:textId="19CDDB50" w:rsidR="0032602C" w:rsidRDefault="0032602C" w:rsidP="0079177B">
      <w:r w:rsidRPr="00CF7969">
        <w:t>Th</w:t>
      </w:r>
      <w:r w:rsidRPr="0079177B">
        <w:t>e</w:t>
      </w:r>
      <w:r w:rsidR="00CF7969">
        <w:t xml:space="preserve"> detailed geoscience model is packaged in a set of modules that have dependencies only on the top level Common (</w:t>
      </w:r>
      <w:r w:rsidR="00CF7969" w:rsidRPr="00CF7969">
        <w:t>GSO-Common.ttl</w:t>
      </w:r>
      <w:r w:rsidR="00CF7969">
        <w:t>) and Geology (</w:t>
      </w:r>
      <w:bookmarkStart w:id="19" w:name="_Hlk32217728"/>
      <w:r w:rsidR="00CF7969" w:rsidRPr="00CF7969">
        <w:t>GSO-Geology.ttl</w:t>
      </w:r>
      <w:bookmarkEnd w:id="19"/>
      <w:r w:rsidR="00CF7969">
        <w:t xml:space="preserve">) ontologies.  They can thus be imported as necessary depending on the requirements of a particular application. </w:t>
      </w:r>
    </w:p>
    <w:p w14:paraId="0963557F" w14:textId="68170075" w:rsidR="004663A1" w:rsidRDefault="004663A1" w:rsidP="004663A1">
      <w:pPr>
        <w:pStyle w:val="Heading2"/>
      </w:pPr>
      <w:bookmarkStart w:id="20" w:name="_Toc35332539"/>
      <w:r>
        <w:t>Geology Base.</w:t>
      </w:r>
      <w:bookmarkEnd w:id="20"/>
    </w:p>
    <w:p w14:paraId="5579681D" w14:textId="4A6F8C85" w:rsidR="004663A1" w:rsidRDefault="004663A1" w:rsidP="0079177B">
      <w:r>
        <w:t xml:space="preserve">This is the core geology module, serialized in </w:t>
      </w:r>
      <w:r w:rsidRPr="00CF7969">
        <w:t>GSO-Geology.ttl</w:t>
      </w:r>
      <w:r>
        <w:t xml:space="preserve">. </w:t>
      </w:r>
    </w:p>
    <w:p w14:paraId="7FA41866" w14:textId="6C23CB39" w:rsidR="004663A1" w:rsidRDefault="004663A1" w:rsidP="004663A1">
      <w:pPr>
        <w:pStyle w:val="Caption"/>
        <w:keepNext/>
      </w:pPr>
      <w:r>
        <w:t xml:space="preserve">Table </w:t>
      </w:r>
      <w:r w:rsidR="00282677">
        <w:fldChar w:fldCharType="begin"/>
      </w:r>
      <w:r w:rsidR="00282677">
        <w:instrText xml:space="preserve"> SEQ Table \* ARABIC </w:instrText>
      </w:r>
      <w:r w:rsidR="00282677">
        <w:fldChar w:fldCharType="separate"/>
      </w:r>
      <w:r w:rsidR="00D569F1">
        <w:rPr>
          <w:noProof/>
        </w:rPr>
        <w:t>1</w:t>
      </w:r>
      <w:r w:rsidR="00282677">
        <w:rPr>
          <w:noProof/>
        </w:rPr>
        <w:fldChar w:fldCharType="end"/>
      </w:r>
      <w:r>
        <w:t>.  Classes defined in GSO-Geology (gsog: namespace)</w:t>
      </w:r>
    </w:p>
    <w:tbl>
      <w:tblPr>
        <w:tblStyle w:val="TableGrid"/>
        <w:tblW w:w="5000" w:type="pct"/>
        <w:tblLayout w:type="fixed"/>
        <w:tblLook w:val="04A0" w:firstRow="1" w:lastRow="0" w:firstColumn="1" w:lastColumn="0" w:noHBand="0" w:noVBand="1"/>
      </w:tblPr>
      <w:tblGrid>
        <w:gridCol w:w="1435"/>
        <w:gridCol w:w="2339"/>
        <w:gridCol w:w="5576"/>
      </w:tblGrid>
      <w:tr w:rsidR="004663A1" w:rsidRPr="004663A1" w14:paraId="3AD25A36" w14:textId="77777777" w:rsidTr="004663A1">
        <w:trPr>
          <w:cantSplit/>
          <w:trHeight w:val="405"/>
          <w:tblHeader/>
        </w:trPr>
        <w:tc>
          <w:tcPr>
            <w:tcW w:w="767" w:type="pct"/>
            <w:hideMark/>
          </w:tcPr>
          <w:p w14:paraId="4B358A62" w14:textId="77777777" w:rsidR="004663A1" w:rsidRPr="004663A1" w:rsidRDefault="004663A1">
            <w:pPr>
              <w:rPr>
                <w:b/>
                <w:bCs/>
                <w:sz w:val="24"/>
                <w:szCs w:val="24"/>
              </w:rPr>
            </w:pPr>
            <w:r w:rsidRPr="004663A1">
              <w:rPr>
                <w:b/>
                <w:bCs/>
                <w:sz w:val="24"/>
                <w:szCs w:val="24"/>
              </w:rPr>
              <w:t>Label</w:t>
            </w:r>
          </w:p>
        </w:tc>
        <w:tc>
          <w:tcPr>
            <w:tcW w:w="1251" w:type="pct"/>
            <w:hideMark/>
          </w:tcPr>
          <w:p w14:paraId="600AB75A" w14:textId="77777777" w:rsidR="004663A1" w:rsidRPr="004663A1" w:rsidRDefault="004663A1">
            <w:pPr>
              <w:rPr>
                <w:b/>
                <w:bCs/>
                <w:sz w:val="24"/>
                <w:szCs w:val="24"/>
              </w:rPr>
            </w:pPr>
            <w:r w:rsidRPr="004663A1">
              <w:rPr>
                <w:b/>
                <w:bCs/>
                <w:sz w:val="24"/>
                <w:szCs w:val="24"/>
              </w:rPr>
              <w:t>parent</w:t>
            </w:r>
          </w:p>
        </w:tc>
        <w:tc>
          <w:tcPr>
            <w:tcW w:w="2982" w:type="pct"/>
            <w:hideMark/>
          </w:tcPr>
          <w:p w14:paraId="1628EB2A" w14:textId="77777777" w:rsidR="004663A1" w:rsidRPr="004663A1" w:rsidRDefault="004663A1">
            <w:pPr>
              <w:rPr>
                <w:b/>
                <w:bCs/>
                <w:sz w:val="24"/>
                <w:szCs w:val="24"/>
              </w:rPr>
            </w:pPr>
            <w:r w:rsidRPr="004663A1">
              <w:rPr>
                <w:b/>
                <w:bCs/>
                <w:sz w:val="24"/>
                <w:szCs w:val="24"/>
              </w:rPr>
              <w:t>comment</w:t>
            </w:r>
          </w:p>
        </w:tc>
      </w:tr>
      <w:tr w:rsidR="004663A1" w:rsidRPr="004663A1" w14:paraId="47C1EED7" w14:textId="77777777" w:rsidTr="004663A1">
        <w:trPr>
          <w:trHeight w:val="315"/>
        </w:trPr>
        <w:tc>
          <w:tcPr>
            <w:tcW w:w="767" w:type="pct"/>
            <w:hideMark/>
          </w:tcPr>
          <w:p w14:paraId="32DBAD0C" w14:textId="77777777" w:rsidR="004663A1" w:rsidRPr="004663A1" w:rsidRDefault="004663A1">
            <w:pPr>
              <w:rPr>
                <w:sz w:val="20"/>
                <w:szCs w:val="20"/>
              </w:rPr>
            </w:pPr>
            <w:r w:rsidRPr="004663A1">
              <w:rPr>
                <w:sz w:val="20"/>
                <w:szCs w:val="20"/>
              </w:rPr>
              <w:t>Additive Process</w:t>
            </w:r>
          </w:p>
        </w:tc>
        <w:tc>
          <w:tcPr>
            <w:tcW w:w="1251" w:type="pct"/>
            <w:hideMark/>
          </w:tcPr>
          <w:p w14:paraId="308A80A0" w14:textId="77777777" w:rsidR="004663A1" w:rsidRPr="004663A1" w:rsidRDefault="004663A1">
            <w:pPr>
              <w:rPr>
                <w:sz w:val="20"/>
                <w:szCs w:val="20"/>
              </w:rPr>
            </w:pPr>
            <w:r w:rsidRPr="004663A1">
              <w:rPr>
                <w:sz w:val="20"/>
                <w:szCs w:val="20"/>
              </w:rPr>
              <w:t>gsog:Geologic_Process</w:t>
            </w:r>
          </w:p>
        </w:tc>
        <w:tc>
          <w:tcPr>
            <w:tcW w:w="2982" w:type="pct"/>
            <w:hideMark/>
          </w:tcPr>
          <w:p w14:paraId="4C7536BE" w14:textId="77777777" w:rsidR="004663A1" w:rsidRPr="004663A1" w:rsidRDefault="004663A1">
            <w:pPr>
              <w:rPr>
                <w:sz w:val="20"/>
                <w:szCs w:val="20"/>
              </w:rPr>
            </w:pPr>
            <w:r w:rsidRPr="004663A1">
              <w:rPr>
                <w:sz w:val="20"/>
                <w:szCs w:val="20"/>
              </w:rPr>
              <w:t>process that introduces new matter into the model space</w:t>
            </w:r>
          </w:p>
        </w:tc>
      </w:tr>
      <w:tr w:rsidR="004663A1" w:rsidRPr="004663A1" w14:paraId="4CC1E6E7" w14:textId="77777777" w:rsidTr="004663A1">
        <w:trPr>
          <w:trHeight w:val="600"/>
        </w:trPr>
        <w:tc>
          <w:tcPr>
            <w:tcW w:w="767" w:type="pct"/>
            <w:hideMark/>
          </w:tcPr>
          <w:p w14:paraId="75F48372" w14:textId="77777777" w:rsidR="004663A1" w:rsidRPr="004663A1" w:rsidRDefault="004663A1">
            <w:pPr>
              <w:rPr>
                <w:sz w:val="20"/>
                <w:szCs w:val="20"/>
              </w:rPr>
            </w:pPr>
            <w:r w:rsidRPr="004663A1">
              <w:rPr>
                <w:sz w:val="20"/>
                <w:szCs w:val="20"/>
              </w:rPr>
              <w:t>Age (time scale rank)</w:t>
            </w:r>
          </w:p>
        </w:tc>
        <w:tc>
          <w:tcPr>
            <w:tcW w:w="1251" w:type="pct"/>
            <w:hideMark/>
          </w:tcPr>
          <w:p w14:paraId="4063A859" w14:textId="77777777" w:rsidR="004663A1" w:rsidRPr="004663A1" w:rsidRDefault="004663A1">
            <w:pPr>
              <w:rPr>
                <w:sz w:val="20"/>
                <w:szCs w:val="20"/>
              </w:rPr>
            </w:pPr>
            <w:r w:rsidRPr="004663A1">
              <w:rPr>
                <w:sz w:val="20"/>
                <w:szCs w:val="20"/>
              </w:rPr>
              <w:t>gsog:Geologic_Time_Interval</w:t>
            </w:r>
          </w:p>
        </w:tc>
        <w:tc>
          <w:tcPr>
            <w:tcW w:w="2982" w:type="pct"/>
            <w:hideMark/>
          </w:tcPr>
          <w:p w14:paraId="4A3E2297" w14:textId="77777777" w:rsidR="004663A1" w:rsidRPr="004663A1" w:rsidRDefault="004663A1">
            <w:pPr>
              <w:rPr>
                <w:sz w:val="20"/>
                <w:szCs w:val="20"/>
              </w:rPr>
            </w:pPr>
            <w:r w:rsidRPr="004663A1">
              <w:rPr>
                <w:sz w:val="20"/>
                <w:szCs w:val="20"/>
              </w:rPr>
              <w:t>most granular geochronologic time interval; one or more Ages are grouped into an Epoch</w:t>
            </w:r>
          </w:p>
        </w:tc>
      </w:tr>
      <w:tr w:rsidR="004663A1" w:rsidRPr="004663A1" w14:paraId="311300AF" w14:textId="77777777" w:rsidTr="004663A1">
        <w:trPr>
          <w:trHeight w:val="600"/>
        </w:trPr>
        <w:tc>
          <w:tcPr>
            <w:tcW w:w="767" w:type="pct"/>
            <w:hideMark/>
          </w:tcPr>
          <w:p w14:paraId="45C402E9" w14:textId="77777777" w:rsidR="004663A1" w:rsidRPr="004663A1" w:rsidRDefault="004663A1">
            <w:pPr>
              <w:rPr>
                <w:sz w:val="20"/>
                <w:szCs w:val="20"/>
              </w:rPr>
            </w:pPr>
            <w:r w:rsidRPr="004663A1">
              <w:rPr>
                <w:sz w:val="20"/>
                <w:szCs w:val="20"/>
              </w:rPr>
              <w:t xml:space="preserve">Bedding Package </w:t>
            </w:r>
          </w:p>
        </w:tc>
        <w:tc>
          <w:tcPr>
            <w:tcW w:w="1251" w:type="pct"/>
            <w:hideMark/>
          </w:tcPr>
          <w:p w14:paraId="0BB07A11" w14:textId="77777777" w:rsidR="004663A1" w:rsidRPr="004663A1" w:rsidRDefault="004663A1">
            <w:pPr>
              <w:rPr>
                <w:sz w:val="20"/>
                <w:szCs w:val="20"/>
              </w:rPr>
            </w:pPr>
            <w:r w:rsidRPr="004663A1">
              <w:rPr>
                <w:sz w:val="20"/>
                <w:szCs w:val="20"/>
              </w:rPr>
              <w:t>gsoc:Integral_Feature</w:t>
            </w:r>
          </w:p>
        </w:tc>
        <w:tc>
          <w:tcPr>
            <w:tcW w:w="2982" w:type="pct"/>
            <w:hideMark/>
          </w:tcPr>
          <w:p w14:paraId="0C47945A" w14:textId="77777777" w:rsidR="004663A1" w:rsidRPr="004663A1" w:rsidRDefault="004663A1">
            <w:pPr>
              <w:rPr>
                <w:sz w:val="20"/>
                <w:szCs w:val="20"/>
              </w:rPr>
            </w:pPr>
            <w:r w:rsidRPr="004663A1">
              <w:rPr>
                <w:sz w:val="20"/>
                <w:szCs w:val="20"/>
              </w:rPr>
              <w:t xml:space="preserve">A sub-map scale sequence of strata, e.g. bouma sequence, fining-upward sequence, interbedded sandstone and mudstone... </w:t>
            </w:r>
          </w:p>
        </w:tc>
      </w:tr>
      <w:tr w:rsidR="004663A1" w:rsidRPr="004663A1" w14:paraId="5F77D93E" w14:textId="77777777" w:rsidTr="004663A1">
        <w:trPr>
          <w:trHeight w:val="300"/>
        </w:trPr>
        <w:tc>
          <w:tcPr>
            <w:tcW w:w="767" w:type="pct"/>
            <w:hideMark/>
          </w:tcPr>
          <w:p w14:paraId="410E180F" w14:textId="77777777" w:rsidR="004663A1" w:rsidRPr="004663A1" w:rsidRDefault="004663A1">
            <w:pPr>
              <w:rPr>
                <w:sz w:val="20"/>
                <w:szCs w:val="20"/>
              </w:rPr>
            </w:pPr>
            <w:r w:rsidRPr="004663A1">
              <w:rPr>
                <w:sz w:val="20"/>
                <w:szCs w:val="20"/>
              </w:rPr>
              <w:t>bolide impact</w:t>
            </w:r>
          </w:p>
        </w:tc>
        <w:tc>
          <w:tcPr>
            <w:tcW w:w="1251" w:type="pct"/>
            <w:hideMark/>
          </w:tcPr>
          <w:p w14:paraId="54BDD329" w14:textId="77777777" w:rsidR="004663A1" w:rsidRPr="004663A1" w:rsidRDefault="004663A1">
            <w:pPr>
              <w:rPr>
                <w:sz w:val="20"/>
                <w:szCs w:val="20"/>
              </w:rPr>
            </w:pPr>
            <w:r w:rsidRPr="004663A1">
              <w:rPr>
                <w:sz w:val="20"/>
                <w:szCs w:val="20"/>
              </w:rPr>
              <w:t>gsog:Geologic_Event</w:t>
            </w:r>
          </w:p>
        </w:tc>
        <w:tc>
          <w:tcPr>
            <w:tcW w:w="2982" w:type="pct"/>
            <w:hideMark/>
          </w:tcPr>
          <w:p w14:paraId="115AB253" w14:textId="158DFC2D" w:rsidR="004663A1" w:rsidRPr="004663A1" w:rsidRDefault="004663A1">
            <w:pPr>
              <w:rPr>
                <w:sz w:val="20"/>
                <w:szCs w:val="20"/>
              </w:rPr>
            </w:pPr>
            <w:r w:rsidRPr="004663A1">
              <w:rPr>
                <w:sz w:val="20"/>
                <w:szCs w:val="20"/>
              </w:rPr>
              <w:t>The impact of an extraterrestrial body on the surface of the earth</w:t>
            </w:r>
            <w:r w:rsidR="003A2A85">
              <w:rPr>
                <w:sz w:val="20"/>
                <w:szCs w:val="20"/>
              </w:rPr>
              <w:t>; included as an example event class of interest.</w:t>
            </w:r>
          </w:p>
        </w:tc>
      </w:tr>
      <w:tr w:rsidR="004663A1" w:rsidRPr="004663A1" w14:paraId="64E15C55" w14:textId="77777777" w:rsidTr="004663A1">
        <w:trPr>
          <w:trHeight w:val="900"/>
        </w:trPr>
        <w:tc>
          <w:tcPr>
            <w:tcW w:w="767" w:type="pct"/>
            <w:hideMark/>
          </w:tcPr>
          <w:p w14:paraId="13D5F71E" w14:textId="77777777" w:rsidR="004663A1" w:rsidRPr="004663A1" w:rsidRDefault="004663A1">
            <w:pPr>
              <w:rPr>
                <w:sz w:val="20"/>
                <w:szCs w:val="20"/>
              </w:rPr>
            </w:pPr>
            <w:r w:rsidRPr="004663A1">
              <w:rPr>
                <w:sz w:val="20"/>
                <w:szCs w:val="20"/>
              </w:rPr>
              <w:t>Boundary Stratotype</w:t>
            </w:r>
          </w:p>
        </w:tc>
        <w:tc>
          <w:tcPr>
            <w:tcW w:w="1251" w:type="pct"/>
            <w:hideMark/>
          </w:tcPr>
          <w:p w14:paraId="1275FA57" w14:textId="77777777" w:rsidR="004663A1" w:rsidRPr="004663A1" w:rsidRDefault="004663A1">
            <w:pPr>
              <w:rPr>
                <w:sz w:val="20"/>
                <w:szCs w:val="20"/>
              </w:rPr>
            </w:pPr>
            <w:r w:rsidRPr="004663A1">
              <w:rPr>
                <w:sz w:val="20"/>
                <w:szCs w:val="20"/>
              </w:rPr>
              <w:t>gsog:Stratotype</w:t>
            </w:r>
          </w:p>
        </w:tc>
        <w:tc>
          <w:tcPr>
            <w:tcW w:w="2982" w:type="pct"/>
            <w:hideMark/>
          </w:tcPr>
          <w:p w14:paraId="5311972C" w14:textId="77777777" w:rsidR="004663A1" w:rsidRPr="004663A1" w:rsidRDefault="004663A1">
            <w:pPr>
              <w:rPr>
                <w:sz w:val="20"/>
                <w:szCs w:val="20"/>
              </w:rPr>
            </w:pPr>
            <w:r w:rsidRPr="004663A1">
              <w:rPr>
                <w:sz w:val="20"/>
                <w:szCs w:val="20"/>
              </w:rPr>
              <w:t>A stratigraphic section that contains a designated point in a stratigraphic sequence of essentially continuous deposition, preferably marine, chosen for its correlation potential. http://www.stratigraphy.org/upload/bak/chron.htm</w:t>
            </w:r>
          </w:p>
        </w:tc>
      </w:tr>
      <w:tr w:rsidR="004663A1" w:rsidRPr="004663A1" w14:paraId="4A1B116B" w14:textId="77777777" w:rsidTr="004663A1">
        <w:trPr>
          <w:trHeight w:val="2100"/>
        </w:trPr>
        <w:tc>
          <w:tcPr>
            <w:tcW w:w="767" w:type="pct"/>
            <w:hideMark/>
          </w:tcPr>
          <w:p w14:paraId="34A0118E" w14:textId="77777777" w:rsidR="004663A1" w:rsidRPr="004663A1" w:rsidRDefault="004663A1">
            <w:pPr>
              <w:rPr>
                <w:sz w:val="20"/>
                <w:szCs w:val="20"/>
              </w:rPr>
            </w:pPr>
            <w:r w:rsidRPr="004663A1">
              <w:rPr>
                <w:sz w:val="20"/>
                <w:szCs w:val="20"/>
              </w:rPr>
              <w:t>Chronostratigraphic unit</w:t>
            </w:r>
          </w:p>
        </w:tc>
        <w:tc>
          <w:tcPr>
            <w:tcW w:w="1251" w:type="pct"/>
            <w:hideMark/>
          </w:tcPr>
          <w:p w14:paraId="7BCE44E8" w14:textId="77777777" w:rsidR="004663A1" w:rsidRPr="004663A1" w:rsidRDefault="004663A1">
            <w:pPr>
              <w:rPr>
                <w:sz w:val="20"/>
                <w:szCs w:val="20"/>
              </w:rPr>
            </w:pPr>
            <w:r w:rsidRPr="004663A1">
              <w:rPr>
                <w:sz w:val="20"/>
                <w:szCs w:val="20"/>
              </w:rPr>
              <w:t>gsog:Geologic_Unit</w:t>
            </w:r>
          </w:p>
        </w:tc>
        <w:tc>
          <w:tcPr>
            <w:tcW w:w="2982" w:type="pct"/>
            <w:hideMark/>
          </w:tcPr>
          <w:p w14:paraId="33366DB2" w14:textId="77777777" w:rsidR="004663A1" w:rsidRPr="004663A1" w:rsidRDefault="004663A1">
            <w:pPr>
              <w:rPr>
                <w:sz w:val="20"/>
                <w:szCs w:val="20"/>
              </w:rPr>
            </w:pPr>
            <w:r w:rsidRPr="004663A1">
              <w:rPr>
                <w:sz w:val="20"/>
                <w:szCs w:val="20"/>
              </w:rPr>
              <w:t>A body of rocks that includes all rocks, layered or unlayered, formed during a specific interval of geologic time, and only those rocks formed during that time span. Chronostratigraphic units are bounded by synchronous horizons. The rank and relative magnitude of the units in the chronostratigraphic hierarchy are a function of the length of the time interval that their rocks subtend, rather than of their physical thickness. (http://www.stratigraphy.org/upload/bak/chron.htm).</w:t>
            </w:r>
          </w:p>
        </w:tc>
      </w:tr>
      <w:tr w:rsidR="004663A1" w:rsidRPr="004663A1" w14:paraId="74A7C4A4" w14:textId="77777777" w:rsidTr="004663A1">
        <w:trPr>
          <w:trHeight w:val="300"/>
        </w:trPr>
        <w:tc>
          <w:tcPr>
            <w:tcW w:w="767" w:type="pct"/>
            <w:hideMark/>
          </w:tcPr>
          <w:p w14:paraId="0B7801DA" w14:textId="77777777" w:rsidR="004663A1" w:rsidRPr="004663A1" w:rsidRDefault="004663A1">
            <w:pPr>
              <w:rPr>
                <w:sz w:val="20"/>
                <w:szCs w:val="20"/>
              </w:rPr>
            </w:pPr>
            <w:r w:rsidRPr="004663A1">
              <w:rPr>
                <w:sz w:val="20"/>
                <w:szCs w:val="20"/>
              </w:rPr>
              <w:t>Clast</w:t>
            </w:r>
          </w:p>
        </w:tc>
        <w:tc>
          <w:tcPr>
            <w:tcW w:w="1251" w:type="pct"/>
            <w:hideMark/>
          </w:tcPr>
          <w:p w14:paraId="15EBC2B8" w14:textId="77777777" w:rsidR="004663A1" w:rsidRPr="004663A1" w:rsidRDefault="004663A1">
            <w:pPr>
              <w:rPr>
                <w:sz w:val="20"/>
                <w:szCs w:val="20"/>
              </w:rPr>
            </w:pPr>
            <w:r w:rsidRPr="004663A1">
              <w:rPr>
                <w:sz w:val="20"/>
                <w:szCs w:val="20"/>
              </w:rPr>
              <w:t>gsog:Rock_Body_Part</w:t>
            </w:r>
          </w:p>
        </w:tc>
        <w:tc>
          <w:tcPr>
            <w:tcW w:w="2982" w:type="pct"/>
            <w:hideMark/>
          </w:tcPr>
          <w:p w14:paraId="1099BB01" w14:textId="77777777" w:rsidR="004663A1" w:rsidRPr="004663A1" w:rsidRDefault="004663A1">
            <w:pPr>
              <w:rPr>
                <w:sz w:val="20"/>
                <w:szCs w:val="20"/>
              </w:rPr>
            </w:pPr>
          </w:p>
        </w:tc>
      </w:tr>
      <w:tr w:rsidR="004663A1" w:rsidRPr="004663A1" w14:paraId="76DB7E57" w14:textId="77777777" w:rsidTr="004663A1">
        <w:trPr>
          <w:trHeight w:val="300"/>
        </w:trPr>
        <w:tc>
          <w:tcPr>
            <w:tcW w:w="767" w:type="pct"/>
            <w:hideMark/>
          </w:tcPr>
          <w:p w14:paraId="632FB905" w14:textId="77777777" w:rsidR="004663A1" w:rsidRPr="004663A1" w:rsidRDefault="004663A1">
            <w:pPr>
              <w:rPr>
                <w:sz w:val="20"/>
                <w:szCs w:val="20"/>
              </w:rPr>
            </w:pPr>
            <w:r w:rsidRPr="004663A1">
              <w:rPr>
                <w:sz w:val="20"/>
                <w:szCs w:val="20"/>
              </w:rPr>
              <w:t>cometary impact</w:t>
            </w:r>
          </w:p>
        </w:tc>
        <w:tc>
          <w:tcPr>
            <w:tcW w:w="1251" w:type="pct"/>
            <w:hideMark/>
          </w:tcPr>
          <w:p w14:paraId="38D9CEF5" w14:textId="77777777" w:rsidR="004663A1" w:rsidRPr="004663A1" w:rsidRDefault="004663A1">
            <w:pPr>
              <w:rPr>
                <w:sz w:val="20"/>
                <w:szCs w:val="20"/>
              </w:rPr>
            </w:pPr>
            <w:r w:rsidRPr="004663A1">
              <w:rPr>
                <w:sz w:val="20"/>
                <w:szCs w:val="20"/>
              </w:rPr>
              <w:t>gsog:bolide_impact</w:t>
            </w:r>
          </w:p>
        </w:tc>
        <w:tc>
          <w:tcPr>
            <w:tcW w:w="2982" w:type="pct"/>
            <w:hideMark/>
          </w:tcPr>
          <w:p w14:paraId="16E55430" w14:textId="16C8C1FE" w:rsidR="004663A1" w:rsidRPr="004663A1" w:rsidRDefault="004663A1">
            <w:pPr>
              <w:rPr>
                <w:sz w:val="20"/>
                <w:szCs w:val="20"/>
              </w:rPr>
            </w:pPr>
            <w:r w:rsidRPr="004663A1">
              <w:rPr>
                <w:sz w:val="20"/>
                <w:szCs w:val="20"/>
              </w:rPr>
              <w:t>The impact of a comet on the surface of the earth</w:t>
            </w:r>
            <w:r w:rsidR="003A2A85">
              <w:rPr>
                <w:sz w:val="20"/>
                <w:szCs w:val="20"/>
              </w:rPr>
              <w:t>; included as an example event class of interest.</w:t>
            </w:r>
          </w:p>
        </w:tc>
      </w:tr>
      <w:tr w:rsidR="004663A1" w:rsidRPr="004663A1" w14:paraId="5A9BB745" w14:textId="77777777" w:rsidTr="004663A1">
        <w:trPr>
          <w:trHeight w:val="300"/>
        </w:trPr>
        <w:tc>
          <w:tcPr>
            <w:tcW w:w="767" w:type="pct"/>
            <w:hideMark/>
          </w:tcPr>
          <w:p w14:paraId="5D8AC5B1" w14:textId="77777777" w:rsidR="004663A1" w:rsidRPr="004663A1" w:rsidRDefault="004663A1">
            <w:pPr>
              <w:rPr>
                <w:sz w:val="20"/>
                <w:szCs w:val="20"/>
              </w:rPr>
            </w:pPr>
            <w:r w:rsidRPr="004663A1">
              <w:rPr>
                <w:sz w:val="20"/>
                <w:szCs w:val="20"/>
              </w:rPr>
              <w:t>Complex</w:t>
            </w:r>
          </w:p>
        </w:tc>
        <w:tc>
          <w:tcPr>
            <w:tcW w:w="1251" w:type="pct"/>
            <w:hideMark/>
          </w:tcPr>
          <w:p w14:paraId="2FCEFB55" w14:textId="77777777" w:rsidR="004663A1" w:rsidRPr="004663A1" w:rsidRDefault="004663A1">
            <w:pPr>
              <w:rPr>
                <w:sz w:val="20"/>
                <w:szCs w:val="20"/>
              </w:rPr>
            </w:pPr>
            <w:r w:rsidRPr="004663A1">
              <w:rPr>
                <w:sz w:val="20"/>
                <w:szCs w:val="20"/>
              </w:rPr>
              <w:t>gsog:Lithostratigraphic_Unit</w:t>
            </w:r>
          </w:p>
        </w:tc>
        <w:tc>
          <w:tcPr>
            <w:tcW w:w="2982" w:type="pct"/>
            <w:hideMark/>
          </w:tcPr>
          <w:p w14:paraId="328CB22A" w14:textId="77777777" w:rsidR="004663A1" w:rsidRPr="004663A1" w:rsidRDefault="004663A1">
            <w:pPr>
              <w:rPr>
                <w:sz w:val="20"/>
                <w:szCs w:val="20"/>
              </w:rPr>
            </w:pPr>
          </w:p>
        </w:tc>
      </w:tr>
      <w:tr w:rsidR="004663A1" w:rsidRPr="004663A1" w14:paraId="55AFE9C4" w14:textId="77777777" w:rsidTr="004663A1">
        <w:trPr>
          <w:trHeight w:val="2700"/>
        </w:trPr>
        <w:tc>
          <w:tcPr>
            <w:tcW w:w="767" w:type="pct"/>
            <w:hideMark/>
          </w:tcPr>
          <w:p w14:paraId="22D2ACE2" w14:textId="77777777" w:rsidR="004663A1" w:rsidRPr="004663A1" w:rsidRDefault="004663A1">
            <w:pPr>
              <w:rPr>
                <w:sz w:val="20"/>
                <w:szCs w:val="20"/>
              </w:rPr>
            </w:pPr>
            <w:r w:rsidRPr="004663A1">
              <w:rPr>
                <w:sz w:val="20"/>
                <w:szCs w:val="20"/>
              </w:rPr>
              <w:t>Contact</w:t>
            </w:r>
          </w:p>
        </w:tc>
        <w:tc>
          <w:tcPr>
            <w:tcW w:w="1251" w:type="pct"/>
            <w:hideMark/>
          </w:tcPr>
          <w:p w14:paraId="073F1347"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19D32E9D" w14:textId="77777777" w:rsidR="004663A1" w:rsidRPr="004663A1" w:rsidRDefault="004663A1">
            <w:pPr>
              <w:rPr>
                <w:sz w:val="20"/>
                <w:szCs w:val="20"/>
              </w:rPr>
            </w:pPr>
            <w:r w:rsidRPr="004663A1">
              <w:rPr>
                <w:sz w:val="20"/>
                <w:szCs w:val="20"/>
              </w:rPr>
              <w:t>A surface that separates geologic units. Very general concept representing any kind of surface separating two geologic units, including primary boundaries such as depositional contacts, all kinds of unconformities, intrusive contacts, and gradational contacts, as well as faults that separate geologic units. (CGI ContactType vocabulary, adapted from Jackson, 1997, page 137, NADM C1 2004).  Contact (CT): Feature hosted by 2 or more rock bodies that touch; not a part of any of the touching rock bodies. A contact is realizedBy 2 Rock Body Surfaces; each is a part of a different Rock Body host that is in contact.   Contact(x) &lt;--&gt; exists y,z [host(y,x) ^ host(z,x) ^ touches (y,z) ^ RBS (y) ^ RBS (z)]</w:t>
            </w:r>
          </w:p>
        </w:tc>
      </w:tr>
      <w:tr w:rsidR="004663A1" w:rsidRPr="004663A1" w14:paraId="2410A771" w14:textId="77777777" w:rsidTr="004663A1">
        <w:trPr>
          <w:trHeight w:val="600"/>
        </w:trPr>
        <w:tc>
          <w:tcPr>
            <w:tcW w:w="767" w:type="pct"/>
            <w:hideMark/>
          </w:tcPr>
          <w:p w14:paraId="58A7EEE6" w14:textId="77777777" w:rsidR="004663A1" w:rsidRPr="004663A1" w:rsidRDefault="004663A1">
            <w:pPr>
              <w:rPr>
                <w:sz w:val="20"/>
                <w:szCs w:val="20"/>
              </w:rPr>
            </w:pPr>
            <w:r w:rsidRPr="004663A1">
              <w:rPr>
                <w:sz w:val="20"/>
                <w:szCs w:val="20"/>
              </w:rPr>
              <w:t>Ductile Shear Zone</w:t>
            </w:r>
          </w:p>
        </w:tc>
        <w:tc>
          <w:tcPr>
            <w:tcW w:w="1251" w:type="pct"/>
            <w:hideMark/>
          </w:tcPr>
          <w:p w14:paraId="3D84E092" w14:textId="77777777" w:rsidR="004663A1" w:rsidRPr="004663A1" w:rsidRDefault="004663A1">
            <w:pPr>
              <w:rPr>
                <w:sz w:val="20"/>
                <w:szCs w:val="20"/>
              </w:rPr>
            </w:pPr>
            <w:r w:rsidRPr="004663A1">
              <w:rPr>
                <w:sz w:val="20"/>
                <w:szCs w:val="20"/>
              </w:rPr>
              <w:t>gsog:Geologic_Structure, gsoc:Material_Spatial_Feature</w:t>
            </w:r>
          </w:p>
        </w:tc>
        <w:tc>
          <w:tcPr>
            <w:tcW w:w="2982" w:type="pct"/>
            <w:hideMark/>
          </w:tcPr>
          <w:p w14:paraId="2DA813E9" w14:textId="77777777" w:rsidR="004663A1" w:rsidRPr="004663A1" w:rsidRDefault="004663A1">
            <w:pPr>
              <w:rPr>
                <w:sz w:val="20"/>
                <w:szCs w:val="20"/>
              </w:rPr>
            </w:pPr>
          </w:p>
        </w:tc>
      </w:tr>
      <w:tr w:rsidR="004663A1" w:rsidRPr="004663A1" w14:paraId="2E81C502" w14:textId="77777777" w:rsidTr="004663A1">
        <w:trPr>
          <w:trHeight w:val="600"/>
        </w:trPr>
        <w:tc>
          <w:tcPr>
            <w:tcW w:w="767" w:type="pct"/>
            <w:hideMark/>
          </w:tcPr>
          <w:p w14:paraId="2DF44CB4" w14:textId="77777777" w:rsidR="004663A1" w:rsidRPr="004663A1" w:rsidRDefault="004663A1">
            <w:pPr>
              <w:rPr>
                <w:sz w:val="20"/>
                <w:szCs w:val="20"/>
              </w:rPr>
            </w:pPr>
            <w:r w:rsidRPr="004663A1">
              <w:rPr>
                <w:sz w:val="20"/>
                <w:szCs w:val="20"/>
              </w:rPr>
              <w:t>Epoch</w:t>
            </w:r>
          </w:p>
        </w:tc>
        <w:tc>
          <w:tcPr>
            <w:tcW w:w="1251" w:type="pct"/>
            <w:hideMark/>
          </w:tcPr>
          <w:p w14:paraId="102F6724" w14:textId="77777777" w:rsidR="004663A1" w:rsidRPr="004663A1" w:rsidRDefault="004663A1">
            <w:pPr>
              <w:rPr>
                <w:sz w:val="20"/>
                <w:szCs w:val="20"/>
              </w:rPr>
            </w:pPr>
            <w:r w:rsidRPr="004663A1">
              <w:rPr>
                <w:sz w:val="20"/>
                <w:szCs w:val="20"/>
              </w:rPr>
              <w:t>gsog:Geologic_Time_Interval</w:t>
            </w:r>
          </w:p>
        </w:tc>
        <w:tc>
          <w:tcPr>
            <w:tcW w:w="2982" w:type="pct"/>
            <w:hideMark/>
          </w:tcPr>
          <w:p w14:paraId="05948A14" w14:textId="77777777" w:rsidR="004663A1" w:rsidRPr="004663A1" w:rsidRDefault="004663A1">
            <w:pPr>
              <w:rPr>
                <w:sz w:val="20"/>
                <w:szCs w:val="20"/>
              </w:rPr>
            </w:pPr>
            <w:r w:rsidRPr="004663A1">
              <w:rPr>
                <w:sz w:val="20"/>
                <w:szCs w:val="20"/>
              </w:rPr>
              <w:t>An Epoch may be subdivided into Ages. Epochs are grouped into Periods. Example epochs: Eocene, Pleistocene</w:t>
            </w:r>
          </w:p>
        </w:tc>
      </w:tr>
      <w:tr w:rsidR="004663A1" w:rsidRPr="004663A1" w14:paraId="2BBAC454" w14:textId="77777777" w:rsidTr="004663A1">
        <w:trPr>
          <w:trHeight w:val="300"/>
        </w:trPr>
        <w:tc>
          <w:tcPr>
            <w:tcW w:w="767" w:type="pct"/>
            <w:hideMark/>
          </w:tcPr>
          <w:p w14:paraId="436FA9DB" w14:textId="77777777" w:rsidR="004663A1" w:rsidRPr="004663A1" w:rsidRDefault="004663A1">
            <w:pPr>
              <w:rPr>
                <w:sz w:val="20"/>
                <w:szCs w:val="20"/>
              </w:rPr>
            </w:pPr>
            <w:r w:rsidRPr="004663A1">
              <w:rPr>
                <w:sz w:val="20"/>
                <w:szCs w:val="20"/>
              </w:rPr>
              <w:t>Facies</w:t>
            </w:r>
          </w:p>
        </w:tc>
        <w:tc>
          <w:tcPr>
            <w:tcW w:w="1251" w:type="pct"/>
            <w:hideMark/>
          </w:tcPr>
          <w:p w14:paraId="2DD3FF04" w14:textId="77777777" w:rsidR="004663A1" w:rsidRPr="004663A1" w:rsidRDefault="004663A1">
            <w:pPr>
              <w:rPr>
                <w:sz w:val="20"/>
                <w:szCs w:val="20"/>
              </w:rPr>
            </w:pPr>
            <w:r w:rsidRPr="004663A1">
              <w:rPr>
                <w:sz w:val="20"/>
                <w:szCs w:val="20"/>
              </w:rPr>
              <w:t>gsog:Rock_Body_Part</w:t>
            </w:r>
          </w:p>
        </w:tc>
        <w:tc>
          <w:tcPr>
            <w:tcW w:w="2982" w:type="pct"/>
            <w:hideMark/>
          </w:tcPr>
          <w:p w14:paraId="38EB08BB" w14:textId="77777777" w:rsidR="004663A1" w:rsidRPr="004663A1" w:rsidRDefault="004663A1">
            <w:pPr>
              <w:rPr>
                <w:sz w:val="20"/>
                <w:szCs w:val="20"/>
              </w:rPr>
            </w:pPr>
          </w:p>
        </w:tc>
      </w:tr>
      <w:tr w:rsidR="004663A1" w:rsidRPr="004663A1" w14:paraId="350B5E60" w14:textId="77777777" w:rsidTr="004663A1">
        <w:trPr>
          <w:trHeight w:val="900"/>
        </w:trPr>
        <w:tc>
          <w:tcPr>
            <w:tcW w:w="767" w:type="pct"/>
            <w:hideMark/>
          </w:tcPr>
          <w:p w14:paraId="370A8E8D" w14:textId="77777777" w:rsidR="004663A1" w:rsidRPr="004663A1" w:rsidRDefault="004663A1">
            <w:pPr>
              <w:rPr>
                <w:sz w:val="20"/>
                <w:szCs w:val="20"/>
              </w:rPr>
            </w:pPr>
            <w:r w:rsidRPr="004663A1">
              <w:rPr>
                <w:sz w:val="20"/>
                <w:szCs w:val="20"/>
              </w:rPr>
              <w:t>Fault</w:t>
            </w:r>
          </w:p>
        </w:tc>
        <w:tc>
          <w:tcPr>
            <w:tcW w:w="1251" w:type="pct"/>
            <w:hideMark/>
          </w:tcPr>
          <w:p w14:paraId="2B0B8E5E"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5616923" w14:textId="77777777" w:rsidR="004663A1" w:rsidRPr="004663A1" w:rsidRDefault="004663A1">
            <w:pPr>
              <w:rPr>
                <w:sz w:val="20"/>
                <w:szCs w:val="20"/>
              </w:rPr>
            </w:pPr>
            <w:r w:rsidRPr="004663A1">
              <w:rPr>
                <w:sz w:val="20"/>
                <w:szCs w:val="20"/>
              </w:rPr>
              <w:t>A discrete surface, or zone of discrete surfaces, with some thickness, separating two rock masses across which one mass has slid past the other and characterized by brittle deformation.</w:t>
            </w:r>
          </w:p>
        </w:tc>
      </w:tr>
      <w:tr w:rsidR="004663A1" w:rsidRPr="004663A1" w14:paraId="17827D74" w14:textId="77777777" w:rsidTr="004663A1">
        <w:trPr>
          <w:trHeight w:val="900"/>
        </w:trPr>
        <w:tc>
          <w:tcPr>
            <w:tcW w:w="767" w:type="pct"/>
            <w:hideMark/>
          </w:tcPr>
          <w:p w14:paraId="103049B1" w14:textId="77777777" w:rsidR="004663A1" w:rsidRPr="004663A1" w:rsidRDefault="004663A1">
            <w:pPr>
              <w:rPr>
                <w:sz w:val="20"/>
                <w:szCs w:val="20"/>
              </w:rPr>
            </w:pPr>
            <w:r w:rsidRPr="004663A1">
              <w:rPr>
                <w:sz w:val="20"/>
                <w:szCs w:val="20"/>
              </w:rPr>
              <w:t xml:space="preserve">Fault Zone </w:t>
            </w:r>
          </w:p>
        </w:tc>
        <w:tc>
          <w:tcPr>
            <w:tcW w:w="1251" w:type="pct"/>
            <w:hideMark/>
          </w:tcPr>
          <w:p w14:paraId="2787C359" w14:textId="77777777" w:rsidR="004663A1" w:rsidRPr="004663A1" w:rsidRDefault="004663A1">
            <w:pPr>
              <w:rPr>
                <w:sz w:val="20"/>
                <w:szCs w:val="20"/>
              </w:rPr>
            </w:pPr>
            <w:r w:rsidRPr="004663A1">
              <w:rPr>
                <w:sz w:val="20"/>
                <w:szCs w:val="20"/>
              </w:rPr>
              <w:t>gsoc:Material_Spatial_Feature</w:t>
            </w:r>
          </w:p>
        </w:tc>
        <w:tc>
          <w:tcPr>
            <w:tcW w:w="2982" w:type="pct"/>
            <w:hideMark/>
          </w:tcPr>
          <w:p w14:paraId="1E5E0214" w14:textId="77777777" w:rsidR="004663A1" w:rsidRPr="004663A1" w:rsidRDefault="004663A1">
            <w:pPr>
              <w:rPr>
                <w:sz w:val="20"/>
                <w:szCs w:val="20"/>
              </w:rPr>
            </w:pPr>
            <w:r w:rsidRPr="004663A1">
              <w:rPr>
                <w:sz w:val="20"/>
                <w:szCs w:val="20"/>
              </w:rPr>
              <w:t>A material spatial feature that contains one or more fault surfaces as well as deformed rocks related to the faults located between and adjacent to the fault traces</w:t>
            </w:r>
          </w:p>
        </w:tc>
      </w:tr>
      <w:tr w:rsidR="004663A1" w:rsidRPr="004663A1" w14:paraId="586B232D" w14:textId="77777777" w:rsidTr="004663A1">
        <w:trPr>
          <w:trHeight w:val="600"/>
        </w:trPr>
        <w:tc>
          <w:tcPr>
            <w:tcW w:w="767" w:type="pct"/>
            <w:hideMark/>
          </w:tcPr>
          <w:p w14:paraId="041389DC" w14:textId="77777777" w:rsidR="004663A1" w:rsidRPr="004663A1" w:rsidRDefault="004663A1">
            <w:pPr>
              <w:rPr>
                <w:sz w:val="20"/>
                <w:szCs w:val="20"/>
              </w:rPr>
            </w:pPr>
            <w:r w:rsidRPr="004663A1">
              <w:rPr>
                <w:sz w:val="20"/>
                <w:szCs w:val="20"/>
              </w:rPr>
              <w:t>Fold</w:t>
            </w:r>
          </w:p>
        </w:tc>
        <w:tc>
          <w:tcPr>
            <w:tcW w:w="1251" w:type="pct"/>
            <w:hideMark/>
          </w:tcPr>
          <w:p w14:paraId="7C9C71AB" w14:textId="77777777" w:rsidR="004663A1" w:rsidRPr="004663A1" w:rsidRDefault="004663A1">
            <w:pPr>
              <w:rPr>
                <w:sz w:val="20"/>
                <w:szCs w:val="20"/>
              </w:rPr>
            </w:pPr>
            <w:r w:rsidRPr="004663A1">
              <w:rPr>
                <w:sz w:val="20"/>
                <w:szCs w:val="20"/>
              </w:rPr>
              <w:t>gsog:Geologic_Structure, gsoc:Morphologic_Feature</w:t>
            </w:r>
          </w:p>
        </w:tc>
        <w:tc>
          <w:tcPr>
            <w:tcW w:w="2982" w:type="pct"/>
            <w:hideMark/>
          </w:tcPr>
          <w:p w14:paraId="18C1A888" w14:textId="77777777" w:rsidR="004663A1" w:rsidRPr="004663A1" w:rsidRDefault="004663A1">
            <w:pPr>
              <w:rPr>
                <w:sz w:val="20"/>
                <w:szCs w:val="20"/>
              </w:rPr>
            </w:pPr>
          </w:p>
        </w:tc>
      </w:tr>
      <w:tr w:rsidR="004663A1" w:rsidRPr="004663A1" w14:paraId="50D40593" w14:textId="77777777" w:rsidTr="004663A1">
        <w:trPr>
          <w:trHeight w:val="600"/>
        </w:trPr>
        <w:tc>
          <w:tcPr>
            <w:tcW w:w="767" w:type="pct"/>
            <w:hideMark/>
          </w:tcPr>
          <w:p w14:paraId="26E59E60" w14:textId="77777777" w:rsidR="004663A1" w:rsidRPr="004663A1" w:rsidRDefault="004663A1">
            <w:pPr>
              <w:rPr>
                <w:sz w:val="20"/>
                <w:szCs w:val="20"/>
              </w:rPr>
            </w:pPr>
            <w:r w:rsidRPr="004663A1">
              <w:rPr>
                <w:sz w:val="20"/>
                <w:szCs w:val="20"/>
              </w:rPr>
              <w:t>Foliation</w:t>
            </w:r>
          </w:p>
        </w:tc>
        <w:tc>
          <w:tcPr>
            <w:tcW w:w="1251" w:type="pct"/>
            <w:hideMark/>
          </w:tcPr>
          <w:p w14:paraId="51F9874A"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CC8077C" w14:textId="77777777" w:rsidR="004663A1" w:rsidRPr="004663A1" w:rsidRDefault="004663A1">
            <w:pPr>
              <w:rPr>
                <w:sz w:val="20"/>
                <w:szCs w:val="20"/>
              </w:rPr>
            </w:pPr>
            <w:r w:rsidRPr="004663A1">
              <w:rPr>
                <w:sz w:val="20"/>
                <w:szCs w:val="20"/>
              </w:rPr>
              <w:t>Fabric defined by the planar arrangement of textural or structural features (fabric elements).</w:t>
            </w:r>
          </w:p>
        </w:tc>
      </w:tr>
      <w:tr w:rsidR="004663A1" w:rsidRPr="004663A1" w14:paraId="6A22F387" w14:textId="77777777" w:rsidTr="004663A1">
        <w:trPr>
          <w:trHeight w:val="300"/>
        </w:trPr>
        <w:tc>
          <w:tcPr>
            <w:tcW w:w="767" w:type="pct"/>
            <w:hideMark/>
          </w:tcPr>
          <w:p w14:paraId="70E6B709" w14:textId="77777777" w:rsidR="004663A1" w:rsidRPr="004663A1" w:rsidRDefault="004663A1">
            <w:pPr>
              <w:rPr>
                <w:sz w:val="20"/>
                <w:szCs w:val="20"/>
              </w:rPr>
            </w:pPr>
            <w:r w:rsidRPr="004663A1">
              <w:rPr>
                <w:sz w:val="20"/>
                <w:szCs w:val="20"/>
              </w:rPr>
              <w:t>Fossil</w:t>
            </w:r>
          </w:p>
        </w:tc>
        <w:tc>
          <w:tcPr>
            <w:tcW w:w="1251" w:type="pct"/>
            <w:hideMark/>
          </w:tcPr>
          <w:p w14:paraId="5E08BDEB" w14:textId="77777777" w:rsidR="004663A1" w:rsidRPr="004663A1" w:rsidRDefault="004663A1">
            <w:pPr>
              <w:rPr>
                <w:sz w:val="20"/>
                <w:szCs w:val="20"/>
              </w:rPr>
            </w:pPr>
            <w:r w:rsidRPr="004663A1">
              <w:rPr>
                <w:sz w:val="20"/>
                <w:szCs w:val="20"/>
              </w:rPr>
              <w:t>gsog:Rock_Body_Part</w:t>
            </w:r>
          </w:p>
        </w:tc>
        <w:tc>
          <w:tcPr>
            <w:tcW w:w="2982" w:type="pct"/>
            <w:hideMark/>
          </w:tcPr>
          <w:p w14:paraId="106ABEB6" w14:textId="77777777" w:rsidR="004663A1" w:rsidRPr="004663A1" w:rsidRDefault="004663A1">
            <w:pPr>
              <w:rPr>
                <w:sz w:val="20"/>
                <w:szCs w:val="20"/>
              </w:rPr>
            </w:pPr>
          </w:p>
        </w:tc>
      </w:tr>
      <w:tr w:rsidR="004663A1" w:rsidRPr="004663A1" w14:paraId="2F95AF62" w14:textId="77777777" w:rsidTr="004663A1">
        <w:trPr>
          <w:trHeight w:val="600"/>
        </w:trPr>
        <w:tc>
          <w:tcPr>
            <w:tcW w:w="767" w:type="pct"/>
            <w:hideMark/>
          </w:tcPr>
          <w:p w14:paraId="59E570B6" w14:textId="77777777" w:rsidR="004663A1" w:rsidRPr="004663A1" w:rsidRDefault="004663A1">
            <w:pPr>
              <w:rPr>
                <w:sz w:val="20"/>
                <w:szCs w:val="20"/>
              </w:rPr>
            </w:pPr>
            <w:r w:rsidRPr="004663A1">
              <w:rPr>
                <w:sz w:val="20"/>
                <w:szCs w:val="20"/>
              </w:rPr>
              <w:t>Fracture</w:t>
            </w:r>
          </w:p>
        </w:tc>
        <w:tc>
          <w:tcPr>
            <w:tcW w:w="1251" w:type="pct"/>
            <w:hideMark/>
          </w:tcPr>
          <w:p w14:paraId="5221DAD2" w14:textId="77777777" w:rsidR="004663A1" w:rsidRPr="004663A1" w:rsidRDefault="004663A1">
            <w:pPr>
              <w:rPr>
                <w:sz w:val="20"/>
                <w:szCs w:val="20"/>
              </w:rPr>
            </w:pPr>
            <w:r w:rsidRPr="004663A1">
              <w:rPr>
                <w:sz w:val="20"/>
                <w:szCs w:val="20"/>
              </w:rPr>
              <w:t>gsog:Geologic_Structure, gsoc:Low_Dimension_Feature</w:t>
            </w:r>
          </w:p>
        </w:tc>
        <w:tc>
          <w:tcPr>
            <w:tcW w:w="2982" w:type="pct"/>
            <w:hideMark/>
          </w:tcPr>
          <w:p w14:paraId="77D488EC" w14:textId="77777777" w:rsidR="004663A1" w:rsidRPr="004663A1" w:rsidRDefault="004663A1">
            <w:pPr>
              <w:rPr>
                <w:sz w:val="20"/>
                <w:szCs w:val="20"/>
              </w:rPr>
            </w:pPr>
          </w:p>
        </w:tc>
      </w:tr>
      <w:tr w:rsidR="004663A1" w:rsidRPr="004663A1" w14:paraId="2DB9DE0D" w14:textId="77777777" w:rsidTr="004663A1">
        <w:trPr>
          <w:trHeight w:val="300"/>
        </w:trPr>
        <w:tc>
          <w:tcPr>
            <w:tcW w:w="767" w:type="pct"/>
            <w:hideMark/>
          </w:tcPr>
          <w:p w14:paraId="1C7620F0" w14:textId="77777777" w:rsidR="004663A1" w:rsidRPr="004663A1" w:rsidRDefault="004663A1">
            <w:pPr>
              <w:rPr>
                <w:sz w:val="20"/>
                <w:szCs w:val="20"/>
              </w:rPr>
            </w:pPr>
            <w:r w:rsidRPr="004663A1">
              <w:rPr>
                <w:sz w:val="20"/>
                <w:szCs w:val="20"/>
              </w:rPr>
              <w:t>Geochronologic Boundary</w:t>
            </w:r>
          </w:p>
        </w:tc>
        <w:tc>
          <w:tcPr>
            <w:tcW w:w="1251" w:type="pct"/>
            <w:hideMark/>
          </w:tcPr>
          <w:p w14:paraId="7ADA64F6" w14:textId="77777777" w:rsidR="004663A1" w:rsidRPr="004663A1" w:rsidRDefault="004663A1">
            <w:pPr>
              <w:rPr>
                <w:sz w:val="20"/>
                <w:szCs w:val="20"/>
              </w:rPr>
            </w:pPr>
            <w:r w:rsidRPr="004663A1">
              <w:rPr>
                <w:sz w:val="20"/>
                <w:szCs w:val="20"/>
              </w:rPr>
              <w:t>gsog:Geologic_Time_Date</w:t>
            </w:r>
          </w:p>
        </w:tc>
        <w:tc>
          <w:tcPr>
            <w:tcW w:w="2982" w:type="pct"/>
            <w:hideMark/>
          </w:tcPr>
          <w:p w14:paraId="2760200A" w14:textId="77777777" w:rsidR="004663A1" w:rsidRPr="004663A1" w:rsidRDefault="004663A1">
            <w:pPr>
              <w:rPr>
                <w:sz w:val="20"/>
                <w:szCs w:val="20"/>
              </w:rPr>
            </w:pPr>
          </w:p>
        </w:tc>
      </w:tr>
      <w:tr w:rsidR="004663A1" w:rsidRPr="004663A1" w14:paraId="1234C06F" w14:textId="77777777" w:rsidTr="004663A1">
        <w:trPr>
          <w:trHeight w:val="900"/>
        </w:trPr>
        <w:tc>
          <w:tcPr>
            <w:tcW w:w="767" w:type="pct"/>
            <w:hideMark/>
          </w:tcPr>
          <w:p w14:paraId="4E8857F6" w14:textId="77777777" w:rsidR="004663A1" w:rsidRPr="004663A1" w:rsidRDefault="004663A1">
            <w:pPr>
              <w:rPr>
                <w:sz w:val="20"/>
                <w:szCs w:val="20"/>
              </w:rPr>
            </w:pPr>
            <w:r w:rsidRPr="004663A1">
              <w:rPr>
                <w:sz w:val="20"/>
                <w:szCs w:val="20"/>
              </w:rPr>
              <w:t>Geologic Age Instant</w:t>
            </w:r>
          </w:p>
        </w:tc>
        <w:tc>
          <w:tcPr>
            <w:tcW w:w="1251" w:type="pct"/>
            <w:hideMark/>
          </w:tcPr>
          <w:p w14:paraId="5FA35DE5" w14:textId="77777777" w:rsidR="004663A1" w:rsidRPr="004663A1" w:rsidRDefault="004663A1">
            <w:pPr>
              <w:rPr>
                <w:sz w:val="20"/>
                <w:szCs w:val="20"/>
              </w:rPr>
            </w:pPr>
            <w:r w:rsidRPr="004663A1">
              <w:rPr>
                <w:sz w:val="20"/>
                <w:szCs w:val="20"/>
              </w:rPr>
              <w:t>gsog:Geologic_Age</w:t>
            </w:r>
          </w:p>
        </w:tc>
        <w:tc>
          <w:tcPr>
            <w:tcW w:w="2982" w:type="pct"/>
            <w:hideMark/>
          </w:tcPr>
          <w:p w14:paraId="1955F8C1" w14:textId="77777777" w:rsidR="004663A1" w:rsidRPr="004663A1" w:rsidRDefault="004663A1">
            <w:pPr>
              <w:rPr>
                <w:sz w:val="20"/>
                <w:szCs w:val="20"/>
              </w:rPr>
            </w:pPr>
            <w:r w:rsidRPr="004663A1">
              <w:rPr>
                <w:sz w:val="20"/>
                <w:szCs w:val="20"/>
              </w:rPr>
              <w:t>A Geologic age that is specified by either a numeric temporal coordinate or correlation with a stratigraphic point via GeochronologicBoundary/isRealizedBy/StratigraphicPoint</w:t>
            </w:r>
          </w:p>
        </w:tc>
      </w:tr>
      <w:tr w:rsidR="004663A1" w:rsidRPr="004663A1" w14:paraId="27BF3785" w14:textId="77777777" w:rsidTr="004663A1">
        <w:trPr>
          <w:trHeight w:val="900"/>
        </w:trPr>
        <w:tc>
          <w:tcPr>
            <w:tcW w:w="767" w:type="pct"/>
            <w:hideMark/>
          </w:tcPr>
          <w:p w14:paraId="0CC71E45" w14:textId="77777777" w:rsidR="004663A1" w:rsidRPr="004663A1" w:rsidRDefault="004663A1">
            <w:pPr>
              <w:rPr>
                <w:sz w:val="20"/>
                <w:szCs w:val="20"/>
              </w:rPr>
            </w:pPr>
            <w:r w:rsidRPr="004663A1">
              <w:rPr>
                <w:sz w:val="20"/>
                <w:szCs w:val="20"/>
              </w:rPr>
              <w:t>Geologic Event</w:t>
            </w:r>
          </w:p>
        </w:tc>
        <w:tc>
          <w:tcPr>
            <w:tcW w:w="1251" w:type="pct"/>
            <w:hideMark/>
          </w:tcPr>
          <w:p w14:paraId="4DE0FC88" w14:textId="77777777" w:rsidR="004663A1" w:rsidRPr="004663A1" w:rsidRDefault="004663A1">
            <w:pPr>
              <w:rPr>
                <w:sz w:val="20"/>
                <w:szCs w:val="20"/>
              </w:rPr>
            </w:pPr>
            <w:r w:rsidRPr="004663A1">
              <w:rPr>
                <w:sz w:val="20"/>
                <w:szCs w:val="20"/>
              </w:rPr>
              <w:t>gsoc:Event</w:t>
            </w:r>
          </w:p>
        </w:tc>
        <w:tc>
          <w:tcPr>
            <w:tcW w:w="2982" w:type="pct"/>
            <w:hideMark/>
          </w:tcPr>
          <w:p w14:paraId="4B44C17A" w14:textId="77777777" w:rsidR="004663A1" w:rsidRPr="004663A1" w:rsidRDefault="004663A1">
            <w:pPr>
              <w:rPr>
                <w:sz w:val="20"/>
                <w:szCs w:val="20"/>
              </w:rPr>
            </w:pPr>
            <w:r w:rsidRPr="004663A1">
              <w:rPr>
                <w:sz w:val="20"/>
                <w:szCs w:val="20"/>
              </w:rPr>
              <w:t>If an event is caused by a process, then any restrictions on participants of the process also apply to participants of the event     causedBy (x,y) ^ GeologicEvent (x) ^ GeologicProcess (y) --&gt; forall z  [participates(z,x) --&gt; participates (z,y)]</w:t>
            </w:r>
          </w:p>
        </w:tc>
      </w:tr>
      <w:tr w:rsidR="004663A1" w:rsidRPr="004663A1" w14:paraId="336D6E68" w14:textId="77777777" w:rsidTr="004663A1">
        <w:trPr>
          <w:trHeight w:val="300"/>
        </w:trPr>
        <w:tc>
          <w:tcPr>
            <w:tcW w:w="767" w:type="pct"/>
            <w:hideMark/>
          </w:tcPr>
          <w:p w14:paraId="6DC1A6C1" w14:textId="77777777" w:rsidR="004663A1" w:rsidRPr="004663A1" w:rsidRDefault="004663A1">
            <w:pPr>
              <w:rPr>
                <w:sz w:val="20"/>
                <w:szCs w:val="20"/>
              </w:rPr>
            </w:pPr>
            <w:r w:rsidRPr="004663A1">
              <w:rPr>
                <w:sz w:val="20"/>
                <w:szCs w:val="20"/>
              </w:rPr>
              <w:t>Geologic Process</w:t>
            </w:r>
          </w:p>
        </w:tc>
        <w:tc>
          <w:tcPr>
            <w:tcW w:w="1251" w:type="pct"/>
            <w:hideMark/>
          </w:tcPr>
          <w:p w14:paraId="39273838" w14:textId="77777777" w:rsidR="004663A1" w:rsidRPr="004663A1" w:rsidRDefault="004663A1">
            <w:pPr>
              <w:rPr>
                <w:sz w:val="20"/>
                <w:szCs w:val="20"/>
              </w:rPr>
            </w:pPr>
            <w:r w:rsidRPr="004663A1">
              <w:rPr>
                <w:sz w:val="20"/>
                <w:szCs w:val="20"/>
              </w:rPr>
              <w:t>gsoc:Process</w:t>
            </w:r>
          </w:p>
        </w:tc>
        <w:tc>
          <w:tcPr>
            <w:tcW w:w="2982" w:type="pct"/>
            <w:hideMark/>
          </w:tcPr>
          <w:p w14:paraId="30A48ACC" w14:textId="77777777" w:rsidR="004663A1" w:rsidRPr="004663A1" w:rsidRDefault="004663A1">
            <w:pPr>
              <w:rPr>
                <w:sz w:val="20"/>
                <w:szCs w:val="20"/>
              </w:rPr>
            </w:pPr>
          </w:p>
        </w:tc>
      </w:tr>
      <w:tr w:rsidR="004663A1" w:rsidRPr="004663A1" w14:paraId="4A3FC8BD" w14:textId="77777777" w:rsidTr="004663A1">
        <w:trPr>
          <w:trHeight w:val="300"/>
        </w:trPr>
        <w:tc>
          <w:tcPr>
            <w:tcW w:w="767" w:type="pct"/>
            <w:hideMark/>
          </w:tcPr>
          <w:p w14:paraId="08314B66" w14:textId="77777777" w:rsidR="004663A1" w:rsidRPr="004663A1" w:rsidRDefault="004663A1">
            <w:pPr>
              <w:rPr>
                <w:sz w:val="20"/>
                <w:szCs w:val="20"/>
              </w:rPr>
            </w:pPr>
            <w:r w:rsidRPr="004663A1">
              <w:rPr>
                <w:sz w:val="20"/>
                <w:szCs w:val="20"/>
              </w:rPr>
              <w:t>Geologic Structure</w:t>
            </w:r>
          </w:p>
        </w:tc>
        <w:tc>
          <w:tcPr>
            <w:tcW w:w="1251" w:type="pct"/>
            <w:hideMark/>
          </w:tcPr>
          <w:p w14:paraId="662643B2" w14:textId="77777777" w:rsidR="004663A1" w:rsidRPr="004663A1" w:rsidRDefault="004663A1">
            <w:pPr>
              <w:rPr>
                <w:sz w:val="20"/>
                <w:szCs w:val="20"/>
              </w:rPr>
            </w:pPr>
            <w:r w:rsidRPr="004663A1">
              <w:rPr>
                <w:sz w:val="20"/>
                <w:szCs w:val="20"/>
              </w:rPr>
              <w:t>gsoc:Physical_Feature</w:t>
            </w:r>
          </w:p>
        </w:tc>
        <w:tc>
          <w:tcPr>
            <w:tcW w:w="2982" w:type="pct"/>
            <w:hideMark/>
          </w:tcPr>
          <w:p w14:paraId="64FFF3FB" w14:textId="77777777" w:rsidR="004663A1" w:rsidRPr="004663A1" w:rsidRDefault="004663A1">
            <w:pPr>
              <w:rPr>
                <w:sz w:val="20"/>
                <w:szCs w:val="20"/>
              </w:rPr>
            </w:pPr>
          </w:p>
        </w:tc>
      </w:tr>
      <w:tr w:rsidR="004663A1" w:rsidRPr="004663A1" w14:paraId="6B6B295C" w14:textId="77777777" w:rsidTr="004663A1">
        <w:trPr>
          <w:trHeight w:val="1800"/>
        </w:trPr>
        <w:tc>
          <w:tcPr>
            <w:tcW w:w="767" w:type="pct"/>
            <w:hideMark/>
          </w:tcPr>
          <w:p w14:paraId="0C04CB5D" w14:textId="77777777" w:rsidR="004663A1" w:rsidRPr="004663A1" w:rsidRDefault="004663A1">
            <w:pPr>
              <w:rPr>
                <w:sz w:val="20"/>
                <w:szCs w:val="20"/>
              </w:rPr>
            </w:pPr>
            <w:r w:rsidRPr="004663A1">
              <w:rPr>
                <w:sz w:val="20"/>
                <w:szCs w:val="20"/>
              </w:rPr>
              <w:t>Geologic Time Date</w:t>
            </w:r>
          </w:p>
        </w:tc>
        <w:tc>
          <w:tcPr>
            <w:tcW w:w="1251" w:type="pct"/>
            <w:hideMark/>
          </w:tcPr>
          <w:p w14:paraId="2EFA53F3" w14:textId="77777777" w:rsidR="004663A1" w:rsidRPr="004663A1" w:rsidRDefault="004663A1">
            <w:pPr>
              <w:rPr>
                <w:sz w:val="20"/>
                <w:szCs w:val="20"/>
              </w:rPr>
            </w:pPr>
            <w:r w:rsidRPr="004663A1">
              <w:rPr>
                <w:sz w:val="20"/>
                <w:szCs w:val="20"/>
              </w:rPr>
              <w:t>gsoc:Time_Instant</w:t>
            </w:r>
          </w:p>
        </w:tc>
        <w:tc>
          <w:tcPr>
            <w:tcW w:w="2982" w:type="pct"/>
            <w:hideMark/>
          </w:tcPr>
          <w:p w14:paraId="54736EB6" w14:textId="77777777" w:rsidR="004663A1" w:rsidRPr="004663A1" w:rsidRDefault="004663A1">
            <w:pPr>
              <w:rPr>
                <w:sz w:val="20"/>
                <w:szCs w:val="20"/>
              </w:rPr>
            </w:pPr>
            <w:r w:rsidRPr="004663A1">
              <w:rPr>
                <w:sz w:val="20"/>
                <w:szCs w:val="20"/>
              </w:rPr>
              <w:t>A temporal coordinate value, located either by a point position (with uncertainty) on a time line, specified by a numeric coordinate (generally MYPB, but definitions of 'present' vary). Can be a GeochronologicBoundary if it is associated with a location in a particular stratigraphic section, or a GSSA if the numeric time coordinate is arbitrarily assigned.  Probably should specify a Temporal Reference System used to assign coordinate values.</w:t>
            </w:r>
          </w:p>
        </w:tc>
      </w:tr>
      <w:tr w:rsidR="004663A1" w:rsidRPr="004663A1" w14:paraId="3CB71D2E" w14:textId="77777777" w:rsidTr="004663A1">
        <w:trPr>
          <w:trHeight w:val="300"/>
        </w:trPr>
        <w:tc>
          <w:tcPr>
            <w:tcW w:w="767" w:type="pct"/>
            <w:hideMark/>
          </w:tcPr>
          <w:p w14:paraId="091EA82F" w14:textId="77777777" w:rsidR="004663A1" w:rsidRPr="004663A1" w:rsidRDefault="004663A1">
            <w:pPr>
              <w:rPr>
                <w:sz w:val="20"/>
                <w:szCs w:val="20"/>
              </w:rPr>
            </w:pPr>
            <w:r w:rsidRPr="004663A1">
              <w:rPr>
                <w:sz w:val="20"/>
                <w:szCs w:val="20"/>
              </w:rPr>
              <w:t>Geologic Time Interval</w:t>
            </w:r>
          </w:p>
        </w:tc>
        <w:tc>
          <w:tcPr>
            <w:tcW w:w="1251" w:type="pct"/>
            <w:hideMark/>
          </w:tcPr>
          <w:p w14:paraId="7826CCFE" w14:textId="77777777" w:rsidR="004663A1" w:rsidRPr="004663A1" w:rsidRDefault="004663A1">
            <w:pPr>
              <w:rPr>
                <w:sz w:val="20"/>
                <w:szCs w:val="20"/>
              </w:rPr>
            </w:pPr>
            <w:r w:rsidRPr="004663A1">
              <w:rPr>
                <w:sz w:val="20"/>
                <w:szCs w:val="20"/>
              </w:rPr>
              <w:t>gsoc:Time_Interval</w:t>
            </w:r>
          </w:p>
        </w:tc>
        <w:tc>
          <w:tcPr>
            <w:tcW w:w="2982" w:type="pct"/>
            <w:hideMark/>
          </w:tcPr>
          <w:p w14:paraId="039315C7" w14:textId="77777777" w:rsidR="004663A1" w:rsidRPr="004663A1" w:rsidRDefault="004663A1">
            <w:pPr>
              <w:rPr>
                <w:sz w:val="20"/>
                <w:szCs w:val="20"/>
              </w:rPr>
            </w:pPr>
          </w:p>
        </w:tc>
      </w:tr>
      <w:tr w:rsidR="004663A1" w:rsidRPr="004663A1" w14:paraId="4528894C" w14:textId="77777777" w:rsidTr="004663A1">
        <w:trPr>
          <w:trHeight w:val="600"/>
        </w:trPr>
        <w:tc>
          <w:tcPr>
            <w:tcW w:w="767" w:type="pct"/>
            <w:hideMark/>
          </w:tcPr>
          <w:p w14:paraId="57E735CA" w14:textId="77777777" w:rsidR="004663A1" w:rsidRPr="004663A1" w:rsidRDefault="004663A1">
            <w:pPr>
              <w:rPr>
                <w:sz w:val="20"/>
                <w:szCs w:val="20"/>
              </w:rPr>
            </w:pPr>
            <w:r w:rsidRPr="004663A1">
              <w:rPr>
                <w:sz w:val="20"/>
                <w:szCs w:val="20"/>
              </w:rPr>
              <w:t>Geologic Time Scale</w:t>
            </w:r>
          </w:p>
        </w:tc>
        <w:tc>
          <w:tcPr>
            <w:tcW w:w="1251" w:type="pct"/>
            <w:hideMark/>
          </w:tcPr>
          <w:p w14:paraId="5C077C8B" w14:textId="77777777" w:rsidR="004663A1" w:rsidRPr="004663A1" w:rsidRDefault="004663A1">
            <w:pPr>
              <w:rPr>
                <w:sz w:val="20"/>
                <w:szCs w:val="20"/>
              </w:rPr>
            </w:pPr>
            <w:r w:rsidRPr="004663A1">
              <w:rPr>
                <w:sz w:val="20"/>
                <w:szCs w:val="20"/>
              </w:rPr>
              <w:t>gsoc:Temporal_Region</w:t>
            </w:r>
          </w:p>
        </w:tc>
        <w:tc>
          <w:tcPr>
            <w:tcW w:w="2982" w:type="pct"/>
            <w:hideMark/>
          </w:tcPr>
          <w:p w14:paraId="2641CB7F" w14:textId="77777777" w:rsidR="004663A1" w:rsidRPr="004663A1" w:rsidRDefault="004663A1">
            <w:pPr>
              <w:rPr>
                <w:sz w:val="20"/>
                <w:szCs w:val="20"/>
              </w:rPr>
            </w:pPr>
            <w:r w:rsidRPr="004663A1">
              <w:rPr>
                <w:sz w:val="20"/>
                <w:szCs w:val="20"/>
              </w:rPr>
              <w:t>A collection of Geochronologic Age entities that obey a special topology (Cox and Richard, 2010).</w:t>
            </w:r>
          </w:p>
        </w:tc>
      </w:tr>
      <w:tr w:rsidR="004663A1" w:rsidRPr="004663A1" w14:paraId="4CFA7832" w14:textId="77777777" w:rsidTr="004663A1">
        <w:trPr>
          <w:trHeight w:val="4200"/>
        </w:trPr>
        <w:tc>
          <w:tcPr>
            <w:tcW w:w="767" w:type="pct"/>
            <w:hideMark/>
          </w:tcPr>
          <w:p w14:paraId="3F28115C" w14:textId="77777777" w:rsidR="004663A1" w:rsidRPr="004663A1" w:rsidRDefault="004663A1">
            <w:pPr>
              <w:rPr>
                <w:sz w:val="20"/>
                <w:szCs w:val="20"/>
              </w:rPr>
            </w:pPr>
            <w:r w:rsidRPr="004663A1">
              <w:rPr>
                <w:sz w:val="20"/>
                <w:szCs w:val="20"/>
              </w:rPr>
              <w:t>Geologic Unit</w:t>
            </w:r>
          </w:p>
        </w:tc>
        <w:tc>
          <w:tcPr>
            <w:tcW w:w="1251" w:type="pct"/>
            <w:hideMark/>
          </w:tcPr>
          <w:p w14:paraId="7F2ECDB6" w14:textId="77777777" w:rsidR="004663A1" w:rsidRPr="004663A1" w:rsidRDefault="004663A1">
            <w:pPr>
              <w:rPr>
                <w:sz w:val="20"/>
                <w:szCs w:val="20"/>
              </w:rPr>
            </w:pPr>
            <w:r w:rsidRPr="004663A1">
              <w:rPr>
                <w:sz w:val="20"/>
                <w:szCs w:val="20"/>
              </w:rPr>
              <w:t>gsog:Rock_Body, gsoc:Physical_Object</w:t>
            </w:r>
          </w:p>
        </w:tc>
        <w:tc>
          <w:tcPr>
            <w:tcW w:w="2982" w:type="pct"/>
            <w:hideMark/>
          </w:tcPr>
          <w:p w14:paraId="4196B069" w14:textId="77777777" w:rsidR="004663A1" w:rsidRPr="004663A1" w:rsidRDefault="004663A1">
            <w:pPr>
              <w:rPr>
                <w:sz w:val="20"/>
                <w:szCs w:val="20"/>
              </w:rPr>
            </w:pPr>
            <w:r w:rsidRPr="004663A1">
              <w:rPr>
                <w:sz w:val="20"/>
                <w:szCs w:val="20"/>
              </w:rPr>
              <w:t>Type of geologic unit is unknown, unspecified, irrelevant, or some type not included in the vocabulary. Type makes no implication for required properties or cardinalities. This is the root concept for the type hierarchy. A geologic unit and (the amount of) its rock material are co-located, but different entities. They can share properties, e.g. porosity, thickness, density, but also have differences:  - different persistence conditions: the material can exist without the unit; e.g. a unit can be cease to exist due to natural (seismic) or artificial (explosion) means, but the material can persist  - different parthood conditions:    -- a unit can be part of a stratigraphic lexicon, but its material cannot be part of the lexicon.   -- parts of the unit are not parts of the material, e.g. the western arm of formation X is not a part of its sandstone - the sandstone making up the western part of X is a part of the sandstone   -- different identity conditions: a unit can have some material added or removed and retain identity, but the material changes identity with the addition or removal of some material</w:t>
            </w:r>
          </w:p>
        </w:tc>
      </w:tr>
      <w:tr w:rsidR="004663A1" w:rsidRPr="004663A1" w14:paraId="5EA94989" w14:textId="77777777" w:rsidTr="004663A1">
        <w:trPr>
          <w:trHeight w:val="300"/>
        </w:trPr>
        <w:tc>
          <w:tcPr>
            <w:tcW w:w="767" w:type="pct"/>
            <w:hideMark/>
          </w:tcPr>
          <w:p w14:paraId="3FE1FE04" w14:textId="77777777" w:rsidR="004663A1" w:rsidRPr="004663A1" w:rsidRDefault="004663A1">
            <w:pPr>
              <w:rPr>
                <w:sz w:val="20"/>
                <w:szCs w:val="20"/>
              </w:rPr>
            </w:pPr>
            <w:r w:rsidRPr="004663A1">
              <w:rPr>
                <w:sz w:val="20"/>
                <w:szCs w:val="20"/>
              </w:rPr>
              <w:t>Gradational Contact Zone</w:t>
            </w:r>
          </w:p>
        </w:tc>
        <w:tc>
          <w:tcPr>
            <w:tcW w:w="1251" w:type="pct"/>
            <w:hideMark/>
          </w:tcPr>
          <w:p w14:paraId="5BDAAFDA" w14:textId="77777777" w:rsidR="004663A1" w:rsidRPr="004663A1" w:rsidRDefault="004663A1">
            <w:pPr>
              <w:rPr>
                <w:sz w:val="20"/>
                <w:szCs w:val="20"/>
              </w:rPr>
            </w:pPr>
            <w:r w:rsidRPr="004663A1">
              <w:rPr>
                <w:sz w:val="20"/>
                <w:szCs w:val="20"/>
              </w:rPr>
              <w:t>gsoc:Material_Spatial_Feature</w:t>
            </w:r>
          </w:p>
        </w:tc>
        <w:tc>
          <w:tcPr>
            <w:tcW w:w="2982" w:type="pct"/>
            <w:hideMark/>
          </w:tcPr>
          <w:p w14:paraId="6F991436" w14:textId="77777777" w:rsidR="004663A1" w:rsidRPr="004663A1" w:rsidRDefault="004663A1">
            <w:pPr>
              <w:rPr>
                <w:sz w:val="20"/>
                <w:szCs w:val="20"/>
              </w:rPr>
            </w:pPr>
          </w:p>
        </w:tc>
      </w:tr>
      <w:tr w:rsidR="004663A1" w:rsidRPr="004663A1" w14:paraId="51C8CD4F" w14:textId="77777777" w:rsidTr="004663A1">
        <w:trPr>
          <w:trHeight w:val="2700"/>
        </w:trPr>
        <w:tc>
          <w:tcPr>
            <w:tcW w:w="767" w:type="pct"/>
            <w:hideMark/>
          </w:tcPr>
          <w:p w14:paraId="1F76F898" w14:textId="18E48787" w:rsidR="004663A1" w:rsidRPr="004663A1" w:rsidRDefault="004663A1">
            <w:pPr>
              <w:rPr>
                <w:sz w:val="20"/>
                <w:szCs w:val="20"/>
              </w:rPr>
            </w:pPr>
            <w:r w:rsidRPr="004663A1">
              <w:rPr>
                <w:sz w:val="20"/>
                <w:szCs w:val="20"/>
              </w:rPr>
              <w:t>Granular</w:t>
            </w:r>
            <w:r w:rsidR="003A2A85">
              <w:rPr>
                <w:sz w:val="20"/>
                <w:szCs w:val="20"/>
              </w:rPr>
              <w:t xml:space="preserve"> Material</w:t>
            </w:r>
          </w:p>
        </w:tc>
        <w:tc>
          <w:tcPr>
            <w:tcW w:w="1251" w:type="pct"/>
            <w:hideMark/>
          </w:tcPr>
          <w:p w14:paraId="322BA14F" w14:textId="77777777" w:rsidR="004663A1" w:rsidRPr="004663A1" w:rsidRDefault="004663A1">
            <w:pPr>
              <w:rPr>
                <w:sz w:val="20"/>
                <w:szCs w:val="20"/>
              </w:rPr>
            </w:pPr>
            <w:r w:rsidRPr="004663A1">
              <w:rPr>
                <w:sz w:val="20"/>
                <w:szCs w:val="20"/>
              </w:rPr>
              <w:t>gsoc:Amount_Of_Matter</w:t>
            </w:r>
          </w:p>
        </w:tc>
        <w:tc>
          <w:tcPr>
            <w:tcW w:w="2982" w:type="pct"/>
            <w:hideMark/>
          </w:tcPr>
          <w:p w14:paraId="4ED80F1E" w14:textId="77777777" w:rsidR="004663A1" w:rsidRPr="004663A1" w:rsidRDefault="004663A1">
            <w:pPr>
              <w:rPr>
                <w:sz w:val="20"/>
                <w:szCs w:val="20"/>
              </w:rPr>
            </w:pPr>
            <w:r w:rsidRPr="004663A1">
              <w:rPr>
                <w:sz w:val="20"/>
                <w:szCs w:val="20"/>
              </w:rPr>
              <w:t>example top level subclasses are included in the Base Geology ontology (these are not complete), differentiated based on genesis for the most part. Detailed subclasses are defined by CGI particle type vocabulary and are imported in the Rock_Material module. Represents a rock body constituent composed of particles that share a set of characteristics, e.g. particle size (distribution), mineralogy, shape.  E.g. the sand that is a constituent in a sandstone, or the feldspar phenocrysts that are a constituent in a granite. Note-- this class also includes various types of cavities or voids that are useful to characterize as a constituent in a Rock_material.</w:t>
            </w:r>
          </w:p>
        </w:tc>
      </w:tr>
      <w:tr w:rsidR="004663A1" w:rsidRPr="004663A1" w14:paraId="488D59BF" w14:textId="77777777" w:rsidTr="004663A1">
        <w:trPr>
          <w:trHeight w:val="600"/>
        </w:trPr>
        <w:tc>
          <w:tcPr>
            <w:tcW w:w="767" w:type="pct"/>
            <w:hideMark/>
          </w:tcPr>
          <w:p w14:paraId="1F79409E" w14:textId="77777777" w:rsidR="004663A1" w:rsidRPr="004663A1" w:rsidRDefault="004663A1">
            <w:pPr>
              <w:rPr>
                <w:sz w:val="20"/>
                <w:szCs w:val="20"/>
              </w:rPr>
            </w:pPr>
            <w:r w:rsidRPr="004663A1">
              <w:rPr>
                <w:sz w:val="20"/>
                <w:szCs w:val="20"/>
              </w:rPr>
              <w:t>GSSA</w:t>
            </w:r>
          </w:p>
        </w:tc>
        <w:tc>
          <w:tcPr>
            <w:tcW w:w="1251" w:type="pct"/>
            <w:hideMark/>
          </w:tcPr>
          <w:p w14:paraId="09B0BCFA" w14:textId="77777777" w:rsidR="004663A1" w:rsidRPr="004663A1" w:rsidRDefault="004663A1">
            <w:pPr>
              <w:rPr>
                <w:sz w:val="20"/>
                <w:szCs w:val="20"/>
              </w:rPr>
            </w:pPr>
            <w:r w:rsidRPr="004663A1">
              <w:rPr>
                <w:sz w:val="20"/>
                <w:szCs w:val="20"/>
              </w:rPr>
              <w:t>gsog:Geologic_Time_Date</w:t>
            </w:r>
          </w:p>
        </w:tc>
        <w:tc>
          <w:tcPr>
            <w:tcW w:w="2982" w:type="pct"/>
            <w:hideMark/>
          </w:tcPr>
          <w:p w14:paraId="5C4E728C" w14:textId="77777777" w:rsidR="004663A1" w:rsidRPr="004663A1" w:rsidRDefault="004663A1">
            <w:pPr>
              <w:rPr>
                <w:sz w:val="20"/>
                <w:szCs w:val="20"/>
              </w:rPr>
            </w:pPr>
            <w:r w:rsidRPr="004663A1">
              <w:rPr>
                <w:sz w:val="20"/>
                <w:szCs w:val="20"/>
              </w:rPr>
              <w:t>A Geochronologic Age defined by the International Stratigraphic Commission, based on fiat selection of defined older and younger bounding time coordinates</w:t>
            </w:r>
          </w:p>
        </w:tc>
      </w:tr>
      <w:tr w:rsidR="004663A1" w:rsidRPr="004663A1" w14:paraId="0093F7CA" w14:textId="77777777" w:rsidTr="004663A1">
        <w:trPr>
          <w:trHeight w:val="900"/>
        </w:trPr>
        <w:tc>
          <w:tcPr>
            <w:tcW w:w="767" w:type="pct"/>
            <w:hideMark/>
          </w:tcPr>
          <w:p w14:paraId="71B8DC03" w14:textId="77777777" w:rsidR="004663A1" w:rsidRPr="004663A1" w:rsidRDefault="004663A1">
            <w:pPr>
              <w:rPr>
                <w:sz w:val="20"/>
                <w:szCs w:val="20"/>
              </w:rPr>
            </w:pPr>
            <w:r w:rsidRPr="004663A1">
              <w:rPr>
                <w:sz w:val="20"/>
                <w:szCs w:val="20"/>
              </w:rPr>
              <w:t xml:space="preserve">GSSP </w:t>
            </w:r>
          </w:p>
        </w:tc>
        <w:tc>
          <w:tcPr>
            <w:tcW w:w="1251" w:type="pct"/>
            <w:hideMark/>
          </w:tcPr>
          <w:p w14:paraId="5BDD40F2" w14:textId="77777777" w:rsidR="004663A1" w:rsidRPr="004663A1" w:rsidRDefault="004663A1">
            <w:pPr>
              <w:rPr>
                <w:sz w:val="20"/>
                <w:szCs w:val="20"/>
              </w:rPr>
            </w:pPr>
            <w:r w:rsidRPr="004663A1">
              <w:rPr>
                <w:sz w:val="20"/>
                <w:szCs w:val="20"/>
              </w:rPr>
              <w:t>gsog:Stratigraphic_Point</w:t>
            </w:r>
          </w:p>
        </w:tc>
        <w:tc>
          <w:tcPr>
            <w:tcW w:w="2982" w:type="pct"/>
            <w:hideMark/>
          </w:tcPr>
          <w:p w14:paraId="52116672" w14:textId="77777777" w:rsidR="004663A1" w:rsidRPr="004663A1" w:rsidRDefault="004663A1">
            <w:pPr>
              <w:rPr>
                <w:sz w:val="20"/>
                <w:szCs w:val="20"/>
              </w:rPr>
            </w:pPr>
            <w:r w:rsidRPr="004663A1">
              <w:rPr>
                <w:sz w:val="20"/>
                <w:szCs w:val="20"/>
              </w:rPr>
              <w:t xml:space="preserve">A stratigraphic point that is hosted by a top and bottom segment of adjacent chronostratigraphic units. The top and bottom are part of an outcrop and part of a stratotype (type section) for the unit. </w:t>
            </w:r>
          </w:p>
        </w:tc>
      </w:tr>
      <w:tr w:rsidR="004663A1" w:rsidRPr="004663A1" w14:paraId="22859A0B" w14:textId="77777777" w:rsidTr="004663A1">
        <w:trPr>
          <w:trHeight w:val="300"/>
        </w:trPr>
        <w:tc>
          <w:tcPr>
            <w:tcW w:w="767" w:type="pct"/>
            <w:hideMark/>
          </w:tcPr>
          <w:p w14:paraId="4795A1BA" w14:textId="77777777" w:rsidR="004663A1" w:rsidRPr="004663A1" w:rsidRDefault="004663A1">
            <w:pPr>
              <w:rPr>
                <w:sz w:val="20"/>
                <w:szCs w:val="20"/>
              </w:rPr>
            </w:pPr>
            <w:r w:rsidRPr="004663A1">
              <w:rPr>
                <w:sz w:val="20"/>
                <w:szCs w:val="20"/>
              </w:rPr>
              <w:t>Inclusion</w:t>
            </w:r>
          </w:p>
        </w:tc>
        <w:tc>
          <w:tcPr>
            <w:tcW w:w="1251" w:type="pct"/>
            <w:hideMark/>
          </w:tcPr>
          <w:p w14:paraId="526A2FE4" w14:textId="77777777" w:rsidR="004663A1" w:rsidRPr="004663A1" w:rsidRDefault="004663A1">
            <w:pPr>
              <w:rPr>
                <w:sz w:val="20"/>
                <w:szCs w:val="20"/>
              </w:rPr>
            </w:pPr>
            <w:r w:rsidRPr="004663A1">
              <w:rPr>
                <w:sz w:val="20"/>
                <w:szCs w:val="20"/>
              </w:rPr>
              <w:t>gsog:Rock_Body_Part</w:t>
            </w:r>
          </w:p>
        </w:tc>
        <w:tc>
          <w:tcPr>
            <w:tcW w:w="2982" w:type="pct"/>
            <w:hideMark/>
          </w:tcPr>
          <w:p w14:paraId="4EBC2288" w14:textId="77777777" w:rsidR="004663A1" w:rsidRPr="004663A1" w:rsidRDefault="004663A1">
            <w:pPr>
              <w:rPr>
                <w:sz w:val="20"/>
                <w:szCs w:val="20"/>
              </w:rPr>
            </w:pPr>
          </w:p>
        </w:tc>
      </w:tr>
      <w:tr w:rsidR="004663A1" w:rsidRPr="004663A1" w14:paraId="6608379E" w14:textId="77777777" w:rsidTr="004663A1">
        <w:trPr>
          <w:trHeight w:val="300"/>
        </w:trPr>
        <w:tc>
          <w:tcPr>
            <w:tcW w:w="767" w:type="pct"/>
            <w:hideMark/>
          </w:tcPr>
          <w:p w14:paraId="7A735B47" w14:textId="77777777" w:rsidR="004663A1" w:rsidRPr="004663A1" w:rsidRDefault="004663A1">
            <w:pPr>
              <w:rPr>
                <w:sz w:val="20"/>
                <w:szCs w:val="20"/>
              </w:rPr>
            </w:pPr>
            <w:r w:rsidRPr="004663A1">
              <w:rPr>
                <w:sz w:val="20"/>
                <w:szCs w:val="20"/>
              </w:rPr>
              <w:t>Joint</w:t>
            </w:r>
          </w:p>
        </w:tc>
        <w:tc>
          <w:tcPr>
            <w:tcW w:w="1251" w:type="pct"/>
            <w:hideMark/>
          </w:tcPr>
          <w:p w14:paraId="3681B758" w14:textId="77777777" w:rsidR="004663A1" w:rsidRPr="004663A1" w:rsidRDefault="004663A1">
            <w:pPr>
              <w:rPr>
                <w:sz w:val="20"/>
                <w:szCs w:val="20"/>
              </w:rPr>
            </w:pPr>
            <w:r w:rsidRPr="004663A1">
              <w:rPr>
                <w:sz w:val="20"/>
                <w:szCs w:val="20"/>
              </w:rPr>
              <w:t>gsog:Fracture</w:t>
            </w:r>
          </w:p>
        </w:tc>
        <w:tc>
          <w:tcPr>
            <w:tcW w:w="2982" w:type="pct"/>
            <w:hideMark/>
          </w:tcPr>
          <w:p w14:paraId="29636AE2" w14:textId="77777777" w:rsidR="004663A1" w:rsidRPr="004663A1" w:rsidRDefault="004663A1">
            <w:pPr>
              <w:rPr>
                <w:sz w:val="20"/>
                <w:szCs w:val="20"/>
              </w:rPr>
            </w:pPr>
          </w:p>
        </w:tc>
      </w:tr>
      <w:tr w:rsidR="004663A1" w:rsidRPr="004663A1" w14:paraId="3D817F03" w14:textId="77777777" w:rsidTr="004663A1">
        <w:trPr>
          <w:trHeight w:val="600"/>
        </w:trPr>
        <w:tc>
          <w:tcPr>
            <w:tcW w:w="767" w:type="pct"/>
            <w:hideMark/>
          </w:tcPr>
          <w:p w14:paraId="644A883B" w14:textId="77777777" w:rsidR="004663A1" w:rsidRPr="004663A1" w:rsidRDefault="004663A1">
            <w:pPr>
              <w:rPr>
                <w:sz w:val="20"/>
                <w:szCs w:val="20"/>
              </w:rPr>
            </w:pPr>
            <w:r w:rsidRPr="004663A1">
              <w:rPr>
                <w:sz w:val="20"/>
                <w:szCs w:val="20"/>
              </w:rPr>
              <w:t>Lineation</w:t>
            </w:r>
          </w:p>
        </w:tc>
        <w:tc>
          <w:tcPr>
            <w:tcW w:w="1251" w:type="pct"/>
            <w:hideMark/>
          </w:tcPr>
          <w:p w14:paraId="1A59257D" w14:textId="77777777" w:rsidR="004663A1" w:rsidRPr="004663A1" w:rsidRDefault="004663A1">
            <w:pPr>
              <w:rPr>
                <w:sz w:val="20"/>
                <w:szCs w:val="20"/>
              </w:rPr>
            </w:pPr>
            <w:r w:rsidRPr="004663A1">
              <w:rPr>
                <w:sz w:val="20"/>
                <w:szCs w:val="20"/>
              </w:rPr>
              <w:t>gsog:Geologic_Structure, gsoc:Integral_Feature</w:t>
            </w:r>
          </w:p>
        </w:tc>
        <w:tc>
          <w:tcPr>
            <w:tcW w:w="2982" w:type="pct"/>
            <w:hideMark/>
          </w:tcPr>
          <w:p w14:paraId="68FFEF05" w14:textId="77777777" w:rsidR="004663A1" w:rsidRPr="004663A1" w:rsidRDefault="004663A1">
            <w:pPr>
              <w:rPr>
                <w:sz w:val="20"/>
                <w:szCs w:val="20"/>
              </w:rPr>
            </w:pPr>
            <w:r w:rsidRPr="004663A1">
              <w:rPr>
                <w:sz w:val="20"/>
                <w:szCs w:val="20"/>
              </w:rPr>
              <w:t>Nongenetic term for a penetrative linear structure.</w:t>
            </w:r>
          </w:p>
        </w:tc>
      </w:tr>
      <w:tr w:rsidR="004663A1" w:rsidRPr="004663A1" w14:paraId="6AA3B941" w14:textId="77777777" w:rsidTr="004663A1">
        <w:trPr>
          <w:trHeight w:val="1200"/>
        </w:trPr>
        <w:tc>
          <w:tcPr>
            <w:tcW w:w="767" w:type="pct"/>
            <w:hideMark/>
          </w:tcPr>
          <w:p w14:paraId="2BF27B05" w14:textId="77777777" w:rsidR="004663A1" w:rsidRPr="004663A1" w:rsidRDefault="004663A1">
            <w:pPr>
              <w:rPr>
                <w:sz w:val="20"/>
                <w:szCs w:val="20"/>
              </w:rPr>
            </w:pPr>
            <w:r w:rsidRPr="004663A1">
              <w:rPr>
                <w:sz w:val="20"/>
                <w:szCs w:val="20"/>
              </w:rPr>
              <w:t xml:space="preserve">Lithosome </w:t>
            </w:r>
          </w:p>
        </w:tc>
        <w:tc>
          <w:tcPr>
            <w:tcW w:w="1251" w:type="pct"/>
            <w:hideMark/>
          </w:tcPr>
          <w:p w14:paraId="10663BFF" w14:textId="77777777" w:rsidR="004663A1" w:rsidRPr="004663A1" w:rsidRDefault="004663A1">
            <w:pPr>
              <w:rPr>
                <w:sz w:val="20"/>
                <w:szCs w:val="20"/>
              </w:rPr>
            </w:pPr>
            <w:r w:rsidRPr="004663A1">
              <w:rPr>
                <w:sz w:val="20"/>
                <w:szCs w:val="20"/>
              </w:rPr>
              <w:t>gsog:Rock_Body_Part</w:t>
            </w:r>
          </w:p>
        </w:tc>
        <w:tc>
          <w:tcPr>
            <w:tcW w:w="2982" w:type="pct"/>
            <w:hideMark/>
          </w:tcPr>
          <w:p w14:paraId="3D185C8F" w14:textId="77777777" w:rsidR="004663A1" w:rsidRPr="004663A1" w:rsidRDefault="004663A1">
            <w:pPr>
              <w:rPr>
                <w:sz w:val="20"/>
                <w:szCs w:val="20"/>
              </w:rPr>
            </w:pPr>
            <w:r w:rsidRPr="004663A1">
              <w:rPr>
                <w:sz w:val="20"/>
                <w:szCs w:val="20"/>
              </w:rPr>
              <w:t>A kind of rock body that has multiple occurrences in a single geologic unit. A mass of rock of uniform character, characterized by geometry, composition, and internal structure. (http://inspire.ec.europa.eu/codelist/CompositionPartRoleValue/lithosome)</w:t>
            </w:r>
          </w:p>
        </w:tc>
      </w:tr>
      <w:tr w:rsidR="004663A1" w:rsidRPr="004663A1" w14:paraId="3F6DC6A0" w14:textId="77777777" w:rsidTr="004663A1">
        <w:trPr>
          <w:trHeight w:val="900"/>
        </w:trPr>
        <w:tc>
          <w:tcPr>
            <w:tcW w:w="767" w:type="pct"/>
            <w:hideMark/>
          </w:tcPr>
          <w:p w14:paraId="2606F49E" w14:textId="77777777" w:rsidR="004663A1" w:rsidRPr="004663A1" w:rsidRDefault="004663A1">
            <w:pPr>
              <w:rPr>
                <w:sz w:val="20"/>
                <w:szCs w:val="20"/>
              </w:rPr>
            </w:pPr>
            <w:r w:rsidRPr="004663A1">
              <w:rPr>
                <w:sz w:val="20"/>
                <w:szCs w:val="20"/>
              </w:rPr>
              <w:t>Lithostratigraphic Unit</w:t>
            </w:r>
          </w:p>
        </w:tc>
        <w:tc>
          <w:tcPr>
            <w:tcW w:w="1251" w:type="pct"/>
            <w:hideMark/>
          </w:tcPr>
          <w:p w14:paraId="73E30A7E" w14:textId="77777777" w:rsidR="004663A1" w:rsidRPr="004663A1" w:rsidRDefault="004663A1">
            <w:pPr>
              <w:rPr>
                <w:sz w:val="20"/>
                <w:szCs w:val="20"/>
              </w:rPr>
            </w:pPr>
            <w:r w:rsidRPr="004663A1">
              <w:rPr>
                <w:sz w:val="20"/>
                <w:szCs w:val="20"/>
              </w:rPr>
              <w:t>gsog:Geologic_Unit</w:t>
            </w:r>
          </w:p>
        </w:tc>
        <w:tc>
          <w:tcPr>
            <w:tcW w:w="2982" w:type="pct"/>
            <w:hideMark/>
          </w:tcPr>
          <w:p w14:paraId="68166D58" w14:textId="77777777" w:rsidR="004663A1" w:rsidRPr="004663A1" w:rsidRDefault="004663A1">
            <w:pPr>
              <w:rPr>
                <w:sz w:val="20"/>
                <w:szCs w:val="20"/>
              </w:rPr>
            </w:pPr>
            <w:r w:rsidRPr="004663A1">
              <w:rPr>
                <w:sz w:val="20"/>
                <w:szCs w:val="20"/>
              </w:rPr>
              <w:t>Geologic unit defined on the basis of observable and distinctive lithologic properties or combination of lithologic properties and stratigraphic relationships. Denotes a particular body of rock.</w:t>
            </w:r>
          </w:p>
        </w:tc>
      </w:tr>
      <w:tr w:rsidR="004663A1" w:rsidRPr="004663A1" w14:paraId="0F0C8506" w14:textId="77777777" w:rsidTr="004663A1">
        <w:trPr>
          <w:trHeight w:val="300"/>
        </w:trPr>
        <w:tc>
          <w:tcPr>
            <w:tcW w:w="767" w:type="pct"/>
            <w:hideMark/>
          </w:tcPr>
          <w:p w14:paraId="7169B30D" w14:textId="77777777" w:rsidR="004663A1" w:rsidRPr="004663A1" w:rsidRDefault="004663A1">
            <w:pPr>
              <w:rPr>
                <w:sz w:val="20"/>
                <w:szCs w:val="20"/>
              </w:rPr>
            </w:pPr>
            <w:r w:rsidRPr="004663A1">
              <w:rPr>
                <w:sz w:val="20"/>
                <w:szCs w:val="20"/>
              </w:rPr>
              <w:t>magnetic field reversal</w:t>
            </w:r>
          </w:p>
        </w:tc>
        <w:tc>
          <w:tcPr>
            <w:tcW w:w="1251" w:type="pct"/>
            <w:hideMark/>
          </w:tcPr>
          <w:p w14:paraId="7F06EC22" w14:textId="77777777" w:rsidR="004663A1" w:rsidRPr="004663A1" w:rsidRDefault="004663A1">
            <w:pPr>
              <w:rPr>
                <w:sz w:val="20"/>
                <w:szCs w:val="20"/>
              </w:rPr>
            </w:pPr>
            <w:r w:rsidRPr="004663A1">
              <w:rPr>
                <w:sz w:val="20"/>
                <w:szCs w:val="20"/>
              </w:rPr>
              <w:t>gsog:Geologic_Event</w:t>
            </w:r>
          </w:p>
        </w:tc>
        <w:tc>
          <w:tcPr>
            <w:tcW w:w="2982" w:type="pct"/>
            <w:hideMark/>
          </w:tcPr>
          <w:p w14:paraId="479DE2A4" w14:textId="55283920" w:rsidR="004663A1" w:rsidRPr="004663A1" w:rsidRDefault="004663A1">
            <w:pPr>
              <w:rPr>
                <w:sz w:val="20"/>
                <w:szCs w:val="20"/>
              </w:rPr>
            </w:pPr>
            <w:r w:rsidRPr="004663A1">
              <w:rPr>
                <w:sz w:val="20"/>
                <w:szCs w:val="20"/>
              </w:rPr>
              <w:t>A geomagnetic event in which the Earth's magnetic field reverses direction</w:t>
            </w:r>
            <w:r w:rsidR="003A2A85">
              <w:rPr>
                <w:sz w:val="20"/>
                <w:szCs w:val="20"/>
              </w:rPr>
              <w:t>; included as an example event class of interest.</w:t>
            </w:r>
          </w:p>
        </w:tc>
      </w:tr>
      <w:tr w:rsidR="004663A1" w:rsidRPr="004663A1" w14:paraId="4AD2DE1E" w14:textId="77777777" w:rsidTr="004663A1">
        <w:trPr>
          <w:trHeight w:val="300"/>
        </w:trPr>
        <w:tc>
          <w:tcPr>
            <w:tcW w:w="767" w:type="pct"/>
            <w:hideMark/>
          </w:tcPr>
          <w:p w14:paraId="6E57E9AE" w14:textId="77777777" w:rsidR="004663A1" w:rsidRPr="004663A1" w:rsidRDefault="004663A1">
            <w:pPr>
              <w:rPr>
                <w:sz w:val="20"/>
                <w:szCs w:val="20"/>
              </w:rPr>
            </w:pPr>
            <w:r w:rsidRPr="004663A1">
              <w:rPr>
                <w:sz w:val="20"/>
                <w:szCs w:val="20"/>
              </w:rPr>
              <w:t>meteorite impact</w:t>
            </w:r>
          </w:p>
        </w:tc>
        <w:tc>
          <w:tcPr>
            <w:tcW w:w="1251" w:type="pct"/>
            <w:hideMark/>
          </w:tcPr>
          <w:p w14:paraId="3DACA263" w14:textId="77777777" w:rsidR="004663A1" w:rsidRPr="004663A1" w:rsidRDefault="004663A1">
            <w:pPr>
              <w:rPr>
                <w:sz w:val="20"/>
                <w:szCs w:val="20"/>
              </w:rPr>
            </w:pPr>
            <w:r w:rsidRPr="004663A1">
              <w:rPr>
                <w:sz w:val="20"/>
                <w:szCs w:val="20"/>
              </w:rPr>
              <w:t>gsog:bolide_impact</w:t>
            </w:r>
          </w:p>
        </w:tc>
        <w:tc>
          <w:tcPr>
            <w:tcW w:w="2982" w:type="pct"/>
            <w:hideMark/>
          </w:tcPr>
          <w:p w14:paraId="22DE7247" w14:textId="03246ACD" w:rsidR="004663A1" w:rsidRPr="004663A1" w:rsidRDefault="004663A1">
            <w:pPr>
              <w:rPr>
                <w:sz w:val="20"/>
                <w:szCs w:val="20"/>
              </w:rPr>
            </w:pPr>
            <w:r w:rsidRPr="004663A1">
              <w:rPr>
                <w:sz w:val="20"/>
                <w:szCs w:val="20"/>
              </w:rPr>
              <w:t>The impact of a meteorite on the surface of the earth</w:t>
            </w:r>
            <w:r w:rsidR="003A2A85">
              <w:rPr>
                <w:sz w:val="20"/>
                <w:szCs w:val="20"/>
              </w:rPr>
              <w:t>; included as an example event class of interest.</w:t>
            </w:r>
          </w:p>
        </w:tc>
      </w:tr>
      <w:tr w:rsidR="004663A1" w:rsidRPr="004663A1" w14:paraId="3D2AC018" w14:textId="77777777" w:rsidTr="004663A1">
        <w:trPr>
          <w:trHeight w:val="900"/>
        </w:trPr>
        <w:tc>
          <w:tcPr>
            <w:tcW w:w="767" w:type="pct"/>
            <w:hideMark/>
          </w:tcPr>
          <w:p w14:paraId="169FF3F3" w14:textId="77777777" w:rsidR="004663A1" w:rsidRPr="004663A1" w:rsidRDefault="004663A1">
            <w:pPr>
              <w:rPr>
                <w:sz w:val="20"/>
                <w:szCs w:val="20"/>
              </w:rPr>
            </w:pPr>
            <w:r w:rsidRPr="004663A1">
              <w:rPr>
                <w:sz w:val="20"/>
                <w:szCs w:val="20"/>
              </w:rPr>
              <w:t>Mineral</w:t>
            </w:r>
          </w:p>
        </w:tc>
        <w:tc>
          <w:tcPr>
            <w:tcW w:w="1251" w:type="pct"/>
            <w:hideMark/>
          </w:tcPr>
          <w:p w14:paraId="115E7CF5" w14:textId="77777777" w:rsidR="004663A1" w:rsidRPr="004663A1" w:rsidRDefault="004663A1">
            <w:pPr>
              <w:rPr>
                <w:sz w:val="20"/>
                <w:szCs w:val="20"/>
              </w:rPr>
            </w:pPr>
            <w:r w:rsidRPr="004663A1">
              <w:rPr>
                <w:sz w:val="20"/>
                <w:szCs w:val="20"/>
              </w:rPr>
              <w:t>gsoc:Amount_Of_Matter</w:t>
            </w:r>
          </w:p>
        </w:tc>
        <w:tc>
          <w:tcPr>
            <w:tcW w:w="2982" w:type="pct"/>
            <w:hideMark/>
          </w:tcPr>
          <w:p w14:paraId="70EC8803" w14:textId="77777777" w:rsidR="004663A1" w:rsidRPr="004663A1" w:rsidRDefault="004663A1">
            <w:pPr>
              <w:rPr>
                <w:sz w:val="20"/>
                <w:szCs w:val="20"/>
              </w:rPr>
            </w:pPr>
            <w:r w:rsidRPr="004663A1">
              <w:rPr>
                <w:sz w:val="20"/>
                <w:szCs w:val="20"/>
              </w:rPr>
              <w:t>A mineral is an element or chemical compound that is normally crystalline and that has been formed as a result of geological processes. Nickel, Ernest H. (1995), The definition of a mineral,  The Canadian Mineralogist. 33 (3): 689–90.</w:t>
            </w:r>
          </w:p>
        </w:tc>
      </w:tr>
      <w:tr w:rsidR="004663A1" w:rsidRPr="004663A1" w14:paraId="7F5B20FB" w14:textId="77777777" w:rsidTr="004663A1">
        <w:trPr>
          <w:trHeight w:val="600"/>
        </w:trPr>
        <w:tc>
          <w:tcPr>
            <w:tcW w:w="767" w:type="pct"/>
            <w:hideMark/>
          </w:tcPr>
          <w:p w14:paraId="2C182CDD" w14:textId="77777777" w:rsidR="004663A1" w:rsidRPr="004663A1" w:rsidRDefault="004663A1">
            <w:pPr>
              <w:rPr>
                <w:sz w:val="20"/>
                <w:szCs w:val="20"/>
              </w:rPr>
            </w:pPr>
            <w:r w:rsidRPr="004663A1">
              <w:rPr>
                <w:sz w:val="20"/>
                <w:szCs w:val="20"/>
              </w:rPr>
              <w:t xml:space="preserve">Pendant </w:t>
            </w:r>
          </w:p>
        </w:tc>
        <w:tc>
          <w:tcPr>
            <w:tcW w:w="1251" w:type="pct"/>
            <w:hideMark/>
          </w:tcPr>
          <w:p w14:paraId="367DF373" w14:textId="77777777" w:rsidR="004663A1" w:rsidRPr="004663A1" w:rsidRDefault="004663A1">
            <w:pPr>
              <w:rPr>
                <w:sz w:val="20"/>
                <w:szCs w:val="20"/>
              </w:rPr>
            </w:pPr>
            <w:r w:rsidRPr="004663A1">
              <w:rPr>
                <w:sz w:val="20"/>
                <w:szCs w:val="20"/>
              </w:rPr>
              <w:t>gsog:Rock_Body_Part</w:t>
            </w:r>
          </w:p>
        </w:tc>
        <w:tc>
          <w:tcPr>
            <w:tcW w:w="2982" w:type="pct"/>
            <w:hideMark/>
          </w:tcPr>
          <w:p w14:paraId="18F16277" w14:textId="77777777" w:rsidR="004663A1" w:rsidRPr="004663A1" w:rsidRDefault="004663A1">
            <w:pPr>
              <w:rPr>
                <w:sz w:val="20"/>
                <w:szCs w:val="20"/>
              </w:rPr>
            </w:pPr>
            <w:r w:rsidRPr="004663A1">
              <w:rPr>
                <w:sz w:val="20"/>
                <w:szCs w:val="20"/>
              </w:rPr>
              <w:t xml:space="preserve">a mass of country rock that is entirely surrounded by an igneous intrusion such as a batholith or other pluton. </w:t>
            </w:r>
          </w:p>
        </w:tc>
      </w:tr>
      <w:tr w:rsidR="004663A1" w:rsidRPr="004663A1" w14:paraId="43A587DF" w14:textId="77777777" w:rsidTr="004663A1">
        <w:trPr>
          <w:trHeight w:val="600"/>
        </w:trPr>
        <w:tc>
          <w:tcPr>
            <w:tcW w:w="767" w:type="pct"/>
            <w:hideMark/>
          </w:tcPr>
          <w:p w14:paraId="660D2E66" w14:textId="77777777" w:rsidR="004663A1" w:rsidRPr="004663A1" w:rsidRDefault="004663A1">
            <w:pPr>
              <w:rPr>
                <w:sz w:val="20"/>
                <w:szCs w:val="20"/>
              </w:rPr>
            </w:pPr>
            <w:r w:rsidRPr="004663A1">
              <w:rPr>
                <w:sz w:val="20"/>
                <w:szCs w:val="20"/>
              </w:rPr>
              <w:t>Rock Body</w:t>
            </w:r>
          </w:p>
        </w:tc>
        <w:tc>
          <w:tcPr>
            <w:tcW w:w="1251" w:type="pct"/>
            <w:hideMark/>
          </w:tcPr>
          <w:p w14:paraId="22B9EA94" w14:textId="77777777" w:rsidR="004663A1" w:rsidRPr="004663A1" w:rsidRDefault="004663A1">
            <w:pPr>
              <w:rPr>
                <w:sz w:val="20"/>
                <w:szCs w:val="20"/>
              </w:rPr>
            </w:pPr>
            <w:r w:rsidRPr="004663A1">
              <w:rPr>
                <w:sz w:val="20"/>
                <w:szCs w:val="20"/>
              </w:rPr>
              <w:t>gsoc:Physical_Endurant</w:t>
            </w:r>
          </w:p>
        </w:tc>
        <w:tc>
          <w:tcPr>
            <w:tcW w:w="2982" w:type="pct"/>
            <w:hideMark/>
          </w:tcPr>
          <w:p w14:paraId="5168FC57" w14:textId="77777777" w:rsidR="004663A1" w:rsidRPr="004663A1" w:rsidRDefault="004663A1">
            <w:pPr>
              <w:rPr>
                <w:sz w:val="20"/>
                <w:szCs w:val="20"/>
              </w:rPr>
            </w:pPr>
            <w:r w:rsidRPr="004663A1">
              <w:rPr>
                <w:sz w:val="20"/>
                <w:szCs w:val="20"/>
              </w:rPr>
              <w:t>An endurant in which some Rock Material inheres, either as an 'amount of matter' (disembodied matter), or as a geologic unit.</w:t>
            </w:r>
          </w:p>
        </w:tc>
      </w:tr>
      <w:tr w:rsidR="004663A1" w:rsidRPr="004663A1" w14:paraId="324D6B10" w14:textId="77777777" w:rsidTr="004663A1">
        <w:trPr>
          <w:trHeight w:val="600"/>
        </w:trPr>
        <w:tc>
          <w:tcPr>
            <w:tcW w:w="767" w:type="pct"/>
            <w:hideMark/>
          </w:tcPr>
          <w:p w14:paraId="405A4FED" w14:textId="77777777" w:rsidR="004663A1" w:rsidRPr="004663A1" w:rsidRDefault="004663A1">
            <w:pPr>
              <w:rPr>
                <w:sz w:val="20"/>
                <w:szCs w:val="20"/>
              </w:rPr>
            </w:pPr>
            <w:r w:rsidRPr="004663A1">
              <w:rPr>
                <w:sz w:val="20"/>
                <w:szCs w:val="20"/>
              </w:rPr>
              <w:t>Rock Body Bottom</w:t>
            </w:r>
          </w:p>
        </w:tc>
        <w:tc>
          <w:tcPr>
            <w:tcW w:w="1251" w:type="pct"/>
            <w:hideMark/>
          </w:tcPr>
          <w:p w14:paraId="63B90FBC" w14:textId="77777777" w:rsidR="004663A1" w:rsidRPr="004663A1" w:rsidRDefault="004663A1">
            <w:pPr>
              <w:rPr>
                <w:sz w:val="20"/>
                <w:szCs w:val="20"/>
              </w:rPr>
            </w:pPr>
            <w:r w:rsidRPr="004663A1">
              <w:rPr>
                <w:sz w:val="20"/>
                <w:szCs w:val="20"/>
              </w:rPr>
              <w:t>gsog:Rock_Body_Boundary</w:t>
            </w:r>
          </w:p>
        </w:tc>
        <w:tc>
          <w:tcPr>
            <w:tcW w:w="2982" w:type="pct"/>
            <w:hideMark/>
          </w:tcPr>
          <w:p w14:paraId="4D9D9AEE" w14:textId="77777777" w:rsidR="004663A1" w:rsidRPr="004663A1" w:rsidRDefault="004663A1">
            <w:pPr>
              <w:rPr>
                <w:sz w:val="20"/>
                <w:szCs w:val="20"/>
              </w:rPr>
            </w:pPr>
            <w:r w:rsidRPr="004663A1">
              <w:rPr>
                <w:sz w:val="20"/>
                <w:szCs w:val="20"/>
              </w:rPr>
              <w:t>Rock Body Bottom (RBB):  The bottom surface of a rock body.  RBT (x) &lt;--&gt; RBD (x) ^ exists z forall y [isPartOf (y,z) ^ hasHost (z,x) -&gt; above (y,x) v isPartOf (y,x)]</w:t>
            </w:r>
          </w:p>
        </w:tc>
      </w:tr>
      <w:tr w:rsidR="004663A1" w:rsidRPr="004663A1" w14:paraId="220CAD37" w14:textId="77777777" w:rsidTr="004663A1">
        <w:trPr>
          <w:trHeight w:val="600"/>
        </w:trPr>
        <w:tc>
          <w:tcPr>
            <w:tcW w:w="767" w:type="pct"/>
            <w:hideMark/>
          </w:tcPr>
          <w:p w14:paraId="5F110D0B" w14:textId="77777777" w:rsidR="004663A1" w:rsidRPr="004663A1" w:rsidRDefault="004663A1">
            <w:pPr>
              <w:rPr>
                <w:sz w:val="20"/>
                <w:szCs w:val="20"/>
              </w:rPr>
            </w:pPr>
            <w:r w:rsidRPr="004663A1">
              <w:rPr>
                <w:sz w:val="20"/>
                <w:szCs w:val="20"/>
              </w:rPr>
              <w:t>Rock Body Boundary</w:t>
            </w:r>
          </w:p>
        </w:tc>
        <w:tc>
          <w:tcPr>
            <w:tcW w:w="1251" w:type="pct"/>
            <w:hideMark/>
          </w:tcPr>
          <w:p w14:paraId="2C2E3CBC" w14:textId="77777777" w:rsidR="004663A1" w:rsidRPr="004663A1" w:rsidRDefault="004663A1">
            <w:pPr>
              <w:rPr>
                <w:sz w:val="20"/>
                <w:szCs w:val="20"/>
              </w:rPr>
            </w:pPr>
            <w:r w:rsidRPr="004663A1">
              <w:rPr>
                <w:sz w:val="20"/>
                <w:szCs w:val="20"/>
              </w:rPr>
              <w:t>gsoc:Physical_Boundary, gsog:Rock_Body_Part</w:t>
            </w:r>
          </w:p>
        </w:tc>
        <w:tc>
          <w:tcPr>
            <w:tcW w:w="2982" w:type="pct"/>
            <w:hideMark/>
          </w:tcPr>
          <w:p w14:paraId="04DCB4B1" w14:textId="77777777" w:rsidR="004663A1" w:rsidRPr="004663A1" w:rsidRDefault="004663A1">
            <w:pPr>
              <w:rPr>
                <w:sz w:val="20"/>
                <w:szCs w:val="20"/>
              </w:rPr>
            </w:pPr>
            <w:r w:rsidRPr="004663A1">
              <w:rPr>
                <w:sz w:val="20"/>
                <w:szCs w:val="20"/>
              </w:rPr>
              <w:t>a physical boundary hosted by a rock body.  RBD (x) &lt;--&gt; SF (x) ^ exists y [RB (y) ^ hosts (y,x)]   The exterior-facing material of a rock body.</w:t>
            </w:r>
          </w:p>
        </w:tc>
      </w:tr>
      <w:tr w:rsidR="004663A1" w:rsidRPr="004663A1" w14:paraId="19E97D2E" w14:textId="77777777" w:rsidTr="004663A1">
        <w:trPr>
          <w:trHeight w:val="300"/>
        </w:trPr>
        <w:tc>
          <w:tcPr>
            <w:tcW w:w="767" w:type="pct"/>
            <w:hideMark/>
          </w:tcPr>
          <w:p w14:paraId="5B5DD253" w14:textId="77777777" w:rsidR="004663A1" w:rsidRPr="004663A1" w:rsidRDefault="004663A1">
            <w:pPr>
              <w:rPr>
                <w:sz w:val="20"/>
                <w:szCs w:val="20"/>
              </w:rPr>
            </w:pPr>
            <w:r w:rsidRPr="004663A1">
              <w:rPr>
                <w:sz w:val="20"/>
                <w:szCs w:val="20"/>
              </w:rPr>
              <w:t>Rock Body Part</w:t>
            </w:r>
          </w:p>
        </w:tc>
        <w:tc>
          <w:tcPr>
            <w:tcW w:w="1251" w:type="pct"/>
            <w:hideMark/>
          </w:tcPr>
          <w:p w14:paraId="395A8E99" w14:textId="77777777" w:rsidR="004663A1" w:rsidRPr="004663A1" w:rsidRDefault="004663A1">
            <w:pPr>
              <w:rPr>
                <w:sz w:val="20"/>
                <w:szCs w:val="20"/>
              </w:rPr>
            </w:pPr>
            <w:r w:rsidRPr="004663A1">
              <w:rPr>
                <w:sz w:val="20"/>
                <w:szCs w:val="20"/>
              </w:rPr>
              <w:t>gsog:Rock_Body</w:t>
            </w:r>
          </w:p>
        </w:tc>
        <w:tc>
          <w:tcPr>
            <w:tcW w:w="2982" w:type="pct"/>
            <w:hideMark/>
          </w:tcPr>
          <w:p w14:paraId="621D5241" w14:textId="77777777" w:rsidR="004663A1" w:rsidRPr="004663A1" w:rsidRDefault="004663A1">
            <w:pPr>
              <w:rPr>
                <w:sz w:val="20"/>
                <w:szCs w:val="20"/>
              </w:rPr>
            </w:pPr>
          </w:p>
        </w:tc>
      </w:tr>
      <w:tr w:rsidR="004663A1" w:rsidRPr="004663A1" w14:paraId="0B09D0EF" w14:textId="77777777" w:rsidTr="004663A1">
        <w:trPr>
          <w:trHeight w:val="600"/>
        </w:trPr>
        <w:tc>
          <w:tcPr>
            <w:tcW w:w="767" w:type="pct"/>
            <w:hideMark/>
          </w:tcPr>
          <w:p w14:paraId="2D7400F7" w14:textId="77777777" w:rsidR="004663A1" w:rsidRPr="004663A1" w:rsidRDefault="004663A1">
            <w:pPr>
              <w:rPr>
                <w:sz w:val="20"/>
                <w:szCs w:val="20"/>
              </w:rPr>
            </w:pPr>
            <w:r w:rsidRPr="004663A1">
              <w:rPr>
                <w:sz w:val="20"/>
                <w:szCs w:val="20"/>
              </w:rPr>
              <w:t>Rock Body Top</w:t>
            </w:r>
          </w:p>
        </w:tc>
        <w:tc>
          <w:tcPr>
            <w:tcW w:w="1251" w:type="pct"/>
            <w:hideMark/>
          </w:tcPr>
          <w:p w14:paraId="5655C07F" w14:textId="77777777" w:rsidR="004663A1" w:rsidRPr="004663A1" w:rsidRDefault="004663A1">
            <w:pPr>
              <w:rPr>
                <w:sz w:val="20"/>
                <w:szCs w:val="20"/>
              </w:rPr>
            </w:pPr>
            <w:r w:rsidRPr="004663A1">
              <w:rPr>
                <w:sz w:val="20"/>
                <w:szCs w:val="20"/>
              </w:rPr>
              <w:t>gsog:Rock_Body_Boundary</w:t>
            </w:r>
          </w:p>
        </w:tc>
        <w:tc>
          <w:tcPr>
            <w:tcW w:w="2982" w:type="pct"/>
            <w:hideMark/>
          </w:tcPr>
          <w:p w14:paraId="32C6ADE4" w14:textId="77777777" w:rsidR="004663A1" w:rsidRPr="004663A1" w:rsidRDefault="004663A1">
            <w:pPr>
              <w:rPr>
                <w:sz w:val="20"/>
                <w:szCs w:val="20"/>
              </w:rPr>
            </w:pPr>
            <w:r w:rsidRPr="004663A1">
              <w:rPr>
                <w:sz w:val="20"/>
                <w:szCs w:val="20"/>
              </w:rPr>
              <w:t>Rock Body Top (RBT):  The top surface of a rock body.  RBT (x) &lt;--&gt; RBD (x) ^ exists z forall y [(isPartOf (y,z) ^ hasHost (z,x)) -&gt; (below (y,x) v isPartOf (y,x))]</w:t>
            </w:r>
          </w:p>
        </w:tc>
      </w:tr>
      <w:tr w:rsidR="004663A1" w:rsidRPr="004663A1" w14:paraId="47A30F93" w14:textId="77777777" w:rsidTr="004663A1">
        <w:trPr>
          <w:trHeight w:val="300"/>
        </w:trPr>
        <w:tc>
          <w:tcPr>
            <w:tcW w:w="767" w:type="pct"/>
            <w:hideMark/>
          </w:tcPr>
          <w:p w14:paraId="12A110C8" w14:textId="77777777" w:rsidR="004663A1" w:rsidRPr="004663A1" w:rsidRDefault="004663A1">
            <w:pPr>
              <w:rPr>
                <w:sz w:val="20"/>
                <w:szCs w:val="20"/>
              </w:rPr>
            </w:pPr>
            <w:r w:rsidRPr="004663A1">
              <w:rPr>
                <w:sz w:val="20"/>
                <w:szCs w:val="20"/>
              </w:rPr>
              <w:t>Rock Body Void</w:t>
            </w:r>
          </w:p>
        </w:tc>
        <w:tc>
          <w:tcPr>
            <w:tcW w:w="1251" w:type="pct"/>
            <w:hideMark/>
          </w:tcPr>
          <w:p w14:paraId="480D85B9" w14:textId="77777777" w:rsidR="004663A1" w:rsidRPr="004663A1" w:rsidRDefault="004663A1">
            <w:pPr>
              <w:rPr>
                <w:sz w:val="20"/>
                <w:szCs w:val="20"/>
              </w:rPr>
            </w:pPr>
            <w:r w:rsidRPr="004663A1">
              <w:rPr>
                <w:sz w:val="20"/>
                <w:szCs w:val="20"/>
              </w:rPr>
              <w:t>gsoc:Physical_Void</w:t>
            </w:r>
          </w:p>
        </w:tc>
        <w:tc>
          <w:tcPr>
            <w:tcW w:w="2982" w:type="pct"/>
            <w:hideMark/>
          </w:tcPr>
          <w:p w14:paraId="49CFE578" w14:textId="77777777" w:rsidR="004663A1" w:rsidRPr="004663A1" w:rsidRDefault="004663A1">
            <w:pPr>
              <w:rPr>
                <w:sz w:val="20"/>
                <w:szCs w:val="20"/>
              </w:rPr>
            </w:pPr>
          </w:p>
        </w:tc>
      </w:tr>
      <w:tr w:rsidR="004663A1" w:rsidRPr="004663A1" w14:paraId="4A09DB7C" w14:textId="77777777" w:rsidTr="004663A1">
        <w:trPr>
          <w:trHeight w:val="600"/>
        </w:trPr>
        <w:tc>
          <w:tcPr>
            <w:tcW w:w="767" w:type="pct"/>
            <w:hideMark/>
          </w:tcPr>
          <w:p w14:paraId="55995238" w14:textId="77777777" w:rsidR="004663A1" w:rsidRPr="004663A1" w:rsidRDefault="004663A1">
            <w:pPr>
              <w:rPr>
                <w:sz w:val="20"/>
                <w:szCs w:val="20"/>
              </w:rPr>
            </w:pPr>
            <w:r w:rsidRPr="004663A1">
              <w:rPr>
                <w:sz w:val="20"/>
                <w:szCs w:val="20"/>
              </w:rPr>
              <w:t>Rock Material</w:t>
            </w:r>
          </w:p>
        </w:tc>
        <w:tc>
          <w:tcPr>
            <w:tcW w:w="1251" w:type="pct"/>
            <w:hideMark/>
          </w:tcPr>
          <w:p w14:paraId="75F403AF" w14:textId="77777777" w:rsidR="004663A1" w:rsidRPr="004663A1" w:rsidRDefault="004663A1">
            <w:pPr>
              <w:rPr>
                <w:sz w:val="20"/>
                <w:szCs w:val="20"/>
              </w:rPr>
            </w:pPr>
            <w:r w:rsidRPr="004663A1">
              <w:rPr>
                <w:sz w:val="20"/>
                <w:szCs w:val="20"/>
              </w:rPr>
              <w:t>gsoc:Amount_Of_Matter, gsog:Rock_Body</w:t>
            </w:r>
          </w:p>
        </w:tc>
        <w:tc>
          <w:tcPr>
            <w:tcW w:w="2982" w:type="pct"/>
            <w:hideMark/>
          </w:tcPr>
          <w:p w14:paraId="2D3E4C82" w14:textId="77777777" w:rsidR="004663A1" w:rsidRPr="004663A1" w:rsidRDefault="004663A1">
            <w:pPr>
              <w:rPr>
                <w:sz w:val="20"/>
                <w:szCs w:val="20"/>
              </w:rPr>
            </w:pPr>
            <w:r w:rsidRPr="004663A1">
              <w:rPr>
                <w:sz w:val="20"/>
                <w:szCs w:val="20"/>
              </w:rPr>
              <w:t>hook into CGI simple lithology ontology. SMR has one, and Clinton Smyth has an extension of that with more rock types.</w:t>
            </w:r>
          </w:p>
        </w:tc>
      </w:tr>
      <w:tr w:rsidR="004663A1" w:rsidRPr="004663A1" w14:paraId="60208A40" w14:textId="77777777" w:rsidTr="004663A1">
        <w:trPr>
          <w:trHeight w:val="300"/>
        </w:trPr>
        <w:tc>
          <w:tcPr>
            <w:tcW w:w="767" w:type="pct"/>
            <w:hideMark/>
          </w:tcPr>
          <w:p w14:paraId="77361017" w14:textId="77777777" w:rsidR="004663A1" w:rsidRPr="004663A1" w:rsidRDefault="004663A1">
            <w:pPr>
              <w:rPr>
                <w:sz w:val="20"/>
                <w:szCs w:val="20"/>
              </w:rPr>
            </w:pPr>
            <w:r w:rsidRPr="004663A1">
              <w:rPr>
                <w:sz w:val="20"/>
                <w:szCs w:val="20"/>
              </w:rPr>
              <w:t>Rock Material Outcrop</w:t>
            </w:r>
          </w:p>
        </w:tc>
        <w:tc>
          <w:tcPr>
            <w:tcW w:w="1251" w:type="pct"/>
            <w:hideMark/>
          </w:tcPr>
          <w:p w14:paraId="70143FB5" w14:textId="77777777" w:rsidR="004663A1" w:rsidRPr="004663A1" w:rsidRDefault="004663A1">
            <w:pPr>
              <w:rPr>
                <w:sz w:val="20"/>
                <w:szCs w:val="20"/>
              </w:rPr>
            </w:pPr>
            <w:r w:rsidRPr="004663A1">
              <w:rPr>
                <w:sz w:val="20"/>
                <w:szCs w:val="20"/>
              </w:rPr>
              <w:t>gsog:Rock_Body_Part</w:t>
            </w:r>
          </w:p>
        </w:tc>
        <w:tc>
          <w:tcPr>
            <w:tcW w:w="2982" w:type="pct"/>
            <w:hideMark/>
          </w:tcPr>
          <w:p w14:paraId="53DCFE9C" w14:textId="77777777" w:rsidR="004663A1" w:rsidRPr="004663A1" w:rsidRDefault="004663A1">
            <w:pPr>
              <w:rPr>
                <w:sz w:val="20"/>
                <w:szCs w:val="20"/>
              </w:rPr>
            </w:pPr>
          </w:p>
        </w:tc>
      </w:tr>
      <w:tr w:rsidR="004663A1" w:rsidRPr="004663A1" w14:paraId="261F4C9E" w14:textId="77777777" w:rsidTr="004663A1">
        <w:trPr>
          <w:trHeight w:val="300"/>
        </w:trPr>
        <w:tc>
          <w:tcPr>
            <w:tcW w:w="767" w:type="pct"/>
            <w:hideMark/>
          </w:tcPr>
          <w:p w14:paraId="5B64A273" w14:textId="77777777" w:rsidR="004663A1" w:rsidRPr="004663A1" w:rsidRDefault="004663A1">
            <w:pPr>
              <w:rPr>
                <w:sz w:val="20"/>
                <w:szCs w:val="20"/>
              </w:rPr>
            </w:pPr>
            <w:r w:rsidRPr="004663A1">
              <w:rPr>
                <w:sz w:val="20"/>
                <w:szCs w:val="20"/>
              </w:rPr>
              <w:t>Rock Material Specimen</w:t>
            </w:r>
          </w:p>
        </w:tc>
        <w:tc>
          <w:tcPr>
            <w:tcW w:w="1251" w:type="pct"/>
            <w:hideMark/>
          </w:tcPr>
          <w:p w14:paraId="3EB8F084" w14:textId="77777777" w:rsidR="004663A1" w:rsidRPr="004663A1" w:rsidRDefault="004663A1">
            <w:pPr>
              <w:rPr>
                <w:sz w:val="20"/>
                <w:szCs w:val="20"/>
              </w:rPr>
            </w:pPr>
            <w:r w:rsidRPr="004663A1">
              <w:rPr>
                <w:sz w:val="20"/>
                <w:szCs w:val="20"/>
              </w:rPr>
              <w:t>gsog:Rock_Body_Part</w:t>
            </w:r>
          </w:p>
        </w:tc>
        <w:tc>
          <w:tcPr>
            <w:tcW w:w="2982" w:type="pct"/>
            <w:hideMark/>
          </w:tcPr>
          <w:p w14:paraId="57EFD084" w14:textId="77777777" w:rsidR="004663A1" w:rsidRPr="004663A1" w:rsidRDefault="004663A1">
            <w:pPr>
              <w:rPr>
                <w:sz w:val="20"/>
                <w:szCs w:val="20"/>
              </w:rPr>
            </w:pPr>
          </w:p>
        </w:tc>
      </w:tr>
      <w:tr w:rsidR="004663A1" w:rsidRPr="004663A1" w14:paraId="38A1D088" w14:textId="77777777" w:rsidTr="004663A1">
        <w:trPr>
          <w:trHeight w:val="900"/>
        </w:trPr>
        <w:tc>
          <w:tcPr>
            <w:tcW w:w="767" w:type="pct"/>
            <w:hideMark/>
          </w:tcPr>
          <w:p w14:paraId="19CB1C1F" w14:textId="77777777" w:rsidR="004663A1" w:rsidRPr="004663A1" w:rsidRDefault="004663A1">
            <w:pPr>
              <w:rPr>
                <w:sz w:val="20"/>
                <w:szCs w:val="20"/>
              </w:rPr>
            </w:pPr>
            <w:r w:rsidRPr="004663A1">
              <w:rPr>
                <w:sz w:val="20"/>
                <w:szCs w:val="20"/>
              </w:rPr>
              <w:t>Stratigraphic Point</w:t>
            </w:r>
          </w:p>
        </w:tc>
        <w:tc>
          <w:tcPr>
            <w:tcW w:w="1251" w:type="pct"/>
            <w:hideMark/>
          </w:tcPr>
          <w:p w14:paraId="2002991F" w14:textId="77777777" w:rsidR="004663A1" w:rsidRPr="004663A1" w:rsidRDefault="004663A1">
            <w:pPr>
              <w:rPr>
                <w:sz w:val="20"/>
                <w:szCs w:val="20"/>
              </w:rPr>
            </w:pPr>
            <w:r w:rsidRPr="004663A1">
              <w:rPr>
                <w:sz w:val="20"/>
                <w:szCs w:val="20"/>
              </w:rPr>
              <w:t>gsog:Contact</w:t>
            </w:r>
          </w:p>
        </w:tc>
        <w:tc>
          <w:tcPr>
            <w:tcW w:w="2982" w:type="pct"/>
            <w:hideMark/>
          </w:tcPr>
          <w:p w14:paraId="1EB8F528" w14:textId="77777777" w:rsidR="004663A1" w:rsidRPr="004663A1" w:rsidRDefault="004663A1">
            <w:pPr>
              <w:rPr>
                <w:sz w:val="20"/>
                <w:szCs w:val="20"/>
              </w:rPr>
            </w:pPr>
            <w:r w:rsidRPr="004663A1">
              <w:rPr>
                <w:sz w:val="20"/>
                <w:szCs w:val="20"/>
              </w:rPr>
              <w:t>A spatially restricted part of a Contact feature, typically located by a point location. Could be thought of as an instance of a Contact, or a sample of a Contact.</w:t>
            </w:r>
          </w:p>
        </w:tc>
      </w:tr>
      <w:tr w:rsidR="004663A1" w:rsidRPr="004663A1" w14:paraId="3028B8DE" w14:textId="77777777" w:rsidTr="004663A1">
        <w:trPr>
          <w:trHeight w:val="300"/>
        </w:trPr>
        <w:tc>
          <w:tcPr>
            <w:tcW w:w="767" w:type="pct"/>
            <w:hideMark/>
          </w:tcPr>
          <w:p w14:paraId="32C9B272" w14:textId="77777777" w:rsidR="004663A1" w:rsidRPr="004663A1" w:rsidRDefault="004663A1">
            <w:pPr>
              <w:rPr>
                <w:sz w:val="20"/>
                <w:szCs w:val="20"/>
              </w:rPr>
            </w:pPr>
            <w:r w:rsidRPr="004663A1">
              <w:rPr>
                <w:sz w:val="20"/>
                <w:szCs w:val="20"/>
              </w:rPr>
              <w:t>Stratigraphic Section</w:t>
            </w:r>
          </w:p>
        </w:tc>
        <w:tc>
          <w:tcPr>
            <w:tcW w:w="1251" w:type="pct"/>
            <w:hideMark/>
          </w:tcPr>
          <w:p w14:paraId="7ECF8C5D" w14:textId="77777777" w:rsidR="004663A1" w:rsidRPr="004663A1" w:rsidRDefault="004663A1">
            <w:pPr>
              <w:rPr>
                <w:sz w:val="20"/>
                <w:szCs w:val="20"/>
              </w:rPr>
            </w:pPr>
            <w:r w:rsidRPr="004663A1">
              <w:rPr>
                <w:sz w:val="20"/>
                <w:szCs w:val="20"/>
              </w:rPr>
              <w:t>gsog:Rock_Body_Part</w:t>
            </w:r>
          </w:p>
        </w:tc>
        <w:tc>
          <w:tcPr>
            <w:tcW w:w="2982" w:type="pct"/>
            <w:hideMark/>
          </w:tcPr>
          <w:p w14:paraId="7B48BA87" w14:textId="77777777" w:rsidR="004663A1" w:rsidRPr="004663A1" w:rsidRDefault="004663A1">
            <w:pPr>
              <w:rPr>
                <w:sz w:val="20"/>
                <w:szCs w:val="20"/>
              </w:rPr>
            </w:pPr>
          </w:p>
        </w:tc>
      </w:tr>
      <w:tr w:rsidR="004663A1" w:rsidRPr="004663A1" w14:paraId="03FFB40C" w14:textId="77777777" w:rsidTr="004663A1">
        <w:trPr>
          <w:trHeight w:val="300"/>
        </w:trPr>
        <w:tc>
          <w:tcPr>
            <w:tcW w:w="767" w:type="pct"/>
            <w:hideMark/>
          </w:tcPr>
          <w:p w14:paraId="2548DED0" w14:textId="77777777" w:rsidR="004663A1" w:rsidRPr="004663A1" w:rsidRDefault="004663A1">
            <w:pPr>
              <w:rPr>
                <w:sz w:val="20"/>
                <w:szCs w:val="20"/>
              </w:rPr>
            </w:pPr>
            <w:r w:rsidRPr="004663A1">
              <w:rPr>
                <w:sz w:val="20"/>
                <w:szCs w:val="20"/>
              </w:rPr>
              <w:t>Stratotype</w:t>
            </w:r>
          </w:p>
        </w:tc>
        <w:tc>
          <w:tcPr>
            <w:tcW w:w="1251" w:type="pct"/>
            <w:hideMark/>
          </w:tcPr>
          <w:p w14:paraId="779893F2" w14:textId="77777777" w:rsidR="004663A1" w:rsidRPr="004663A1" w:rsidRDefault="004663A1">
            <w:pPr>
              <w:rPr>
                <w:sz w:val="20"/>
                <w:szCs w:val="20"/>
              </w:rPr>
            </w:pPr>
            <w:r w:rsidRPr="004663A1">
              <w:rPr>
                <w:sz w:val="20"/>
                <w:szCs w:val="20"/>
              </w:rPr>
              <w:t>gsog:Stratigraphic_Section</w:t>
            </w:r>
          </w:p>
        </w:tc>
        <w:tc>
          <w:tcPr>
            <w:tcW w:w="2982" w:type="pct"/>
            <w:hideMark/>
          </w:tcPr>
          <w:p w14:paraId="3370A892" w14:textId="77777777" w:rsidR="004663A1" w:rsidRPr="004663A1" w:rsidRDefault="004663A1">
            <w:pPr>
              <w:rPr>
                <w:sz w:val="20"/>
                <w:szCs w:val="20"/>
              </w:rPr>
            </w:pPr>
          </w:p>
        </w:tc>
      </w:tr>
      <w:tr w:rsidR="004663A1" w:rsidRPr="004663A1" w14:paraId="0FC45C55" w14:textId="77777777" w:rsidTr="004663A1">
        <w:trPr>
          <w:trHeight w:val="300"/>
        </w:trPr>
        <w:tc>
          <w:tcPr>
            <w:tcW w:w="767" w:type="pct"/>
            <w:hideMark/>
          </w:tcPr>
          <w:p w14:paraId="03AADD05" w14:textId="77777777" w:rsidR="004663A1" w:rsidRPr="004663A1" w:rsidRDefault="004663A1">
            <w:pPr>
              <w:rPr>
                <w:sz w:val="20"/>
                <w:szCs w:val="20"/>
              </w:rPr>
            </w:pPr>
            <w:r w:rsidRPr="004663A1">
              <w:rPr>
                <w:sz w:val="20"/>
                <w:szCs w:val="20"/>
              </w:rPr>
              <w:t>Subtractive Process</w:t>
            </w:r>
          </w:p>
        </w:tc>
        <w:tc>
          <w:tcPr>
            <w:tcW w:w="1251" w:type="pct"/>
            <w:hideMark/>
          </w:tcPr>
          <w:p w14:paraId="4CEDC62F" w14:textId="77777777" w:rsidR="004663A1" w:rsidRPr="004663A1" w:rsidRDefault="004663A1">
            <w:pPr>
              <w:rPr>
                <w:sz w:val="20"/>
                <w:szCs w:val="20"/>
              </w:rPr>
            </w:pPr>
            <w:r w:rsidRPr="004663A1">
              <w:rPr>
                <w:sz w:val="20"/>
                <w:szCs w:val="20"/>
              </w:rPr>
              <w:t>gsog:Geologic_Process</w:t>
            </w:r>
          </w:p>
        </w:tc>
        <w:tc>
          <w:tcPr>
            <w:tcW w:w="2982" w:type="pct"/>
            <w:hideMark/>
          </w:tcPr>
          <w:p w14:paraId="58D8C9D9" w14:textId="77777777" w:rsidR="004663A1" w:rsidRPr="004663A1" w:rsidRDefault="004663A1">
            <w:pPr>
              <w:rPr>
                <w:sz w:val="20"/>
                <w:szCs w:val="20"/>
              </w:rPr>
            </w:pPr>
          </w:p>
        </w:tc>
      </w:tr>
      <w:tr w:rsidR="004663A1" w:rsidRPr="004663A1" w14:paraId="65B44FD4" w14:textId="77777777" w:rsidTr="004663A1">
        <w:trPr>
          <w:trHeight w:val="300"/>
        </w:trPr>
        <w:tc>
          <w:tcPr>
            <w:tcW w:w="767" w:type="pct"/>
            <w:hideMark/>
          </w:tcPr>
          <w:p w14:paraId="7B16DBD4" w14:textId="77777777" w:rsidR="004663A1" w:rsidRPr="004663A1" w:rsidRDefault="004663A1">
            <w:pPr>
              <w:rPr>
                <w:sz w:val="20"/>
                <w:szCs w:val="20"/>
              </w:rPr>
            </w:pPr>
            <w:r w:rsidRPr="004663A1">
              <w:rPr>
                <w:sz w:val="20"/>
                <w:szCs w:val="20"/>
              </w:rPr>
              <w:t>Supereon</w:t>
            </w:r>
          </w:p>
        </w:tc>
        <w:tc>
          <w:tcPr>
            <w:tcW w:w="1251" w:type="pct"/>
            <w:hideMark/>
          </w:tcPr>
          <w:p w14:paraId="36FC41A3" w14:textId="77777777" w:rsidR="004663A1" w:rsidRPr="004663A1" w:rsidRDefault="004663A1">
            <w:pPr>
              <w:rPr>
                <w:sz w:val="20"/>
                <w:szCs w:val="20"/>
              </w:rPr>
            </w:pPr>
            <w:r w:rsidRPr="004663A1">
              <w:rPr>
                <w:sz w:val="20"/>
                <w:szCs w:val="20"/>
              </w:rPr>
              <w:t>gsog:Geologic_Time_Interval</w:t>
            </w:r>
          </w:p>
        </w:tc>
        <w:tc>
          <w:tcPr>
            <w:tcW w:w="2982" w:type="pct"/>
            <w:hideMark/>
          </w:tcPr>
          <w:p w14:paraId="066EDA2B" w14:textId="77777777" w:rsidR="004663A1" w:rsidRPr="004663A1" w:rsidRDefault="004663A1">
            <w:pPr>
              <w:rPr>
                <w:sz w:val="20"/>
                <w:szCs w:val="20"/>
              </w:rPr>
            </w:pPr>
            <w:r w:rsidRPr="004663A1">
              <w:rPr>
                <w:sz w:val="20"/>
                <w:szCs w:val="20"/>
              </w:rPr>
              <w:t>hight ranking geochronlogic time interval, parts are eons</w:t>
            </w:r>
          </w:p>
        </w:tc>
      </w:tr>
      <w:tr w:rsidR="004663A1" w:rsidRPr="004663A1" w14:paraId="7C48DE50" w14:textId="77777777" w:rsidTr="004663A1">
        <w:trPr>
          <w:trHeight w:val="300"/>
        </w:trPr>
        <w:tc>
          <w:tcPr>
            <w:tcW w:w="767" w:type="pct"/>
            <w:hideMark/>
          </w:tcPr>
          <w:p w14:paraId="5167584C" w14:textId="77777777" w:rsidR="004663A1" w:rsidRPr="004663A1" w:rsidRDefault="004663A1">
            <w:pPr>
              <w:rPr>
                <w:sz w:val="20"/>
                <w:szCs w:val="20"/>
              </w:rPr>
            </w:pPr>
            <w:r w:rsidRPr="004663A1">
              <w:rPr>
                <w:sz w:val="20"/>
                <w:szCs w:val="20"/>
              </w:rPr>
              <w:t>Transformation Process</w:t>
            </w:r>
          </w:p>
        </w:tc>
        <w:tc>
          <w:tcPr>
            <w:tcW w:w="1251" w:type="pct"/>
            <w:hideMark/>
          </w:tcPr>
          <w:p w14:paraId="04B3451D" w14:textId="77777777" w:rsidR="004663A1" w:rsidRPr="004663A1" w:rsidRDefault="004663A1">
            <w:pPr>
              <w:rPr>
                <w:sz w:val="20"/>
                <w:szCs w:val="20"/>
              </w:rPr>
            </w:pPr>
            <w:r w:rsidRPr="004663A1">
              <w:rPr>
                <w:sz w:val="20"/>
                <w:szCs w:val="20"/>
              </w:rPr>
              <w:t>gsog:Geologic_Process</w:t>
            </w:r>
          </w:p>
        </w:tc>
        <w:tc>
          <w:tcPr>
            <w:tcW w:w="2982" w:type="pct"/>
            <w:hideMark/>
          </w:tcPr>
          <w:p w14:paraId="6C6F136B" w14:textId="77777777" w:rsidR="004663A1" w:rsidRPr="004663A1" w:rsidRDefault="004663A1">
            <w:pPr>
              <w:rPr>
                <w:sz w:val="20"/>
                <w:szCs w:val="20"/>
              </w:rPr>
            </w:pPr>
            <w:r w:rsidRPr="004663A1">
              <w:rPr>
                <w:sz w:val="20"/>
                <w:szCs w:val="20"/>
              </w:rPr>
              <w:t>process that  changes the characteristics of matter within the model space</w:t>
            </w:r>
          </w:p>
        </w:tc>
      </w:tr>
      <w:tr w:rsidR="004663A1" w:rsidRPr="004663A1" w14:paraId="164F9B0E" w14:textId="77777777" w:rsidTr="004663A1">
        <w:trPr>
          <w:trHeight w:val="300"/>
        </w:trPr>
        <w:tc>
          <w:tcPr>
            <w:tcW w:w="767" w:type="pct"/>
            <w:hideMark/>
          </w:tcPr>
          <w:p w14:paraId="12859961" w14:textId="77777777" w:rsidR="004663A1" w:rsidRPr="004663A1" w:rsidRDefault="004663A1">
            <w:pPr>
              <w:rPr>
                <w:sz w:val="20"/>
                <w:szCs w:val="20"/>
              </w:rPr>
            </w:pPr>
            <w:r w:rsidRPr="004663A1">
              <w:rPr>
                <w:sz w:val="20"/>
                <w:szCs w:val="20"/>
              </w:rPr>
              <w:t>Xenolith</w:t>
            </w:r>
          </w:p>
        </w:tc>
        <w:tc>
          <w:tcPr>
            <w:tcW w:w="1251" w:type="pct"/>
            <w:hideMark/>
          </w:tcPr>
          <w:p w14:paraId="2A59CA86" w14:textId="77777777" w:rsidR="004663A1" w:rsidRPr="004663A1" w:rsidRDefault="004663A1">
            <w:pPr>
              <w:rPr>
                <w:sz w:val="20"/>
                <w:szCs w:val="20"/>
              </w:rPr>
            </w:pPr>
            <w:r w:rsidRPr="004663A1">
              <w:rPr>
                <w:sz w:val="20"/>
                <w:szCs w:val="20"/>
              </w:rPr>
              <w:t>gsog:Rock_Body_Part</w:t>
            </w:r>
          </w:p>
        </w:tc>
        <w:tc>
          <w:tcPr>
            <w:tcW w:w="2982" w:type="pct"/>
            <w:hideMark/>
          </w:tcPr>
          <w:p w14:paraId="51BB3791" w14:textId="77777777" w:rsidR="004663A1" w:rsidRPr="004663A1" w:rsidRDefault="004663A1">
            <w:pPr>
              <w:rPr>
                <w:sz w:val="20"/>
                <w:szCs w:val="20"/>
              </w:rPr>
            </w:pPr>
          </w:p>
        </w:tc>
      </w:tr>
    </w:tbl>
    <w:p w14:paraId="6CD3039A" w14:textId="06FC38B6" w:rsidR="0032602C" w:rsidRDefault="004663A1">
      <w:pPr>
        <w:rPr>
          <w:rFonts w:asciiTheme="majorHAnsi" w:eastAsiaTheme="majorEastAsia" w:hAnsiTheme="majorHAnsi" w:cstheme="majorBidi"/>
          <w:color w:val="2F5496" w:themeColor="accent1" w:themeShade="BF"/>
          <w:sz w:val="32"/>
          <w:szCs w:val="32"/>
        </w:rPr>
      </w:pPr>
      <w:r w:rsidRPr="004663A1">
        <w:t xml:space="preserve"> </w:t>
      </w:r>
      <w:r w:rsidR="0032602C">
        <w:br w:type="page"/>
      </w:r>
    </w:p>
    <w:p w14:paraId="70E0A880" w14:textId="1D4E1B27" w:rsidR="004663A1" w:rsidRDefault="004663A1" w:rsidP="004663A1">
      <w:pPr>
        <w:pStyle w:val="Heading2"/>
      </w:pPr>
      <w:bookmarkStart w:id="21" w:name="_Toc35332540"/>
      <w:r>
        <w:t>Geologic Structure Modules</w:t>
      </w:r>
      <w:bookmarkEnd w:id="21"/>
    </w:p>
    <w:p w14:paraId="44C20372" w14:textId="77777777" w:rsidR="004663A1" w:rsidRDefault="004663A1" w:rsidP="004663A1">
      <w:r>
        <w:t xml:space="preserve">Geologic structure classes are implemented in five separate sub modules. </w:t>
      </w:r>
    </w:p>
    <w:p w14:paraId="44C11B2B" w14:textId="3DB78A0A" w:rsidR="004663A1" w:rsidRDefault="004663A1" w:rsidP="004663A1">
      <w:pPr>
        <w:pStyle w:val="ListParagraph"/>
        <w:numPr>
          <w:ilvl w:val="0"/>
          <w:numId w:val="2"/>
        </w:numPr>
      </w:pPr>
      <w:r>
        <w:t>GSO-Structure-Contact.ttl contains the CGI contact type classes. No properties specific to contacts are currently defined.</w:t>
      </w:r>
    </w:p>
    <w:p w14:paraId="453766B7" w14:textId="628F81BD" w:rsidR="004663A1" w:rsidRDefault="004716FA" w:rsidP="004663A1">
      <w:pPr>
        <w:pStyle w:val="ListParagraph"/>
        <w:numPr>
          <w:ilvl w:val="0"/>
          <w:numId w:val="2"/>
        </w:numPr>
      </w:pPr>
      <w:r>
        <w:t xml:space="preserve">GSO-Structure-Fault.ttl contains the </w:t>
      </w:r>
      <w:r w:rsidRPr="004716FA">
        <w:t>CGI Fault Type, Fault Movement Sense and Fault Movement Type</w:t>
      </w:r>
      <w:r>
        <w:t xml:space="preserve"> classes, and defines the Displacement property and its components </w:t>
      </w:r>
      <w:r w:rsidRPr="004716FA">
        <w:t>Fault_Movement_Magnitude</w:t>
      </w:r>
      <w:r>
        <w:t xml:space="preserve">, </w:t>
      </w:r>
      <w:r w:rsidRPr="004716FA">
        <w:t>Fault_Movement_Sense</w:t>
      </w:r>
      <w:r>
        <w:t xml:space="preserve">, </w:t>
      </w:r>
      <w:r w:rsidRPr="004716FA">
        <w:t>Fault_Movement_Type</w:t>
      </w:r>
      <w:r>
        <w:t xml:space="preserve">, and </w:t>
      </w:r>
      <w:r w:rsidRPr="004716FA">
        <w:t>Fault_Movement_Vector</w:t>
      </w:r>
      <w:r>
        <w:t xml:space="preserve">. </w:t>
      </w:r>
    </w:p>
    <w:p w14:paraId="367129A5" w14:textId="37501B35" w:rsidR="004716FA" w:rsidRDefault="004716FA" w:rsidP="004663A1">
      <w:pPr>
        <w:pStyle w:val="ListParagraph"/>
        <w:numPr>
          <w:ilvl w:val="0"/>
          <w:numId w:val="2"/>
        </w:numPr>
      </w:pPr>
      <w:r>
        <w:t xml:space="preserve">GSO-Structure-Fold.ttl defines a set of properties and classes for describing Folds, Fold Systems, and Fold Hinge and Fold Limb as parts of a fold. Physical properties defined and bound here include: </w:t>
      </w:r>
      <w:r w:rsidRPr="004716FA">
        <w:t>Fold_Amplitude</w:t>
      </w:r>
      <w:r>
        <w:t xml:space="preserve">, </w:t>
      </w:r>
      <w:r w:rsidR="00421339" w:rsidRPr="00421339">
        <w:t>Fold_Axial_Surface_Orientation</w:t>
      </w:r>
      <w:r w:rsidR="00421339">
        <w:t>,</w:t>
      </w:r>
      <w:r w:rsidR="00421339" w:rsidRPr="00421339">
        <w:t xml:space="preserve"> Fold_Genetic_Model</w:t>
      </w:r>
      <w:r w:rsidR="00421339">
        <w:t xml:space="preserve">,  </w:t>
      </w:r>
      <w:r w:rsidR="00421339" w:rsidRPr="00421339">
        <w:t>Fold_Hinge_Orientation</w:t>
      </w:r>
      <w:r w:rsidR="00421339">
        <w:t xml:space="preserve">, </w:t>
      </w:r>
      <w:r w:rsidR="00421339" w:rsidRPr="00421339">
        <w:t>Fold_Hinge_Plunge</w:t>
      </w:r>
      <w:r w:rsidR="00421339">
        <w:t xml:space="preserve">, </w:t>
      </w:r>
      <w:r w:rsidR="00421339" w:rsidRPr="00421339">
        <w:t>Fold_Hinge_Surface_Orientation</w:t>
      </w:r>
      <w:r w:rsidR="00421339">
        <w:t xml:space="preserve">, </w:t>
      </w:r>
      <w:r>
        <w:t xml:space="preserve"> </w:t>
      </w:r>
      <w:r w:rsidR="00421339" w:rsidRPr="00421339">
        <w:t>Fold_InterLimb_Angle</w:t>
      </w:r>
      <w:r w:rsidR="00421339">
        <w:t xml:space="preserve">, </w:t>
      </w:r>
      <w:r w:rsidR="00421339" w:rsidRPr="00421339">
        <w:t>Fold_Limb_Shape</w:t>
      </w:r>
      <w:r w:rsidR="00421339">
        <w:t xml:space="preserve">, </w:t>
      </w:r>
      <w:r w:rsidR="00421339" w:rsidRPr="00421339">
        <w:t>Fold_Profile_Type</w:t>
      </w:r>
      <w:r w:rsidR="00421339">
        <w:t xml:space="preserve">, </w:t>
      </w:r>
      <w:r w:rsidR="00421339" w:rsidRPr="00421339">
        <w:t>Fold_Span</w:t>
      </w:r>
      <w:r w:rsidR="00421339">
        <w:t xml:space="preserve">, </w:t>
      </w:r>
      <w:r w:rsidR="00421339" w:rsidRPr="00421339">
        <w:t>Fold_Symmetry</w:t>
      </w:r>
      <w:r w:rsidR="00421339">
        <w:t xml:space="preserve">, </w:t>
      </w:r>
      <w:r w:rsidR="00421339" w:rsidRPr="00421339">
        <w:t>Fold_Wavelength</w:t>
      </w:r>
      <w:r w:rsidR="00421339">
        <w:t xml:space="preserve">, </w:t>
      </w:r>
      <w:r w:rsidR="00421339" w:rsidRPr="00421339">
        <w:t>Hinge_Line_Curvature</w:t>
      </w:r>
      <w:r w:rsidR="00421339">
        <w:t xml:space="preserve">, </w:t>
      </w:r>
      <w:r w:rsidR="00421339" w:rsidRPr="00421339">
        <w:t>Hinge_Shape</w:t>
      </w:r>
      <w:r w:rsidR="00421339">
        <w:t xml:space="preserve">, and </w:t>
      </w:r>
      <w:r w:rsidR="00421339" w:rsidRPr="00421339">
        <w:t>Is_Periodic</w:t>
      </w:r>
      <w:r w:rsidR="00421339">
        <w:t>. Vocabularies for the terminological properties are not currently implemented, and property values ares specified as free text.</w:t>
      </w:r>
    </w:p>
    <w:p w14:paraId="17308D82" w14:textId="0C107ECC" w:rsidR="00421339" w:rsidRDefault="00421339" w:rsidP="004663A1">
      <w:pPr>
        <w:pStyle w:val="ListParagraph"/>
        <w:numPr>
          <w:ilvl w:val="0"/>
          <w:numId w:val="2"/>
        </w:numPr>
      </w:pPr>
      <w:r>
        <w:t>GSO-Structure-Foliation defines classes for</w:t>
      </w:r>
      <w:r w:rsidRPr="00421339">
        <w:t xml:space="preserve"> planar fabrics in rocks, as defined by the IUGS Commission for Geoscience Information (CGI) Geoscience Terminology Working Group</w:t>
      </w:r>
      <w:r>
        <w:t xml:space="preserve"> </w:t>
      </w:r>
      <w:r w:rsidRPr="00421339">
        <w:t>CGI foliationtype SKOS vocabulary 2018-08-03. Includes primary (eg, sedimentary and igneous) and deformation-related (eg, metamorphic and tectonic) planar fabrics</w:t>
      </w:r>
      <w:r w:rsidR="00527DB8">
        <w:t xml:space="preserve">. No foliation-specific properties are defined. </w:t>
      </w:r>
    </w:p>
    <w:p w14:paraId="3A365C01" w14:textId="0BAA2924" w:rsidR="00421339" w:rsidRDefault="00421339" w:rsidP="004663A1">
      <w:pPr>
        <w:pStyle w:val="ListParagraph"/>
        <w:numPr>
          <w:ilvl w:val="0"/>
          <w:numId w:val="2"/>
        </w:numPr>
      </w:pPr>
      <w:r>
        <w:t>GSO-Structure-Lineation</w:t>
      </w:r>
      <w:r w:rsidR="00527DB8">
        <w:t xml:space="preserve"> defines classes for</w:t>
      </w:r>
      <w:r w:rsidR="00527DB8" w:rsidRPr="00421339">
        <w:t xml:space="preserve"> </w:t>
      </w:r>
      <w:r w:rsidR="00527DB8">
        <w:t>linear</w:t>
      </w:r>
      <w:r w:rsidR="00527DB8" w:rsidRPr="00421339">
        <w:t xml:space="preserve"> fabrics in rocks, as defined by the IUGS Commission for Geoscience Information (CGI) Geoscience Terminology Working Group</w:t>
      </w:r>
      <w:r w:rsidR="00527DB8">
        <w:t xml:space="preserve"> </w:t>
      </w:r>
      <w:r w:rsidR="00527DB8" w:rsidRPr="00421339">
        <w:t xml:space="preserve">CGI </w:t>
      </w:r>
      <w:r w:rsidR="00527DB8">
        <w:t>lineationtype</w:t>
      </w:r>
      <w:r w:rsidR="00527DB8" w:rsidRPr="00421339">
        <w:t xml:space="preserve"> SKOS vocabulary </w:t>
      </w:r>
      <w:r w:rsidR="00527DB8" w:rsidRPr="00527DB8">
        <w:t>2016-11-21</w:t>
      </w:r>
      <w:r w:rsidR="00527DB8">
        <w:t>. No lineation-specific properties are defined.</w:t>
      </w:r>
    </w:p>
    <w:p w14:paraId="19F90DD1" w14:textId="1392B1DD" w:rsidR="00527DB8" w:rsidRDefault="00527DB8" w:rsidP="00527DB8">
      <w:pPr>
        <w:pStyle w:val="Heading2"/>
      </w:pPr>
      <w:bookmarkStart w:id="22" w:name="_Toc35332541"/>
      <w:r>
        <w:t>Rock material</w:t>
      </w:r>
      <w:bookmarkEnd w:id="22"/>
    </w:p>
    <w:p w14:paraId="7DBE1C96" w14:textId="76B0E5C1" w:rsidR="00527DB8" w:rsidRDefault="00527DB8" w:rsidP="00527DB8">
      <w:r>
        <w:t>This module includes classes for rock</w:t>
      </w:r>
      <w:r w:rsidRPr="00527DB8">
        <w:t xml:space="preserve"> type categories modified from CGI SimpleLithology</w:t>
      </w:r>
      <w:r>
        <w:t xml:space="preserve"> SKOS vocabulary, along with </w:t>
      </w:r>
      <w:r w:rsidRPr="00527DB8">
        <w:t>properties based on GeoSciML v3.2 conceptual model. Scope includes gso</w:t>
      </w:r>
      <w:r>
        <w:t>g:</w:t>
      </w:r>
      <w:r w:rsidRPr="00527DB8">
        <w:t>Rock_Material and gso</w:t>
      </w:r>
      <w:r>
        <w:t>g:</w:t>
      </w:r>
      <w:r w:rsidRPr="00527DB8">
        <w:t xml:space="preserve">Granular Material. GSO granular material is analogous to GeoSciMLv3.2 compound material particle geometry description.   </w:t>
      </w:r>
      <w:r>
        <w:t xml:space="preserve">Physical Properties defined include </w:t>
      </w:r>
      <w:r w:rsidRPr="00527DB8">
        <w:t>Consolidation_Degree</w:t>
      </w:r>
      <w:r>
        <w:t xml:space="preserve">, </w:t>
      </w:r>
      <w:r w:rsidRPr="00527DB8">
        <w:t>Grain_Shape</w:t>
      </w:r>
      <w:r>
        <w:t xml:space="preserve">, </w:t>
      </w:r>
      <w:r w:rsidRPr="00527DB8">
        <w:t>Grain_Size</w:t>
      </w:r>
      <w:r>
        <w:t xml:space="preserve">_Average, </w:t>
      </w:r>
      <w:r w:rsidRPr="00527DB8">
        <w:t>Grain_Size</w:t>
      </w:r>
      <w:r>
        <w:t xml:space="preserve">_Min, </w:t>
      </w:r>
      <w:r w:rsidRPr="00527DB8">
        <w:t>Grain_Size</w:t>
      </w:r>
      <w:r>
        <w:t xml:space="preserve">_Max, </w:t>
      </w:r>
      <w:r w:rsidRPr="00527DB8">
        <w:t>Particle_Aspect_Ratio_Category</w:t>
      </w:r>
      <w:r>
        <w:t xml:space="preserve">, </w:t>
      </w:r>
      <w:r w:rsidRPr="00527DB8">
        <w:t>Particle_Sorting_Category</w:t>
      </w:r>
      <w:r>
        <w:t xml:space="preserve">, </w:t>
      </w:r>
      <w:r w:rsidRPr="00527DB8">
        <w:t>Rock_Material_Color</w:t>
      </w:r>
      <w:r>
        <w:t xml:space="preserve">, </w:t>
      </w:r>
      <w:r w:rsidRPr="00527DB8">
        <w:t>Rock_Material_Composition_Category</w:t>
      </w:r>
      <w:r>
        <w:t xml:space="preserve">, </w:t>
      </w:r>
      <w:r w:rsidRPr="00527DB8">
        <w:t>Rock_Material_Genetic_Category</w:t>
      </w:r>
      <w:r>
        <w:t xml:space="preserve">.  This module imports component vocabulary modules for consolidation degree, composition category, genetic category, metamorphic facies, metamorphic grade, particle shape, and particle type. </w:t>
      </w:r>
    </w:p>
    <w:p w14:paraId="7B6B2328" w14:textId="40561A74" w:rsidR="00527DB8" w:rsidRDefault="00527DB8" w:rsidP="00D73AB4">
      <w:pPr>
        <w:pStyle w:val="Heading2"/>
      </w:pPr>
      <w:bookmarkStart w:id="23" w:name="_Toc35332542"/>
      <w:r>
        <w:t>Elements</w:t>
      </w:r>
      <w:bookmarkEnd w:id="23"/>
    </w:p>
    <w:p w14:paraId="42419EFF" w14:textId="58E0A65E" w:rsidR="00D73AB4" w:rsidRPr="00D73AB4" w:rsidRDefault="00D73AB4" w:rsidP="00D73AB4">
      <w:r>
        <w:t xml:space="preserve">An ontology module defining URIs for Chemical elements. Extracted from WikiData via SPARQL query, with local URIs defined in </w:t>
      </w:r>
      <w:r w:rsidRPr="00D73AB4">
        <w:t xml:space="preserve">the </w:t>
      </w:r>
      <w:hyperlink r:id="rId26" w:history="1">
        <w:r w:rsidRPr="00D73AB4">
          <w:t>http://loop3d.org/GSO/ontology/2020/1/</w:t>
        </w:r>
      </w:hyperlink>
      <w:r w:rsidRPr="00D73AB4">
        <w:t xml:space="preserve"> space</w:t>
      </w:r>
      <w:r>
        <w:t>. Properties for each element i</w:t>
      </w:r>
      <w:r w:rsidRPr="00D73AB4">
        <w:t xml:space="preserve">nclude atomic number, abbreviation, </w:t>
      </w:r>
      <w:r>
        <w:t xml:space="preserve">WikiData URI, </w:t>
      </w:r>
      <w:r w:rsidRPr="00D73AB4">
        <w:t>CHEBI URI and Encyclopedia Britannica link</w:t>
      </w:r>
      <w:r>
        <w:t xml:space="preserve">. </w:t>
      </w:r>
    </w:p>
    <w:p w14:paraId="255C04D0" w14:textId="3D5B5391" w:rsidR="00527DB8" w:rsidRDefault="00527DB8" w:rsidP="00D73AB4">
      <w:pPr>
        <w:pStyle w:val="Heading2"/>
      </w:pPr>
      <w:bookmarkStart w:id="24" w:name="_Toc35332543"/>
      <w:r>
        <w:t>Minerals</w:t>
      </w:r>
      <w:bookmarkEnd w:id="24"/>
    </w:p>
    <w:p w14:paraId="73A1BF55" w14:textId="1B81FC00" w:rsidR="00D73AB4" w:rsidRPr="00D73AB4" w:rsidRDefault="00D73AB4" w:rsidP="00D73AB4">
      <w:r>
        <w:t xml:space="preserve">An ontology module defining URIs in the </w:t>
      </w:r>
      <w:hyperlink r:id="rId27" w:history="1">
        <w:r w:rsidRPr="00D73AB4">
          <w:t>http://loop3d.org/GSO/ontology/2020/1/</w:t>
        </w:r>
      </w:hyperlink>
      <w:r>
        <w:t xml:space="preserve"> for some 4600 mineral species extracted from the RRUFF database. Content has been enhanced with links mined from WikiData mineral list, which only yielded about 3600 species. Properties on each species include a list of elements present in the mineral (chemistryelements), the crystal system, fleischer’s Group classification, a URL link to the handbook of mineralogy, the IMA chemical formula (html encoded), the IMA mineral number, IMA status, IUPAC chemical name, the Mindat.org ID number, URL link to Mindat.org, the RRUFF chemical formula (HTML encoded), the RRUFF name</w:t>
      </w:r>
      <w:r w:rsidR="00624F86">
        <w:t xml:space="preserve"> (with extended character set), RRUFF name html encoded, RRUFF name plain (plain ASCII characters substituted for special characters), status notes, structural group (provided by RRUFF), Strunz (version 10) class code, Label for the Strunz class, URL for mineral in WebMineral, and adoption date from Wikipedia. Not all fields are populated for all species. Some subclass relations were added in this ontology for feldspars and clay minerals to facilitate rock mineralogy descriptions. Additional work needs to be done to define useful mineral groups for rock description, and also to select a reduced set of perhaps 500 minerals that are likely to show up in actual 3-D model descriptions.</w:t>
      </w:r>
    </w:p>
    <w:p w14:paraId="25CF7C75" w14:textId="68711A12" w:rsidR="00527DB8" w:rsidRDefault="00527DB8" w:rsidP="00D73AB4">
      <w:pPr>
        <w:pStyle w:val="Heading2"/>
      </w:pPr>
      <w:bookmarkStart w:id="25" w:name="_Toc35332544"/>
      <w:r>
        <w:t>Geologic Process</w:t>
      </w:r>
      <w:bookmarkEnd w:id="25"/>
    </w:p>
    <w:p w14:paraId="56022424" w14:textId="5AD865DB" w:rsidR="00624F86" w:rsidRPr="00624F86" w:rsidRDefault="00624F86" w:rsidP="00624F86">
      <w:r>
        <w:t>This ontology defines classes for geologic processes, as well some anthropogenic or biologic processes that impact geology. It is based on</w:t>
      </w:r>
      <w:r w:rsidRPr="00624F86">
        <w:t xml:space="preserve"> terms and definitions from the 2016 SKOS-RDF version of the CGI Event Process vocabulary</w:t>
      </w:r>
      <w:r>
        <w:t xml:space="preserve">, but some revisions have been made in the hierarchy, along with mapping to the functional process categories additive, subtractive, transformation, and deformation. </w:t>
      </w:r>
    </w:p>
    <w:p w14:paraId="38422BFA" w14:textId="3AC86637" w:rsidR="00527DB8" w:rsidRDefault="00527DB8" w:rsidP="00D73AB4">
      <w:pPr>
        <w:pStyle w:val="Heading2"/>
      </w:pPr>
      <w:bookmarkStart w:id="26" w:name="_Toc35332545"/>
      <w:r>
        <w:t>Physical Setting</w:t>
      </w:r>
      <w:bookmarkEnd w:id="26"/>
    </w:p>
    <w:p w14:paraId="350615C9" w14:textId="1BDBCFAC" w:rsidR="00624F86" w:rsidRPr="00624F86" w:rsidRDefault="00624F86" w:rsidP="00624F86">
      <w:r w:rsidRPr="00624F86">
        <w:t>This ontology contains terms and definitions based on the 2016 SKOS-RDF version of the IUGS Commission for Geoscience Information (CGI) Geoscience Terminology Working Group Event Environment vocabulary to describe the physical setting within which a GeologicEvent takes place. GeologicEnvironment is construed broadly to include physical settings</w:t>
      </w:r>
      <w:r>
        <w:t xml:space="preserve"> (places)</w:t>
      </w:r>
      <w:r w:rsidRPr="00624F86">
        <w:t xml:space="preserve"> on the Earth surface specified by climate, tectonics, physiography or geography, and settings in the Earth’s interior specified by pressure, temperature, chemical environment, or tectonics.</w:t>
      </w:r>
    </w:p>
    <w:p w14:paraId="617DFCBC" w14:textId="2F2029D7" w:rsidR="00527DB8" w:rsidRDefault="00527DB8" w:rsidP="00D73AB4">
      <w:pPr>
        <w:pStyle w:val="Heading2"/>
      </w:pPr>
      <w:bookmarkStart w:id="27" w:name="_Toc35332546"/>
      <w:r>
        <w:t>Geologic Unit</w:t>
      </w:r>
      <w:bookmarkEnd w:id="27"/>
    </w:p>
    <w:p w14:paraId="7FF1DA51" w14:textId="5C75D88F" w:rsidR="003F32D1" w:rsidRPr="003F32D1" w:rsidRDefault="003F32D1" w:rsidP="003F32D1">
      <w:r>
        <w:t xml:space="preserve">The Geologic Unit module extends the base unit types Chronostratigraphic Unit and Lithostratigraphic unit defined in the Geology Base module with additional subclasses for kinds of geologic units, as defined in the </w:t>
      </w:r>
      <w:r w:rsidRPr="00624F86">
        <w:t>IUGS Commission for Geoscience Information (CGI) Geoscience Terminology Working Group</w:t>
      </w:r>
      <w:r>
        <w:t xml:space="preserve"> Geologic Unit type vocabulary.  Additional Rock Body Part subclasses are also defined based on the </w:t>
      </w:r>
      <w:r w:rsidRPr="003F32D1">
        <w:t>2016 SKOS-RDF version of the CGI Geologic Unit Part Role vocabulary.</w:t>
      </w:r>
      <w:r>
        <w:t xml:space="preserve">  Properties for Geologic Units defined based on GeoSciML 3.2 include </w:t>
      </w:r>
      <w:r w:rsidRPr="003F32D1">
        <w:t>Bedding_Pattern</w:t>
      </w:r>
      <w:r>
        <w:t xml:space="preserve">, </w:t>
      </w:r>
      <w:r w:rsidRPr="003F32D1">
        <w:t>Bedding_Style</w:t>
      </w:r>
      <w:r>
        <w:t xml:space="preserve">, </w:t>
      </w:r>
      <w:r w:rsidRPr="003F32D1">
        <w:t>Bedding_Thickness_Category</w:t>
      </w:r>
      <w:r>
        <w:t xml:space="preserve">, </w:t>
      </w:r>
      <w:r w:rsidRPr="003F32D1">
        <w:t>Geologic_Unit_Body_Morphology</w:t>
      </w:r>
      <w:r>
        <w:t xml:space="preserve">, </w:t>
      </w:r>
      <w:r w:rsidRPr="003F32D1">
        <w:t>Geologic_Unit_Composition_Category</w:t>
      </w:r>
      <w:r>
        <w:t xml:space="preserve">, and </w:t>
      </w:r>
      <w:r w:rsidRPr="003F32D1">
        <w:t>Geologic_Unit_Outcrop_Character</w:t>
      </w:r>
      <w:r>
        <w:t xml:space="preserve">. Vocabularies for these properties have not been implemented, so property values are currently specified as free text. The Alteration type, Metamorphic Facies and Metamorphic Grade component vocabularies are imported. </w:t>
      </w:r>
    </w:p>
    <w:p w14:paraId="3AE4210A" w14:textId="3001BBAB" w:rsidR="00527DB8" w:rsidRDefault="00527DB8" w:rsidP="00D73AB4">
      <w:pPr>
        <w:pStyle w:val="Heading2"/>
      </w:pPr>
      <w:bookmarkStart w:id="28" w:name="_Toc35332547"/>
      <w:r>
        <w:t>Geologic Time Interval</w:t>
      </w:r>
      <w:bookmarkEnd w:id="28"/>
    </w:p>
    <w:p w14:paraId="4D89612B" w14:textId="295973BB" w:rsidR="003F32D1" w:rsidRPr="003F32D1" w:rsidRDefault="003F32D1" w:rsidP="003F32D1">
      <w:r>
        <w:t xml:space="preserve">This ontology is a adaptation of the </w:t>
      </w:r>
      <w:hyperlink r:id="rId28" w:history="1">
        <w:r w:rsidRPr="00EF5C39">
          <w:rPr>
            <w:rStyle w:val="Hyperlink"/>
          </w:rPr>
          <w:t>OWL implementation of the International Chronostratigraphic Chart 2017</w:t>
        </w:r>
      </w:hyperlink>
      <w:r>
        <w:t xml:space="preserve">, simplified to </w:t>
      </w:r>
      <w:r w:rsidR="00EF5C39">
        <w:t xml:space="preserve">reduce the voluminous import dependencies in the full implemenation. Named time intervals from the time scale are instances of the Geologic_Time_Interval subclasses lik Eon, Era, Period, as appropriate. The bounding time positions for the named time ordinal eras are implemented as Geochronologic_Boundary instances or as GSSA instances. </w:t>
      </w:r>
    </w:p>
    <w:p w14:paraId="1A02C108" w14:textId="2721FCB6" w:rsidR="00D73AB4" w:rsidRDefault="00D73AB4" w:rsidP="00D73AB4">
      <w:pPr>
        <w:pStyle w:val="Heading2"/>
      </w:pPr>
      <w:bookmarkStart w:id="29" w:name="_Toc35332548"/>
      <w:r>
        <w:t>Property</w:t>
      </w:r>
      <w:bookmarkEnd w:id="29"/>
    </w:p>
    <w:p w14:paraId="538881EB" w14:textId="257F0067" w:rsidR="00EF5C39" w:rsidRPr="00EF5C39" w:rsidRDefault="00EF5C39" w:rsidP="00EF5C39">
      <w:r>
        <w:t>This ontology includes some physical properties that are used in multiple other Modules, mostly related to orientation and metamorphic description. Orientation properties will be refactored into the Geologic Structure module in a future verision. The metamorphic descriptions apply to rock material or to rock body, and could be refactored into the Geology base. This refactoring would render this module unnecessary.</w:t>
      </w:r>
    </w:p>
    <w:p w14:paraId="3F6B8534" w14:textId="143F28E4" w:rsidR="00D73AB4" w:rsidRDefault="00D73AB4" w:rsidP="00D73AB4">
      <w:pPr>
        <w:pStyle w:val="Heading2"/>
      </w:pPr>
      <w:bookmarkStart w:id="30" w:name="_Toc35332549"/>
      <w:r>
        <w:t>Hydrology</w:t>
      </w:r>
      <w:bookmarkEnd w:id="30"/>
    </w:p>
    <w:p w14:paraId="56107284" w14:textId="14EAB504" w:rsidR="00EF5C39" w:rsidRPr="00EF5C39" w:rsidRDefault="00EF5C39" w:rsidP="00EF5C39">
      <w:r>
        <w:t xml:space="preserve">This module includes hook classes for hydrology classes. Currently it only defines hydrologic event and hydrologic process </w:t>
      </w:r>
      <w:r w:rsidR="00050756">
        <w:t xml:space="preserve">as subclasses of Perdurant. </w:t>
      </w:r>
      <w:r>
        <w:t xml:space="preserve"> </w:t>
      </w:r>
    </w:p>
    <w:p w14:paraId="124C5ED7" w14:textId="3A307AB8" w:rsidR="00177AA9" w:rsidRDefault="00177AA9" w:rsidP="00177AA9">
      <w:pPr>
        <w:pStyle w:val="Heading1"/>
      </w:pPr>
      <w:bookmarkStart w:id="31" w:name="_Toc35332550"/>
      <w:r>
        <w:t>Namespaces</w:t>
      </w:r>
      <w:bookmarkEnd w:id="31"/>
    </w:p>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C84572">
        <w:tc>
          <w:tcPr>
            <w:tcW w:w="1075" w:type="dxa"/>
          </w:tcPr>
          <w:p w14:paraId="0664B64C" w14:textId="77777777" w:rsidR="00177AA9" w:rsidRPr="00DF563A" w:rsidRDefault="00177AA9" w:rsidP="00C84572">
            <w:r>
              <w:t>Abbrev.</w:t>
            </w:r>
          </w:p>
        </w:tc>
        <w:tc>
          <w:tcPr>
            <w:tcW w:w="3150" w:type="dxa"/>
          </w:tcPr>
          <w:p w14:paraId="60B230D0" w14:textId="77777777" w:rsidR="00177AA9" w:rsidRPr="00DF563A" w:rsidRDefault="00177AA9" w:rsidP="00C84572">
            <w:r>
              <w:t>Namespace URI</w:t>
            </w:r>
          </w:p>
        </w:tc>
        <w:tc>
          <w:tcPr>
            <w:tcW w:w="4680" w:type="dxa"/>
          </w:tcPr>
          <w:p w14:paraId="2F078609" w14:textId="77777777" w:rsidR="00177AA9" w:rsidRPr="00DF563A" w:rsidRDefault="00177AA9" w:rsidP="00C84572">
            <w:r>
              <w:t>Scope</w:t>
            </w:r>
          </w:p>
        </w:tc>
      </w:tr>
      <w:tr w:rsidR="00177AA9" w:rsidRPr="00DF563A" w14:paraId="1D2B5CF8" w14:textId="77777777" w:rsidTr="00C84572">
        <w:tc>
          <w:tcPr>
            <w:tcW w:w="1075" w:type="dxa"/>
          </w:tcPr>
          <w:p w14:paraId="0045997A" w14:textId="77777777" w:rsidR="00177AA9" w:rsidRPr="00DF563A" w:rsidRDefault="00177AA9" w:rsidP="00C84572">
            <w:r w:rsidRPr="00DF563A">
              <w:t>dc</w:t>
            </w:r>
            <w:r>
              <w:t>terms</w:t>
            </w:r>
          </w:p>
        </w:tc>
        <w:tc>
          <w:tcPr>
            <w:tcW w:w="3150" w:type="dxa"/>
          </w:tcPr>
          <w:p w14:paraId="091D8BA1" w14:textId="77777777" w:rsidR="00177AA9" w:rsidRPr="00DF563A" w:rsidRDefault="00177AA9" w:rsidP="00C84572">
            <w:r w:rsidRPr="00C5231A">
              <w:t>http://purl.org/dc/terms/</w:t>
            </w:r>
          </w:p>
        </w:tc>
        <w:tc>
          <w:tcPr>
            <w:tcW w:w="4680" w:type="dxa"/>
          </w:tcPr>
          <w:p w14:paraId="4D825CB5" w14:textId="77777777" w:rsidR="00177AA9" w:rsidRPr="00DF563A" w:rsidRDefault="00177AA9" w:rsidP="00C84572">
            <w:r>
              <w:t>Dublin core metadata vocabulary</w:t>
            </w:r>
          </w:p>
        </w:tc>
      </w:tr>
      <w:tr w:rsidR="00177AA9" w:rsidRPr="00DF563A" w14:paraId="5950EF6F" w14:textId="77777777" w:rsidTr="00C84572">
        <w:tc>
          <w:tcPr>
            <w:tcW w:w="1075" w:type="dxa"/>
          </w:tcPr>
          <w:p w14:paraId="239A5CC1" w14:textId="77777777" w:rsidR="00177AA9" w:rsidRPr="00DF563A" w:rsidRDefault="00177AA9" w:rsidP="00C84572">
            <w:r w:rsidRPr="00DF563A">
              <w:t>gsel</w:t>
            </w:r>
          </w:p>
        </w:tc>
        <w:tc>
          <w:tcPr>
            <w:tcW w:w="3150" w:type="dxa"/>
          </w:tcPr>
          <w:p w14:paraId="73E5169A" w14:textId="77777777" w:rsidR="00177AA9" w:rsidRPr="00DF563A" w:rsidRDefault="00177AA9" w:rsidP="00C84572">
            <w:r w:rsidRPr="00DF563A">
              <w:t>http://loop3d.org/GSO/ontology/2020/1/element/</w:t>
            </w:r>
          </w:p>
        </w:tc>
        <w:tc>
          <w:tcPr>
            <w:tcW w:w="4680" w:type="dxa"/>
          </w:tcPr>
          <w:p w14:paraId="36A0FE84" w14:textId="77777777" w:rsidR="00177AA9" w:rsidRPr="00DF563A" w:rsidRDefault="00177AA9" w:rsidP="00C84572">
            <w:r>
              <w:t>Classes for each element by atomic number. Isotopes not distinguished.</w:t>
            </w:r>
          </w:p>
        </w:tc>
      </w:tr>
      <w:tr w:rsidR="00177AA9" w:rsidRPr="00DF563A" w14:paraId="239A0811" w14:textId="77777777" w:rsidTr="00C84572">
        <w:tc>
          <w:tcPr>
            <w:tcW w:w="1075" w:type="dxa"/>
          </w:tcPr>
          <w:p w14:paraId="10FE5B3B" w14:textId="77777777" w:rsidR="00177AA9" w:rsidRPr="00DF563A" w:rsidRDefault="00177AA9" w:rsidP="00C84572">
            <w:r w:rsidRPr="00DF563A">
              <w:t>gsen</w:t>
            </w:r>
          </w:p>
        </w:tc>
        <w:tc>
          <w:tcPr>
            <w:tcW w:w="3150" w:type="dxa"/>
          </w:tcPr>
          <w:p w14:paraId="08FE9B1D" w14:textId="77777777" w:rsidR="00177AA9" w:rsidRPr="00DF563A" w:rsidRDefault="00177AA9" w:rsidP="00C84572">
            <w:r w:rsidRPr="00DF563A">
              <w:t>http://loop3d.org/GSO/ontology/2020/1/eventenvironment</w:t>
            </w:r>
          </w:p>
        </w:tc>
        <w:tc>
          <w:tcPr>
            <w:tcW w:w="4680" w:type="dxa"/>
          </w:tcPr>
          <w:p w14:paraId="2A914F40" w14:textId="77777777" w:rsidR="00177AA9" w:rsidRPr="00DF563A" w:rsidRDefault="00177AA9" w:rsidP="00C84572">
            <w:r>
              <w:t xml:space="preserve">Event Environment Classes; SubClass from gsoc:Physical_Setting </w:t>
            </w:r>
          </w:p>
        </w:tc>
      </w:tr>
      <w:tr w:rsidR="00177AA9" w:rsidRPr="00DF563A" w14:paraId="3D166279" w14:textId="77777777" w:rsidTr="00C84572">
        <w:tc>
          <w:tcPr>
            <w:tcW w:w="1075" w:type="dxa"/>
          </w:tcPr>
          <w:p w14:paraId="67344865" w14:textId="77777777" w:rsidR="00177AA9" w:rsidRPr="00DF563A" w:rsidRDefault="00177AA9" w:rsidP="00C84572">
            <w:r w:rsidRPr="00DF563A">
              <w:t>gsfa</w:t>
            </w:r>
          </w:p>
        </w:tc>
        <w:tc>
          <w:tcPr>
            <w:tcW w:w="3150" w:type="dxa"/>
          </w:tcPr>
          <w:p w14:paraId="5BCA2AD3" w14:textId="77777777" w:rsidR="00177AA9" w:rsidRPr="00DF563A" w:rsidRDefault="00177AA9" w:rsidP="00C84572">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C84572">
            <w:r>
              <w:t>Classes and properties for describing faults</w:t>
            </w:r>
          </w:p>
        </w:tc>
      </w:tr>
      <w:tr w:rsidR="00177AA9" w:rsidRPr="00DF563A" w14:paraId="210276B5" w14:textId="77777777" w:rsidTr="00C84572">
        <w:tc>
          <w:tcPr>
            <w:tcW w:w="1075" w:type="dxa"/>
          </w:tcPr>
          <w:p w14:paraId="1ECC835E" w14:textId="77777777" w:rsidR="00177AA9" w:rsidRPr="00DF563A" w:rsidRDefault="00177AA9" w:rsidP="00C84572">
            <w:r w:rsidRPr="00DF563A">
              <w:t>gsfo</w:t>
            </w:r>
          </w:p>
        </w:tc>
        <w:tc>
          <w:tcPr>
            <w:tcW w:w="3150" w:type="dxa"/>
          </w:tcPr>
          <w:p w14:paraId="26D86499" w14:textId="77777777" w:rsidR="00177AA9" w:rsidRPr="00DF563A" w:rsidRDefault="00177AA9" w:rsidP="00C84572">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C84572">
            <w:r>
              <w:t>Classes and properties for describing foliation, including sedimentary bedding and tectonic foliation</w:t>
            </w:r>
          </w:p>
        </w:tc>
      </w:tr>
      <w:tr w:rsidR="00177AA9" w:rsidRPr="00DF563A" w14:paraId="73E2400E" w14:textId="77777777" w:rsidTr="00C84572">
        <w:tc>
          <w:tcPr>
            <w:tcW w:w="1075" w:type="dxa"/>
          </w:tcPr>
          <w:p w14:paraId="7690B978" w14:textId="77777777" w:rsidR="00177AA9" w:rsidRPr="00DF563A" w:rsidRDefault="00177AA9" w:rsidP="00C84572">
            <w:r w:rsidRPr="00DF563A">
              <w:t>gsgu</w:t>
            </w:r>
          </w:p>
        </w:tc>
        <w:tc>
          <w:tcPr>
            <w:tcW w:w="3150" w:type="dxa"/>
          </w:tcPr>
          <w:p w14:paraId="292827E2" w14:textId="77777777" w:rsidR="00177AA9" w:rsidRPr="00DF563A" w:rsidRDefault="00177AA9" w:rsidP="00C84572">
            <w:r w:rsidRPr="00DF563A">
              <w:t>http://loop3d.org/GSO/ontology/2020/1/geologicunit/</w:t>
            </w:r>
          </w:p>
        </w:tc>
        <w:tc>
          <w:tcPr>
            <w:tcW w:w="4680" w:type="dxa"/>
          </w:tcPr>
          <w:p w14:paraId="048EC32D" w14:textId="77777777" w:rsidR="00177AA9" w:rsidRPr="00DF563A" w:rsidRDefault="00177AA9" w:rsidP="00C84572">
            <w:r>
              <w:t>Classes and properties for describing geologic units</w:t>
            </w:r>
          </w:p>
        </w:tc>
      </w:tr>
      <w:tr w:rsidR="00177AA9" w:rsidRPr="00DF563A" w14:paraId="7A02A3AD" w14:textId="77777777" w:rsidTr="00C84572">
        <w:tc>
          <w:tcPr>
            <w:tcW w:w="1075" w:type="dxa"/>
          </w:tcPr>
          <w:p w14:paraId="49C04774" w14:textId="77777777" w:rsidR="00177AA9" w:rsidRPr="00DF563A" w:rsidRDefault="00177AA9" w:rsidP="00C84572">
            <w:r w:rsidRPr="00DF563A">
              <w:t>gslth</w:t>
            </w:r>
          </w:p>
        </w:tc>
        <w:tc>
          <w:tcPr>
            <w:tcW w:w="3150" w:type="dxa"/>
          </w:tcPr>
          <w:p w14:paraId="70821C68" w14:textId="77777777" w:rsidR="00177AA9" w:rsidRPr="00DF563A" w:rsidRDefault="00177AA9" w:rsidP="00C84572">
            <w:r w:rsidRPr="00DF563A">
              <w:t>http://loop3d.org/GSO/ontology/2020/1/lithology/</w:t>
            </w:r>
          </w:p>
        </w:tc>
        <w:tc>
          <w:tcPr>
            <w:tcW w:w="4680" w:type="dxa"/>
          </w:tcPr>
          <w:p w14:paraId="4A88B7DE" w14:textId="77777777" w:rsidR="00177AA9" w:rsidRPr="00DF563A" w:rsidRDefault="00177AA9" w:rsidP="00C84572">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C84572">
        <w:tc>
          <w:tcPr>
            <w:tcW w:w="1075" w:type="dxa"/>
          </w:tcPr>
          <w:p w14:paraId="524E107E" w14:textId="77777777" w:rsidR="00177AA9" w:rsidRPr="00DF563A" w:rsidRDefault="00177AA9" w:rsidP="00C84572">
            <w:r w:rsidRPr="00DF563A">
              <w:t>gsmin</w:t>
            </w:r>
          </w:p>
        </w:tc>
        <w:tc>
          <w:tcPr>
            <w:tcW w:w="3150" w:type="dxa"/>
          </w:tcPr>
          <w:p w14:paraId="17DB9A4D" w14:textId="77777777" w:rsidR="00177AA9" w:rsidRPr="00DF563A" w:rsidRDefault="00177AA9" w:rsidP="00C84572">
            <w:r w:rsidRPr="00DF563A">
              <w:t>http://loop3d.org/GSO/ontology/2020/1/mineral/</w:t>
            </w:r>
          </w:p>
        </w:tc>
        <w:tc>
          <w:tcPr>
            <w:tcW w:w="4680" w:type="dxa"/>
          </w:tcPr>
          <w:p w14:paraId="5EBB3E5C" w14:textId="77777777" w:rsidR="00177AA9" w:rsidRPr="00DF563A" w:rsidRDefault="00177AA9" w:rsidP="00C84572">
            <w:r>
              <w:t>Classes and properties for describing Minerals. Properties mostly inherited from RRUFF datbase. Includes Mineral species from RRUFF as classes.</w:t>
            </w:r>
          </w:p>
        </w:tc>
      </w:tr>
      <w:tr w:rsidR="00177AA9" w:rsidRPr="00DF563A" w14:paraId="42275900" w14:textId="77777777" w:rsidTr="00C84572">
        <w:tc>
          <w:tcPr>
            <w:tcW w:w="1075" w:type="dxa"/>
          </w:tcPr>
          <w:p w14:paraId="475E0569" w14:textId="77777777" w:rsidR="00177AA9" w:rsidRPr="00DF563A" w:rsidRDefault="00177AA9" w:rsidP="00C84572">
            <w:r w:rsidRPr="00DF563A">
              <w:t>gsoc</w:t>
            </w:r>
          </w:p>
        </w:tc>
        <w:tc>
          <w:tcPr>
            <w:tcW w:w="3150" w:type="dxa"/>
          </w:tcPr>
          <w:p w14:paraId="7D025931" w14:textId="77777777" w:rsidR="00177AA9" w:rsidRPr="00DF563A" w:rsidRDefault="00177AA9" w:rsidP="00C84572">
            <w:r w:rsidRPr="00DF563A">
              <w:t>http://loop3d.org/GSO/ontology/2020/1/common/</w:t>
            </w:r>
          </w:p>
        </w:tc>
        <w:tc>
          <w:tcPr>
            <w:tcW w:w="4680" w:type="dxa"/>
          </w:tcPr>
          <w:p w14:paraId="5E24BB03" w14:textId="77777777" w:rsidR="00177AA9" w:rsidRPr="00DF563A" w:rsidRDefault="00177AA9" w:rsidP="00C84572">
            <w:r w:rsidRPr="00E772B8">
              <w:t xml:space="preserve">objectProperties and high level classes </w:t>
            </w:r>
            <w:r>
              <w:t>that apply globally, based on DOLCE</w:t>
            </w:r>
          </w:p>
        </w:tc>
      </w:tr>
      <w:tr w:rsidR="00177AA9" w:rsidRPr="00DF563A" w14:paraId="3C02490B" w14:textId="77777777" w:rsidTr="00C84572">
        <w:tc>
          <w:tcPr>
            <w:tcW w:w="1075" w:type="dxa"/>
          </w:tcPr>
          <w:p w14:paraId="7A8E38F3" w14:textId="77777777" w:rsidR="00177AA9" w:rsidRPr="00DF563A" w:rsidRDefault="00177AA9" w:rsidP="00C84572">
            <w:r w:rsidRPr="00DF563A">
              <w:t>gsog</w:t>
            </w:r>
          </w:p>
        </w:tc>
        <w:tc>
          <w:tcPr>
            <w:tcW w:w="3150" w:type="dxa"/>
          </w:tcPr>
          <w:p w14:paraId="3D2BCE52" w14:textId="77777777" w:rsidR="00177AA9" w:rsidRPr="00DF563A" w:rsidRDefault="00177AA9" w:rsidP="00C84572">
            <w:r w:rsidRPr="00DF563A">
              <w:t>http://loop3d.org/GSO/ontology/2020/1/geologicfeature/</w:t>
            </w:r>
          </w:p>
        </w:tc>
        <w:tc>
          <w:tcPr>
            <w:tcW w:w="4680" w:type="dxa"/>
          </w:tcPr>
          <w:p w14:paraId="5496E5FF" w14:textId="77777777" w:rsidR="00177AA9" w:rsidRPr="00DF563A" w:rsidRDefault="00177AA9" w:rsidP="00C84572">
            <w:r>
              <w:t>High level classes and properties that are used in multiple thematic modules, and provide the framework for geoscience representation.</w:t>
            </w:r>
          </w:p>
        </w:tc>
      </w:tr>
      <w:tr w:rsidR="00177AA9" w:rsidRPr="00DF563A" w14:paraId="0038D192" w14:textId="77777777" w:rsidTr="00C84572">
        <w:tc>
          <w:tcPr>
            <w:tcW w:w="1075" w:type="dxa"/>
          </w:tcPr>
          <w:p w14:paraId="3EB909EE" w14:textId="77777777" w:rsidR="00177AA9" w:rsidRPr="00DF563A" w:rsidRDefault="00177AA9" w:rsidP="00C84572">
            <w:r w:rsidRPr="00DF563A">
              <w:t>gsol</w:t>
            </w:r>
          </w:p>
        </w:tc>
        <w:tc>
          <w:tcPr>
            <w:tcW w:w="3150" w:type="dxa"/>
          </w:tcPr>
          <w:p w14:paraId="5BBECE9E" w14:textId="77777777" w:rsidR="00177AA9" w:rsidRPr="00DF563A" w:rsidRDefault="00177AA9" w:rsidP="00C84572">
            <w:r w:rsidRPr="00DF563A">
              <w:t>http://loop3d.org/GSO/ontology/2020/1/geologicstructure</w:t>
            </w:r>
            <w:r>
              <w:t>/</w:t>
            </w:r>
            <w:r w:rsidRPr="00DF563A">
              <w:t>lineation/</w:t>
            </w:r>
          </w:p>
        </w:tc>
        <w:tc>
          <w:tcPr>
            <w:tcW w:w="4680" w:type="dxa"/>
          </w:tcPr>
          <w:p w14:paraId="42097776" w14:textId="77777777" w:rsidR="00177AA9" w:rsidRPr="00DF563A" w:rsidRDefault="00177AA9" w:rsidP="00C84572">
            <w:r>
              <w:t>Classes and properties for describing lineation, both primary and tectonic.</w:t>
            </w:r>
          </w:p>
        </w:tc>
      </w:tr>
      <w:tr w:rsidR="00177AA9" w:rsidRPr="00DF563A" w14:paraId="3AED72E7" w14:textId="77777777" w:rsidTr="00C84572">
        <w:tc>
          <w:tcPr>
            <w:tcW w:w="1075" w:type="dxa"/>
          </w:tcPr>
          <w:p w14:paraId="1ECC9081" w14:textId="77777777" w:rsidR="00177AA9" w:rsidRPr="00DF563A" w:rsidRDefault="00177AA9" w:rsidP="00C84572">
            <w:r w:rsidRPr="00DF563A">
              <w:t>gsop</w:t>
            </w:r>
          </w:p>
        </w:tc>
        <w:tc>
          <w:tcPr>
            <w:tcW w:w="3150" w:type="dxa"/>
          </w:tcPr>
          <w:p w14:paraId="28D05CC3" w14:textId="77777777" w:rsidR="00177AA9" w:rsidRPr="00DF563A" w:rsidRDefault="00177AA9" w:rsidP="00C84572">
            <w:r w:rsidRPr="00DF563A">
              <w:t>http://loop3d.org/GSO/ontology/2020/1/geologicproperty/</w:t>
            </w:r>
          </w:p>
        </w:tc>
        <w:tc>
          <w:tcPr>
            <w:tcW w:w="4680" w:type="dxa"/>
          </w:tcPr>
          <w:p w14:paraId="5C837A08" w14:textId="77777777" w:rsidR="00177AA9" w:rsidRPr="00DF563A" w:rsidRDefault="00177AA9" w:rsidP="00C84572">
            <w:r>
              <w:t>Properties for base geology namespace, shared with multiple modules. [TBD—refactor into gsog and geologic structure]</w:t>
            </w:r>
          </w:p>
        </w:tc>
      </w:tr>
      <w:tr w:rsidR="00177AA9" w:rsidRPr="00DF563A" w14:paraId="539FCFE4" w14:textId="77777777" w:rsidTr="00C84572">
        <w:tc>
          <w:tcPr>
            <w:tcW w:w="1075" w:type="dxa"/>
          </w:tcPr>
          <w:p w14:paraId="425DD445" w14:textId="77777777" w:rsidR="00177AA9" w:rsidRPr="00DF563A" w:rsidRDefault="00177AA9" w:rsidP="00C84572">
            <w:r w:rsidRPr="00DF563A">
              <w:t>gspr</w:t>
            </w:r>
          </w:p>
        </w:tc>
        <w:tc>
          <w:tcPr>
            <w:tcW w:w="3150" w:type="dxa"/>
          </w:tcPr>
          <w:p w14:paraId="24A5386E" w14:textId="77777777" w:rsidR="00177AA9" w:rsidRPr="00DF563A" w:rsidRDefault="00177AA9" w:rsidP="00C84572">
            <w:r w:rsidRPr="00DF563A">
              <w:t>http://loop3d.org/GSO/ontology/2020/1/geologicprocess/</w:t>
            </w:r>
          </w:p>
        </w:tc>
        <w:tc>
          <w:tcPr>
            <w:tcW w:w="4680" w:type="dxa"/>
          </w:tcPr>
          <w:p w14:paraId="717293DF" w14:textId="77777777" w:rsidR="00177AA9" w:rsidRPr="00DF563A" w:rsidRDefault="00177AA9" w:rsidP="00C84572">
            <w:r>
              <w:t>Classes for geologic processes, subClass from gsoc:Process or gsog:Geologic_Process. Based on CGI geologic process vocabulary</w:t>
            </w:r>
          </w:p>
        </w:tc>
      </w:tr>
      <w:tr w:rsidR="00177AA9" w:rsidRPr="00DF563A" w14:paraId="7048FA29" w14:textId="77777777" w:rsidTr="00C84572">
        <w:tc>
          <w:tcPr>
            <w:tcW w:w="1075" w:type="dxa"/>
          </w:tcPr>
          <w:p w14:paraId="34F73DAA" w14:textId="77777777" w:rsidR="00177AA9" w:rsidRPr="00DF563A" w:rsidRDefault="00177AA9" w:rsidP="00C84572">
            <w:r w:rsidRPr="00DF563A">
              <w:t>gssf</w:t>
            </w:r>
          </w:p>
        </w:tc>
        <w:tc>
          <w:tcPr>
            <w:tcW w:w="3150" w:type="dxa"/>
          </w:tcPr>
          <w:p w14:paraId="0C056273" w14:textId="77777777" w:rsidR="00177AA9" w:rsidRPr="00DF563A" w:rsidRDefault="00177AA9" w:rsidP="00C84572">
            <w:r w:rsidRPr="00DF563A">
              <w:t>http://loop3d.org/GSO/ontology/2020/1/geologicstructure</w:t>
            </w:r>
            <w:r>
              <w:t>/</w:t>
            </w:r>
            <w:r w:rsidRPr="00DF563A">
              <w:t>fold/</w:t>
            </w:r>
          </w:p>
        </w:tc>
        <w:tc>
          <w:tcPr>
            <w:tcW w:w="4680" w:type="dxa"/>
          </w:tcPr>
          <w:p w14:paraId="459E9863" w14:textId="77777777" w:rsidR="00177AA9" w:rsidRPr="00DF563A" w:rsidRDefault="00177AA9" w:rsidP="00C84572">
            <w:r>
              <w:t>Classes and properties for describing fold structures</w:t>
            </w:r>
          </w:p>
        </w:tc>
      </w:tr>
      <w:tr w:rsidR="00177AA9" w:rsidRPr="00DF563A" w14:paraId="1811F72D" w14:textId="77777777" w:rsidTr="00C84572">
        <w:tc>
          <w:tcPr>
            <w:tcW w:w="1075" w:type="dxa"/>
          </w:tcPr>
          <w:p w14:paraId="3AB1DBD3" w14:textId="77777777" w:rsidR="00177AA9" w:rsidRPr="00DF563A" w:rsidRDefault="00177AA9" w:rsidP="00C84572">
            <w:r w:rsidRPr="00DF563A">
              <w:t>gstime</w:t>
            </w:r>
          </w:p>
        </w:tc>
        <w:tc>
          <w:tcPr>
            <w:tcW w:w="3150" w:type="dxa"/>
          </w:tcPr>
          <w:p w14:paraId="544AFAE7" w14:textId="77777777" w:rsidR="00177AA9" w:rsidRPr="00DF563A" w:rsidRDefault="00177AA9" w:rsidP="00C84572">
            <w:r w:rsidRPr="00DF563A">
              <w:t>http://loop3d.org/GSO/ontology/2020/1/ischart/</w:t>
            </w:r>
          </w:p>
        </w:tc>
        <w:tc>
          <w:tcPr>
            <w:tcW w:w="4680" w:type="dxa"/>
          </w:tcPr>
          <w:p w14:paraId="5B88542C" w14:textId="77777777" w:rsidR="00177AA9" w:rsidRPr="00DF563A" w:rsidRDefault="00177AA9" w:rsidP="00C84572">
            <w:r>
              <w:t>Classes for the Internataional Commission on Stratigraphy geologic time scale</w:t>
            </w:r>
          </w:p>
        </w:tc>
      </w:tr>
      <w:tr w:rsidR="00177AA9" w:rsidRPr="00DF563A" w14:paraId="64150999" w14:textId="77777777" w:rsidTr="00C84572">
        <w:tc>
          <w:tcPr>
            <w:tcW w:w="1075" w:type="dxa"/>
          </w:tcPr>
          <w:p w14:paraId="04442F00" w14:textId="77777777" w:rsidR="00177AA9" w:rsidRPr="00DF563A" w:rsidRDefault="00177AA9" w:rsidP="00C84572">
            <w:r w:rsidRPr="00DF563A">
              <w:t>gsuom</w:t>
            </w:r>
          </w:p>
        </w:tc>
        <w:tc>
          <w:tcPr>
            <w:tcW w:w="3150" w:type="dxa"/>
          </w:tcPr>
          <w:p w14:paraId="46CBC893" w14:textId="77777777" w:rsidR="00177AA9" w:rsidRPr="00DF563A" w:rsidRDefault="00177AA9" w:rsidP="00C84572">
            <w:r w:rsidRPr="00DF563A">
              <w:t>http://loop3d.org/GSO/ontology/2020/1/uom/</w:t>
            </w:r>
          </w:p>
        </w:tc>
        <w:tc>
          <w:tcPr>
            <w:tcW w:w="4680" w:type="dxa"/>
          </w:tcPr>
          <w:p w14:paraId="12DA8460" w14:textId="77777777" w:rsidR="00177AA9" w:rsidRPr="00DF563A" w:rsidRDefault="00177AA9" w:rsidP="00C84572">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bookmarkStart w:id="32" w:name="_Toc35332551"/>
      <w:r>
        <w:t>Vocabularies</w:t>
      </w:r>
      <w:bookmarkEnd w:id="32"/>
    </w:p>
    <w:p w14:paraId="7A9E9E11" w14:textId="77777777" w:rsidR="006D3D54" w:rsidRDefault="006D3D54" w:rsidP="006D3D54">
      <w:r>
        <w:t>CGI vocabularies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02C2E0A7" w:rsidR="00535BA3" w:rsidRDefault="00561FAC" w:rsidP="00561FAC">
      <w:pPr>
        <w:pStyle w:val="Heading1"/>
      </w:pPr>
      <w:bookmarkStart w:id="33" w:name="_Toc35332552"/>
      <w:r>
        <w:t>Property Pattern</w:t>
      </w:r>
      <w:bookmarkEnd w:id="33"/>
    </w:p>
    <w:p w14:paraId="4F36946A" w14:textId="10FFB92A" w:rsidR="00757E7E" w:rsidRDefault="006D3D54" w:rsidP="00757E7E">
      <w:r>
        <w:t xml:space="preserve">Properties are defined as subclasses of the Top Level Property class defined in common.  Properties are defined in modules that correspond to the scope of the property domain.  Properties that are not specific to geoscience, having a global scope, are defined in the Common module. Properties with domains spanning multiple geoscience modules are defined in the </w:t>
      </w:r>
      <w:r w:rsidR="00466C5D">
        <w:t>Property</w:t>
      </w:r>
      <w:r>
        <w:t xml:space="preserve"> module. Properties specific to the theme of a module are defined in that module.</w:t>
      </w:r>
    </w:p>
    <w:p w14:paraId="2ACE1D38" w14:textId="24C18D85" w:rsidR="00466C5D" w:rsidRDefault="006D3D54" w:rsidP="00757E7E">
      <w:r>
        <w:t>Properties are bound to classes using the owl:ObjectProperty gsoc:hasProperty.</w:t>
      </w:r>
      <w:r w:rsidR="00E01288">
        <w:t xml:space="preserve"> For optional properties, which are most of the properties associated with the geologic classes, the owl restriction used for binding is </w:t>
      </w:r>
      <w:r w:rsidR="00E01288" w:rsidRPr="00E01288">
        <w:t>owl:</w:t>
      </w:r>
      <w:r w:rsidR="00E01288">
        <w:t>all</w:t>
      </w:r>
      <w:r w:rsidR="00E01288" w:rsidRPr="00E01288">
        <w:t>ValuesFrom</w:t>
      </w:r>
      <w:r w:rsidR="00E01288">
        <w:t xml:space="preserve">. </w:t>
      </w:r>
      <w:r w:rsidR="00035595">
        <w:t xml:space="preserve">Thus the properties associated with the class need to be grouped into a union class that is the target of the restriction. </w:t>
      </w:r>
      <w:r w:rsidR="00466C5D">
        <w:t>For example, in the Geologic Unit module (RDF notation is Turtle):</w:t>
      </w:r>
    </w:p>
    <w:p w14:paraId="75957AB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gsgu:geologicunitproperties rdf:type owl:Class ;</w:t>
      </w:r>
    </w:p>
    <w:p w14:paraId="02925EE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owl:equivalentClass [ rdf:type owl:Class ;</w:t>
      </w:r>
    </w:p>
    <w:p w14:paraId="444EBCD3"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owl:unionOf ( gsop:Alteration_Degree</w:t>
      </w:r>
    </w:p>
    <w:p w14:paraId="1BAEB164"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gsop:Alteration_Distribution</w:t>
      </w:r>
    </w:p>
    <w:p w14:paraId="17D7FF6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gsop:Alteration_Type</w:t>
      </w:r>
    </w:p>
    <w:p w14:paraId="546ED7F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gsop:Metamorphic_Facies</w:t>
      </w:r>
    </w:p>
    <w:p w14:paraId="3B609AC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gsop:Metamorphic_Grade</w:t>
      </w:r>
    </w:p>
    <w:p w14:paraId="041F12B9"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gsgu:Bedding_Pattern</w:t>
      </w:r>
    </w:p>
    <w:p w14:paraId="371E06C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gsgu:Bedding_Style</w:t>
      </w:r>
    </w:p>
    <w:p w14:paraId="15F76D72"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gsgu:Bedding_Thickness_Category</w:t>
      </w:r>
    </w:p>
    <w:p w14:paraId="502E5DC5"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gsgu:Geologic_Unit_Body_Morphology</w:t>
      </w:r>
    </w:p>
    <w:p w14:paraId="1DD0209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gsgu:Geologic_Unit_Composition_Category</w:t>
      </w:r>
    </w:p>
    <w:p w14:paraId="547FFC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gsgu:Geologic_Unit_Outcrop_Character</w:t>
      </w:r>
    </w:p>
    <w:p w14:paraId="4D1609E7"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w:t>
      </w:r>
    </w:p>
    <w:p w14:paraId="6186B08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p>
    <w:p w14:paraId="072FA53B"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rdfs:subClassOf gsoc:Property ;</w:t>
      </w:r>
    </w:p>
    <w:p w14:paraId="0E7692DC" w14:textId="669C6B4E"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rdfs:label "Geologic_Unit_Properties"@en </w:t>
      </w:r>
    </w:p>
    <w:p w14:paraId="7AD257CA" w14:textId="1DA1893A" w:rsidR="00035595" w:rsidRDefault="00035595" w:rsidP="00035595"/>
    <w:p w14:paraId="591A305D" w14:textId="78B464DE" w:rsidR="00035595" w:rsidRDefault="00035595" w:rsidP="00035595">
      <w:r>
        <w:t>The property binding restriction in the Geologic unit module is then:</w:t>
      </w:r>
    </w:p>
    <w:p w14:paraId="4136DDAA"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gsog:Geologic_Unit rdf:type owl:Class ;</w:t>
      </w:r>
    </w:p>
    <w:p w14:paraId="70E2AAE8"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ab/>
        <w:t>rdfs:subClassOf [ rdf:type owl:Restriction ;</w:t>
      </w:r>
    </w:p>
    <w:p w14:paraId="42C3728E"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owl:onProperty gsoc:hasProperty ;</w:t>
      </w:r>
    </w:p>
    <w:p w14:paraId="5F0E7731" w14:textId="77777777"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owl:allValuesFrom gsgu:geologicunitproperties</w:t>
      </w:r>
    </w:p>
    <w:p w14:paraId="3B8E99FA" w14:textId="241FDF1D" w:rsidR="00035595" w:rsidRPr="00035595" w:rsidRDefault="00035595" w:rsidP="00035595">
      <w:pPr>
        <w:pStyle w:val="NoSpacing"/>
        <w:rPr>
          <w:rFonts w:ascii="Courier New" w:hAnsi="Courier New" w:cs="Courier New"/>
          <w:sz w:val="20"/>
          <w:szCs w:val="20"/>
        </w:rPr>
      </w:pPr>
      <w:r w:rsidRPr="00035595">
        <w:rPr>
          <w:rFonts w:ascii="Courier New" w:hAnsi="Courier New" w:cs="Courier New"/>
          <w:sz w:val="20"/>
          <w:szCs w:val="20"/>
        </w:rPr>
        <w:t xml:space="preserve">    ] </w:t>
      </w:r>
      <w:r>
        <w:rPr>
          <w:rFonts w:ascii="Courier New" w:hAnsi="Courier New" w:cs="Courier New"/>
          <w:sz w:val="20"/>
          <w:szCs w:val="20"/>
        </w:rPr>
        <w:t>.</w:t>
      </w:r>
    </w:p>
    <w:p w14:paraId="7EE65AE2" w14:textId="77777777" w:rsidR="00C954B4" w:rsidRDefault="00C954B4" w:rsidP="00035595"/>
    <w:p w14:paraId="2516E448" w14:textId="1970291F" w:rsidR="008D3373" w:rsidRDefault="00035595" w:rsidP="00035595">
      <w:r>
        <w:t xml:space="preserve">As an example, </w:t>
      </w:r>
      <w:r w:rsidR="00466C5D">
        <w:t>gsop:Metamorphic_Grade is a property defined in Property mod</w:t>
      </w:r>
      <w:r w:rsidR="008D3373">
        <w:t>ul</w:t>
      </w:r>
      <w:r w:rsidR="00466C5D">
        <w:t>e (gsop: namesapce</w:t>
      </w:r>
      <w:r w:rsidR="008D3373">
        <w:t>)</w:t>
      </w:r>
      <w:r>
        <w:t>, with subclasses for the possible values of metamorphic grade from the CGI Metamorphic grade vocabulary, mapped to OWL (see mapping process described below).</w:t>
      </w:r>
    </w:p>
    <w:p w14:paraId="7792EB2D" w14:textId="4A78DAD6" w:rsidR="00035595" w:rsidRDefault="00035595" w:rsidP="006F681F">
      <w:r>
        <w:rPr>
          <w:noProof/>
        </w:rPr>
        <w:drawing>
          <wp:anchor distT="0" distB="0" distL="114300" distR="114300" simplePos="0" relativeHeight="251693056" behindDoc="0" locked="0" layoutInCell="1" allowOverlap="1" wp14:anchorId="55F8041F" wp14:editId="3B1947B5">
            <wp:simplePos x="0" y="0"/>
            <wp:positionH relativeFrom="column">
              <wp:posOffset>0</wp:posOffset>
            </wp:positionH>
            <wp:positionV relativeFrom="paragraph">
              <wp:posOffset>-4445</wp:posOffset>
            </wp:positionV>
            <wp:extent cx="3286125" cy="190500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286125" cy="1905000"/>
                    </a:xfrm>
                    <a:prstGeom prst="rect">
                      <a:avLst/>
                    </a:prstGeom>
                  </pic:spPr>
                </pic:pic>
              </a:graphicData>
            </a:graphic>
          </wp:anchor>
        </w:drawing>
      </w:r>
      <w:r>
        <w:t xml:space="preserve"> </w:t>
      </w:r>
    </w:p>
    <w:p w14:paraId="463176D0" w14:textId="33DFCC71" w:rsidR="00C954B4" w:rsidRDefault="00C954B4" w:rsidP="008D3373">
      <w:r>
        <w:t>The defintion of Property in Common is like this:</w:t>
      </w:r>
    </w:p>
    <w:p w14:paraId="219ADEFA" w14:textId="0CE3E68A" w:rsidR="00C954B4" w:rsidRPr="00C954B4" w:rsidRDefault="00484A6F" w:rsidP="00C954B4">
      <w:pPr>
        <w:pStyle w:val="NoSpacing"/>
        <w:rPr>
          <w:rFonts w:ascii="Courier New" w:hAnsi="Courier New" w:cs="Courier New"/>
          <w:sz w:val="20"/>
          <w:szCs w:val="20"/>
        </w:rPr>
      </w:pPr>
      <w:r>
        <w:rPr>
          <w:rFonts w:ascii="Courier New" w:hAnsi="Courier New" w:cs="Courier New"/>
          <w:sz w:val="20"/>
          <w:szCs w:val="20"/>
        </w:rPr>
        <w:t>gsoc</w:t>
      </w:r>
      <w:r w:rsidR="00C954B4" w:rsidRPr="00C954B4">
        <w:rPr>
          <w:rFonts w:ascii="Courier New" w:hAnsi="Courier New" w:cs="Courier New"/>
          <w:sz w:val="20"/>
          <w:szCs w:val="20"/>
        </w:rPr>
        <w:t>:Property</w:t>
      </w:r>
    </w:p>
    <w:p w14:paraId="4D68D1F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owl:Class ;</w:t>
      </w:r>
    </w:p>
    <w:p w14:paraId="18CE5B4F" w14:textId="40914E73"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rdfs:label "Property"@en ;</w:t>
      </w:r>
    </w:p>
    <w:p w14:paraId="3F91A311" w14:textId="3DB24FCD"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r w:rsidR="00484A6F">
        <w:rPr>
          <w:rFonts w:ascii="Courier New" w:hAnsi="Courier New" w:cs="Courier New"/>
          <w:sz w:val="20"/>
          <w:szCs w:val="20"/>
        </w:rPr>
        <w:t>gsoc</w:t>
      </w:r>
      <w:r w:rsidRPr="00C954B4">
        <w:rPr>
          <w:rFonts w:ascii="Courier New" w:hAnsi="Courier New" w:cs="Courier New"/>
          <w:sz w:val="20"/>
          <w:szCs w:val="20"/>
        </w:rPr>
        <w:t>:Endurant ;</w:t>
      </w:r>
    </w:p>
    <w:p w14:paraId="1493A22E"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7EC18AB0"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61F279D2" w14:textId="34DBB648"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w:t>
      </w:r>
      <w:r w:rsidR="00484A6F">
        <w:rPr>
          <w:rFonts w:ascii="Courier New" w:hAnsi="Courier New" w:cs="Courier New"/>
          <w:sz w:val="20"/>
          <w:szCs w:val="20"/>
        </w:rPr>
        <w:t>gsoc</w:t>
      </w:r>
      <w:r w:rsidRPr="00C954B4">
        <w:rPr>
          <w:rFonts w:ascii="Courier New" w:hAnsi="Courier New" w:cs="Courier New"/>
          <w:sz w:val="20"/>
          <w:szCs w:val="20"/>
        </w:rPr>
        <w:t>:Property ;</w:t>
      </w:r>
    </w:p>
    <w:p w14:paraId="2E385F1B" w14:textId="6BECBD7F"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:hasValue ;</w:t>
      </w:r>
    </w:p>
    <w:p w14:paraId="43A5654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3B2B1FCC"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rdfs:subClassOf [</w:t>
      </w:r>
    </w:p>
    <w:p w14:paraId="006FA822"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owl:Restriction ;</w:t>
      </w:r>
    </w:p>
    <w:p w14:paraId="5691DDB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owl:allValuesFrom xsd:anySimpleType ;</w:t>
      </w:r>
    </w:p>
    <w:p w14:paraId="34F3AC9E" w14:textId="742EAD11"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owl:onProperty </w:t>
      </w:r>
      <w:r w:rsidR="00484A6F">
        <w:rPr>
          <w:rFonts w:ascii="Courier New" w:hAnsi="Courier New" w:cs="Courier New"/>
          <w:sz w:val="20"/>
          <w:szCs w:val="20"/>
        </w:rPr>
        <w:t>gsoc</w:t>
      </w:r>
      <w:r w:rsidRPr="00C954B4">
        <w:rPr>
          <w:rFonts w:ascii="Courier New" w:hAnsi="Courier New" w:cs="Courier New"/>
          <w:sz w:val="20"/>
          <w:szCs w:val="20"/>
        </w:rPr>
        <w:t>:hasDataValue ;</w:t>
      </w:r>
    </w:p>
    <w:p w14:paraId="2BB2E9B0" w14:textId="355B45F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09973C18" w14:textId="4FD5CC29" w:rsidR="00C954B4" w:rsidRPr="00C954B4" w:rsidRDefault="00C954B4" w:rsidP="00C954B4">
      <w:pPr>
        <w:pStyle w:val="NoSpacing"/>
        <w:rPr>
          <w:rFonts w:ascii="Courier New" w:hAnsi="Courier New" w:cs="Courier New"/>
          <w:sz w:val="20"/>
          <w:szCs w:val="20"/>
        </w:rPr>
      </w:pPr>
      <w:r>
        <w:rPr>
          <w:rFonts w:ascii="Courier New" w:hAnsi="Courier New" w:cs="Courier New"/>
          <w:sz w:val="20"/>
          <w:szCs w:val="20"/>
        </w:rPr>
        <w:t>…(Not all triples shown here)….</w:t>
      </w:r>
    </w:p>
    <w:p w14:paraId="2BF16D6E" w14:textId="77777777" w:rsidR="00C954B4" w:rsidRDefault="00C954B4" w:rsidP="008D3373"/>
    <w:p w14:paraId="6E60DF65" w14:textId="127CBBF6" w:rsidR="006F681F" w:rsidRDefault="00C954B4" w:rsidP="008D3373">
      <w:r>
        <w:t xml:space="preserve">A Property instance can thus have a ‘hasValue’ property, whose value is a Property instance, or a ‘hasDataValue’ property whose value is an xml simple type (e.g. text, decimal, date). We plan on implementing SHACL rules to test that only one of these property value types is used at a time.  </w:t>
      </w:r>
      <w:r w:rsidR="006F681F">
        <w:t xml:space="preserve">In </w:t>
      </w:r>
      <w:r w:rsidR="00713CBB">
        <w:t xml:space="preserve">a </w:t>
      </w:r>
      <w:r w:rsidR="006F681F">
        <w:t>data instance</w:t>
      </w:r>
      <w:r w:rsidR="00713CBB">
        <w:t xml:space="preserve"> (e.g. ejs: )</w:t>
      </w:r>
      <w:r w:rsidR="006F681F">
        <w:t xml:space="preserve">, values are </w:t>
      </w:r>
      <w:r>
        <w:t xml:space="preserve">typically </w:t>
      </w:r>
      <w:r w:rsidR="006F681F">
        <w:t>assigned using blank nodes</w:t>
      </w:r>
      <w:r>
        <w:t>:</w:t>
      </w:r>
    </w:p>
    <w:p w14:paraId="1492B6EA" w14:textId="77777777" w:rsidR="00C954B4" w:rsidRPr="00C954B4" w:rsidRDefault="00C954B4" w:rsidP="00C954B4">
      <w:pPr>
        <w:pStyle w:val="NoSpacing"/>
        <w:rPr>
          <w:rFonts w:ascii="Courier New" w:hAnsi="Courier New" w:cs="Courier New"/>
          <w:sz w:val="20"/>
          <w:szCs w:val="20"/>
        </w:rPr>
      </w:pPr>
      <w:bookmarkStart w:id="34" w:name="_Hlk35331981"/>
      <w:r w:rsidRPr="00C954B4">
        <w:rPr>
          <w:rFonts w:ascii="Courier New" w:hAnsi="Courier New" w:cs="Courier New"/>
          <w:sz w:val="20"/>
          <w:szCs w:val="20"/>
        </w:rPr>
        <w:t>con:XmRockBody</w:t>
      </w:r>
    </w:p>
    <w:p w14:paraId="5B7FE7B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gsog:Complex ;</w:t>
      </w:r>
    </w:p>
    <w:p w14:paraId="54E9B7A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gsoc:hasConstituent [</w:t>
      </w:r>
    </w:p>
    <w:p w14:paraId="2537E09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gslth:gneiss ;</w:t>
      </w:r>
    </w:p>
    <w:p w14:paraId="6BAF7637"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gsoc:hasProperty [</w:t>
      </w:r>
    </w:p>
    <w:p w14:paraId="4556FDC3"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a gsop:Metamorphic_Grade ;</w:t>
      </w:r>
    </w:p>
    <w:p w14:paraId="3551FD54"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gsoc:hasValue [</w:t>
      </w:r>
    </w:p>
    <w:p w14:paraId="2570510A"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t xml:space="preserve">    a gsmg:medium_metamorphic_grade</w:t>
      </w:r>
    </w:p>
    <w:p w14:paraId="60E1B81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ab/>
      </w:r>
      <w:r w:rsidRPr="00C954B4">
        <w:rPr>
          <w:rFonts w:ascii="Courier New" w:hAnsi="Courier New" w:cs="Courier New"/>
          <w:sz w:val="20"/>
          <w:szCs w:val="20"/>
        </w:rPr>
        <w:tab/>
      </w:r>
      <w:r w:rsidRPr="00C954B4">
        <w:rPr>
          <w:rFonts w:ascii="Courier New" w:hAnsi="Courier New" w:cs="Courier New"/>
          <w:sz w:val="20"/>
          <w:szCs w:val="20"/>
        </w:rPr>
        <w:tab/>
        <w:t>]</w:t>
      </w:r>
    </w:p>
    <w:p w14:paraId="4E5FFA75" w14:textId="77777777" w:rsidR="00C954B4" w:rsidRP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p w14:paraId="53184BDF" w14:textId="4F11FBD3" w:rsidR="00C954B4" w:rsidRDefault="00C954B4" w:rsidP="00C954B4">
      <w:pPr>
        <w:pStyle w:val="NoSpacing"/>
        <w:rPr>
          <w:rFonts w:ascii="Courier New" w:hAnsi="Courier New" w:cs="Courier New"/>
          <w:sz w:val="20"/>
          <w:szCs w:val="20"/>
        </w:rPr>
      </w:pPr>
      <w:r w:rsidRPr="00C954B4">
        <w:rPr>
          <w:rFonts w:ascii="Courier New" w:hAnsi="Courier New" w:cs="Courier New"/>
          <w:sz w:val="20"/>
          <w:szCs w:val="20"/>
        </w:rPr>
        <w:t xml:space="preserve">    ] ;</w:t>
      </w:r>
    </w:p>
    <w:bookmarkEnd w:id="34"/>
    <w:p w14:paraId="7FF6BB0B" w14:textId="37729CB1" w:rsidR="00AF1FB2" w:rsidRDefault="00AF1FB2" w:rsidP="00C954B4">
      <w:pPr>
        <w:pStyle w:val="NoSpacing"/>
        <w:rPr>
          <w:rFonts w:ascii="Courier New" w:hAnsi="Courier New" w:cs="Courier New"/>
          <w:sz w:val="20"/>
          <w:szCs w:val="20"/>
        </w:rPr>
      </w:pPr>
    </w:p>
    <w:p w14:paraId="42F20A57" w14:textId="770A51C5" w:rsidR="00AF1FB2" w:rsidRPr="00C954B4" w:rsidRDefault="00AF1FB2" w:rsidP="00AF1FB2">
      <w:r>
        <w:t>Note that the blank node has a rdf:type (‘a gsop:Metamorphic_Grade</w:t>
      </w:r>
      <w:r w:rsidR="00484A6F">
        <w:t>’)</w:t>
      </w:r>
      <w:r>
        <w:t xml:space="preserve"> that specifies the property, and a gsoc:hasValue that is another blank node specifying the metamorphic grade property value. </w:t>
      </w:r>
    </w:p>
    <w:p w14:paraId="77472ABB" w14:textId="1C5A4B93" w:rsidR="00C954B4" w:rsidRDefault="00C954B4" w:rsidP="00C954B4">
      <w:r>
        <w:t xml:space="preserve">A specific, identified MetamorphicGrade instance could be implemented if specific information about a metamorphic grade were available </w:t>
      </w:r>
      <w:r w:rsidR="00AF1FB2">
        <w:t xml:space="preserve">for example </w:t>
      </w:r>
      <w:r>
        <w:t>mineral assemblages</w:t>
      </w:r>
      <w:r w:rsidR="00AF1FB2">
        <w:t xml:space="preserve"> or </w:t>
      </w:r>
      <w:r>
        <w:t>P-T conditions</w:t>
      </w:r>
      <w:r w:rsidR="00AF1FB2">
        <w:t xml:space="preserve">, but these details are not implemented in the current model. </w:t>
      </w:r>
    </w:p>
    <w:p w14:paraId="4723ABBB" w14:textId="564384B6" w:rsidR="00044607" w:rsidRDefault="00044607" w:rsidP="00BB59E7">
      <w:pPr>
        <w:pStyle w:val="Heading1"/>
      </w:pPr>
      <w:bookmarkStart w:id="35" w:name="_Toc35332553"/>
      <w:r>
        <w:t>URI pattern</w:t>
      </w:r>
      <w:bookmarkEnd w:id="35"/>
    </w:p>
    <w:p w14:paraId="5E9BBD1D" w14:textId="445B70D5" w:rsidR="00044607" w:rsidRDefault="00206D37" w:rsidP="00473DA3">
      <w:r>
        <w:t>The b</w:t>
      </w:r>
      <w:r w:rsidR="00044607">
        <w:t>ase host name for namespaces</w:t>
      </w:r>
      <w:r>
        <w:t xml:space="preserve"> is</w:t>
      </w:r>
      <w:r w:rsidR="00044607">
        <w:t xml:space="preserve">: </w:t>
      </w:r>
    </w:p>
    <w:p w14:paraId="00A43CE6" w14:textId="63318006" w:rsidR="00044607" w:rsidRPr="00206D37" w:rsidRDefault="00206D37" w:rsidP="00473DA3">
      <w:pPr>
        <w:rPr>
          <w:rFonts w:ascii="Courier New" w:hAnsi="Courier New" w:cs="Courier New"/>
        </w:rPr>
      </w:pPr>
      <w:r>
        <w:t xml:space="preserve">{base host name}=    </w:t>
      </w:r>
      <w:hyperlink r:id="rId30" w:history="1">
        <w:r w:rsidRPr="009E7DCF">
          <w:rPr>
            <w:rStyle w:val="Hyperlink"/>
            <w:rFonts w:ascii="Courier New" w:hAnsi="Courier New" w:cs="Courier New"/>
          </w:rPr>
          <w:t>http://loop3d.org/GSO/ontology/2020/1</w:t>
        </w:r>
      </w:hyperlink>
    </w:p>
    <w:p w14:paraId="3163BC35" w14:textId="580AAAAD" w:rsidR="00044607" w:rsidRDefault="00044607" w:rsidP="00473DA3">
      <w:r>
        <w:t xml:space="preserve">the terminal </w:t>
      </w:r>
      <w:r w:rsidRPr="00206D37">
        <w:rPr>
          <w:rFonts w:ascii="Courier New" w:hAnsi="Courier New" w:cs="Courier New"/>
        </w:rPr>
        <w:t>/1</w:t>
      </w:r>
      <w:r>
        <w:t xml:space="preserve"> part indicates a version, and should be incremented for non-backward compatible versions that are released. </w:t>
      </w:r>
    </w:p>
    <w:p w14:paraId="2C429666" w14:textId="128667C6" w:rsidR="00206D37" w:rsidRDefault="00206D37" w:rsidP="00473DA3">
      <w:r>
        <w:t>To build up a URI, additional segments are added on the URI path:</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name}/{theme}/{vocabulary} where {vocabulary} is the name of a vocabulary used as the value space (range) for a property in that module</w:t>
      </w:r>
    </w:p>
    <w:p w14:paraId="01383794" w14:textId="411B55DD" w:rsidR="00044607" w:rsidRDefault="00044607" w:rsidP="00473DA3">
      <w:r>
        <w:t>{base host name}/{vocabulary} – where {vocabulary} is a vocabulary used in more than one module.</w:t>
      </w:r>
    </w:p>
    <w:p w14:paraId="2F5FD338" w14:textId="63D6B396" w:rsidR="00EC5B7D" w:rsidRDefault="00EC5B7D" w:rsidP="00EC5B7D">
      <w:pPr>
        <w:pStyle w:val="Heading1"/>
      </w:pPr>
      <w:bookmarkStart w:id="36" w:name="_Toc35332554"/>
      <w:r>
        <w:t>Test Instances</w:t>
      </w:r>
      <w:bookmarkEnd w:id="36"/>
    </w:p>
    <w:p w14:paraId="643D7BF9" w14:textId="77777777" w:rsidR="008B1BF3" w:rsidRDefault="00EC5B7D" w:rsidP="008B1BF3">
      <w:pPr>
        <w:keepNext/>
      </w:pPr>
      <w:r>
        <w:rPr>
          <w:noProof/>
        </w:rPr>
        <w:drawing>
          <wp:inline distT="0" distB="0" distL="0" distR="0" wp14:anchorId="512AEF86" wp14:editId="7733C6FC">
            <wp:extent cx="25336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33650" cy="1457325"/>
                    </a:xfrm>
                    <a:prstGeom prst="rect">
                      <a:avLst/>
                    </a:prstGeom>
                  </pic:spPr>
                </pic:pic>
              </a:graphicData>
            </a:graphic>
          </wp:inline>
        </w:drawing>
      </w:r>
    </w:p>
    <w:p w14:paraId="3EB45EDA" w14:textId="4E0A5601" w:rsidR="00EC5B7D" w:rsidRDefault="008B1BF3" w:rsidP="008B1BF3">
      <w:pPr>
        <w:pStyle w:val="Caption"/>
      </w:pPr>
      <w:r>
        <w:t xml:space="preserve">Figure </w:t>
      </w:r>
      <w:r w:rsidR="00282677">
        <w:fldChar w:fldCharType="begin"/>
      </w:r>
      <w:r w:rsidR="00282677">
        <w:instrText xml:space="preserve"> SEQ Figure \* ARABIC </w:instrText>
      </w:r>
      <w:r w:rsidR="00282677">
        <w:fldChar w:fldCharType="separate"/>
      </w:r>
      <w:r w:rsidR="00D569F1">
        <w:rPr>
          <w:noProof/>
        </w:rPr>
        <w:t>8</w:t>
      </w:r>
      <w:r w:rsidR="00282677">
        <w:rPr>
          <w:noProof/>
        </w:rPr>
        <w:fldChar w:fldCharType="end"/>
      </w:r>
      <w:r>
        <w:t>.  Example instances included in the version one package.</w:t>
      </w:r>
    </w:p>
    <w:p w14:paraId="5C8DDC4D" w14:textId="3B1DA073" w:rsidR="004A754D" w:rsidRDefault="004A754D" w:rsidP="00473DA3">
      <w:r>
        <w:t>A set of example instances has been constructed in parallel with development of the ontology to test the implementation patterns used. These should be reviewed to evaluate the implemenation.</w:t>
      </w:r>
    </w:p>
    <w:p w14:paraId="7AA1364A" w14:textId="15AC9EE9" w:rsidR="00BB59E7" w:rsidRDefault="00BB59E7" w:rsidP="00473DA3"/>
    <w:p w14:paraId="1A590506" w14:textId="208C3DA3" w:rsidR="00BB59E7" w:rsidRDefault="00BB59E7" w:rsidP="00BB59E7">
      <w:pPr>
        <w:pStyle w:val="Heading1"/>
      </w:pPr>
      <w:bookmarkStart w:id="37" w:name="_Toc35332555"/>
      <w:r>
        <w:t>References</w:t>
      </w:r>
      <w:bookmarkEnd w:id="37"/>
    </w:p>
    <w:p w14:paraId="3F25602B" w14:textId="68218649" w:rsidR="00BB59E7" w:rsidRDefault="00BB59E7" w:rsidP="00843EAC">
      <w:pPr>
        <w:pStyle w:val="reference"/>
      </w:pPr>
      <w:r>
        <w:t>Arp, Robert, Smith, Barry, and Spear, Andrew D., 2015, Building Ontologies with Basic Formal Ontology: MIT Press, Cambridge, MA, 220 pages.</w:t>
      </w:r>
    </w:p>
    <w:p w14:paraId="69299BF3" w14:textId="68F692EE" w:rsidR="00BB59E7" w:rsidRDefault="00BB59E7" w:rsidP="00843EAC">
      <w:pPr>
        <w:pStyle w:val="reference"/>
      </w:pPr>
      <w:r>
        <w:t>Masolo, C., Borgo, S., Gangemi</w:t>
      </w:r>
      <w:r w:rsidR="00843EAC">
        <w:t>, A.</w:t>
      </w:r>
      <w:r>
        <w:t>, Guarino</w:t>
      </w:r>
      <w:r w:rsidR="00843EAC">
        <w:t>, N.</w:t>
      </w:r>
      <w:r>
        <w:t>, and Oltramari</w:t>
      </w:r>
      <w:r w:rsidR="00843EAC">
        <w:t xml:space="preserve">, A., 2003, </w:t>
      </w:r>
      <w:r>
        <w:t>WonderWeb deliverable D18</w:t>
      </w:r>
      <w:r w:rsidR="00843EAC">
        <w:t xml:space="preserve">: </w:t>
      </w:r>
      <w:r>
        <w:t>Technical report, Laboratory for Applied Ontology, ISTC-CNR, Trento, Italy.</w:t>
      </w:r>
    </w:p>
    <w:p w14:paraId="566FAE71" w14:textId="39D7E552" w:rsidR="00843EAC" w:rsidRDefault="00843EAC" w:rsidP="00843EAC">
      <w:pPr>
        <w:pStyle w:val="reference"/>
      </w:pPr>
      <w:r>
        <w:t xml:space="preserve">Gangemi, A., Guarino, N., Masolo, C., Oltramari, A., Schneider, L., 2002, </w:t>
      </w:r>
      <w:r w:rsidRPr="00843EAC">
        <w:t>Sweetening ontologies with DOLCE</w:t>
      </w:r>
      <w:r>
        <w:t>:</w:t>
      </w:r>
      <w:r w:rsidRPr="00843EAC">
        <w:t xml:space="preserve"> Proceedings Knowledge Engineering and Knowledge Management</w:t>
      </w:r>
      <w:r>
        <w:t xml:space="preserve">, </w:t>
      </w:r>
      <w:r w:rsidRPr="00843EAC">
        <w:t xml:space="preserve"> Ontologies and the Semantic Web, 13th International Conference, EKAW 2002, Siguenza, Spain, October 1-4, 2002, DOI: 10.1007/3-540-45810-7_18</w:t>
      </w:r>
      <w:r>
        <w:t xml:space="preserve">. </w:t>
      </w:r>
    </w:p>
    <w:p w14:paraId="2A853FE0" w14:textId="493DB934" w:rsidR="00843EAC" w:rsidRDefault="00843EAC" w:rsidP="00843EAC">
      <w:pPr>
        <w:pStyle w:val="reference"/>
      </w:pPr>
      <w:r w:rsidRPr="00843EAC">
        <w:t>North American Geologic Map Data Model (NADM) Steering Committee Data Model Design Team</w:t>
      </w:r>
      <w:r>
        <w:t xml:space="preserve">, 2004, NADM Conceptual Model 1.0—A Conceptual Model for Geologic Map Information: U.S. Geological Survey Open-File Report 2004-1334, accessed at </w:t>
      </w:r>
      <w:hyperlink r:id="rId32" w:history="1">
        <w:r>
          <w:rPr>
            <w:rStyle w:val="Hyperlink"/>
          </w:rPr>
          <w:t>https://pubs.usgs.gov/of/2004/1334/</w:t>
        </w:r>
      </w:hyperlink>
      <w:r>
        <w:t>.</w:t>
      </w:r>
    </w:p>
    <w:p w14:paraId="2173DD14" w14:textId="0B307A59" w:rsidR="00BB59E7" w:rsidRPr="00BB59E7" w:rsidRDefault="00BB59E7" w:rsidP="00843EAC"/>
    <w:sectPr w:rsidR="00BB59E7" w:rsidRPr="00BB59E7">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257DA" w14:textId="77777777" w:rsidR="00282677" w:rsidRDefault="00282677" w:rsidP="0032602C">
      <w:pPr>
        <w:spacing w:after="0" w:line="240" w:lineRule="auto"/>
      </w:pPr>
      <w:r>
        <w:separator/>
      </w:r>
    </w:p>
  </w:endnote>
  <w:endnote w:type="continuationSeparator" w:id="0">
    <w:p w14:paraId="19ED687D" w14:textId="77777777" w:rsidR="00282677" w:rsidRDefault="00282677" w:rsidP="00326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609719"/>
      <w:docPartObj>
        <w:docPartGallery w:val="Page Numbers (Bottom of Page)"/>
        <w:docPartUnique/>
      </w:docPartObj>
    </w:sdtPr>
    <w:sdtEndPr>
      <w:rPr>
        <w:noProof/>
      </w:rPr>
    </w:sdtEndPr>
    <w:sdtContent>
      <w:p w14:paraId="4DC6383A" w14:textId="574D35BA" w:rsidR="00495496" w:rsidRDefault="00495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7A1EBE" w14:textId="77777777" w:rsidR="00495496" w:rsidRDefault="00495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5280B" w14:textId="77777777" w:rsidR="00282677" w:rsidRDefault="00282677" w:rsidP="0032602C">
      <w:pPr>
        <w:spacing w:after="0" w:line="240" w:lineRule="auto"/>
      </w:pPr>
      <w:r>
        <w:separator/>
      </w:r>
    </w:p>
  </w:footnote>
  <w:footnote w:type="continuationSeparator" w:id="0">
    <w:p w14:paraId="7ECDACA8" w14:textId="77777777" w:rsidR="00282677" w:rsidRDefault="00282677" w:rsidP="0032602C">
      <w:pPr>
        <w:spacing w:after="0" w:line="240" w:lineRule="auto"/>
      </w:pPr>
      <w:r>
        <w:continuationSeparator/>
      </w:r>
    </w:p>
  </w:footnote>
  <w:footnote w:id="1">
    <w:p w14:paraId="218B40BD" w14:textId="0BD50DE5" w:rsidR="00495496" w:rsidRDefault="00495496">
      <w:pPr>
        <w:pStyle w:val="FootnoteText"/>
      </w:pPr>
      <w:r>
        <w:rPr>
          <w:rStyle w:val="FootnoteReference"/>
        </w:rPr>
        <w:footnoteRef/>
      </w:r>
      <w:r>
        <w:t xml:space="preserve"> </w:t>
      </w:r>
      <w:hyperlink r:id="rId1" w:history="1">
        <w:r w:rsidRPr="00922FAD">
          <w:rPr>
            <w:rStyle w:val="Hyperlink"/>
            <w:rFonts w:ascii="Segoe UI" w:hAnsi="Segoe UI" w:cs="Segoe UI"/>
            <w:sz w:val="18"/>
            <w:szCs w:val="18"/>
          </w:rPr>
          <w:t>https://www.dictionary.com/browse/event</w:t>
        </w:r>
      </w:hyperlink>
    </w:p>
  </w:footnote>
  <w:footnote w:id="2">
    <w:p w14:paraId="6B902164" w14:textId="36475E20" w:rsidR="00495496" w:rsidRDefault="00495496">
      <w:pPr>
        <w:pStyle w:val="FootnoteText"/>
      </w:pPr>
      <w:r>
        <w:rPr>
          <w:rStyle w:val="FootnoteReference"/>
        </w:rPr>
        <w:footnoteRef/>
      </w:r>
      <w:r>
        <w:t xml:space="preserve"> </w:t>
      </w:r>
      <w:hyperlink r:id="rId2" w:history="1">
        <w:r w:rsidRPr="00922FAD">
          <w:rPr>
            <w:rStyle w:val="Hyperlink"/>
            <w:rFonts w:ascii="Segoe UI" w:hAnsi="Segoe UI" w:cs="Segoe UI"/>
            <w:sz w:val="18"/>
            <w:szCs w:val="18"/>
          </w:rPr>
          <w:t>https://wikidiff.com/event/process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A5A8D"/>
    <w:multiLevelType w:val="hybridMultilevel"/>
    <w:tmpl w:val="5D54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kwrQUAsxTYsywAAAA="/>
  </w:docVars>
  <w:rsids>
    <w:rsidRoot w:val="00D84BCD"/>
    <w:rsid w:val="00035595"/>
    <w:rsid w:val="00044607"/>
    <w:rsid w:val="00050756"/>
    <w:rsid w:val="00060ABD"/>
    <w:rsid w:val="00073EA6"/>
    <w:rsid w:val="00097965"/>
    <w:rsid w:val="000B276D"/>
    <w:rsid w:val="0012036E"/>
    <w:rsid w:val="00177AA9"/>
    <w:rsid w:val="00177C8E"/>
    <w:rsid w:val="001A431A"/>
    <w:rsid w:val="00206D37"/>
    <w:rsid w:val="00282677"/>
    <w:rsid w:val="00293ED9"/>
    <w:rsid w:val="0032602C"/>
    <w:rsid w:val="00353247"/>
    <w:rsid w:val="003A2A85"/>
    <w:rsid w:val="003F32D1"/>
    <w:rsid w:val="00421339"/>
    <w:rsid w:val="00455F1B"/>
    <w:rsid w:val="004663A1"/>
    <w:rsid w:val="00466C5D"/>
    <w:rsid w:val="004679F8"/>
    <w:rsid w:val="004716FA"/>
    <w:rsid w:val="004737CA"/>
    <w:rsid w:val="00473DA3"/>
    <w:rsid w:val="00484A6F"/>
    <w:rsid w:val="00495496"/>
    <w:rsid w:val="004A464F"/>
    <w:rsid w:val="004A754D"/>
    <w:rsid w:val="004D355C"/>
    <w:rsid w:val="004D727D"/>
    <w:rsid w:val="00527DB8"/>
    <w:rsid w:val="00535BA3"/>
    <w:rsid w:val="00555202"/>
    <w:rsid w:val="00561FAC"/>
    <w:rsid w:val="005A7489"/>
    <w:rsid w:val="00624F86"/>
    <w:rsid w:val="00644C58"/>
    <w:rsid w:val="006D3D54"/>
    <w:rsid w:val="006F681F"/>
    <w:rsid w:val="00701229"/>
    <w:rsid w:val="00713CBB"/>
    <w:rsid w:val="00757E7E"/>
    <w:rsid w:val="00766A1D"/>
    <w:rsid w:val="0079177B"/>
    <w:rsid w:val="00830F72"/>
    <w:rsid w:val="00843EAC"/>
    <w:rsid w:val="008A1834"/>
    <w:rsid w:val="008B1BF3"/>
    <w:rsid w:val="008D3373"/>
    <w:rsid w:val="008F4079"/>
    <w:rsid w:val="008F78DB"/>
    <w:rsid w:val="00925549"/>
    <w:rsid w:val="00972D9C"/>
    <w:rsid w:val="009E50A4"/>
    <w:rsid w:val="00A2079D"/>
    <w:rsid w:val="00A71D05"/>
    <w:rsid w:val="00AC331A"/>
    <w:rsid w:val="00AF1FB2"/>
    <w:rsid w:val="00B84B2F"/>
    <w:rsid w:val="00BB59E7"/>
    <w:rsid w:val="00BF726E"/>
    <w:rsid w:val="00C010E8"/>
    <w:rsid w:val="00C401B5"/>
    <w:rsid w:val="00C51E8A"/>
    <w:rsid w:val="00C5231A"/>
    <w:rsid w:val="00C56E78"/>
    <w:rsid w:val="00C70E55"/>
    <w:rsid w:val="00C84572"/>
    <w:rsid w:val="00C954B4"/>
    <w:rsid w:val="00CC09ED"/>
    <w:rsid w:val="00CF7969"/>
    <w:rsid w:val="00D001EB"/>
    <w:rsid w:val="00D569F1"/>
    <w:rsid w:val="00D73AB4"/>
    <w:rsid w:val="00D84BCD"/>
    <w:rsid w:val="00DA51F9"/>
    <w:rsid w:val="00DF563A"/>
    <w:rsid w:val="00E01288"/>
    <w:rsid w:val="00E17AE9"/>
    <w:rsid w:val="00E772B8"/>
    <w:rsid w:val="00E93C36"/>
    <w:rsid w:val="00EC5B7D"/>
    <w:rsid w:val="00EF5C39"/>
    <w:rsid w:val="00F35C9B"/>
    <w:rsid w:val="00F77958"/>
    <w:rsid w:val="00F84B68"/>
    <w:rsid w:val="00F86ABF"/>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67D227DF-F7FE-4DCE-A317-EC9379C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9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7C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6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2C"/>
  </w:style>
  <w:style w:type="paragraph" w:styleId="Footer">
    <w:name w:val="footer"/>
    <w:basedOn w:val="Normal"/>
    <w:link w:val="FooterChar"/>
    <w:uiPriority w:val="99"/>
    <w:unhideWhenUsed/>
    <w:rsid w:val="00326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2C"/>
  </w:style>
  <w:style w:type="paragraph" w:styleId="FootnoteText">
    <w:name w:val="footnote text"/>
    <w:basedOn w:val="Normal"/>
    <w:link w:val="FootnoteTextChar"/>
    <w:uiPriority w:val="99"/>
    <w:semiHidden/>
    <w:unhideWhenUsed/>
    <w:rsid w:val="003260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602C"/>
    <w:rPr>
      <w:sz w:val="20"/>
      <w:szCs w:val="20"/>
    </w:rPr>
  </w:style>
  <w:style w:type="character" w:styleId="FootnoteReference">
    <w:name w:val="footnote reference"/>
    <w:basedOn w:val="DefaultParagraphFont"/>
    <w:uiPriority w:val="99"/>
    <w:semiHidden/>
    <w:unhideWhenUsed/>
    <w:rsid w:val="0032602C"/>
    <w:rPr>
      <w:vertAlign w:val="superscript"/>
    </w:rPr>
  </w:style>
  <w:style w:type="paragraph" w:customStyle="1" w:styleId="footnote">
    <w:name w:val="footnote#"/>
    <w:basedOn w:val="Normal"/>
    <w:link w:val="footnoteChar"/>
    <w:rsid w:val="008A1834"/>
    <w:rPr>
      <w:rFonts w:ascii="Segoe UI" w:hAnsi="Segoe UI" w:cs="Segoe UI"/>
      <w:sz w:val="18"/>
      <w:szCs w:val="18"/>
      <w:vertAlign w:val="superscript"/>
    </w:rPr>
  </w:style>
  <w:style w:type="character" w:customStyle="1" w:styleId="Heading3Char">
    <w:name w:val="Heading 3 Char"/>
    <w:basedOn w:val="DefaultParagraphFont"/>
    <w:link w:val="Heading3"/>
    <w:uiPriority w:val="9"/>
    <w:rsid w:val="00CF7969"/>
    <w:rPr>
      <w:rFonts w:asciiTheme="majorHAnsi" w:eastAsiaTheme="majorEastAsia" w:hAnsiTheme="majorHAnsi" w:cstheme="majorBidi"/>
      <w:color w:val="1F3763" w:themeColor="accent1" w:themeShade="7F"/>
      <w:sz w:val="24"/>
      <w:szCs w:val="24"/>
    </w:rPr>
  </w:style>
  <w:style w:type="character" w:customStyle="1" w:styleId="footnoteChar">
    <w:name w:val="footnote# Char"/>
    <w:basedOn w:val="DefaultParagraphFont"/>
    <w:link w:val="footnote"/>
    <w:rsid w:val="008A1834"/>
    <w:rPr>
      <w:rFonts w:ascii="Segoe UI" w:hAnsi="Segoe UI" w:cs="Segoe UI"/>
      <w:sz w:val="18"/>
      <w:szCs w:val="18"/>
      <w:vertAlign w:val="superscript"/>
    </w:rPr>
  </w:style>
  <w:style w:type="paragraph" w:styleId="TOCHeading">
    <w:name w:val="TOC Heading"/>
    <w:basedOn w:val="Heading1"/>
    <w:next w:val="Normal"/>
    <w:uiPriority w:val="39"/>
    <w:unhideWhenUsed/>
    <w:qFormat/>
    <w:rsid w:val="00BB59E7"/>
    <w:pPr>
      <w:outlineLvl w:val="9"/>
    </w:pPr>
  </w:style>
  <w:style w:type="paragraph" w:styleId="TOC1">
    <w:name w:val="toc 1"/>
    <w:basedOn w:val="Normal"/>
    <w:next w:val="Normal"/>
    <w:autoRedefine/>
    <w:uiPriority w:val="39"/>
    <w:unhideWhenUsed/>
    <w:rsid w:val="00BB59E7"/>
    <w:pPr>
      <w:spacing w:after="100"/>
    </w:pPr>
  </w:style>
  <w:style w:type="paragraph" w:styleId="TOC2">
    <w:name w:val="toc 2"/>
    <w:basedOn w:val="Normal"/>
    <w:next w:val="Normal"/>
    <w:autoRedefine/>
    <w:uiPriority w:val="39"/>
    <w:unhideWhenUsed/>
    <w:rsid w:val="00BB59E7"/>
    <w:pPr>
      <w:spacing w:after="100"/>
      <w:ind w:left="220"/>
    </w:pPr>
  </w:style>
  <w:style w:type="paragraph" w:styleId="TOC3">
    <w:name w:val="toc 3"/>
    <w:basedOn w:val="Normal"/>
    <w:next w:val="Normal"/>
    <w:autoRedefine/>
    <w:uiPriority w:val="39"/>
    <w:unhideWhenUsed/>
    <w:rsid w:val="00BB59E7"/>
    <w:pPr>
      <w:spacing w:after="100"/>
      <w:ind w:left="440"/>
    </w:pPr>
  </w:style>
  <w:style w:type="character" w:styleId="FollowedHyperlink">
    <w:name w:val="FollowedHyperlink"/>
    <w:basedOn w:val="DefaultParagraphFont"/>
    <w:uiPriority w:val="99"/>
    <w:semiHidden/>
    <w:unhideWhenUsed/>
    <w:rsid w:val="00843EAC"/>
    <w:rPr>
      <w:color w:val="954F72" w:themeColor="followedHyperlink"/>
      <w:u w:val="single"/>
    </w:rPr>
  </w:style>
  <w:style w:type="paragraph" w:customStyle="1" w:styleId="reference">
    <w:name w:val="reference"/>
    <w:basedOn w:val="Normal"/>
    <w:link w:val="referenceChar"/>
    <w:qFormat/>
    <w:rsid w:val="00843EAC"/>
    <w:pPr>
      <w:ind w:left="450" w:hanging="360"/>
    </w:pPr>
  </w:style>
  <w:style w:type="character" w:customStyle="1" w:styleId="referenceChar">
    <w:name w:val="reference Char"/>
    <w:basedOn w:val="DefaultParagraphFont"/>
    <w:link w:val="reference"/>
    <w:rsid w:val="00843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GitHub\Loop3DGKM\Draft1.1Report.docx" TargetMode="External"/><Relationship Id="rId18" Type="http://schemas.openxmlformats.org/officeDocument/2006/relationships/image" Target="media/image1.png"/><Relationship Id="rId26" Type="http://schemas.openxmlformats.org/officeDocument/2006/relationships/hyperlink" Target="http://loop3d.org/GSO/ontology/2020/1/"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GitHub\Loop3DGKM\Draft1.1Report.docx" TargetMode="External"/><Relationship Id="rId17" Type="http://schemas.openxmlformats.org/officeDocument/2006/relationships/hyperlink" Target="http://resource.geosciml.org/"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ublication/221630979_Sweetening_ontologies_with_DOLCE"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GitHub\Loop3DGKM\Draft1.1Report.docx" TargetMode="External"/><Relationship Id="rId24" Type="http://schemas.openxmlformats.org/officeDocument/2006/relationships/image" Target="media/image6.png"/><Relationship Id="rId32" Type="http://schemas.openxmlformats.org/officeDocument/2006/relationships/hyperlink" Target="https://pubs.usgs.gov/of/2004/1334/" TargetMode="External"/><Relationship Id="rId5" Type="http://schemas.openxmlformats.org/officeDocument/2006/relationships/webSettings" Target="webSettings.xml"/><Relationship Id="rId15" Type="http://schemas.openxmlformats.org/officeDocument/2006/relationships/hyperlink" Target="http://geosciml.org/doc/geosciml/3.2/documentation/html/" TargetMode="External"/><Relationship Id="rId23" Type="http://schemas.openxmlformats.org/officeDocument/2006/relationships/image" Target="media/image5.png"/><Relationship Id="rId28" Type="http://schemas.openxmlformats.org/officeDocument/2006/relationships/hyperlink" Target="https://github.com/GeoscienceAustralia/geosciml.org/blob/master/resource/static/vocabulary/timescale/isc2017.ttl" TargetMode="External"/><Relationship Id="rId10" Type="http://schemas.openxmlformats.org/officeDocument/2006/relationships/hyperlink" Target="file:///E:\GitHub\Loop3DGKM\Draft1.1Report.docx" TargetMode="External"/><Relationship Id="rId19" Type="http://schemas.openxmlformats.org/officeDocument/2006/relationships/hyperlink" Target="https://github.com/Loop3D/GKM/tree/master/Loop3D-GSO"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E:\GitHub\Loop3DGKM\Draft1.1Report.docx" TargetMode="External"/><Relationship Id="rId14" Type="http://schemas.openxmlformats.org/officeDocument/2006/relationships/hyperlink" Target="https://pubs.usgs.gov/of/2004/1334/" TargetMode="External"/><Relationship Id="rId22" Type="http://schemas.openxmlformats.org/officeDocument/2006/relationships/image" Target="media/image4.png"/><Relationship Id="rId27" Type="http://schemas.openxmlformats.org/officeDocument/2006/relationships/hyperlink" Target="http://loop3d.org/GSO/ontology/2020/1/" TargetMode="External"/><Relationship Id="rId30" Type="http://schemas.openxmlformats.org/officeDocument/2006/relationships/hyperlink" Target="http://loop3d.org/GSO/ontology/2020/1" TargetMode="External"/><Relationship Id="rId35" Type="http://schemas.openxmlformats.org/officeDocument/2006/relationships/theme" Target="theme/theme1.xml"/><Relationship Id="rId8" Type="http://schemas.openxmlformats.org/officeDocument/2006/relationships/hyperlink" Target="mailto:boyan.brodaric@canada.ca"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ikidiff.com/event/process" TargetMode="External"/><Relationship Id="rId1" Type="http://schemas.openxmlformats.org/officeDocument/2006/relationships/hyperlink" Target="https://www.dictionary.com/brow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FE3A-2CB5-4C1A-8301-925CB4DD5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4852</Words>
  <Characters>27659</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//Modules:</vt:lpstr>
      <vt:lpstr>Ontology Classes</vt:lpstr>
      <vt:lpstr>Geology Modules </vt:lpstr>
      <vt:lpstr>    Geology Base.</vt:lpstr>
      <vt:lpstr>    Geologic Structure Modules</vt:lpstr>
      <vt:lpstr>    Rock material</vt:lpstr>
      <vt:lpstr>    Elements</vt:lpstr>
      <vt:lpstr>    Minerals</vt:lpstr>
      <vt:lpstr>    Geologic Process</vt:lpstr>
      <vt:lpstr>    Physical Setting</vt:lpstr>
      <vt:lpstr>    Geologic Unit</vt:lpstr>
      <vt:lpstr>    Geologic Time Interval</vt:lpstr>
      <vt:lpstr>    Property</vt:lpstr>
      <vt:lpstr>    Hydrology</vt:lpstr>
      <vt:lpstr>Namespaces</vt:lpstr>
      <vt:lpstr>Vocabularies</vt:lpstr>
      <vt:lpstr>Property Pattern</vt:lpstr>
      <vt:lpstr>URI pattern</vt:lpstr>
      <vt:lpstr>Test Instances</vt:lpstr>
      <vt:lpstr>References</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9</cp:revision>
  <cp:lastPrinted>2020-03-17T17:16:00Z</cp:lastPrinted>
  <dcterms:created xsi:type="dcterms:W3CDTF">2020-03-17T05:07:00Z</dcterms:created>
  <dcterms:modified xsi:type="dcterms:W3CDTF">2020-03-17T17:16:00Z</dcterms:modified>
</cp:coreProperties>
</file>